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91DBCC" w14:textId="38F26EE9" w:rsidR="00B166B2" w:rsidRPr="00806DFA" w:rsidRDefault="001824E1" w:rsidP="00B77415">
      <w:pPr>
        <w:pStyle w:val="Heading2"/>
        <w:spacing w:line="360" w:lineRule="auto"/>
        <w:jc w:val="center"/>
        <w:rPr>
          <w:rFonts w:ascii="Arial" w:hAnsi="Arial" w:cs="Arial"/>
          <w:b/>
          <w:color w:val="auto"/>
          <w:sz w:val="23"/>
          <w:szCs w:val="23"/>
        </w:rPr>
      </w:pPr>
      <w:bookmarkStart w:id="0" w:name="_Toc65261950"/>
      <w:bookmarkStart w:id="1" w:name="_Hlk65188808"/>
      <w:bookmarkStart w:id="2" w:name="_Hlk64969238"/>
      <w:bookmarkStart w:id="3" w:name="_Hlk101769571"/>
      <w:r w:rsidRPr="001824E1">
        <w:rPr>
          <w:rFonts w:ascii="Arial Nova" w:hAnsi="Arial Nova" w:cs="Arial"/>
          <w:b/>
          <w:color w:val="auto"/>
          <w:sz w:val="23"/>
          <w:szCs w:val="23"/>
        </w:rPr>
        <w:t>FMRI network dynamics underpinning the</w:t>
      </w:r>
      <w:r>
        <w:rPr>
          <w:rFonts w:ascii="Arial Nova" w:hAnsi="Arial Nova" w:cs="Arial"/>
          <w:b/>
          <w:color w:val="auto"/>
          <w:sz w:val="23"/>
          <w:szCs w:val="23"/>
        </w:rPr>
        <w:t xml:space="preserve"> i</w:t>
      </w:r>
      <w:r w:rsidR="00B166B2" w:rsidRPr="00CF73D5">
        <w:rPr>
          <w:rFonts w:ascii="Arial Nova" w:hAnsi="Arial Nova" w:cs="Arial"/>
          <w:b/>
          <w:color w:val="auto"/>
          <w:sz w:val="23"/>
          <w:szCs w:val="23"/>
        </w:rPr>
        <w:t>mpact of affective carry</w:t>
      </w:r>
      <w:r w:rsidR="000D5F8C">
        <w:rPr>
          <w:rFonts w:ascii="Arial Nova" w:hAnsi="Arial Nova" w:cs="Arial"/>
          <w:b/>
          <w:color w:val="auto"/>
          <w:sz w:val="23"/>
          <w:szCs w:val="23"/>
        </w:rPr>
        <w:t>-</w:t>
      </w:r>
      <w:r w:rsidR="00B166B2" w:rsidRPr="00CF73D5">
        <w:rPr>
          <w:rFonts w:ascii="Arial Nova" w:hAnsi="Arial Nova" w:cs="Arial"/>
          <w:b/>
          <w:color w:val="auto"/>
          <w:sz w:val="23"/>
          <w:szCs w:val="23"/>
        </w:rPr>
        <w:t>over on cognitive control</w:t>
      </w:r>
      <w:bookmarkEnd w:id="0"/>
      <w:bookmarkEnd w:id="1"/>
    </w:p>
    <w:tbl>
      <w:tblPr>
        <w:tblStyle w:val="TableGrid"/>
        <w:tblpPr w:leftFromText="180" w:rightFromText="180" w:vertAnchor="page" w:horzAnchor="margin" w:tblpY="2948"/>
        <w:tblW w:w="83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5954"/>
      </w:tblGrid>
      <w:tr w:rsidR="00B77415" w:rsidRPr="00AF1587" w14:paraId="1FF2EA8F" w14:textId="77777777" w:rsidTr="00B77415">
        <w:trPr>
          <w:trHeight w:val="6511"/>
        </w:trPr>
        <w:tc>
          <w:tcPr>
            <w:tcW w:w="2405" w:type="dxa"/>
            <w:vAlign w:val="center"/>
          </w:tcPr>
          <w:p w14:paraId="46E9344A" w14:textId="77777777" w:rsidR="00B77415" w:rsidRPr="00AF1587" w:rsidRDefault="00B77415" w:rsidP="00B77415">
            <w:pPr>
              <w:spacing w:after="160"/>
              <w:jc w:val="center"/>
              <w:rPr>
                <w:rFonts w:ascii="Arial Nova" w:hAnsi="Arial Nova"/>
                <w:sz w:val="23"/>
                <w:szCs w:val="23"/>
              </w:rPr>
            </w:pPr>
            <w:bookmarkStart w:id="4" w:name="_Toc65261951"/>
            <w:bookmarkEnd w:id="2"/>
            <w:bookmarkEnd w:id="3"/>
            <w:r>
              <w:rPr>
                <w:rFonts w:ascii="Arial Nova" w:hAnsi="Arial Nova"/>
                <w:sz w:val="23"/>
                <w:szCs w:val="23"/>
              </w:rPr>
              <w:t>Authors</w:t>
            </w:r>
          </w:p>
        </w:tc>
        <w:tc>
          <w:tcPr>
            <w:tcW w:w="5954" w:type="dxa"/>
            <w:vAlign w:val="center"/>
          </w:tcPr>
          <w:p w14:paraId="7B87E0A2" w14:textId="7D7FB76F" w:rsidR="00B77415" w:rsidRPr="00D05C78" w:rsidRDefault="00B77415" w:rsidP="00B77415">
            <w:pPr>
              <w:spacing w:after="200" w:line="276" w:lineRule="auto"/>
              <w:rPr>
                <w:rFonts w:ascii="Arial Nova Light" w:eastAsiaTheme="minorHAnsi" w:hAnsi="Arial Nova Light" w:cstheme="minorHAnsi"/>
              </w:rPr>
            </w:pPr>
            <w:r w:rsidRPr="00D05C78">
              <w:rPr>
                <w:rFonts w:ascii="Arial Nova Light" w:eastAsiaTheme="minorHAnsi" w:hAnsi="Arial Nova Light" w:cstheme="minorHAnsi"/>
              </w:rPr>
              <w:t>Julian Gaviria *</w:t>
            </w:r>
            <w:r w:rsidRPr="00D05C78">
              <w:rPr>
                <w:rFonts w:ascii="Arial Nova Light" w:eastAsiaTheme="minorHAnsi" w:hAnsi="Arial Nova Light" w:cstheme="minorHAnsi"/>
                <w:vertAlign w:val="superscript"/>
              </w:rPr>
              <w:t>a,b,c</w:t>
            </w:r>
            <w:r w:rsidRPr="00D05C78">
              <w:rPr>
                <w:rFonts w:ascii="Arial Nova Light" w:eastAsiaTheme="minorHAnsi" w:hAnsi="Arial Nova Light" w:cstheme="minorHAnsi"/>
              </w:rPr>
              <w:t>. ORCID ID: 0000-0002-4266-1371</w:t>
            </w:r>
          </w:p>
          <w:p w14:paraId="26C19A51" w14:textId="34F116D5" w:rsidR="00B77415" w:rsidRPr="00D05C78" w:rsidRDefault="00B77415" w:rsidP="00B77415">
            <w:pPr>
              <w:spacing w:after="200" w:line="276" w:lineRule="auto"/>
              <w:rPr>
                <w:rFonts w:ascii="Arial Nova Light" w:eastAsiaTheme="minorHAnsi" w:hAnsi="Arial Nova Light" w:cstheme="minorHAnsi"/>
              </w:rPr>
            </w:pPr>
            <w:r w:rsidRPr="00D05C78">
              <w:rPr>
                <w:rFonts w:ascii="Arial Nova Light" w:eastAsiaTheme="minorHAnsi" w:hAnsi="Arial Nova Light" w:cstheme="minorHAnsi"/>
              </w:rPr>
              <w:t xml:space="preserve">Gwladys Rey </w:t>
            </w:r>
            <w:r w:rsidR="00F43E18" w:rsidRPr="00D05C78">
              <w:rPr>
                <w:rFonts w:ascii="Arial Nova Light" w:eastAsiaTheme="minorHAnsi" w:hAnsi="Arial Nova Light" w:cstheme="minorHAnsi"/>
                <w:vertAlign w:val="superscript"/>
              </w:rPr>
              <w:t>d</w:t>
            </w:r>
            <w:r w:rsidRPr="00D05C78">
              <w:rPr>
                <w:rFonts w:ascii="Arial Nova Light" w:eastAsiaTheme="minorHAnsi" w:hAnsi="Arial Nova Light" w:cstheme="minorHAnsi"/>
              </w:rPr>
              <w:t>. ORCID ID: 0000-0001-7192-1577</w:t>
            </w:r>
          </w:p>
          <w:p w14:paraId="6C49EBD1" w14:textId="4364488E" w:rsidR="00B77415" w:rsidRPr="00D05C78" w:rsidRDefault="00B77415" w:rsidP="00B77415">
            <w:pPr>
              <w:spacing w:after="200" w:line="276" w:lineRule="auto"/>
              <w:rPr>
                <w:rFonts w:ascii="Arial Nova Light" w:eastAsiaTheme="minorHAnsi" w:hAnsi="Arial Nova Light" w:cstheme="minorHAnsi"/>
              </w:rPr>
            </w:pPr>
            <w:r w:rsidRPr="00D05C78">
              <w:rPr>
                <w:rFonts w:ascii="Arial Nova Light" w:eastAsiaTheme="minorHAnsi" w:hAnsi="Arial Nova Light" w:cstheme="minorHAnsi"/>
              </w:rPr>
              <w:t>Matt L. Miller</w:t>
            </w:r>
            <w:r w:rsidR="003A5638" w:rsidRPr="00D05C78">
              <w:rPr>
                <w:rFonts w:ascii="Arial Nova Light" w:eastAsiaTheme="minorHAnsi" w:hAnsi="Arial Nova Light" w:cstheme="minorHAnsi"/>
              </w:rPr>
              <w:t xml:space="preserve"> </w:t>
            </w:r>
            <w:r w:rsidRPr="00D05C78">
              <w:rPr>
                <w:rFonts w:ascii="Arial Nova Light" w:eastAsiaTheme="minorHAnsi" w:hAnsi="Arial Nova Light" w:cstheme="minorHAnsi"/>
                <w:vertAlign w:val="superscript"/>
              </w:rPr>
              <w:t>e</w:t>
            </w:r>
            <w:r w:rsidRPr="00D05C78">
              <w:rPr>
                <w:rFonts w:ascii="Arial Nova Light" w:eastAsiaTheme="minorHAnsi" w:hAnsi="Arial Nova Light" w:cstheme="minorHAnsi"/>
              </w:rPr>
              <w:t>.  ORCID ID: 0000-0002-2377-6325</w:t>
            </w:r>
          </w:p>
          <w:p w14:paraId="6AE89B52" w14:textId="77777777" w:rsidR="00B77415" w:rsidRPr="00D05C78" w:rsidRDefault="00B77415" w:rsidP="00B77415">
            <w:pPr>
              <w:spacing w:after="200" w:line="276" w:lineRule="auto"/>
              <w:rPr>
                <w:rFonts w:ascii="Arial Nova Light" w:eastAsiaTheme="minorHAnsi" w:hAnsi="Arial Nova Light" w:cstheme="minorHAnsi"/>
                <w:lang w:val="es-ES"/>
              </w:rPr>
            </w:pPr>
            <w:r w:rsidRPr="00D05C78">
              <w:rPr>
                <w:rFonts w:ascii="Arial Nova Light" w:eastAsiaTheme="minorHAnsi" w:hAnsi="Arial Nova Light" w:cstheme="minorHAnsi"/>
                <w:lang w:val="es-ES"/>
              </w:rPr>
              <w:t>Thomas Bolton</w:t>
            </w:r>
            <w:r w:rsidRPr="00D05C78">
              <w:rPr>
                <w:rFonts w:ascii="Arial Nova Light" w:eastAsiaTheme="minorHAnsi" w:hAnsi="Arial Nova Light" w:cstheme="minorHAnsi"/>
                <w:vertAlign w:val="superscript"/>
                <w:lang w:val="es-ES"/>
              </w:rPr>
              <w:t>f</w:t>
            </w:r>
            <w:r w:rsidRPr="00D05C78">
              <w:rPr>
                <w:rFonts w:ascii="Arial Nova Light" w:eastAsiaTheme="minorHAnsi" w:hAnsi="Arial Nova Light" w:cstheme="minorHAnsi"/>
                <w:lang w:val="es-ES"/>
              </w:rPr>
              <w:t>. ORCID ID: 0000-0002-2081-4031</w:t>
            </w:r>
          </w:p>
          <w:p w14:paraId="03E19EAE" w14:textId="6AA7F224" w:rsidR="00B77415" w:rsidRPr="00D05C78" w:rsidRDefault="00B77415" w:rsidP="00B77415">
            <w:pPr>
              <w:spacing w:after="200" w:line="276" w:lineRule="auto"/>
              <w:rPr>
                <w:rFonts w:ascii="Arial Nova Light" w:eastAsiaTheme="minorHAnsi" w:hAnsi="Arial Nova Light" w:cstheme="minorHAnsi"/>
                <w:lang w:val="es-ES"/>
              </w:rPr>
            </w:pPr>
            <w:r w:rsidRPr="00D05C78">
              <w:rPr>
                <w:rFonts w:ascii="Arial Nova Light" w:eastAsiaTheme="minorHAnsi" w:hAnsi="Arial Nova Light" w:cstheme="minorHAnsi"/>
                <w:lang w:val="es-ES"/>
              </w:rPr>
              <w:t>Dimitri Van De Ville</w:t>
            </w:r>
            <w:r w:rsidRPr="00D05C78">
              <w:rPr>
                <w:rFonts w:ascii="Arial Nova Light" w:eastAsiaTheme="minorHAnsi" w:hAnsi="Arial Nova Light" w:cstheme="minorHAnsi"/>
                <w:vertAlign w:val="superscript"/>
                <w:lang w:val="es-ES"/>
              </w:rPr>
              <w:t xml:space="preserve"> g,</w:t>
            </w:r>
            <w:r w:rsidR="007243D1" w:rsidRPr="00D05C78">
              <w:rPr>
                <w:rFonts w:ascii="Arial Nova Light" w:eastAsiaTheme="minorHAnsi" w:hAnsi="Arial Nova Light" w:cstheme="minorHAnsi"/>
                <w:vertAlign w:val="superscript"/>
                <w:lang w:val="es-ES"/>
              </w:rPr>
              <w:t xml:space="preserve"> </w:t>
            </w:r>
            <w:r w:rsidRPr="00D05C78">
              <w:rPr>
                <w:rFonts w:ascii="Arial Nova Light" w:eastAsiaTheme="minorHAnsi" w:hAnsi="Arial Nova Light" w:cstheme="minorHAnsi"/>
                <w:vertAlign w:val="superscript"/>
                <w:lang w:val="es-ES"/>
              </w:rPr>
              <w:t>h</w:t>
            </w:r>
            <w:r w:rsidRPr="00D05C78">
              <w:rPr>
                <w:rFonts w:ascii="Arial Nova Light" w:eastAsiaTheme="minorHAnsi" w:hAnsi="Arial Nova Light" w:cstheme="minorHAnsi"/>
                <w:lang w:val="es-ES"/>
              </w:rPr>
              <w:t>. ORCID ID: 0000-0002-2879-3861</w:t>
            </w:r>
          </w:p>
          <w:p w14:paraId="01912E30" w14:textId="7D28A3E8" w:rsidR="00B77415" w:rsidRPr="00D05C78" w:rsidRDefault="00B77415" w:rsidP="00B77415">
            <w:pPr>
              <w:spacing w:after="200" w:line="276" w:lineRule="auto"/>
              <w:rPr>
                <w:rFonts w:ascii="Arial Nova Light" w:eastAsiaTheme="minorHAnsi" w:hAnsi="Arial Nova Light" w:cstheme="minorHAnsi"/>
              </w:rPr>
            </w:pPr>
            <w:r w:rsidRPr="00D05C78">
              <w:rPr>
                <w:rFonts w:ascii="Arial Nova Light" w:eastAsiaTheme="minorHAnsi" w:hAnsi="Arial Nova Light" w:cstheme="minorHAnsi"/>
              </w:rPr>
              <w:t>Patrik Vuilleumier</w:t>
            </w:r>
            <w:r w:rsidRPr="00D05C78">
              <w:rPr>
                <w:rFonts w:ascii="Arial Nova Light" w:eastAsiaTheme="minorHAnsi" w:hAnsi="Arial Nova Light" w:cstheme="minorHAnsi"/>
                <w:vertAlign w:val="superscript"/>
              </w:rPr>
              <w:t xml:space="preserve"> </w:t>
            </w:r>
            <w:r w:rsidR="003A5638" w:rsidRPr="00D05C78">
              <w:rPr>
                <w:rFonts w:ascii="Arial Nova Light" w:eastAsiaTheme="minorHAnsi" w:hAnsi="Arial Nova Light" w:cstheme="minorHAnsi"/>
                <w:vertAlign w:val="superscript"/>
              </w:rPr>
              <w:t>i</w:t>
            </w:r>
            <w:r w:rsidRPr="00D05C78">
              <w:rPr>
                <w:rFonts w:ascii="Arial Nova Light" w:eastAsiaTheme="minorHAnsi" w:hAnsi="Arial Nova Light" w:cstheme="minorHAnsi"/>
              </w:rPr>
              <w:t>. ORCID ID: 0000-0002-8198-9214</w:t>
            </w:r>
          </w:p>
          <w:p w14:paraId="39A5AB06" w14:textId="6397FE85" w:rsidR="00B77415" w:rsidRPr="00D05C78" w:rsidRDefault="00B77415" w:rsidP="00CC181F">
            <w:pPr>
              <w:shd w:val="clear" w:color="auto" w:fill="F1F1F1"/>
              <w:textAlignment w:val="baseline"/>
              <w:rPr>
                <w:rFonts w:ascii="Arial Nova Light" w:hAnsi="Arial Nova Light" w:cstheme="minorHAnsi"/>
              </w:rPr>
            </w:pPr>
            <w:r w:rsidRPr="00D05C78">
              <w:rPr>
                <w:rFonts w:ascii="Arial Nova Light" w:hAnsi="Arial Nova Light" w:cstheme="minorHAnsi"/>
                <w:vertAlign w:val="superscript"/>
              </w:rPr>
              <w:t>a</w:t>
            </w:r>
            <w:r w:rsidR="00005371" w:rsidRPr="00D05C78">
              <w:rPr>
                <w:rFonts w:ascii="Arial Nova Light" w:eastAsia="Times New Roman" w:hAnsi="Arial Nova Light" w:cs="Helvetica"/>
                <w:bdr w:val="none" w:sz="0" w:space="0" w:color="auto" w:frame="1"/>
                <w:lang w:val="en-CH" w:eastAsia="en-CH"/>
              </w:rPr>
              <w:t>Department of Psychiatry</w:t>
            </w:r>
            <w:r w:rsidR="00005371" w:rsidRPr="00D05C78">
              <w:rPr>
                <w:rFonts w:ascii="Arial Nova Light" w:eastAsia="Times New Roman" w:hAnsi="Arial Nova Light" w:cs="Helvetica"/>
                <w:lang w:val="en-CH" w:eastAsia="en-CH"/>
              </w:rPr>
              <w:t>, Amsterdam UMC</w:t>
            </w:r>
            <w:r w:rsidR="00063CFD" w:rsidRPr="00D05C78">
              <w:rPr>
                <w:rFonts w:ascii="Arial Nova Light" w:eastAsia="Times New Roman" w:hAnsi="Arial Nova Light" w:cs="Helvetica"/>
                <w:bdr w:val="none" w:sz="0" w:space="0" w:color="auto" w:frame="1"/>
                <w:lang w:val="en-CH" w:eastAsia="en-CH"/>
              </w:rPr>
              <w:t>;</w:t>
            </w:r>
            <w:r w:rsidR="00C615D1" w:rsidRPr="00D05C78">
              <w:rPr>
                <w:rFonts w:ascii="Arial Nova Light" w:eastAsia="Times New Roman" w:hAnsi="Arial Nova Light" w:cs="Helvetica"/>
                <w:bdr w:val="none" w:sz="0" w:space="0" w:color="auto" w:frame="1"/>
                <w:vertAlign w:val="superscript"/>
                <w:lang w:val="en-CH" w:eastAsia="en-CH"/>
              </w:rPr>
              <w:t xml:space="preserve"> </w:t>
            </w:r>
            <w:r w:rsidR="00005371" w:rsidRPr="00D05C78">
              <w:rPr>
                <w:rFonts w:ascii="Arial Nova Light" w:eastAsia="Times New Roman" w:hAnsi="Arial Nova Light" w:cs="Helvetica"/>
                <w:bdr w:val="none" w:sz="0" w:space="0" w:color="auto" w:frame="1"/>
                <w:vertAlign w:val="superscript"/>
                <w:lang w:val="en-CH" w:eastAsia="en-CH"/>
              </w:rPr>
              <w:t>b</w:t>
            </w:r>
            <w:r w:rsidR="00005371" w:rsidRPr="00D05C78">
              <w:rPr>
                <w:rFonts w:ascii="Arial Nova Light" w:eastAsia="Times New Roman" w:hAnsi="Arial Nova Light" w:cs="Helvetica"/>
                <w:bdr w:val="none" w:sz="0" w:space="0" w:color="auto" w:frame="1"/>
                <w:lang w:val="en-CH" w:eastAsia="en-CH"/>
              </w:rPr>
              <w:t>Amsterdam Neuroscience</w:t>
            </w:r>
            <w:r w:rsidR="00005371" w:rsidRPr="00D05C78">
              <w:rPr>
                <w:rFonts w:ascii="Arial Nova Light" w:eastAsia="Times New Roman" w:hAnsi="Arial Nova Light" w:cs="Helvetica"/>
                <w:lang w:val="en-CH" w:eastAsia="en-CH"/>
              </w:rPr>
              <w:t>, Amsterdam UMC</w:t>
            </w:r>
            <w:r w:rsidR="00063CFD" w:rsidRPr="00D05C78">
              <w:rPr>
                <w:rFonts w:ascii="Arial Nova Light" w:eastAsia="Times New Roman" w:hAnsi="Arial Nova Light" w:cs="Helvetica"/>
                <w:bdr w:val="none" w:sz="0" w:space="0" w:color="auto" w:frame="1"/>
                <w:lang w:val="en-CH" w:eastAsia="en-CH"/>
              </w:rPr>
              <w:t>;</w:t>
            </w:r>
            <w:r w:rsidR="00C615D1" w:rsidRPr="00D05C78">
              <w:rPr>
                <w:rFonts w:ascii="Arial Nova Light" w:eastAsia="Times New Roman" w:hAnsi="Arial Nova Light" w:cs="Helvetica"/>
                <w:bdr w:val="none" w:sz="0" w:space="0" w:color="auto" w:frame="1"/>
                <w:lang w:val="en-CH" w:eastAsia="en-CH"/>
              </w:rPr>
              <w:t xml:space="preserve"> </w:t>
            </w:r>
            <w:r w:rsidR="00005371" w:rsidRPr="00D05C78">
              <w:rPr>
                <w:rFonts w:ascii="Arial Nova Light" w:eastAsia="Times New Roman" w:hAnsi="Arial Nova Light" w:cs="Helvetica"/>
                <w:bdr w:val="none" w:sz="0" w:space="0" w:color="auto" w:frame="1"/>
                <w:vertAlign w:val="superscript"/>
                <w:lang w:val="en-CH" w:eastAsia="en-CH"/>
              </w:rPr>
              <w:t>c</w:t>
            </w:r>
            <w:r w:rsidR="00005371" w:rsidRPr="00D05C78">
              <w:rPr>
                <w:rFonts w:ascii="Arial Nova Light" w:eastAsia="Times New Roman" w:hAnsi="Arial Nova Light" w:cs="Helvetica"/>
                <w:bdr w:val="none" w:sz="0" w:space="0" w:color="auto" w:frame="1"/>
                <w:lang w:val="en-CH" w:eastAsia="en-CH"/>
              </w:rPr>
              <w:t>Vrije Universiteit</w:t>
            </w:r>
            <w:r w:rsidR="00005371" w:rsidRPr="00D05C78">
              <w:rPr>
                <w:rFonts w:ascii="Arial Nova Light" w:eastAsia="Times New Roman" w:hAnsi="Arial Nova Light" w:cs="Helvetica"/>
                <w:lang w:val="en-CH" w:eastAsia="en-CH"/>
              </w:rPr>
              <w:t>,</w:t>
            </w:r>
            <w:r w:rsidR="00C615D1" w:rsidRPr="00D05C78">
              <w:rPr>
                <w:rFonts w:ascii="Arial Nova Light" w:eastAsia="Times New Roman" w:hAnsi="Arial Nova Light" w:cs="Helvetica"/>
                <w:lang w:val="en-CH" w:eastAsia="en-CH"/>
              </w:rPr>
              <w:t xml:space="preserve"> </w:t>
            </w:r>
            <w:r w:rsidR="00005371" w:rsidRPr="00D05C78">
              <w:rPr>
                <w:rFonts w:ascii="Arial Nova Light" w:eastAsia="Times New Roman" w:hAnsi="Arial Nova Light" w:cs="Helvetica"/>
                <w:lang w:val="en-CH" w:eastAsia="en-CH"/>
              </w:rPr>
              <w:t>Amsterdam</w:t>
            </w:r>
            <w:r w:rsidR="00063CFD" w:rsidRPr="00D05C78">
              <w:rPr>
                <w:rFonts w:ascii="Arial Nova Light" w:eastAsia="Times New Roman" w:hAnsi="Arial Nova Light" w:cs="Helvetica"/>
                <w:lang w:val="en-CH" w:eastAsia="en-CH"/>
              </w:rPr>
              <w:t>,</w:t>
            </w:r>
            <w:r w:rsidR="00005371" w:rsidRPr="00D05C78">
              <w:rPr>
                <w:rFonts w:ascii="Arial Nova Light" w:eastAsia="Times New Roman" w:hAnsi="Arial Nova Light" w:cs="Helvetica"/>
                <w:lang w:val="en-CH" w:eastAsia="en-CH"/>
              </w:rPr>
              <w:t> </w:t>
            </w:r>
            <w:r w:rsidR="00063CFD" w:rsidRPr="00D05C78">
              <w:rPr>
                <w:rFonts w:ascii="Arial Nova Light" w:eastAsia="Times New Roman" w:hAnsi="Arial Nova Light" w:cs="Helvetica"/>
                <w:lang w:val="en-CH" w:eastAsia="en-CH"/>
              </w:rPr>
              <w:t>T</w:t>
            </w:r>
            <w:r w:rsidR="00005371" w:rsidRPr="00D05C78">
              <w:rPr>
                <w:rFonts w:ascii="Arial Nova Light" w:eastAsia="Times New Roman" w:hAnsi="Arial Nova Light" w:cs="Helvetica"/>
                <w:bdr w:val="none" w:sz="0" w:space="0" w:color="auto" w:frame="1"/>
                <w:lang w:val="en-CH" w:eastAsia="en-CH"/>
              </w:rPr>
              <w:t>he Netherlands</w:t>
            </w:r>
            <w:r w:rsidR="00063CFD" w:rsidRPr="00D05C78">
              <w:rPr>
                <w:rFonts w:ascii="Arial Nova Light" w:eastAsia="Times New Roman" w:hAnsi="Arial Nova Light" w:cs="Helvetica"/>
                <w:bdr w:val="none" w:sz="0" w:space="0" w:color="auto" w:frame="1"/>
                <w:lang w:val="en-CH" w:eastAsia="en-CH"/>
              </w:rPr>
              <w:t>;</w:t>
            </w:r>
            <w:r w:rsidR="00CF2351" w:rsidRPr="00D05C78">
              <w:rPr>
                <w:rFonts w:ascii="Arial Nova Light" w:eastAsia="Times New Roman" w:hAnsi="Arial Nova Light" w:cs="Helvetica"/>
                <w:bdr w:val="none" w:sz="0" w:space="0" w:color="auto" w:frame="1"/>
                <w:lang w:val="en-CH" w:eastAsia="en-CH"/>
              </w:rPr>
              <w:t xml:space="preserve"> </w:t>
            </w:r>
            <w:r w:rsidRPr="00D05C78">
              <w:rPr>
                <w:rFonts w:ascii="Arial Nova Light" w:hAnsi="Arial Nova Light" w:cstheme="minorHAnsi"/>
              </w:rPr>
              <w:t xml:space="preserve"> </w:t>
            </w:r>
            <w:r w:rsidR="00F43E18" w:rsidRPr="00D05C78">
              <w:rPr>
                <w:rFonts w:ascii="Arial Nova Light" w:hAnsi="Arial Nova Light" w:cstheme="minorHAnsi"/>
                <w:vertAlign w:val="superscript"/>
              </w:rPr>
              <w:t>d</w:t>
            </w:r>
            <w:r w:rsidR="006E5C62" w:rsidRPr="00D05C78">
              <w:rPr>
                <w:rFonts w:ascii="Arial Nova Light" w:hAnsi="Arial Nova Light" w:cstheme="minorHAnsi"/>
              </w:rPr>
              <w:t>Master of Advanced Studies (MAS) in Neuropsychology</w:t>
            </w:r>
            <w:r w:rsidR="006E5C62" w:rsidRPr="00D05C78">
              <w:rPr>
                <w:rFonts w:ascii="Arial Nova Light" w:hAnsi="Arial Nova Light" w:cstheme="minorHAnsi"/>
                <w:vertAlign w:val="superscript"/>
              </w:rPr>
              <w:t>,</w:t>
            </w:r>
            <w:r w:rsidRPr="00D05C78">
              <w:rPr>
                <w:rFonts w:ascii="Arial Nova Light" w:hAnsi="Arial Nova Light" w:cstheme="minorHAnsi"/>
              </w:rPr>
              <w:t>,</w:t>
            </w:r>
            <w:r w:rsidR="006E5C62" w:rsidRPr="00D05C78">
              <w:rPr>
                <w:rFonts w:ascii="Arial Nova Light" w:hAnsi="Arial Nova Light" w:cstheme="minorHAnsi"/>
              </w:rPr>
              <w:t xml:space="preserve"> </w:t>
            </w:r>
            <w:r w:rsidR="00D63AF2" w:rsidRPr="00D05C78">
              <w:rPr>
                <w:rFonts w:ascii="Arial Nova Light" w:hAnsi="Arial Nova Light" w:cstheme="minorHAnsi"/>
              </w:rPr>
              <w:t>U</w:t>
            </w:r>
            <w:r w:rsidRPr="00D05C78">
              <w:rPr>
                <w:rFonts w:ascii="Arial Nova Light" w:hAnsi="Arial Nova Light" w:cstheme="minorHAnsi"/>
              </w:rPr>
              <w:t>niversity of Geneva</w:t>
            </w:r>
            <w:r w:rsidR="00CC181F" w:rsidRPr="00D05C78">
              <w:rPr>
                <w:rFonts w:ascii="Arial Nova Light" w:hAnsi="Arial Nova Light" w:cstheme="minorHAnsi"/>
              </w:rPr>
              <w:t>, Switzerland</w:t>
            </w:r>
            <w:r w:rsidRPr="00D05C78">
              <w:rPr>
                <w:rFonts w:ascii="Arial Nova Light" w:hAnsi="Arial Nova Light" w:cstheme="minorHAnsi"/>
              </w:rPr>
              <w:t>;</w:t>
            </w:r>
            <w:r w:rsidRPr="00D05C78">
              <w:rPr>
                <w:rFonts w:ascii="Arial Nova Light" w:hAnsi="Arial Nova Light"/>
              </w:rPr>
              <w:t xml:space="preserve"> </w:t>
            </w:r>
            <w:r w:rsidRPr="00D05C78">
              <w:rPr>
                <w:rFonts w:ascii="Arial Nova Light" w:hAnsi="Arial Nova Light"/>
                <w:vertAlign w:val="superscript"/>
              </w:rPr>
              <w:t>e</w:t>
            </w:r>
            <w:r w:rsidR="009E1D06" w:rsidRPr="00D05C78">
              <w:rPr>
                <w:rFonts w:ascii="Arial Nova Light" w:hAnsi="Arial Nova Light"/>
              </w:rPr>
              <w:t>REACH Institute, Arizona State University, USA</w:t>
            </w:r>
            <w:r w:rsidRPr="00D05C78">
              <w:rPr>
                <w:rFonts w:ascii="Arial Nova Light" w:hAnsi="Arial Nova Light" w:cstheme="minorHAnsi"/>
              </w:rPr>
              <w:t xml:space="preserve">; </w:t>
            </w:r>
            <w:r w:rsidRPr="00D05C78">
              <w:rPr>
                <w:rFonts w:ascii="Arial Nova Light" w:hAnsi="Arial Nova Light" w:cstheme="minorHAnsi"/>
                <w:vertAlign w:val="superscript"/>
              </w:rPr>
              <w:t>f</w:t>
            </w:r>
            <w:r w:rsidR="00542AC7" w:rsidRPr="00D05C78">
              <w:rPr>
                <w:rFonts w:ascii="Arial Nova Light" w:hAnsi="Arial Nova Light" w:cstheme="minorHAnsi"/>
              </w:rPr>
              <w:t>department of Psychiatry, University of Geneva</w:t>
            </w:r>
            <w:r w:rsidRPr="00D05C78">
              <w:rPr>
                <w:rFonts w:ascii="Arial Nova Light" w:hAnsi="Arial Nova Light" w:cstheme="minorHAnsi"/>
              </w:rPr>
              <w:t xml:space="preserve">, Switzerland; </w:t>
            </w:r>
            <w:r w:rsidRPr="00D05C78">
              <w:rPr>
                <w:rFonts w:ascii="Arial Nova Light" w:hAnsi="Arial Nova Light" w:cstheme="minorHAnsi"/>
                <w:vertAlign w:val="superscript"/>
              </w:rPr>
              <w:t>g</w:t>
            </w:r>
            <w:r w:rsidR="00CC181F" w:rsidRPr="00D05C78">
              <w:rPr>
                <w:rFonts w:ascii="Arial Nova Light" w:hAnsi="Arial Nova Light" w:cstheme="minorHAnsi"/>
              </w:rPr>
              <w:t>M</w:t>
            </w:r>
            <w:r w:rsidRPr="00D05C78">
              <w:rPr>
                <w:rFonts w:ascii="Arial Nova Light" w:hAnsi="Arial Nova Light" w:cstheme="minorHAnsi"/>
              </w:rPr>
              <w:t>edical image processing lab, Neuro-X Institute, Ecole polytechnique fédérale de Lausanne (EPFL)</w:t>
            </w:r>
            <w:r w:rsidR="00CC181F" w:rsidRPr="00D05C78">
              <w:rPr>
                <w:rFonts w:ascii="Arial Nova Light" w:hAnsi="Arial Nova Light" w:cstheme="minorHAnsi"/>
              </w:rPr>
              <w:t>, Switzerland</w:t>
            </w:r>
            <w:r w:rsidRPr="00D05C78">
              <w:rPr>
                <w:rFonts w:ascii="Arial Nova Light" w:hAnsi="Arial Nova Light" w:cstheme="minorHAnsi"/>
                <w:b/>
                <w:bCs/>
              </w:rPr>
              <w:t xml:space="preserve">; </w:t>
            </w:r>
            <w:r w:rsidRPr="00D05C78">
              <w:rPr>
                <w:rFonts w:ascii="Arial Nova Light" w:hAnsi="Arial Nova Light" w:cstheme="minorHAnsi"/>
                <w:vertAlign w:val="superscript"/>
              </w:rPr>
              <w:t>h</w:t>
            </w:r>
            <w:r w:rsidR="00CC181F" w:rsidRPr="00D05C78">
              <w:rPr>
                <w:rFonts w:ascii="Arial Nova Light" w:hAnsi="Arial Nova Light" w:cstheme="minorHAnsi"/>
              </w:rPr>
              <w:t>D</w:t>
            </w:r>
            <w:r w:rsidRPr="00D05C78">
              <w:rPr>
                <w:rFonts w:ascii="Arial Nova Light" w:hAnsi="Arial Nova Light" w:cstheme="minorHAnsi"/>
              </w:rPr>
              <w:t xml:space="preserve">epartment of radiology and medical informatics, </w:t>
            </w:r>
            <w:r w:rsidR="00CC181F" w:rsidRPr="00D05C78">
              <w:rPr>
                <w:rFonts w:ascii="Arial Nova Light" w:hAnsi="Arial Nova Light" w:cstheme="minorHAnsi"/>
              </w:rPr>
              <w:t>U</w:t>
            </w:r>
            <w:r w:rsidRPr="00D05C78">
              <w:rPr>
                <w:rFonts w:ascii="Arial Nova Light" w:hAnsi="Arial Nova Light" w:cstheme="minorHAnsi"/>
              </w:rPr>
              <w:t>niversity of Geneva, Switzerland.</w:t>
            </w:r>
            <w:r w:rsidR="00CC181F" w:rsidRPr="00D05C78">
              <w:rPr>
                <w:rFonts w:ascii="Arial Nova Light" w:hAnsi="Arial Nova Light" w:cstheme="minorHAnsi"/>
              </w:rPr>
              <w:t xml:space="preserve"> </w:t>
            </w:r>
            <w:r w:rsidR="009606E6" w:rsidRPr="00D05C78">
              <w:rPr>
                <w:rFonts w:ascii="Arial Nova Light" w:hAnsi="Arial Nova Light" w:cstheme="minorHAnsi"/>
                <w:vertAlign w:val="superscript"/>
              </w:rPr>
              <w:t>i</w:t>
            </w:r>
            <w:r w:rsidR="00CC181F" w:rsidRPr="00D05C78">
              <w:rPr>
                <w:rFonts w:ascii="Arial Nova Light" w:hAnsi="Arial Nova Light" w:cstheme="minorHAnsi"/>
              </w:rPr>
              <w:t xml:space="preserve">Laboratory for behavioral neurology and Imaging of cognition, University of Geneva, </w:t>
            </w:r>
            <w:r w:rsidR="007243D1" w:rsidRPr="00D05C78">
              <w:rPr>
                <w:rFonts w:ascii="Arial Nova Light" w:hAnsi="Arial Nova Light" w:cstheme="minorHAnsi"/>
              </w:rPr>
              <w:t>Switzerland.</w:t>
            </w:r>
          </w:p>
          <w:p w14:paraId="239ED8E1" w14:textId="77777777" w:rsidR="00B77415" w:rsidRPr="00D05C78" w:rsidRDefault="00B77415" w:rsidP="00B77415">
            <w:pPr>
              <w:ind w:left="717"/>
              <w:contextualSpacing/>
              <w:rPr>
                <w:rFonts w:ascii="Arial Nova Light" w:hAnsi="Arial Nova Light"/>
              </w:rPr>
            </w:pPr>
          </w:p>
        </w:tc>
      </w:tr>
      <w:tr w:rsidR="00B77415" w:rsidRPr="002320F0" w14:paraId="54FA578B" w14:textId="77777777" w:rsidTr="00B77415">
        <w:trPr>
          <w:trHeight w:val="1020"/>
        </w:trPr>
        <w:tc>
          <w:tcPr>
            <w:tcW w:w="2405" w:type="dxa"/>
            <w:vAlign w:val="center"/>
          </w:tcPr>
          <w:p w14:paraId="451D39FA" w14:textId="77777777" w:rsidR="00B77415" w:rsidRPr="00AF1587" w:rsidRDefault="00B77415" w:rsidP="00B77415">
            <w:pPr>
              <w:spacing w:line="276" w:lineRule="auto"/>
              <w:jc w:val="center"/>
              <w:rPr>
                <w:rFonts w:ascii="Arial Nova" w:hAnsi="Arial Nova"/>
                <w:sz w:val="23"/>
                <w:szCs w:val="23"/>
              </w:rPr>
            </w:pPr>
            <w:r>
              <w:rPr>
                <w:rFonts w:ascii="Arial Nova" w:hAnsi="Arial Nova"/>
                <w:sz w:val="23"/>
                <w:szCs w:val="23"/>
              </w:rPr>
              <w:t>*Correspondence</w:t>
            </w:r>
          </w:p>
        </w:tc>
        <w:tc>
          <w:tcPr>
            <w:tcW w:w="5954" w:type="dxa"/>
            <w:vAlign w:val="center"/>
          </w:tcPr>
          <w:p w14:paraId="0D461759" w14:textId="358727F6" w:rsidR="00B77415" w:rsidRPr="009606E6" w:rsidRDefault="00B77415" w:rsidP="00B77415">
            <w:pPr>
              <w:spacing w:beforeLines="80" w:before="192" w:line="276" w:lineRule="auto"/>
              <w:jc w:val="both"/>
              <w:rPr>
                <w:rFonts w:ascii="Arial Nova Light" w:hAnsi="Arial Nova Light" w:cs="Calibri"/>
                <w:u w:val="single"/>
                <w:lang w:val="es-ES"/>
              </w:rPr>
            </w:pPr>
            <w:r w:rsidRPr="009606E6">
              <w:rPr>
                <w:rFonts w:ascii="Arial Nova Light" w:hAnsi="Arial Nova Light" w:cs="Calibri"/>
                <w:lang w:val="es-ES"/>
              </w:rPr>
              <w:t>Julian Gaviria</w:t>
            </w:r>
            <w:r w:rsidR="003D52E2">
              <w:rPr>
                <w:rFonts w:ascii="Arial Nova Light" w:hAnsi="Arial Nova Light" w:cs="Calibri"/>
                <w:lang w:val="es-ES"/>
              </w:rPr>
              <w:t xml:space="preserve"> Lopez</w:t>
            </w:r>
            <w:r w:rsidRPr="009606E6">
              <w:rPr>
                <w:rFonts w:ascii="Arial Nova Light" w:hAnsi="Arial Nova Light" w:cs="Calibri"/>
                <w:lang w:val="es-ES"/>
              </w:rPr>
              <w:t xml:space="preserve">.  E-mail: </w:t>
            </w:r>
            <w:r w:rsidRPr="009606E6">
              <w:rPr>
                <w:rStyle w:val="Hyperlink"/>
                <w:rFonts w:ascii="Arial Nova Light" w:hAnsi="Arial Nova Light" w:cs="Calibri"/>
                <w:color w:val="auto"/>
                <w:u w:val="none"/>
                <w:lang w:val="es-ES"/>
              </w:rPr>
              <w:t>jualgalo@gmail.com;</w:t>
            </w:r>
          </w:p>
        </w:tc>
      </w:tr>
      <w:tr w:rsidR="00B77415" w:rsidRPr="00AF1587" w14:paraId="20AC77C1" w14:textId="77777777" w:rsidTr="00B77415">
        <w:trPr>
          <w:trHeight w:val="1020"/>
        </w:trPr>
        <w:tc>
          <w:tcPr>
            <w:tcW w:w="2405" w:type="dxa"/>
            <w:vAlign w:val="center"/>
          </w:tcPr>
          <w:p w14:paraId="22FD61C4" w14:textId="77777777" w:rsidR="00B77415" w:rsidRPr="00AF1587" w:rsidRDefault="00B77415" w:rsidP="00B77415">
            <w:pPr>
              <w:spacing w:line="276" w:lineRule="auto"/>
              <w:jc w:val="center"/>
              <w:rPr>
                <w:rFonts w:ascii="Arial Nova" w:hAnsi="Arial Nova"/>
                <w:sz w:val="23"/>
                <w:szCs w:val="23"/>
              </w:rPr>
            </w:pPr>
            <w:r w:rsidRPr="00AF1587">
              <w:rPr>
                <w:rFonts w:ascii="Arial Nova" w:hAnsi="Arial Nova"/>
                <w:b/>
                <w:bCs/>
                <w:sz w:val="23"/>
                <w:szCs w:val="23"/>
              </w:rPr>
              <w:t>Keywords</w:t>
            </w:r>
          </w:p>
        </w:tc>
        <w:tc>
          <w:tcPr>
            <w:tcW w:w="5954" w:type="dxa"/>
            <w:vAlign w:val="center"/>
          </w:tcPr>
          <w:p w14:paraId="6D9C4FC0" w14:textId="3A5D6AC7" w:rsidR="00B77415" w:rsidRPr="005C6770" w:rsidRDefault="00B77415" w:rsidP="00B77415">
            <w:pPr>
              <w:spacing w:afterLines="80" w:after="192" w:line="276" w:lineRule="auto"/>
              <w:rPr>
                <w:rFonts w:ascii="Arial Nova Light" w:hAnsi="Arial Nova Light" w:cstheme="minorHAnsi"/>
              </w:rPr>
            </w:pPr>
            <w:r w:rsidRPr="005C6770">
              <w:rPr>
                <w:rFonts w:ascii="Arial Nova Light" w:hAnsi="Arial Nova Light" w:cs="Calibri"/>
              </w:rPr>
              <w:t xml:space="preserve">Brain networks; emotions; dynamic functional connectivity (dFC); </w:t>
            </w:r>
            <w:r w:rsidRPr="005C6770">
              <w:rPr>
                <w:rFonts w:ascii="Arial Nova Light" w:hAnsi="Arial Nova Light" w:cstheme="minorHAnsi"/>
              </w:rPr>
              <w:t xml:space="preserve">Task-rest </w:t>
            </w:r>
            <w:r w:rsidR="002320F0">
              <w:rPr>
                <w:rFonts w:ascii="Arial Nova Light" w:hAnsi="Arial Nova Light" w:cstheme="minorHAnsi"/>
              </w:rPr>
              <w:t>association</w:t>
            </w:r>
            <w:r w:rsidRPr="005C6770">
              <w:rPr>
                <w:rFonts w:ascii="Arial Nova Light" w:hAnsi="Arial Nova Light" w:cstheme="minorHAnsi"/>
              </w:rPr>
              <w:t>. Cognitive control</w:t>
            </w:r>
          </w:p>
        </w:tc>
      </w:tr>
      <w:bookmarkEnd w:id="4"/>
    </w:tbl>
    <w:p w14:paraId="1675291B" w14:textId="15BE8EDD" w:rsidR="00B166B2" w:rsidRDefault="00B166B2" w:rsidP="00B166B2">
      <w:pPr>
        <w:rPr>
          <w:rFonts w:ascii="Arial Nova Light" w:hAnsi="Arial Nova Light" w:cs="Calibri"/>
        </w:rPr>
      </w:pPr>
    </w:p>
    <w:p w14:paraId="1AFB72DC" w14:textId="77777777" w:rsidR="00B77415" w:rsidRDefault="00B77415" w:rsidP="009C64CD">
      <w:pPr>
        <w:pStyle w:val="Heading3"/>
        <w:spacing w:line="480" w:lineRule="auto"/>
        <w:rPr>
          <w:rFonts w:ascii="Arial" w:hAnsi="Arial" w:cs="Arial"/>
          <w:b/>
          <w:bCs/>
          <w:color w:val="auto"/>
          <w:sz w:val="23"/>
          <w:szCs w:val="23"/>
        </w:rPr>
      </w:pPr>
      <w:bookmarkStart w:id="5" w:name="_Hlk63711024"/>
    </w:p>
    <w:p w14:paraId="22E25945" w14:textId="77777777" w:rsidR="00B77415" w:rsidRDefault="00B77415" w:rsidP="009C64CD">
      <w:pPr>
        <w:pStyle w:val="Heading3"/>
        <w:spacing w:line="480" w:lineRule="auto"/>
        <w:rPr>
          <w:rFonts w:ascii="Arial" w:hAnsi="Arial" w:cs="Arial"/>
          <w:b/>
          <w:bCs/>
          <w:color w:val="auto"/>
          <w:sz w:val="23"/>
          <w:szCs w:val="23"/>
        </w:rPr>
      </w:pPr>
    </w:p>
    <w:p w14:paraId="7033EA12" w14:textId="77777777" w:rsidR="00B77415" w:rsidRDefault="00B77415" w:rsidP="009C64CD">
      <w:pPr>
        <w:pStyle w:val="Heading3"/>
        <w:spacing w:line="480" w:lineRule="auto"/>
        <w:rPr>
          <w:rFonts w:ascii="Arial" w:hAnsi="Arial" w:cs="Arial"/>
          <w:b/>
          <w:bCs/>
          <w:color w:val="auto"/>
          <w:sz w:val="23"/>
          <w:szCs w:val="23"/>
        </w:rPr>
      </w:pPr>
    </w:p>
    <w:p w14:paraId="438C1446" w14:textId="77777777" w:rsidR="00B77415" w:rsidRDefault="00B77415" w:rsidP="009C64CD">
      <w:pPr>
        <w:pStyle w:val="Heading3"/>
        <w:spacing w:line="480" w:lineRule="auto"/>
        <w:rPr>
          <w:rFonts w:ascii="Arial" w:hAnsi="Arial" w:cs="Arial"/>
          <w:b/>
          <w:bCs/>
          <w:color w:val="auto"/>
          <w:sz w:val="23"/>
          <w:szCs w:val="23"/>
        </w:rPr>
      </w:pPr>
    </w:p>
    <w:p w14:paraId="4B15C266" w14:textId="77777777" w:rsidR="00B77415" w:rsidRDefault="00B77415" w:rsidP="009C64CD">
      <w:pPr>
        <w:pStyle w:val="Heading3"/>
        <w:spacing w:line="480" w:lineRule="auto"/>
        <w:rPr>
          <w:rFonts w:ascii="Arial" w:hAnsi="Arial" w:cs="Arial"/>
          <w:b/>
          <w:bCs/>
          <w:color w:val="auto"/>
          <w:sz w:val="23"/>
          <w:szCs w:val="23"/>
        </w:rPr>
      </w:pPr>
    </w:p>
    <w:p w14:paraId="6549BD46" w14:textId="77777777" w:rsidR="00B77415" w:rsidRDefault="00B77415" w:rsidP="009C64CD">
      <w:pPr>
        <w:pStyle w:val="Heading3"/>
        <w:spacing w:line="480" w:lineRule="auto"/>
        <w:rPr>
          <w:rFonts w:ascii="Arial" w:hAnsi="Arial" w:cs="Arial"/>
          <w:b/>
          <w:bCs/>
          <w:color w:val="auto"/>
          <w:sz w:val="23"/>
          <w:szCs w:val="23"/>
        </w:rPr>
      </w:pPr>
    </w:p>
    <w:p w14:paraId="6617CFA6" w14:textId="77777777" w:rsidR="00B77415" w:rsidRDefault="00B77415" w:rsidP="009C64CD">
      <w:pPr>
        <w:pStyle w:val="Heading3"/>
        <w:spacing w:line="480" w:lineRule="auto"/>
        <w:rPr>
          <w:rFonts w:ascii="Arial" w:hAnsi="Arial" w:cs="Arial"/>
          <w:b/>
          <w:bCs/>
          <w:color w:val="auto"/>
          <w:sz w:val="23"/>
          <w:szCs w:val="23"/>
        </w:rPr>
      </w:pPr>
    </w:p>
    <w:p w14:paraId="3FC1EC49" w14:textId="77777777" w:rsidR="00B77415" w:rsidRDefault="00B77415" w:rsidP="009C64CD">
      <w:pPr>
        <w:pStyle w:val="Heading3"/>
        <w:spacing w:line="480" w:lineRule="auto"/>
        <w:rPr>
          <w:rFonts w:ascii="Arial" w:hAnsi="Arial" w:cs="Arial"/>
          <w:b/>
          <w:bCs/>
          <w:color w:val="auto"/>
          <w:sz w:val="23"/>
          <w:szCs w:val="23"/>
        </w:rPr>
      </w:pPr>
    </w:p>
    <w:p w14:paraId="483694BC" w14:textId="77777777" w:rsidR="00B77415" w:rsidRDefault="00B77415" w:rsidP="009C64CD">
      <w:pPr>
        <w:pStyle w:val="Heading3"/>
        <w:spacing w:line="480" w:lineRule="auto"/>
        <w:rPr>
          <w:rFonts w:ascii="Arial" w:hAnsi="Arial" w:cs="Arial"/>
          <w:b/>
          <w:bCs/>
          <w:color w:val="auto"/>
          <w:sz w:val="23"/>
          <w:szCs w:val="23"/>
        </w:rPr>
      </w:pPr>
    </w:p>
    <w:p w14:paraId="78018925" w14:textId="77777777" w:rsidR="00B77415" w:rsidRDefault="00B77415" w:rsidP="009C64CD">
      <w:pPr>
        <w:pStyle w:val="Heading3"/>
        <w:spacing w:line="480" w:lineRule="auto"/>
        <w:rPr>
          <w:rFonts w:ascii="Arial" w:hAnsi="Arial" w:cs="Arial"/>
          <w:b/>
          <w:bCs/>
          <w:color w:val="auto"/>
          <w:sz w:val="23"/>
          <w:szCs w:val="23"/>
        </w:rPr>
      </w:pPr>
    </w:p>
    <w:p w14:paraId="4348226A" w14:textId="77777777" w:rsidR="00B77415" w:rsidRDefault="00B77415" w:rsidP="009C64CD">
      <w:pPr>
        <w:pStyle w:val="Heading3"/>
        <w:spacing w:line="480" w:lineRule="auto"/>
        <w:rPr>
          <w:rFonts w:ascii="Arial" w:hAnsi="Arial" w:cs="Arial"/>
          <w:b/>
          <w:bCs/>
          <w:color w:val="auto"/>
          <w:sz w:val="23"/>
          <w:szCs w:val="23"/>
        </w:rPr>
      </w:pPr>
    </w:p>
    <w:p w14:paraId="29CAB60B" w14:textId="77777777" w:rsidR="00B77415" w:rsidRDefault="00B77415" w:rsidP="009C64CD">
      <w:pPr>
        <w:pStyle w:val="Heading3"/>
        <w:spacing w:line="480" w:lineRule="auto"/>
        <w:rPr>
          <w:rFonts w:ascii="Arial" w:hAnsi="Arial" w:cs="Arial"/>
          <w:b/>
          <w:bCs/>
          <w:color w:val="auto"/>
          <w:sz w:val="23"/>
          <w:szCs w:val="23"/>
        </w:rPr>
      </w:pPr>
    </w:p>
    <w:p w14:paraId="54D85A32" w14:textId="77777777" w:rsidR="00B77415" w:rsidRDefault="00B77415" w:rsidP="009C64CD">
      <w:pPr>
        <w:pStyle w:val="Heading3"/>
        <w:spacing w:line="480" w:lineRule="auto"/>
        <w:rPr>
          <w:rFonts w:ascii="Arial" w:hAnsi="Arial" w:cs="Arial"/>
          <w:b/>
          <w:bCs/>
          <w:color w:val="auto"/>
          <w:sz w:val="23"/>
          <w:szCs w:val="23"/>
        </w:rPr>
      </w:pPr>
    </w:p>
    <w:p w14:paraId="74E898FF" w14:textId="77777777" w:rsidR="00B77415" w:rsidRDefault="00B77415" w:rsidP="009C64CD">
      <w:pPr>
        <w:pStyle w:val="Heading3"/>
        <w:spacing w:line="480" w:lineRule="auto"/>
        <w:rPr>
          <w:rFonts w:ascii="Arial" w:hAnsi="Arial" w:cs="Arial"/>
          <w:b/>
          <w:bCs/>
          <w:color w:val="auto"/>
          <w:sz w:val="23"/>
          <w:szCs w:val="23"/>
        </w:rPr>
      </w:pPr>
    </w:p>
    <w:p w14:paraId="0260B752" w14:textId="77777777" w:rsidR="00B77415" w:rsidRDefault="00B77415" w:rsidP="009C64CD">
      <w:pPr>
        <w:pStyle w:val="Heading3"/>
        <w:spacing w:line="480" w:lineRule="auto"/>
        <w:rPr>
          <w:rFonts w:ascii="Arial" w:hAnsi="Arial" w:cs="Arial"/>
          <w:b/>
          <w:bCs/>
          <w:color w:val="auto"/>
          <w:sz w:val="23"/>
          <w:szCs w:val="23"/>
        </w:rPr>
      </w:pPr>
    </w:p>
    <w:p w14:paraId="77397512" w14:textId="77777777" w:rsidR="00B77415" w:rsidRDefault="00B77415" w:rsidP="009C64CD">
      <w:pPr>
        <w:pStyle w:val="Heading3"/>
        <w:spacing w:line="480" w:lineRule="auto"/>
        <w:rPr>
          <w:rFonts w:ascii="Arial" w:hAnsi="Arial" w:cs="Arial"/>
          <w:b/>
          <w:bCs/>
          <w:color w:val="auto"/>
          <w:sz w:val="23"/>
          <w:szCs w:val="23"/>
        </w:rPr>
      </w:pPr>
    </w:p>
    <w:p w14:paraId="17D5059E" w14:textId="77777777" w:rsidR="00B77415" w:rsidRDefault="00B77415" w:rsidP="009C64CD">
      <w:pPr>
        <w:pStyle w:val="Heading3"/>
        <w:spacing w:line="480" w:lineRule="auto"/>
        <w:rPr>
          <w:rFonts w:ascii="Arial" w:hAnsi="Arial" w:cs="Arial"/>
          <w:b/>
          <w:bCs/>
          <w:color w:val="auto"/>
          <w:sz w:val="23"/>
          <w:szCs w:val="23"/>
        </w:rPr>
      </w:pPr>
    </w:p>
    <w:p w14:paraId="14046B23" w14:textId="088ECD99" w:rsidR="00B77415" w:rsidRDefault="00B77415">
      <w:pPr>
        <w:rPr>
          <w:rFonts w:ascii="Arial" w:eastAsiaTheme="majorEastAsia" w:hAnsi="Arial" w:cs="Arial"/>
          <w:b/>
          <w:bCs/>
          <w:sz w:val="23"/>
          <w:szCs w:val="23"/>
        </w:rPr>
      </w:pPr>
      <w:r>
        <w:rPr>
          <w:rFonts w:ascii="Arial" w:hAnsi="Arial" w:cs="Arial"/>
          <w:b/>
          <w:bCs/>
          <w:sz w:val="23"/>
          <w:szCs w:val="23"/>
        </w:rPr>
        <w:br w:type="page"/>
      </w:r>
    </w:p>
    <w:p w14:paraId="537B4964" w14:textId="624534B8" w:rsidR="00801D2D" w:rsidRPr="009C64CD" w:rsidRDefault="00801D2D" w:rsidP="009C64CD">
      <w:pPr>
        <w:pStyle w:val="Heading3"/>
        <w:spacing w:line="480" w:lineRule="auto"/>
        <w:rPr>
          <w:rFonts w:ascii="Arial" w:hAnsi="Arial" w:cs="Arial"/>
          <w:b/>
          <w:bCs/>
          <w:color w:val="auto"/>
          <w:sz w:val="23"/>
          <w:szCs w:val="23"/>
        </w:rPr>
      </w:pPr>
      <w:r w:rsidRPr="00806DFA">
        <w:rPr>
          <w:rFonts w:ascii="Arial" w:hAnsi="Arial" w:cs="Arial"/>
          <w:b/>
          <w:bCs/>
          <w:color w:val="auto"/>
          <w:sz w:val="23"/>
          <w:szCs w:val="23"/>
        </w:rPr>
        <w:lastRenderedPageBreak/>
        <w:t>Abstract</w:t>
      </w:r>
    </w:p>
    <w:p w14:paraId="77B94E57" w14:textId="2961F6AB" w:rsidR="009C64CD" w:rsidRDefault="00842D97" w:rsidP="009C64CD">
      <w:pPr>
        <w:spacing w:line="480" w:lineRule="auto"/>
        <w:jc w:val="both"/>
        <w:rPr>
          <w:rFonts w:ascii="Arial Nova Light" w:hAnsi="Arial Nova Light" w:cs="Calibri"/>
          <w:bCs/>
        </w:rPr>
      </w:pPr>
      <w:sdt>
        <w:sdtPr>
          <w:rPr>
            <w:rFonts w:ascii="Arial Nova Light" w:hAnsi="Arial Nova Light" w:cs="Calibri"/>
            <w:bCs/>
            <w:sz w:val="23"/>
            <w:szCs w:val="23"/>
          </w:rPr>
          <w:id w:val="-705645965"/>
          <w:docPartObj>
            <w:docPartGallery w:val="Watermarks"/>
          </w:docPartObj>
        </w:sdtPr>
        <w:sdtEndPr/>
        <w:sdtContent/>
      </w:sdt>
      <w:r w:rsidR="00801D2D" w:rsidRPr="00094448">
        <w:rPr>
          <w:rFonts w:ascii="Arial Nova Light" w:hAnsi="Arial Nova Light" w:cs="Calibri"/>
          <w:bCs/>
        </w:rPr>
        <w:t xml:space="preserve">Behavioral research has </w:t>
      </w:r>
      <w:r w:rsidR="00C81F9E">
        <w:rPr>
          <w:rFonts w:ascii="Arial Nova Light" w:hAnsi="Arial Nova Light" w:cs="Calibri"/>
          <w:bCs/>
        </w:rPr>
        <w:t>extensiv</w:t>
      </w:r>
      <w:r w:rsidR="00801D2D" w:rsidRPr="00094448">
        <w:rPr>
          <w:rFonts w:ascii="Arial Nova Light" w:hAnsi="Arial Nova Light" w:cs="Calibri"/>
          <w:bCs/>
        </w:rPr>
        <w:t xml:space="preserve">ely documented the </w:t>
      </w:r>
      <w:r w:rsidR="007E6E0C">
        <w:rPr>
          <w:rFonts w:ascii="Arial Nova Light" w:hAnsi="Arial Nova Light" w:cs="Calibri"/>
          <w:bCs/>
        </w:rPr>
        <w:t>impact</w:t>
      </w:r>
      <w:r w:rsidR="007E6E0C" w:rsidRPr="00094448">
        <w:rPr>
          <w:rFonts w:ascii="Arial Nova Light" w:hAnsi="Arial Nova Light" w:cs="Calibri"/>
          <w:bCs/>
        </w:rPr>
        <w:t xml:space="preserve"> </w:t>
      </w:r>
      <w:r w:rsidR="00801D2D" w:rsidRPr="00094448">
        <w:rPr>
          <w:rFonts w:ascii="Arial Nova Light" w:hAnsi="Arial Nova Light" w:cs="Calibri"/>
          <w:bCs/>
        </w:rPr>
        <w:t xml:space="preserve">of </w:t>
      </w:r>
      <w:r w:rsidR="00C81F9E">
        <w:rPr>
          <w:rFonts w:ascii="Arial Nova Light" w:hAnsi="Arial Nova Light" w:cs="Calibri"/>
          <w:bCs/>
        </w:rPr>
        <w:t>affective states</w:t>
      </w:r>
      <w:r w:rsidR="00801D2D" w:rsidRPr="00094448">
        <w:rPr>
          <w:rFonts w:ascii="Arial Nova Light" w:hAnsi="Arial Nova Light" w:cs="Calibri"/>
          <w:bCs/>
        </w:rPr>
        <w:t xml:space="preserve"> on cognitive control. Despite increasing interest in investigating </w:t>
      </w:r>
      <w:r w:rsidR="00C81F9E">
        <w:rPr>
          <w:rFonts w:ascii="Arial Nova Light" w:hAnsi="Arial Nova Light" w:cs="Calibri"/>
          <w:bCs/>
        </w:rPr>
        <w:t xml:space="preserve">how </w:t>
      </w:r>
      <w:r w:rsidR="00801D2D" w:rsidRPr="00094448">
        <w:rPr>
          <w:rFonts w:ascii="Arial Nova Light" w:hAnsi="Arial Nova Light" w:cs="Calibri"/>
          <w:bCs/>
        </w:rPr>
        <w:t>affect</w:t>
      </w:r>
      <w:r w:rsidR="00C81F9E">
        <w:rPr>
          <w:rFonts w:ascii="Arial Nova Light" w:hAnsi="Arial Nova Light" w:cs="Calibri"/>
          <w:bCs/>
        </w:rPr>
        <w:t xml:space="preserve"> and emotion</w:t>
      </w:r>
      <w:r w:rsidR="00801D2D" w:rsidRPr="00094448">
        <w:rPr>
          <w:rFonts w:ascii="Arial Nova Light" w:hAnsi="Arial Nova Light" w:cs="Calibri"/>
          <w:bCs/>
        </w:rPr>
        <w:t xml:space="preserve"> influence cognition, the functional neural architecture mediating these effects remains </w:t>
      </w:r>
      <w:r w:rsidR="00C81F9E">
        <w:rPr>
          <w:rFonts w:ascii="Arial Nova Light" w:hAnsi="Arial Nova Light" w:cs="Calibri"/>
          <w:bCs/>
        </w:rPr>
        <w:t>unresolv</w:t>
      </w:r>
      <w:r w:rsidR="00801D2D" w:rsidRPr="00094448">
        <w:rPr>
          <w:rFonts w:ascii="Arial Nova Light" w:hAnsi="Arial Nova Light" w:cs="Calibri"/>
          <w:bCs/>
        </w:rPr>
        <w:t>ed. Here</w:t>
      </w:r>
      <w:r w:rsidR="0069676E">
        <w:rPr>
          <w:rFonts w:ascii="Arial Nova Light" w:hAnsi="Arial Nova Light" w:cs="Calibri"/>
          <w:bCs/>
        </w:rPr>
        <w:t>,</w:t>
      </w:r>
      <w:r w:rsidR="00801D2D" w:rsidRPr="00094448">
        <w:rPr>
          <w:rFonts w:ascii="Arial Nova Light" w:hAnsi="Arial Nova Light" w:cs="Calibri"/>
          <w:bCs/>
        </w:rPr>
        <w:t xml:space="preserve"> we examined how changes in brain network dynamics elicited by negative emotions modulate the subsequent recruitment of attentional processes at behavioral and neural levels. We collected</w:t>
      </w:r>
      <w:r w:rsidR="00361EC8">
        <w:rPr>
          <w:rFonts w:ascii="Arial Nova Light" w:hAnsi="Arial Nova Light" w:cs="Calibri"/>
          <w:bCs/>
        </w:rPr>
        <w:t xml:space="preserve"> </w:t>
      </w:r>
      <w:r w:rsidR="00361EC8" w:rsidRPr="00361EC8">
        <w:rPr>
          <w:rFonts w:ascii="Arial Nova Light" w:hAnsi="Arial Nova Light" w:cs="Calibri"/>
          <w:bCs/>
          <w:highlight w:val="green"/>
        </w:rPr>
        <w:t>functional magnetic functional resonance imaging</w:t>
      </w:r>
      <w:r w:rsidR="00801D2D" w:rsidRPr="00094448">
        <w:rPr>
          <w:rFonts w:ascii="Arial Nova Light" w:hAnsi="Arial Nova Light" w:cs="Calibri"/>
          <w:bCs/>
        </w:rPr>
        <w:t xml:space="preserve"> </w:t>
      </w:r>
      <w:r w:rsidR="00361EC8">
        <w:rPr>
          <w:rFonts w:ascii="Arial Nova Light" w:hAnsi="Arial Nova Light" w:cs="Calibri"/>
          <w:bCs/>
        </w:rPr>
        <w:t>(</w:t>
      </w:r>
      <w:r w:rsidR="00801D2D" w:rsidRPr="00094448">
        <w:rPr>
          <w:rFonts w:ascii="Arial Nova Light" w:hAnsi="Arial Nova Light" w:cs="Calibri"/>
          <w:bCs/>
        </w:rPr>
        <w:t>fMRI</w:t>
      </w:r>
      <w:r w:rsidR="00361EC8">
        <w:rPr>
          <w:rFonts w:ascii="Arial Nova Light" w:hAnsi="Arial Nova Light" w:cs="Calibri"/>
          <w:bCs/>
        </w:rPr>
        <w:t>)</w:t>
      </w:r>
      <w:r w:rsidR="00B65D44">
        <w:rPr>
          <w:rFonts w:ascii="Arial Nova Light" w:hAnsi="Arial Nova Light" w:cs="Calibri"/>
          <w:bCs/>
        </w:rPr>
        <w:t xml:space="preserve"> </w:t>
      </w:r>
      <w:r w:rsidR="00801D2D" w:rsidRPr="00094448">
        <w:rPr>
          <w:rFonts w:ascii="Arial Nova Light" w:hAnsi="Arial Nova Light" w:cs="Calibri"/>
          <w:bCs/>
        </w:rPr>
        <w:t xml:space="preserve">BOLD activity in healthy humans during three sequential conditions (naturalistic movie watching, </w:t>
      </w:r>
      <w:r w:rsidR="007E6E0C" w:rsidRPr="00094448">
        <w:rPr>
          <w:rFonts w:ascii="Arial Nova Light" w:hAnsi="Arial Nova Light" w:cs="Calibri"/>
          <w:bCs/>
        </w:rPr>
        <w:t xml:space="preserve">resting state, </w:t>
      </w:r>
      <w:r w:rsidR="00801D2D" w:rsidRPr="00094448">
        <w:rPr>
          <w:rFonts w:ascii="Arial Nova Light" w:hAnsi="Arial Nova Light" w:cs="Calibri"/>
          <w:bCs/>
        </w:rPr>
        <w:t>and cognitive control task) in either neutral or negative emotion contexts. We assessed fMRI data by using co-activation pattern</w:t>
      </w:r>
      <w:r w:rsidR="006C68E4">
        <w:rPr>
          <w:rFonts w:ascii="Arial Nova Light" w:hAnsi="Arial Nova Light" w:cs="Calibri"/>
          <w:bCs/>
        </w:rPr>
        <w:t>s</w:t>
      </w:r>
      <w:r w:rsidR="00801D2D" w:rsidRPr="00094448">
        <w:rPr>
          <w:rFonts w:ascii="Arial Nova Light" w:hAnsi="Arial Nova Light" w:cs="Calibri"/>
          <w:bCs/>
        </w:rPr>
        <w:t xml:space="preserve"> (CAP</w:t>
      </w:r>
      <w:r w:rsidR="006C68E4">
        <w:rPr>
          <w:rFonts w:ascii="Arial Nova Light" w:hAnsi="Arial Nova Light" w:cs="Calibri"/>
          <w:bCs/>
        </w:rPr>
        <w:t>s</w:t>
      </w:r>
      <w:r w:rsidR="00801D2D" w:rsidRPr="00094448">
        <w:rPr>
          <w:rFonts w:ascii="Arial Nova Light" w:hAnsi="Arial Nova Light" w:cs="Calibri"/>
          <w:bCs/>
        </w:rPr>
        <w:t>) analysis to characterize dynamic functional connectivity within whole-brain networks across experimental conditions, and then applied structural equation modelling to uncover their functional relationships</w:t>
      </w:r>
      <w:bookmarkStart w:id="6" w:name="_Hlk63710750"/>
      <w:r w:rsidR="00801D2D" w:rsidRPr="00094448">
        <w:rPr>
          <w:rFonts w:ascii="Arial Nova Light" w:hAnsi="Arial Nova Light" w:cs="Calibri"/>
          <w:bCs/>
        </w:rPr>
        <w:t xml:space="preserve">. </w:t>
      </w:r>
      <w:bookmarkEnd w:id="6"/>
      <w:r w:rsidR="007E6E0C">
        <w:rPr>
          <w:rFonts w:ascii="Arial Nova Light" w:hAnsi="Arial Nova Light" w:cs="Calibri"/>
          <w:bCs/>
        </w:rPr>
        <w:t>We found</w:t>
      </w:r>
      <w:r w:rsidR="00F67163" w:rsidRPr="00F67163">
        <w:rPr>
          <w:rFonts w:ascii="Arial Nova Light" w:hAnsi="Arial Nova Light" w:cs="Calibri"/>
          <w:bCs/>
        </w:rPr>
        <w:t xml:space="preserve"> that neural markers of cognitive contro</w:t>
      </w:r>
      <w:r w:rsidR="00361EC8">
        <w:rPr>
          <w:rFonts w:ascii="Arial Nova Light" w:hAnsi="Arial Nova Light" w:cs="Calibri"/>
          <w:bCs/>
        </w:rPr>
        <w:t>l featured by the frontoparietal control network</w:t>
      </w:r>
      <w:r w:rsidR="00F67163" w:rsidRPr="00F67163">
        <w:rPr>
          <w:rFonts w:ascii="Arial Nova Light" w:hAnsi="Arial Nova Light" w:cs="Calibri"/>
          <w:bCs/>
        </w:rPr>
        <w:t xml:space="preserve"> (FPN) </w:t>
      </w:r>
      <w:r w:rsidR="00A5045F">
        <w:rPr>
          <w:rFonts w:ascii="Arial Nova Light" w:hAnsi="Arial Nova Light" w:cs="Calibri"/>
          <w:bCs/>
        </w:rPr>
        <w:t xml:space="preserve">during cognitive control </w:t>
      </w:r>
      <w:r w:rsidR="00F67163" w:rsidRPr="00F67163">
        <w:rPr>
          <w:rFonts w:ascii="Arial Nova Light" w:hAnsi="Arial Nova Light" w:cs="Calibri"/>
          <w:bCs/>
        </w:rPr>
        <w:t xml:space="preserve">were modulated by prior occurrences of distinct activity patterns after negative emotions, involving (1) the salience (SN) and sensorimotor (SMN) networks during the emotion-eliciting event itself, and (2) the default mode (DMN), salience (SN), and sensorimotor (SMN) networks in a resting period following emotional elicitation. Further, these neural </w:t>
      </w:r>
      <w:r w:rsidR="00A16160">
        <w:rPr>
          <w:rFonts w:ascii="Arial Nova Light" w:hAnsi="Arial Nova Light" w:cs="Calibri"/>
          <w:bCs/>
        </w:rPr>
        <w:t>associa</w:t>
      </w:r>
      <w:r w:rsidR="00F67163" w:rsidRPr="00F67163">
        <w:rPr>
          <w:rFonts w:ascii="Arial Nova Light" w:hAnsi="Arial Nova Light" w:cs="Calibri"/>
          <w:bCs/>
        </w:rPr>
        <w:t xml:space="preserve">tions were </w:t>
      </w:r>
      <w:r w:rsidR="00A5045F">
        <w:rPr>
          <w:rFonts w:ascii="Arial Nova Light" w:hAnsi="Arial Nova Light" w:cs="Calibri"/>
          <w:bCs/>
        </w:rPr>
        <w:t>reflected by</w:t>
      </w:r>
      <w:r w:rsidR="00F67163" w:rsidRPr="00F67163">
        <w:rPr>
          <w:rFonts w:ascii="Arial Nova Light" w:hAnsi="Arial Nova Light" w:cs="Calibri"/>
          <w:bCs/>
        </w:rPr>
        <w:t xml:space="preserve"> concomitant changes in behavioral measures of cognitive control after negative emotion. Altogether, our </w:t>
      </w:r>
      <w:r w:rsidR="007E6E0C">
        <w:rPr>
          <w:rFonts w:ascii="Arial Nova Light" w:hAnsi="Arial Nova Light" w:cs="Calibri"/>
          <w:bCs/>
        </w:rPr>
        <w:t>results</w:t>
      </w:r>
      <w:r w:rsidR="007E6E0C" w:rsidRPr="00F67163">
        <w:rPr>
          <w:rFonts w:ascii="Arial Nova Light" w:hAnsi="Arial Nova Light" w:cs="Calibri"/>
          <w:bCs/>
        </w:rPr>
        <w:t xml:space="preserve"> </w:t>
      </w:r>
      <w:r w:rsidR="00F67163" w:rsidRPr="00F67163">
        <w:rPr>
          <w:rFonts w:ascii="Arial Nova Light" w:hAnsi="Arial Nova Light" w:cs="Calibri"/>
          <w:bCs/>
        </w:rPr>
        <w:t>provide new insights into the brain dynamic functional organization supporting high-order cognitive processing and its regulation by negative emotions.</w:t>
      </w:r>
      <w:bookmarkStart w:id="7" w:name="_Toc65261952"/>
    </w:p>
    <w:p w14:paraId="1A655165" w14:textId="77777777" w:rsidR="006C4312" w:rsidRDefault="006C4312" w:rsidP="006C4312">
      <w:pPr>
        <w:rPr>
          <w:rFonts w:ascii="Arial Nova Light" w:hAnsi="Arial Nova Light" w:cs="Calibri"/>
          <w:bCs/>
        </w:rPr>
        <w:sectPr w:rsidR="006C4312" w:rsidSect="006E5DCE">
          <w:footerReference w:type="default" r:id="rId11"/>
          <w:footerReference w:type="first" r:id="rId12"/>
          <w:pgSz w:w="12240" w:h="15840"/>
          <w:pgMar w:top="1440" w:right="1440" w:bottom="1440" w:left="1440" w:header="708" w:footer="708" w:gutter="0"/>
          <w:pgNumType w:start="1"/>
          <w:cols w:space="708"/>
          <w:docGrid w:linePitch="360"/>
        </w:sectPr>
      </w:pPr>
    </w:p>
    <w:p w14:paraId="29A309F4" w14:textId="0353238E" w:rsidR="00B166B2" w:rsidRPr="006C4312" w:rsidRDefault="00B166B2" w:rsidP="006C4312">
      <w:pPr>
        <w:rPr>
          <w:rFonts w:ascii="Arial Nova Light" w:hAnsi="Arial Nova Light" w:cs="Calibri"/>
          <w:bCs/>
        </w:rPr>
      </w:pPr>
      <w:r w:rsidRPr="00806DFA">
        <w:rPr>
          <w:rFonts w:ascii="Arial" w:hAnsi="Arial" w:cs="Arial"/>
          <w:b/>
          <w:sz w:val="23"/>
          <w:szCs w:val="23"/>
        </w:rPr>
        <w:lastRenderedPageBreak/>
        <w:t>I</w:t>
      </w:r>
      <w:r w:rsidRPr="00806DFA">
        <w:rPr>
          <w:rStyle w:val="Heading3Char"/>
          <w:rFonts w:ascii="Arial" w:hAnsi="Arial" w:cs="Arial"/>
          <w:b/>
          <w:color w:val="auto"/>
          <w:sz w:val="23"/>
          <w:szCs w:val="23"/>
        </w:rPr>
        <w:t>ntroduction</w:t>
      </w:r>
      <w:bookmarkEnd w:id="7"/>
    </w:p>
    <w:p w14:paraId="49D63834" w14:textId="2F1A33A6" w:rsidR="00F67163" w:rsidRDefault="00B166B2" w:rsidP="005E63C7">
      <w:pPr>
        <w:spacing w:after="0" w:line="480" w:lineRule="auto"/>
        <w:jc w:val="both"/>
        <w:rPr>
          <w:rFonts w:ascii="Arial Nova Light" w:hAnsi="Arial Nova Light" w:cs="Calibri"/>
          <w:bCs/>
          <w:highlight w:val="green"/>
        </w:rPr>
      </w:pPr>
      <w:r w:rsidRPr="00536448">
        <w:rPr>
          <w:rFonts w:ascii="Arial Nova Light" w:hAnsi="Arial Nova Light" w:cs="Calibri"/>
          <w:bCs/>
        </w:rPr>
        <w:t>Emotion</w:t>
      </w:r>
      <w:r w:rsidR="00F67163">
        <w:rPr>
          <w:rFonts w:ascii="Arial Nova Light" w:hAnsi="Arial Nova Light" w:cs="Calibri"/>
          <w:bCs/>
        </w:rPr>
        <w:t>al episodes</w:t>
      </w:r>
      <w:r w:rsidRPr="00536448">
        <w:rPr>
          <w:rFonts w:ascii="Arial Nova Light" w:hAnsi="Arial Nova Light" w:cs="Calibri"/>
          <w:bCs/>
        </w:rPr>
        <w:t xml:space="preserve"> often spill over </w:t>
      </w:r>
      <w:r w:rsidR="006E3ABD">
        <w:rPr>
          <w:rFonts w:ascii="Arial Nova Light" w:hAnsi="Arial Nova Light" w:cs="Calibri"/>
          <w:bCs/>
        </w:rPr>
        <w:t xml:space="preserve">to </w:t>
      </w:r>
      <w:r w:rsidR="00F24354">
        <w:rPr>
          <w:rFonts w:ascii="Arial Nova Light" w:hAnsi="Arial Nova Light" w:cs="Calibri"/>
          <w:bCs/>
        </w:rPr>
        <w:t xml:space="preserve">subsequent </w:t>
      </w:r>
      <w:r w:rsidRPr="00536448">
        <w:rPr>
          <w:rFonts w:ascii="Arial Nova Light" w:hAnsi="Arial Nova Light" w:cs="Calibri"/>
          <w:bCs/>
        </w:rPr>
        <w:t>mental state and cognitive processing, leading to adaptive changes across a range of domains from perception through to memory or attention</w:t>
      </w:r>
      <w:r w:rsidR="006343E0">
        <w:rPr>
          <w:rFonts w:ascii="Arial Nova Light" w:hAnsi="Arial Nova Light" w:cs="Calibri"/>
          <w:bCs/>
        </w:rPr>
        <w:fldChar w:fldCharType="begin" w:fldLock="1"/>
      </w:r>
      <w:r w:rsidR="008A197F">
        <w:rPr>
          <w:rFonts w:ascii="Arial Nova Light" w:hAnsi="Arial Nova Light" w:cs="Calibri"/>
          <w:bCs/>
        </w:rPr>
        <w:instrText xml:space="preserve"> ADDIN ZOTERO_ITEM CSL_CITATION {"citationID":"ffSoHGlM","properties":{"formattedCitation":"\\super 1\\uc0\\u8211{}4\\nosupersub{}","plainCitation":"1–4","noteIndex":0},"citationItems":[{"id":8801,"uris":["http://www.mendeley.com/documents/?uuid=648a5acd-d4b7-47c1-92bd-98f29e54783d","http://zotero.org/groups/5758162/items/R39JKTD8"],"itemData":{"id":8801,"type":"chapter","abstract":"One important function of cognitive control is to continuously adapt the cognitive system to changes in situational demands. This chapter discusses how affective and motivational states drive this control function as evidenced by behavior and neural trial-to-trial adaptations in experimental conflict tasks (such as the Stroop task). A theoretical framework is then described that addresses how affective signals might be instrumental in behavioral adjustments to cognitively demanding situations. The basic assumption is that demanding situations trigger a negative, aversive state. The resulting aversive affect may help to subsequently mobilize cognitive effort. Furthermore, affect introduced during demanding tasks may modulate demand-driven effort mobilization in an affect-congruent way. At the neural level, affect might regulate cognitive control via subcortical areas modulating the prefrontal cortex. The need for allocating additional cognitive control may be signaled by medial parts of the prefrontal cortex, in particular the anterior cingulate cortex. After reviewing evidence for the hedonic marking of conflict, recent findings from studies using affect-induction paradigms are discussed. Effects of short-term and sustained affect as well as stress and depression are described. Neuroimaging studies that hint at the role of fronto-striatal interactions in the affective regulation of cognitive control are also discussed. The proposed integrated account emphasizes the functional role of both positive and negative emotions in the behavioral and neural adaptation of cognitive control. This work provides new insights in the biobehavioral basis of a wide range of other phenomena where affect plays a critical role in adaptive behavior and self-regulation.","container-title":"Handbook of Biobehavioral Approaches to Self-Regulation","event-place":"New York, NY","ISBN":"978-1-4939-1236-0","note":"DOI: 10.1007/978-1-4939-1236-0_7\nCitation Key: vanSteenbergen2015","page":"89-107","publisher":"Springer New York","publisher-place":"New York, NY","title":"Affective Modulation of Cognitive Control: A Biobehavioral Perspective","URL":"https://doi.org/10.1007/978-1-4939-1236-0_7","author":[{"family":"Steenbergen","given":"Henk","non-dropping-particle":"van"}],"editor":[{"family":"Gendolla","given":"Guido H E"},{"family":"Tops","given":"Mattie"},{"family":"Koole","given":"Sander L"}],"issued":{"date-parts":[["2015"]]}}},{"id":4490,"uris":["http://www.mendeley.com/documents/?uuid=e81491ce-1410-47b1-8a8d-7e16b3d0131e","http://zotero.org/groups/5758162/items/A5L3VTQI"],"itemData":{"id":4490,"type":"article-journal","abstract":"Nature Neuroscience, (2016). doi:10.1038/nn.4468","container-title":"Nature Neuroscience","DOI":"10.1038/nn.4468","ISSN":"1097-6256","issue":"2","page":"271-278","title":"Emotional brain states carry over and enhance future memory formation","URL":"https://www.nature.com/articles/nn.4468","volume":"20","author":[{"family":"Tambini","given":"Arielle"},{"family":"Rimmele","given":"Ulrike"},{"family":"Phelps","given":"Elizabeth A."},{"family":"Davachi","given":"Lila"}],"issued":{"date-parts":[["2017",2,26]]}}},{"id":8846,"uris":["http://www.mendeley.com/documents/?uuid=670f9e13-912d-4a92-852c-2f6275283eea","http://zotero.org/groups/5758162/items/9RL3VDG9"],"itemData":{"id":8846,"type":"article-journal","container-title":"Cognition &amp; Emotion","DOI":"10.1080/02699938708408361","ISSN":"0269-9931","issue":"1","page":"3-28","title":"The Relationship of Emotion to Cognition: A Functional Approach to a Semantic Controversy","URL":"http://www.tandfonline.com/doi/abs/10.1080/02699938708408361","volume":"1","author":[{"family":"Leventhal","given":"Howard"},{"family":"Scherer","given":"Klaus R."}],"issued":{"date-parts":[["1987",3]]}}},{"id":13236,"uris":["http://zotero.org/groups/5758162/items/YKT4C8PF"],"itemData":{"id":13236,"type":"article-journal","abstract":"Basic emotional functions seem well preserved in older adults. However, their reactivity to and recovery from socially negative events remain poorly characterized. To address this, we designed a ‘task–rest’ paradigm in which 182 participants from two independent experiments underwent functional magnetic resonance imaging while exposed to socio-emotional videos. Experiment 1 (N = 55) validated the task in young and older participants and unveiled age-dependent effects on brain activity and connectivity that predominated in resting periods after (rather than during) negative social scenes. Crucially, emotional elicitation potentiated subsequent resting-state connectivity between default mode network and amygdala exclusively in older adults. Experiment 2 replicated these results in a large older adult cohort (N = 127) and additionally showed that emotion-driven changes in posterior default mode network–amygdala connectivity were associated with anxiety, rumination and negative thoughts. These findings uncover the neural dynamics of empathy-related functions in older adults and help understand its relationship to poor social stress recovery.","container-title":"Nature Aging","DOI":"10.1038/s43587-022-00341-6","ISSN":"26628465","issue":"1","note":"publisher: Springer","page":"105-120","title":"Exposure to negative socio-emotional events induces sustained alteration of resting-state brain networks in older adults","volume":"3","author":[{"family":"Baez-Lugo","given":"Sebastian"},{"family":"Deza-Araujo","given":"Yacila I."},{"family":"Maradan","given":"Christel"},{"family":"Collette","given":"Fabienne"},{"family":"Lutz","given":"Antoine"},{"family":"Marchant","given":"Natalie L."},{"family":"Chételat","given":"Gaël"},{"family":"Vuilleumier","given":"Patrik"},{"family":"Klimecki","given":"Olga"},{"family":"Arenaza-Urquijo","given":"Eider"},{"family":"André","given":"Claire"},{"family":"Botton","given":"Maelle"},{"family":"Cantou","given":"Pauline"},{"family":"Chételat","given":"Gaëlle"},{"family":"Chocat","given":"Anne"},{"family":"De la Sayette","given":"Vincent"},{"family":"Delarue","given":"Marion"},{"family":"Egret","given":"Stéphanie"},{"family":"Ferrand Devouge","given":"Eglantine"},{"family":"Frison","given":"Eric"},{"family":"Gonneaud","given":"Julie"},{"family":"Heidmann","given":"Marc"},{"family":"Kuhn","given":"Elizabeth"},{"family":"Landeau","given":"Brigitte"},{"family":"Le Du","given":"Gwendoline"},{"family":"Lefranc","given":"Valérie"},{"family":"Mezenge","given":"Florence"},{"family":"Moulinet","given":"Inès"},{"family":"Ourry","given":"Valentin"},{"family":"Poisnel","given":"Géraldine"},{"family":"Quillard","given":"Anne"},{"family":"Rauchs","given":"Géraldine"},{"family":"Rehel","given":"Stéphane"},{"family":"Tomadesso","given":"Clémence"},{"family":"Touron","given":"Edelweiss"},{"family":"Ware","given":"Caitlin"},{"family":"Wirth","given":"Miranka"}],"issued":{"date-parts":[["2023",1,1]]}}}],"schema":"https://github.com/citation-style-language/schema/raw/master/csl-citation.json"} </w:instrText>
      </w:r>
      <w:r w:rsidR="006343E0">
        <w:rPr>
          <w:rFonts w:ascii="Arial Nova Light" w:hAnsi="Arial Nova Light" w:cs="Calibri"/>
          <w:bCs/>
        </w:rPr>
        <w:fldChar w:fldCharType="separate"/>
      </w:r>
      <w:r w:rsidR="008A197F" w:rsidRPr="008A197F">
        <w:rPr>
          <w:rFonts w:ascii="Arial Nova Light" w:hAnsi="Arial Nova Light"/>
          <w:vertAlign w:val="superscript"/>
        </w:rPr>
        <w:t>1–4</w:t>
      </w:r>
      <w:r w:rsidR="006343E0">
        <w:rPr>
          <w:rFonts w:ascii="Arial Nova Light" w:hAnsi="Arial Nova Light" w:cs="Calibri"/>
          <w:bCs/>
        </w:rPr>
        <w:fldChar w:fldCharType="end"/>
      </w:r>
      <w:r w:rsidRPr="00536448">
        <w:rPr>
          <w:rFonts w:ascii="Arial Nova Light" w:hAnsi="Arial Nova Light" w:cs="Calibri"/>
          <w:bCs/>
        </w:rPr>
        <w:t>, but also to detrimental effects such as rumination, decision biases, or mood disorders (see reviews</w:t>
      </w:r>
      <w:r w:rsidR="006343E0">
        <w:rPr>
          <w:rFonts w:ascii="Arial Nova Light" w:hAnsi="Arial Nova Light" w:cs="Calibri"/>
          <w:bCs/>
        </w:rPr>
        <w:fldChar w:fldCharType="begin" w:fldLock="1"/>
      </w:r>
      <w:r w:rsidR="00270FE9">
        <w:rPr>
          <w:rFonts w:ascii="Arial Nova Light" w:hAnsi="Arial Nova Light" w:cs="Calibri"/>
          <w:bCs/>
        </w:rPr>
        <w:instrText xml:space="preserve"> ADDIN ZOTERO_ITEM CSL_CITATION {"citationID":"O74PK2MW","properties":{"formattedCitation":"\\super 5\\uc0\\u8211{}7\\nosupersub{}","plainCitation":"5–7","noteIndex":0},"citationItems":[{"id":9387,"uris":["http://www.mendeley.com/documents/?uuid=29aa0e8b-4273-4d7c-8c82-d98df5c08243","http://zotero.org/groups/5758162/items/VLWU2QHX"],"itemData":{"id":9387,"type":"article-journal","abstract":"Rumination is strongly and consistently correlated with depression. Although multiple studies have explored the neural correlates of rumination, findings have been inconsistent and the mechanisms underlying rumination remain elusive. Functional brain imaging studies have identified areas in the default mode network (DMN) that appear to be critically involved in ruminative processes. However, a meta-analysis to synthesize the findings of brain regions underlying rumination is currently lacking. Here, we conducted a meta-analysis consisting of experimental tasks that investigate rumination by using Signed Differential Mapping of 14 fMRI studies comprising 286 healthy participants. Furthermore, rather than treat the DMN as a unitary network, we examined the contribution of three DMN subsystems to rumination. Results confirm the suspected association between rumination and DMN activation, specifically implicating the DMN core regions and the dorsal medial prefrontal cortex subsystem. Based on these findings, we suggest a hypothesis of how DMN regions support rumination and present the implications of this model for treating major depressive disorder characterized by rumination.","container-title":"NeuroImage","DOI":"10.1016/j.neuroimage.2019.116287","ISSN":"10538119","issue":"June 2019","note":"PMID: 31655111","page":"116287","title":"Rumination and the default mode network: Meta-analysis of brain imaging studies and implications for depression","URL":"https://linkinghub.elsevier.com/retrieve/pii/S105381191930878X","volume":"206","author":[{"family":"Zhou","given":"Hui-Xia"},{"family":"Chen","given":"Xiao"},{"family":"Shen","given":"Yang-Qian"},{"family":"Li","given":"Le"},{"family":"Chen","given":"Ning-Xuan"},{"family":"Zhu","given":"Zhi-Chen"},{"family":"Castellanos","given":"Francisco Xavier"},{"family":"Yan","given":"Chao-Gan"}],"issued":{"date-parts":[["2020",2]]}}},{"id":8980,"uris":["http://www.mendeley.com/documents/?uuid=bb3ad8d7-9c70-4f56-bf12-9b0d7adb310f","http://zotero.org/groups/5758162/items/659BKU4C"],"itemData":{"id":8980,"type":"article-journal","abstract":"Importance: Major depressive disorder, bipolar disorder, posttraumatic stress disorder, and anxiety disorders are highly comorbid and have shared clinical features. It is not yet known whether their clinical overlap is reflected at the neurobiological level. Objective: To detect transdiagnostic convergence in abnormalities in task-related brain activation. Data Source: Task-related functional magnetic resonance imaging articles published in PubMed, Web of Science, and Google Scholar during the last decade comparing control individuals with patients with mood, posttraumatic stress, and anxiety disorders were examined. Study Selection: Following Preferred Reporting Items for Systematic Reviews and Meta-analyses reporting guidelines, articles were selected if they reported stereotactic coordinates of whole-brain-based activation differences between adult patients and control individuals. Data Extraction and Synthesis: Coordinates of case-control differences coded by diagnosis and by cognitive domain based on the research domain criteria were analyzed using activation likelihood estimation. Main Outcomes and Measures: Identification of transdiagnostic clusters of aberrant activation and quantification of the contribution of diagnosis and cognitive domain to each cluster. Results: A total of 367 experiments (major depressive disorder, 149; bipolar disorder, 103; posttraumatic stress disorder, 55; and anxiety disorders, 60) were included comprising observations from 4507 patients and 4755 control individuals. Three right-sided clusters of hypoactivation were identified centered in the inferior prefrontal cortex/insula (volume, 2120 mm3), the inferior parietal lobule (volume, 1224 mm3), and the putamen (volume, 888 mm3); diagnostic differences were noted only in the putamen (χ23 = 8.66; P =.03), where hypoactivation was more likely in bipolar disorder (percentage contribution = 72.17%). Tasks associated with cognitive systems made the largest contribution to each cluster (percentage contributions &gt;29%). Clusters of hyperactivation could only be detected using a less stringent threshold. These were centered in the perigenual/dorsal anterior cingulate cortex (volume, 2208 mm3), the left amygdala/parahippocampal gyrus (volume, 2008 mm3), and the left thalamus (volume, 1904 mm3). No diagnostic differences were observed (χ23 &lt; 3.06; P &gt;.38), while tasks associated with negative valence systems made the largest contribution to each cluster (percentage contributions &gt;49%). All findings were robust to the moderator effects of age, sex, and magnetic field strength of the scanner and medication. Conclusions and Relevance: In mood disorders, posttraumatic stress disorder, and anxiety disorders, the most consistent transdiagnostic abnormalities in task-related brain activity converge in regions that are primarily associated with inhibitory control and salience processing. Targeting these shared neural phenotypes could potentially mitigate the risk of affective morbidity in the general population and improve outcomes in clinical populations..","container-title":"JAMA Psychiatry","DOI":"10.1001/jamapsychiatry.2019.3351","ISSN":"2168622X","issue":"2","note":"PMID: 31664439","page":"172-179","title":"Shared Neural Phenotypes for Mood and Anxiety Disorders: A Meta-analysis of 226 Task-Related Functional Imaging Studies","volume":"77","author":[{"family":"Janiri","given":"Delfina"},{"family":"Moser","given":"Dominik A."},{"family":"Doucet","given":"Gaelle E."},{"family":"Luber","given":"Maxwell J."},{"family":"Rasgon","given":"Alexander"},{"family":"Lee","given":"Won Hee"},{"family":"Murrough","given":"James W."},{"family":"Sani","given":"Gabriele"},{"family":"Eickhoff","given":"Simon B."},{"family":"Frangou","given":"Sophia"}],"issued":{"date-parts":[["2020"]]}}},{"id":7974,"uris":["http://www.mendeley.com/documents/?uuid=e26dc9b8-e866-4782-8f14-21d777fc228f","http://zotero.org/groups/5758162/items/WI2X7FBK"],"itemData":{"id":7974,"type":"article-journal","abstract":"The notion that specific cognitive and emotional processes arise from functionally distinct brain regions has lately shifted toward a connectivity-based approach that emphasizes the role of network-mediated integration across regions. The clinical neurosciences have likewise shifted from a predominantly lesion-based approach to a connectomic paradigm—framing disorders as diverse as stroke, schizophrenia (SCZ), and dementia as “dysconnection syndromes”. Here we position bipolar disorder (BD) within this paradigm. We first summarise the disruptions in structural, functional and effective connectivity that have been documented in BD. Not surprisingly, these disturbances show a preferential impact on circuits that support emotional processes, cognitive control and executive functions. Those at high risk (HR) for BD also show patterns of connectivity that differ from both matched control populations and those with BD, and which may thus speak to neurobiological markers of both risk and resilience. We highlight research fields that aim to link brain network disturbances to the phenotype of BD, including the study of large-scale brain dynamics, the principles of network stability and control, and the study of interoception (the perception of physiological states). Together, these findings suggest that the affective dysregulation of BD arises from dynamic instabilities in interoceptive circuits which subsequently impact on fear circuitry and cognitive control systems. We describe the resulting disturbance as a “psychosis of interoception”.","container-title":"Molecular Psychiatry","DOI":"10.1038/s41380-018-0267-2","ISSN":"1359-4184","issue":"9","note":"PMID: 30279458","page":"1296-1318","title":"Connectomics of bipolar disorder: a critical review, and evidence for dynamic instabilities within interoceptive networks","URL":"http://www.nature.com/articles/s41380-018-0267-2","volume":"24","author":[{"family":"Perry","given":"Alistair"},{"family":"Roberts","given":"Gloria"},{"family":"Mitchell","given":"Philip B."},{"family":"Breakspear","given":"Michael"}],"issued":{"date-parts":[["2019",9,2]]}}}],"schema":"https://github.com/citation-style-language/schema/raw/master/csl-citation.json"} </w:instrText>
      </w:r>
      <w:r w:rsidR="006343E0">
        <w:rPr>
          <w:rFonts w:ascii="Arial Nova Light" w:hAnsi="Arial Nova Light" w:cs="Calibri"/>
          <w:bCs/>
        </w:rPr>
        <w:fldChar w:fldCharType="separate"/>
      </w:r>
      <w:r w:rsidR="00270FE9" w:rsidRPr="00270FE9">
        <w:rPr>
          <w:rFonts w:ascii="Arial Nova Light" w:hAnsi="Arial Nova Light"/>
          <w:vertAlign w:val="superscript"/>
        </w:rPr>
        <w:t>5–7</w:t>
      </w:r>
      <w:r w:rsidR="006343E0">
        <w:rPr>
          <w:rFonts w:ascii="Arial Nova Light" w:hAnsi="Arial Nova Light" w:cs="Calibri"/>
          <w:bCs/>
        </w:rPr>
        <w:fldChar w:fldCharType="end"/>
      </w:r>
      <w:r w:rsidR="00C44C4F">
        <w:rPr>
          <w:rFonts w:ascii="Arial Nova Light" w:hAnsi="Arial Nova Light" w:cs="Calibri"/>
        </w:rPr>
        <w:t>)</w:t>
      </w:r>
      <w:r w:rsidRPr="00536448">
        <w:rPr>
          <w:rFonts w:ascii="Arial Nova Light" w:hAnsi="Arial Nova Light" w:cs="Calibri"/>
          <w:bCs/>
        </w:rPr>
        <w:t>. These observations converge with the view that, rather than constituting distinct and independent systems, emotion and cognition involve intimately interconnected and highly interacting processes that large</w:t>
      </w:r>
      <w:r w:rsidR="00522B7B">
        <w:rPr>
          <w:rFonts w:ascii="Arial Nova Light" w:hAnsi="Arial Nova Light" w:cs="Calibri"/>
          <w:bCs/>
        </w:rPr>
        <w:t>ly</w:t>
      </w:r>
      <w:r w:rsidRPr="00536448">
        <w:rPr>
          <w:rFonts w:ascii="Arial Nova Light" w:hAnsi="Arial Nova Light" w:cs="Calibri"/>
          <w:bCs/>
        </w:rPr>
        <w:t xml:space="preserve"> overlap in their neural underpinnings</w:t>
      </w:r>
      <w:r w:rsidR="006343E0">
        <w:rPr>
          <w:rFonts w:ascii="Arial Nova Light" w:hAnsi="Arial Nova Light" w:cs="Calibri"/>
          <w:bCs/>
          <w:noProof/>
          <w:vertAlign w:val="superscript"/>
        </w:rPr>
        <w:fldChar w:fldCharType="begin" w:fldLock="1"/>
      </w:r>
      <w:r w:rsidR="006A27F9">
        <w:rPr>
          <w:rFonts w:ascii="Arial Nova Light" w:hAnsi="Arial Nova Light" w:cs="Calibri"/>
          <w:bCs/>
          <w:noProof/>
          <w:vertAlign w:val="superscript"/>
        </w:rPr>
        <w:instrText xml:space="preserve"> ADDIN ZOTERO_ITEM CSL_CITATION {"citationID":"5TmhQRWq","properties":{"formattedCitation":"\\super 8\\uc0\\u8211{}11\\nosupersub{}","plainCitation":"8–11","noteIndex":0},"citationItems":[{"id":4594,"uris":["http://www.mendeley.com/documents/?uuid=a1415cbe-6c6f-4bdb-a4b1-f61a6da79db3","http://zotero.org/groups/5758162/items/XNIDWDHP"],"itemData":{"id":4594,"type":"article-journal","abstract":"The current view of brain organization supports the notion that there is a considerable degree of functional specialization and that many regions can be conceptualized as either &amp;apos;affective&amp;apos; or &amp;apos;cognitive&amp;apos;. Popular examples are the amygdala in the domain of emotion and the lateral prefrontal cortex in the case of cognition. This prevalent view is problematic for a number of reasons. Here, I will argue that complex cognitive-emotional behaviours have their basis in dynamic coalitions of networks of brain areas, none of which should be conceptualized as specifically affective or cognitive. Central to cognitive-emotional interactions are brain areas with a high degree of connectivity, called hubs, which are critical for regulating the flow and integration of information between regions.","container-title":"Nature Reviews Neuroscience","DOI":"10.1038/nrn2317","ISSN":"1471003X","issue":"2","note":"PMID: 18209732\narXiv: NIHMS150003\nISBN: 1471-0048","page":"148-158","title":"On the relationship between emotion and cognition","volume":"9","author":[{"family":"Pessoa","given":"Luiz"}],"issued":{"date-parts":[["2008"]]}}},{"id":9389,"uris":["http://www.mendeley.com/documents/?uuid=2c2f9d54-dd4d-4239-986e-528236df7ba0","http://zotero.org/groups/5758162/items/FKHB4SBN"],"itemData":{"id":9389,"type":"article-journal","abstract":"Efforts to bridge emotion theory with neurobiology can be facilitated by dynamic systems (DS) modeling. DS principles stipulate higher-order wholes emerging from lower-order constituents through bidirectional causal processes – offering a common language for psychological and neurobiological models. After identifying some limitations of mainstream emotion theory, I apply DS principles to emotion–cognition relations. I then present a psychological model based on this reconceptualization, identifying trigger, self-amplification, and self-stabilization phases of emotion-appraisal states, leading to consolidating traits. The article goes on to describe neural structures and functions involved in appraisal and emotion, as well as DS mechanisms of integration by which they interact. These mechanisms include nested feedback interactions, global effects of neuromodulation, vertical integration, action-monitoring, and synaptic plasticity, and they are modeled in terms of both functional integration and temporal synchronization. I end by elaborating the psychological model of emotion–appraisal states with reference to neural processes.","container-title":"Behavioral and Brain Sciences","DOI":"10.1017/S0140525X0500004X","ISSN":"0140-525X","issue":"2","note":"PMID: 16201458\npublisher: University of Geneva","page":"169-194","title":"Bridging emotion theory and neurobiology through dynamic systems modeling","URL":"https://www.cambridge.org/core/product/identifier/S0140525X0500004X/type/journal_article","volume":"28","author":[{"family":"Lewis","given":"Marc D."}],"issued":{"date-parts":[["2005",4,12]]}}},{"id":6708,"uris":["http://www.mendeley.com/documents/?uuid=dcc033ff-42b9-4d20-aca0-f22160759e3c","http://zotero.org/groups/5758162/items/ADFW9CI8"],"itemData":{"id":6708,"type":"article-journal","abstract":"Recent advances in our understanding of information states in the human brain have opened a new window into the brain's representation of emotion. While emotion was once thought to constitute a separate domain from cognition, current evidence suggests that all events are filtered through the lens of whether they are good or bad for us. Focusing on new methods of decoding information states from brain activation, we review growing evidence that emotion is represented at multiple levels of our sensory systems and infuses perception, attention, learning, and memory. We provide evidence that the primary function of emotional representations is to produce unified emotion, perception, and thought (e.g., “That is a good thing”) rather than discrete and isolated psychological events (e.g., “That is a thing. I feel good”). The emergent view suggests ways in which emotion operates as a fundamental feature of cognition, by design ensuring that emotional outcomes are the central object of perception, thought, and action.Expected final online publication date for the Annual Review of Psychology, Volume 71 is January 4, 2020. Please see http://www.annualreviews.org/page/journal/pubdates for revised estimates.","container-title":"Annual Review of Psychology","DOI":"10.1146/annurev-psych-010419-051044","ISSN":"0066-4308","issue":"1","note":"PMID: 31610131","title":"Emotional Objectivity: Neural Representations of Emotions and Their Interaction with Cognition","volume":"71","author":[{"family":"Todd","given":"Rebecca M."},{"family":"Miskovic","given":"Vladimir"},{"family":"Chikazoe","given":"Junichi"},{"family":"Anderson","given":"Adam K."}],"issued":{"date-parts":[["2020"]]}}},{"id":6100,"uris":["http://www.mendeley.com/documents/?uuid=3994fd7b-c4ef-47ad-a983-fcf9021c805b","http://zotero.org/groups/5758162/items/BAIJ5C2M"],"itemData":{"id":6100,"type":"article-journal","abstract":"Multiple levels of processing are thought to be involved in the appraisal of emotionally relevant events, with some processes being engaged relatively independently of attention, whereas other processes may depend on attention and current task goals or context. We conducted an event-related fMRI experiment to examine how processing angry voice prosody, an affectively and socially salient signal, is modulated by voluntary attention. To manipulate attention orthogonally to emotional prosody, we used a dichotic listening paradigm in which meaningless utterances, pronounced with either angry or neutral prosody, were presented simultaneously to both ears on each trial. In two successive blocks, participants selectively attended to either the left or right ear and performed a gender-decision on the voice heard on the target side. Our results revealed a functional dissociation between different brain areas. Whereas the right amygdala and bilateral superior temporal sulcus responded to anger prosody irrespective of whether it was heard from a to-be-attended or to-be-ignored voice, the orbitofrontal cortex and the cuneus in medial occipital cortex showed greater activation to the same emotional stimuli when the angry voice was to-be-attended rather than to-be-ignored. Furthermore, regression analyses revealed a strong correlation between orbitofrontal regions and sensitivity on a behavioral inhibition scale measuring proneness to anxiety reactions. Our results underscore the importance of emotion and attention interactions in social cognition by demonstrating that multiple levels of processing are involved in the appraisal of emotionally relevant cues in voices, and by showing a modulation of some emotional responses by both the current task-demands and individual differences. © 2005 Elsevier Inc. All rights reserved.","container-title":"NeuroImage","DOI":"10.1016/j.neuroimage.2005.06.023","ISSN":"10538119","issue":"4","page":"848-858","title":"Emotion and attention interactions in social cognition: Brain regions involved in processing anger prosody","volume":"28","author":[{"family":"Sander","given":"David"},{"family":"Grandjean","given":"Didier"},{"family":"Pourtois","given":"Gilles"},{"family":"Schwartz","given":"Sophie"},{"family":"Seghier","given":"Mohamed L."},{"family":"Scherer","given":"Klaus R."},{"family":"Vuilleumier","given":"Patrik"}],"issued":{"date-parts":[["2005"]]}}}],"schema":"https://github.com/citation-style-language/schema/raw/master/csl-citation.json"} </w:instrText>
      </w:r>
      <w:r w:rsidR="006343E0">
        <w:rPr>
          <w:rFonts w:ascii="Arial Nova Light" w:hAnsi="Arial Nova Light" w:cs="Calibri"/>
          <w:bCs/>
          <w:noProof/>
          <w:vertAlign w:val="superscript"/>
        </w:rPr>
        <w:fldChar w:fldCharType="separate"/>
      </w:r>
      <w:r w:rsidR="006A27F9" w:rsidRPr="006A27F9">
        <w:rPr>
          <w:rFonts w:ascii="Arial Nova Light" w:hAnsi="Arial Nova Light"/>
          <w:vertAlign w:val="superscript"/>
        </w:rPr>
        <w:t>8–11</w:t>
      </w:r>
      <w:r w:rsidR="006343E0">
        <w:rPr>
          <w:rFonts w:ascii="Arial Nova Light" w:hAnsi="Arial Nova Light" w:cs="Calibri"/>
          <w:bCs/>
          <w:noProof/>
          <w:vertAlign w:val="superscript"/>
        </w:rPr>
        <w:fldChar w:fldCharType="end"/>
      </w:r>
      <w:r w:rsidRPr="00A04B9B">
        <w:rPr>
          <w:rFonts w:ascii="Arial Nova Light" w:hAnsi="Arial Nova Light" w:cs="Calibri"/>
          <w:bCs/>
          <w:highlight w:val="green"/>
        </w:rPr>
        <w:t xml:space="preserve">. Thus, the functional </w:t>
      </w:r>
      <w:r w:rsidR="0008428C" w:rsidRPr="00A04B9B">
        <w:rPr>
          <w:rFonts w:ascii="Arial Nova Light" w:hAnsi="Arial Nova Light" w:cs="Calibri"/>
          <w:bCs/>
          <w:highlight w:val="green"/>
        </w:rPr>
        <w:t xml:space="preserve">architecture </w:t>
      </w:r>
      <w:r w:rsidR="00A84AD2" w:rsidRPr="00A04B9B">
        <w:rPr>
          <w:rFonts w:ascii="Arial Nova Light" w:hAnsi="Arial Nova Light" w:cs="Calibri"/>
          <w:bCs/>
          <w:highlight w:val="green"/>
        </w:rPr>
        <w:t>of</w:t>
      </w:r>
      <w:r w:rsidRPr="00A04B9B">
        <w:rPr>
          <w:rFonts w:ascii="Arial Nova Light" w:hAnsi="Arial Nova Light" w:cs="Calibri"/>
          <w:bCs/>
          <w:highlight w:val="green"/>
        </w:rPr>
        <w:t xml:space="preserve"> emotion</w:t>
      </w:r>
      <w:r w:rsidR="00A5045F">
        <w:rPr>
          <w:rFonts w:ascii="Arial Nova Light" w:hAnsi="Arial Nova Light" w:cs="Calibri"/>
          <w:bCs/>
          <w:highlight w:val="green"/>
        </w:rPr>
        <w:t xml:space="preserve"> processing</w:t>
      </w:r>
      <w:r w:rsidRPr="00A04B9B">
        <w:rPr>
          <w:rFonts w:ascii="Arial Nova Light" w:hAnsi="Arial Nova Light" w:cs="Calibri"/>
          <w:bCs/>
          <w:highlight w:val="green"/>
        </w:rPr>
        <w:t xml:space="preserve"> and cognitive control encompass</w:t>
      </w:r>
      <w:r w:rsidR="00522B7B" w:rsidRPr="00A04B9B">
        <w:rPr>
          <w:rFonts w:ascii="Arial Nova Light" w:hAnsi="Arial Nova Light" w:cs="Calibri"/>
          <w:bCs/>
          <w:highlight w:val="green"/>
        </w:rPr>
        <w:t>es</w:t>
      </w:r>
      <w:r w:rsidRPr="00A04B9B">
        <w:rPr>
          <w:rFonts w:ascii="Arial Nova Light" w:hAnsi="Arial Nova Light" w:cs="Calibri"/>
          <w:bCs/>
          <w:highlight w:val="green"/>
        </w:rPr>
        <w:t xml:space="preserve"> </w:t>
      </w:r>
      <w:r w:rsidR="00D63210">
        <w:rPr>
          <w:rFonts w:ascii="Arial Nova Light" w:hAnsi="Arial Nova Light" w:cs="Calibri"/>
          <w:bCs/>
          <w:highlight w:val="green"/>
        </w:rPr>
        <w:t xml:space="preserve">several </w:t>
      </w:r>
      <w:r w:rsidRPr="00A04B9B">
        <w:rPr>
          <w:rFonts w:ascii="Arial Nova Light" w:hAnsi="Arial Nova Light" w:cs="Calibri"/>
          <w:bCs/>
          <w:highlight w:val="green"/>
        </w:rPr>
        <w:t>shared networks of cortical and subcortical brain regions</w:t>
      </w:r>
      <w:r w:rsidR="006343E0" w:rsidRPr="00A04B9B">
        <w:rPr>
          <w:rFonts w:ascii="Arial Nova Light" w:hAnsi="Arial Nova Light" w:cs="Calibri"/>
          <w:bCs/>
          <w:highlight w:val="green"/>
        </w:rPr>
        <w:fldChar w:fldCharType="begin" w:fldLock="1"/>
      </w:r>
      <w:r w:rsidR="00C83D59">
        <w:rPr>
          <w:rFonts w:ascii="Arial Nova Light" w:hAnsi="Arial Nova Light" w:cs="Calibri"/>
          <w:bCs/>
          <w:highlight w:val="green"/>
        </w:rPr>
        <w:instrText xml:space="preserve"> ADDIN ZOTERO_ITEM CSL_CITATION {"citationID":"ZfJc5MWm","properties":{"formattedCitation":"\\super 12\\uc0\\u8211{}14\\nosupersub{}","plainCitation":"12–14","noteIndex":0},"citationItems":[{"id":8912,"uris":["http://www.mendeley.com/documents/?uuid=0ca11360-cfe1-4af1-a288-9a1ba4cea746","http://zotero.org/groups/5758162/items/LMV4RDFT"],"itemData":{"id":8912,"type":"article-journal","abstract":"The medial frontal cortex, including anterior midcingulate cortex, has been linked to multiple psychological domains, including cognitive control, pain, and emotion. However, it is unclear whether this region encodes representations of these domains that are generalizable across studies and subdomains. Additionally, if there are generalizable representations, do they reflect a single underlying process shared across domains or multiple domain-specific processes? We decomposed multivariate patterns of functional MRI activity from 270 participants across 18 studies into study-specific, subdomain-specific, and domain-specific components and identified latent multivariate representations that generalized across subdomains but were specific to each domain. Pain representations were localized to anterior midcingulate cortex, negative emotion representations to ventromedial prefrontal cortex, and cognitive control representations to portions of the dorsal midcingulate. These findings provide evidence for medial frontal cortex representations that generalize across studies and subdomains but are specific to distinct psychological domains rather than reducible to a single underlying process.","container-title":"Nature Neuroscience","DOI":"10.1038/s41593-017-0051-7","ISSN":"1097-6256","issue":"2","note":"PMID: 29292378\npublisher: Springer US","page":"283-289","title":"Generalizable representations of pain, cognitive control, and negative emotion in medial frontal cortex","URL":"http://dx.doi.org/10.1038/s41593-017-0051-7","volume":"21","author":[{"family":"Kragel","given":"Philip A."},{"family":"Kano","given":"Michiko"},{"family":"Van Oudenhove","given":"Lukas"},{"family":"Ly","given":"Huynh Giao"},{"family":"Dupont","given":"Patrick"},{"family":"Rubio","given":"Amandine"},{"family":"Delon-Martin","given":"Chantal"},{"family":"Bonaz","given":"Bruno L."},{"family":"Manuck","given":"Stephen B."},{"family":"Gianaros","given":"Peter J."},{"family":"Ceko","given":"Marta"},{"family":"Reynolds Losin","given":"Elizabeth A."},{"family":"Woo","given":"Choong-Wan"},{"family":"Nichols","given":"Thomas E."},{"family":"Wager","given":"Tor D."}],"issued":{"date-parts":[["2018",2,1]]}}},{"id":1878,"uris":["http://www.mendeley.com/documents/?uuid=b6f848b1-4263-43bc-aab7-3717506b901c","http://zotero.org/groups/5758162/items/XQPDVUR6"],"itemData":{"id":1878,"type":"article-journal","abstract":"Recent years have witnessed the emergence of powerful new tools for assaying the brain and a remarkable acceleration of research focused on the interplay of emotion and cognition. This work has begun to yield new insights into fundamental questions about the nature of the mind and important clues about the origins of mental illness. In particular, this research demonstrates that stress, anxiety, and other kinds of emotion can profoundly influence key elements of cognition, including selective attention, working memory, and cognitive control. Often, this influence persists beyond the duration of transient emotional challenges, partially reflecting the slower molecular dynamics of catecholamine and hormonal neurochemistry. In turn, circuits involved in attention, executive control, and working memory contribute to the regulation of emotion. The distinction between the 'emotional' and the 'cognitive' brain is fuzzy and context-dependent. Indeed, there is compelling evidence that brain territories and psychological processes commonly associated with cognition, such as the dorsolateral prefrontal cortex and working memory, play a central role in emotion. Furthermore, putatively emotional and cognitive regions influence one another via a complex web of connections in ways that jointly contribute to adaptive and maladaptive behavior. This work demonstrates that emotion and cognition are deeply interwoven in the fabric of the brain, suggesting that widely held beliefs about the key constituents of 'the emotional brain' and 'the cognitive brain' are fundamentally flawed. We conclude by outlining several strategies for enhancing future research. Developing a deeper understanding of the emotional-cognitive brain is important, not just for understanding the mind but also for elucidating the root causes of its disorders.","container-title":"Frontiers in Human Neuroscience","DOI":"10.3389/fnhum.2015.00058","ISSN":"1662-5161","issue":"February","note":"PMID: 25774129\nISBN: 1662-5161 (Electronic)\\r1662-5161 (Linking)","page":"58","title":"The neurobiology of emotion cognition interactions: fundamental questions and strategies for future research","URL":"http://www.pubmedcentral.nih.gov/articlerender.fcgi?artid=4344113&amp;tool=pmcentrez&amp;rendertype=abstract%5Cnhttp://journal.frontiersin.org/article/10.3389/fnhum.2015.00058/abstract","volume":"9","author":[{"family":"Okon-Singer","given":"Hadas"},{"family":"Hendler","given":"Talma"},{"family":"Pessoa","given":"Luiz"},{"family":"Shackman","given":"Alexander J."}],"issued":{"date-parts":[["2015"]]}}},{"id":7669,"uris":["http://www.mendeley.com/documents/?uuid=3b0775f7-6eb1-496e-a32b-d5ca89fba91c","http://zotero.org/groups/5758162/items/6LEMTUT4"],"itemData":{"id":7669,"type":"article-journal","abstract":"Due to their ability to capture attention, emotional stimuli tend to benefit from enhanced perceptual processing, which can be helpful when such stimuli are task-relevant but hindering when they are task-irrelevant. Altered emotion-attention interactions have been associated with symptoms of affective disturbances, and emerging research focuses on improving emotion-attention interactions to prevent or treat affective disorders. In line with the Human Affectome Project's emphasis on linguistic components, we also analyzed the language used to describe attention-related aspects of emotion, and highlighted terms related to domains such as conscious awareness, motivational effects of attention, social attention, and emotion regulation. These terms were discussed within a broader review of available evidence regarding the neural correlates of (1) Emotion-Attention Interactions in Perception, (2) Emotion-Attention Interactions in Learning and Memory, (3) Individual Differences in Emotion-Attention Interactions, and (4) Training and Interventions to Optimize Emotion-Attention Interactions. This comprehensive approach enabled an integrative overview of the current knowledge regarding the mechanisms of emotion-attention interactions at multiple levels of analysis, and identification of emerging directions for future investigations.","container-title":"Neuroscience and Biobehavioral Reviews","DOI":"10.1016/j.neubiorev.2019.08.017","ISSN":"18737528","issue":"August 2019","note":"PMID: 31446010\npublisher: Elsevier","page":"559-601","title":"Neural correlates of emotion-attention interactions: From perception, learning, and memory to social cognition, individual differences, and training interventions","URL":"https://doi.org/10.1016/j.neubiorev.2019.08.017","volume":"108","author":[{"family":"Dolcos","given":"Florin"},{"family":"Katsumi","given":"Yuta"},{"family":"Moore","given":"Matthew"},{"family":"Berggren","given":"Nick"},{"family":"Gelder","given":"Beatrice","non-dropping-particle":"de"},{"family":"Derakshan","given":"Nazanin"},{"family":"Hamm","given":"Alfons O."},{"family":"Koster","given":"Ernst H.W."},{"family":"Ladouceur","given":"Cecile D."},{"family":"Okon-Singer","given":"Hadas"},{"family":"Pegna","given":"Alan J."},{"family":"Richter","given":"Thalia"},{"family":"Schweizer","given":"Susanne"},{"family":"Van den Stock","given":"Jan"},{"family":"Ventura-Bort","given":"Carlos"},{"family":"Weymar","given":"Mathias"},{"family":"Dolcos","given":"Sanda"}],"issued":{"date-parts":[["2020"]]}}}],"schema":"https://github.com/citation-style-language/schema/raw/master/csl-citation.json"} </w:instrText>
      </w:r>
      <w:r w:rsidR="006343E0" w:rsidRPr="00A04B9B">
        <w:rPr>
          <w:rFonts w:ascii="Arial Nova Light" w:hAnsi="Arial Nova Light" w:cs="Calibri"/>
          <w:bCs/>
          <w:highlight w:val="green"/>
        </w:rPr>
        <w:fldChar w:fldCharType="separate"/>
      </w:r>
      <w:r w:rsidR="00C83D59" w:rsidRPr="00C83D59">
        <w:rPr>
          <w:rFonts w:ascii="Arial Nova Light" w:hAnsi="Arial Nova Light"/>
          <w:vertAlign w:val="superscript"/>
        </w:rPr>
        <w:t>12–14</w:t>
      </w:r>
      <w:r w:rsidR="006343E0" w:rsidRPr="00A04B9B">
        <w:rPr>
          <w:rFonts w:ascii="Arial Nova Light" w:hAnsi="Arial Nova Light" w:cs="Calibri"/>
          <w:bCs/>
          <w:highlight w:val="green"/>
        </w:rPr>
        <w:fldChar w:fldCharType="end"/>
      </w:r>
      <w:r w:rsidRPr="00A04B9B">
        <w:rPr>
          <w:rFonts w:ascii="Arial Nova Light" w:hAnsi="Arial Nova Light" w:cs="Calibri"/>
          <w:bCs/>
          <w:highlight w:val="green"/>
        </w:rPr>
        <w:t xml:space="preserve">. Nevertheless, </w:t>
      </w:r>
      <w:r w:rsidR="00522B7B" w:rsidRPr="00A04B9B">
        <w:rPr>
          <w:rFonts w:ascii="Arial Nova Light" w:hAnsi="Arial Nova Light" w:cs="Calibri"/>
          <w:bCs/>
          <w:highlight w:val="green"/>
        </w:rPr>
        <w:t xml:space="preserve">the </w:t>
      </w:r>
      <w:r w:rsidR="00F67163" w:rsidRPr="00A04B9B">
        <w:rPr>
          <w:rFonts w:ascii="Arial Nova Light" w:hAnsi="Arial Nova Light" w:cs="Calibri"/>
          <w:bCs/>
          <w:highlight w:val="green"/>
        </w:rPr>
        <w:t xml:space="preserve">neural </w:t>
      </w:r>
      <w:r w:rsidRPr="00A04B9B">
        <w:rPr>
          <w:rFonts w:ascii="Arial Nova Light" w:hAnsi="Arial Nova Light" w:cs="Calibri"/>
          <w:bCs/>
          <w:highlight w:val="green"/>
        </w:rPr>
        <w:t xml:space="preserve">mechanisms of </w:t>
      </w:r>
      <w:r w:rsidR="00926C46">
        <w:rPr>
          <w:rFonts w:ascii="Arial Nova Light" w:hAnsi="Arial Nova Light" w:cs="Calibri"/>
          <w:bCs/>
          <w:highlight w:val="green"/>
        </w:rPr>
        <w:t xml:space="preserve">the relationship between </w:t>
      </w:r>
      <w:r w:rsidRPr="00A04B9B">
        <w:rPr>
          <w:rFonts w:ascii="Arial Nova Light" w:hAnsi="Arial Nova Light" w:cs="Calibri"/>
          <w:bCs/>
          <w:highlight w:val="green"/>
        </w:rPr>
        <w:t>emotion</w:t>
      </w:r>
      <w:r w:rsidR="00EC370A">
        <w:rPr>
          <w:rFonts w:ascii="Arial Nova Light" w:hAnsi="Arial Nova Light" w:cs="Calibri"/>
          <w:bCs/>
          <w:highlight w:val="green"/>
        </w:rPr>
        <w:t xml:space="preserve"> and </w:t>
      </w:r>
      <w:r w:rsidRPr="00A04B9B">
        <w:rPr>
          <w:rFonts w:ascii="Arial Nova Light" w:hAnsi="Arial Nova Light" w:cs="Calibri"/>
          <w:bCs/>
          <w:highlight w:val="green"/>
        </w:rPr>
        <w:t>cognition remain</w:t>
      </w:r>
      <w:r w:rsidR="00F67163" w:rsidRPr="00A04B9B">
        <w:rPr>
          <w:rFonts w:ascii="Arial Nova Light" w:hAnsi="Arial Nova Light" w:cs="Calibri"/>
          <w:bCs/>
          <w:highlight w:val="green"/>
        </w:rPr>
        <w:t xml:space="preserve"> poorly understood</w:t>
      </w:r>
      <w:r w:rsidRPr="00A04B9B">
        <w:rPr>
          <w:rFonts w:ascii="Arial Nova Light" w:hAnsi="Arial Nova Light" w:cs="Calibri"/>
          <w:bCs/>
          <w:highlight w:val="green"/>
        </w:rPr>
        <w:t>.</w:t>
      </w:r>
    </w:p>
    <w:p w14:paraId="673947F5" w14:textId="77777777" w:rsidR="00A5045F" w:rsidRDefault="00A5045F" w:rsidP="005E63C7">
      <w:pPr>
        <w:spacing w:after="0" w:line="480" w:lineRule="auto"/>
        <w:jc w:val="both"/>
        <w:rPr>
          <w:rFonts w:ascii="Arial Nova Light" w:hAnsi="Arial Nova Light" w:cs="Calibri"/>
          <w:bCs/>
        </w:rPr>
      </w:pPr>
    </w:p>
    <w:p w14:paraId="79529DF8" w14:textId="77777777" w:rsidR="00C15C54" w:rsidRDefault="00C15C54" w:rsidP="005E63C7">
      <w:pPr>
        <w:spacing w:after="0" w:line="480" w:lineRule="auto"/>
        <w:jc w:val="both"/>
        <w:rPr>
          <w:rFonts w:ascii="Arial Nova Light" w:hAnsi="Arial Nova Light" w:cs="Calibri"/>
          <w:bCs/>
        </w:rPr>
      </w:pPr>
    </w:p>
    <w:p w14:paraId="199A31D9" w14:textId="4B5A472D" w:rsidR="00C15C54" w:rsidRPr="00150BA9" w:rsidRDefault="00F67163" w:rsidP="00C15C54">
      <w:pPr>
        <w:spacing w:after="0" w:line="480" w:lineRule="auto"/>
        <w:jc w:val="both"/>
        <w:rPr>
          <w:rFonts w:ascii="Arial Nova Light" w:hAnsi="Arial Nova Light" w:cs="Calibri"/>
          <w:bCs/>
          <w:highlight w:val="green"/>
        </w:rPr>
      </w:pPr>
      <w:bookmarkStart w:id="8" w:name="_Hlk147411063"/>
      <w:r w:rsidRPr="00F67163">
        <w:rPr>
          <w:rFonts w:ascii="Arial Nova Light" w:hAnsi="Arial Nova Light" w:cs="Calibri"/>
          <w:bCs/>
        </w:rPr>
        <w:t xml:space="preserve">A robust finding on emotion-cognition </w:t>
      </w:r>
      <w:r w:rsidR="00EC370A">
        <w:rPr>
          <w:rFonts w:ascii="Arial Nova Light" w:hAnsi="Arial Nova Light" w:cs="Calibri"/>
          <w:bCs/>
        </w:rPr>
        <w:t>associa</w:t>
      </w:r>
      <w:r w:rsidRPr="00F67163">
        <w:rPr>
          <w:rFonts w:ascii="Arial Nova Light" w:hAnsi="Arial Nova Light" w:cs="Calibri"/>
          <w:bCs/>
        </w:rPr>
        <w:t>tions concern</w:t>
      </w:r>
      <w:r w:rsidR="005C55D5">
        <w:rPr>
          <w:rFonts w:ascii="Arial Nova Light" w:hAnsi="Arial Nova Light" w:cs="Calibri"/>
          <w:bCs/>
        </w:rPr>
        <w:t>s</w:t>
      </w:r>
      <w:r w:rsidRPr="00F67163">
        <w:rPr>
          <w:rFonts w:ascii="Arial Nova Light" w:hAnsi="Arial Nova Light" w:cs="Calibri"/>
          <w:bCs/>
        </w:rPr>
        <w:t xml:space="preserve"> changes in attention and executive control abilities induced by exposure to emotional information</w:t>
      </w:r>
      <w:r w:rsidRPr="00F67163">
        <w:rPr>
          <w:rFonts w:ascii="Arial Nova Light" w:hAnsi="Arial Nova Light" w:cs="Calibri"/>
          <w:bCs/>
        </w:rPr>
        <w:fldChar w:fldCharType="begin" w:fldLock="1"/>
      </w:r>
      <w:r w:rsidR="00C96B90">
        <w:rPr>
          <w:rFonts w:ascii="Arial Nova Light" w:hAnsi="Arial Nova Light" w:cs="Calibri"/>
          <w:bCs/>
        </w:rPr>
        <w:instrText xml:space="preserve"> ADDIN ZOTERO_ITEM CSL_CITATION {"citationID":"bg7s1bVp","properties":{"formattedCitation":"\\super 15,16\\nosupersub{}","plainCitation":"15,16","noteIndex":0},"citationItems":[{"id":6107,"uris":["http://www.mendeley.com/documents/?uuid=864445a7-eb2c-4032-ac5c-8962f8e62ad6","http://zotero.org/groups/5758162/items/U7SPXDGD"],"itemData":{"id":6107,"type":"article-journal","abstract":"The rapid and efficient selection of emotionally salient or goal-relevant stimuli in the environment is crucial for flexible and adaptive behaviors. Converging data from neuroscience and psychology have accrued during the last decade to identify brain systems involved in emotion processing, selective attention, and their interaction, which together act to extract the emotional or motivational value of sensory events and respond appropriately. An important hub in these systems is the amygdala, which may not only monitor the emotional value of stimuli, but also readily project to several other areas and send feedback to sensory pathways (including striate and extrastriate visual cortex). This system generates saliency signals that modulate perceptual, motor, as well as memory processes, and thus in turn regulate behavior appropriately. Here, we review our current views on the function and properties of these brain systems, with an emphasis on their involvement in the rapid and/or preferential processing of threat-relevant stimuli. We suggest that emotion signals may enhance processing efficiency and competitive strength of emotionally significant events through gain control mechanisms similar to those of other (e.g. endogenous) attentional systems, but mediated by distinct neural mechanisms in amygdala and interconnected prefrontal areas. Alterations in these brain mechanisms might be associated with psychopathological conditions, such as anxiety or phobia. We conclude that attention selection and awareness are determined by multiple attention gain control systems that may operate in parallel and use different sensory cues but act on a common perceptual pathway. © 2012 Elsevier B.V.","container-title":"Biological Psychology","DOI":"10.1016/j.biopsycho.2012.02.007","ISSN":"03010511","issue":"3","note":"publisher: Elsevier B.V.","page":"492-512","title":"Brain mechanisms for emotional influences on perception and attention: What is magic and what is not","URL":"http://dx.doi.org/10.1016/j.biopsycho.2012.02.007","volume":"92","author":[{"family":"Pourtois","given":"Gilles"},{"family":"Schettino","given":"Antonio"},{"family":"Vuilleumier","given":"Patrik"}],"issued":{"date-parts":[["2013"]]}}},{"id":8767,"uris":["http://www.mendeley.com/documents/?uuid=ae6fa974-5416-4d71-9ef7-5d87f7c81565","http://zotero.org/groups/5758162/items/9MMYV3XS"],"itemData":{"id":8767,"type":"article-journal","abstract":"Purpose of review: It is increasingly recognized that affective values associated with visual stimuli can influence visual perception, attention, and eye movements. Recent research has begun to uncover the brain mechanisms mediating these phenomena. The present review summarizes the main paradigms and findings demonstrating emotional and motivational influences on visual processing. Recent findings: Several pathways have been identified for enhancing neural responses of cortical visual areas to stimuli with intrinsic emotional value (e.g., facial expressions, social scenes, and others), including projections from the amygdala and ascending modulatory neurotransmitter systems from the brainstem. These pathways can guide attention and gaze to emotionally salient information with either negative (threatening) or positive (rewarding) associations. In addition, abundant research in recent years suggests that probabilistic reward learning can lead to powerful biases in visual attention and saccade control through subcortical pathways connecting visual areas with basal ganglia and superior colliculus. Time-resolved neuroimaging using electroencephalography or magnetoencephalography has begun to tackle the time course of these effects, and can now be complemented by neuroimaging and neurophysiology recordings in monkey. Summary: These findings have implications for understanding and assessing affective biases in perception and attention in patients with psychiatric disorders, such as phobias, depression, and addiction, but also open new avenues for rehabilitation in neurological patients with attention disorders.","container-title":"Current Opinion in Neurology","DOI":"10.1097/WCO.0000000000000159","ISSN":"1350-7540","issue":"1","note":"PMID: 25490197\nISBN: 0000000000000","page":"29-35","title":"Affective and motivational control of vision","URL":"http://journals.lww.com/00019052-201502000-00007","volume":"28","author":[{"family":"Vuilleumier","given":"Patrik"}],"issued":{"date-parts":[["2015",2]]}}}],"schema":"https://github.com/citation-style-language/schema/raw/master/csl-citation.json"} </w:instrText>
      </w:r>
      <w:r w:rsidRPr="00F67163">
        <w:rPr>
          <w:rFonts w:ascii="Arial Nova Light" w:hAnsi="Arial Nova Light" w:cs="Calibri"/>
          <w:bCs/>
        </w:rPr>
        <w:fldChar w:fldCharType="separate"/>
      </w:r>
      <w:r w:rsidR="00C96B90" w:rsidRPr="00C96B90">
        <w:rPr>
          <w:rFonts w:ascii="Arial Nova Light" w:hAnsi="Arial Nova Light"/>
          <w:vertAlign w:val="superscript"/>
        </w:rPr>
        <w:t>15,16</w:t>
      </w:r>
      <w:r w:rsidRPr="00F67163">
        <w:rPr>
          <w:rFonts w:ascii="Arial Nova Light" w:hAnsi="Arial Nova Light" w:cs="Calibri"/>
          <w:bCs/>
        </w:rPr>
        <w:fldChar w:fldCharType="end"/>
      </w:r>
      <w:r w:rsidRPr="00F67163">
        <w:rPr>
          <w:rFonts w:ascii="Arial Nova Light" w:hAnsi="Arial Nova Light" w:cs="Calibri"/>
          <w:bCs/>
        </w:rPr>
        <w:t>.</w:t>
      </w:r>
      <w:r w:rsidR="00C353CA">
        <w:rPr>
          <w:rFonts w:ascii="Arial Nova Light" w:hAnsi="Arial Nova Light" w:cs="Calibri"/>
          <w:bCs/>
        </w:rPr>
        <w:t xml:space="preserve"> Empirical evidence shows </w:t>
      </w:r>
      <w:r w:rsidR="00C353CA" w:rsidRPr="00F67163">
        <w:rPr>
          <w:rFonts w:ascii="Arial Nova Light" w:hAnsi="Arial Nova Light" w:cs="Calibri"/>
          <w:bCs/>
        </w:rPr>
        <w:t xml:space="preserve">a differential influence of emotional valence on attentional conflict processing, whereby interference effects are more prominent </w:t>
      </w:r>
      <w:sdt>
        <w:sdtPr>
          <w:rPr>
            <w:rFonts w:ascii="Arial Nova Light" w:hAnsi="Arial Nova Light" w:cs="Calibri"/>
            <w:bCs/>
          </w:rPr>
          <w:id w:val="-949704808"/>
          <w:docPartObj>
            <w:docPartGallery w:val="Watermarks"/>
          </w:docPartObj>
        </w:sdtPr>
        <w:sdtEndPr/>
        <w:sdtContent/>
      </w:sdt>
      <w:r w:rsidR="00C353CA" w:rsidRPr="00F67163">
        <w:rPr>
          <w:rFonts w:ascii="Arial Nova Light" w:hAnsi="Arial Nova Light" w:cs="Calibri"/>
          <w:bCs/>
        </w:rPr>
        <w:t xml:space="preserve">in negative than positive mood, across various populations and different </w:t>
      </w:r>
      <w:r w:rsidR="00C353CA" w:rsidRPr="000237D8">
        <w:rPr>
          <w:rFonts w:ascii="Arial Nova Light" w:hAnsi="Arial Nova Light" w:cs="Calibri"/>
          <w:bCs/>
        </w:rPr>
        <w:t>conflict paradigms</w:t>
      </w:r>
      <w:r w:rsidR="00C353CA" w:rsidRPr="000237D8">
        <w:rPr>
          <w:rFonts w:ascii="Arial Nova Light" w:hAnsi="Arial Nova Light" w:cs="Calibri"/>
          <w:bCs/>
        </w:rPr>
        <w:fldChar w:fldCharType="begin" w:fldLock="1"/>
      </w:r>
      <w:r w:rsidR="00D85A41">
        <w:rPr>
          <w:rFonts w:ascii="Arial Nova Light" w:hAnsi="Arial Nova Light" w:cs="Calibri"/>
          <w:bCs/>
        </w:rPr>
        <w:instrText xml:space="preserve"> ADDIN ZOTERO_ITEM CSL_CITATION {"citationID":"6FN90GUO","properties":{"formattedCitation":"\\super 17\\uc0\\u8211{}24\\nosupersub{}","plainCitation":"17–24","noteIndex":0},"citationItems":[{"id":2129,"uris":["http://www.mendeley.com/documents/?uuid=71b9f781-2054-4bf4-bf4f-0b66d31ecd66","http://zotero.org/groups/5758162/items/ACJ3CY8E"],"itemData":{"id":2129,"type":"article-journal","abstract":"Conflict adaptation can be measured by the \"congruency sequence effect\", denoting the reduction of congruency effects after incongruent trials (where response conflict occurs) relative to congruent trials (without response conflict). Recently, it has been reported that conflict adaptation is larger in negative mood than in positive mood (van Steenbergen et al., Psychological Science 21:1629-1634, 2010). We conducted two experiments further investigating this important finding. Two different interference paradigms were applied to measure conflict adaptation: Experiment 1 was a Flanker task, Experiment 2 was a Stroop-like task. To get as pure a measure of conflict adaptation as possible, we minimized the influence of trial-to-trial priming effects by excluding all kinds of stimulus repetitions. Mood states were induced by presenting film clips with emotional content prior to the interference task. Three mood states were manipulated between subjects: amused, anxious, and sad. Across both interference paradigms, we consistently found conflict adaptation in negative, but not in positive mood. Taken together with van Steenbergen et al. (Psychological Science 21:1629-1634, 2010) findings, the results suggest that the negative-mood-triggered increase in conflict adaptation is a general phenomenon that occurs independently of the particular mood-induction procedure and interference paradigm involved.","container-title":"Psychological Research","DOI":"10.1007/s00426-014-0602-4","ISSN":"0340-0727","issue":"5","note":"PMID: 25100233\npublisher: Springer Berlin Heidelberg","page":"759-772","title":"Mood states influence cognitive control: the case of conflict adaptation","URL":"http://www.ncbi.nlm.nih.gov/pubmed/25100233","volume":"79","author":[{"family":"Schuch","given":"Stefanie"},{"family":"Koch","given":"Iring"}],"issued":{"date-parts":[["2015",9,7]]}}},{"id":2115,"uris":["http://www.mendeley.com/documents/?uuid=c9d47184-d192-40c1-96cf-4b2a962c7e6a","http://zotero.org/groups/5758162/items/QASJPGXM"],"itemData":{"id":2115,"type":"article-journal","container-title":"Psychological Science","DOI":"10.1177/0956797610385951","ISSN":"0956-7976","issue":"11","page":"1629-1634","title":"In the Mood for Adaptation: How Affect Regulates Conflict-Driven Control","URL":"http://pss.sagepub.com/lookup/doi/10.1177/0956797610385951","volume":"21","author":[{"family":"Steenbergen","given":"Henk","non-dropping-particle":"van"},{"family":"Band","given":"G. P. H."},{"family":"Hommel","given":"B."}],"issued":{"date-parts":[["2010"]]}}},{"id":3079,"uris":["http://www.mendeley.com/documents/?uuid=9d482093-f211-4bf7-b405-cf7cb381ad31","http://zotero.org/groups/5758162/items/C72Q49JI"],"itemData":{"id":3079,"type":"article-journal","abstract":"BACKGROUND  Based on introspectionist, semantic, and psychophysiological experimental frameworks, it has long been assumed that all affective states derive from two independent basic dimensions, valence and arousal. However, until now, no study has investigated whether valence and arousal are also dissociable at the level of affect-related changes in cognitive processing.  METHODOLOGY/PRINCIPAL FINDINGS  We examined how changes in both valence (negative vs. positive) and arousal (low vs. high) influence performance in tasks requiring executive control because recent research indicates that two dissociable cognitive components are involved in the regulation of task performance: amount of current control (i.e., strength of filtering goal-irrelevant signals) and control adaptation (i.e., strength of maintaining current goals over time). Using a visual pop-out distractor task, we found that control is exclusively modulated by arousal because interference by goal-irrelevant signals was largest in high arousal states, independently of valence. By contrast, control adaptation is exclusively modulated by valence because the increase in control after trials in which goal-irrelevant signals were present was largest in negative states, independent of arousal. A Monte Carlo simulation revealed that differential effects of two experimental factors on control and control adaptation can be dissociated if there is no correlation between empirical interference and conflict-driven modulation of interference, which was the case in the present data. Consequently, the observed effects of valence and arousal on adaptive executive control are indeed dissociable.  CONCLUSIONS/SIGNIFICANCE  These findings indicate that affective influences on cognitive processes can be driven by independent effects of variations in valence and arousal, which may resolve several heterogeneous findings observed in previous studies on affect-cognition interactions.","container-title":"PLoS ONE","DOI":"10.1371/journal.pone.0029287","ISSN":"19326203","issue":"12","note":"PMID: 22216233\nISBN: 1932-6203","title":"Dissociable effects of valence and arousal in adaptive executive control","volume":"6","author":[{"family":"Kuhbandner","given":"Christof"},{"family":"Zehetleitner","given":"Michael"}],"issued":{"date-parts":[["2011"]]}}},{"id":2392,"uris":["http://www.mendeley.com/documents/?uuid=ed2880c6-ab28-45ae-9369-21df30ba6348","http://zotero.org/groups/5758162/items/T9W59ES5"],"itemData":{"id":2392,"type":"article-journal","container-title":"Cerebral Cortex","DOI":"10.1093/cercor/bht416","ISSN":"1460-2199","issue":"7","page":"1746-1756","title":"Hedonic Hotspots Regulate Cingulate-driven Adaptation to Cognitive Demands","URL":"http://www.cercor.oxfordjournals.org/cgi/doi/10.1093/cercor/bht416","volume":"25","author":[{"family":"Steenbergen","given":"Henk","non-dropping-particle":"van"},{"family":"Band","given":"Guido P.H."},{"family":"Hommel","given":"Bernhard"},{"family":"Rombouts","given":"Serge A.R.B."},{"family":"Nieuwenhuis","given":"Sander"}],"issued":{"date-parts":[["2015",7]]}}},{"id":3047,"uris":["http://www.mendeley.com/documents/?uuid=b717b728-ab17-4c9f-a406-df627833380e","http://zotero.org/groups/5758162/items/ZLN4Y5FL"],"itemData":{"id":3047,"type":"article-journal","abstract":"The purpose of this study was to explore the effects of emotions in conflict processing. Behavioral and event related potential (ERP) data were acquired from twenty participants while they were performing a color-flanker task, in which the stimuli were emotional and neutral words. Through temporal principal component analysis (PCA) of ERP, three PCA components were extracted with their time windows mapped to three ERP components: N1, N2 and P3. Further analysis revealed, when the stimuli were the positive words, N1 was marginally greater for the congruent condition than for the incongruent condition (p = .06); while the stimuli were the negative words, N1 was greater for the incongruent condition than for the congruent condition (p = .02); however, no significant interaction effect involving the valence of words (positive vs. negative) and the color congruency (congruent vs. incongruent) was found on N2, P3 and the behavior data. The result suggested that negative emotion might lead to more attention allocation in the incongruent processing, while positive emotion might lead to more attention allocation in the congruent processing. Furthermore, ERP source analysis in the present study confirmed anterior cingulate cortex was involved in the conflict monitoring mechanism. (PsycINFO Database Record (c) 2013 APA, all rights reserved)","container-title":"Motivation and Emotion","DOI":"10.1007/s11031-013-9387-9","ISSN":"01467239","issue":"3","note":"ISBN: 1103101393879","page":"451-461","title":"Positive and negative emotions modulate attention allocation in color-flanker task processing: Evidence from event related potentials","volume":"38","author":[{"family":"Li","given":"Wenhui"},{"family":"Jiang","given":"Zhongqing"},{"family":"Liu","given":"Ying"},{"family":"Wu","given":"Qi"},{"family":"Zhou","given":"Zhijuan"},{"family":"Jorgensen","given":"Nathan"},{"family":"Li","given":"Xue"},{"family":"Li","given":"Chan"}],"issued":{"date-parts":[["2014"]]}}},{"id":8787,"uris":["http://www.mendeley.com/documents/?uuid=caa535c0-4dbd-4f92-b4d1-f29245bec3f6","http://zotero.org/groups/5758162/items/LB92SDL8"],"itemData":{"id":8787,"type":"article-journal","abstract":"In this event-related fMRI study, we sought to investigate the influence of negative affect on the processing of two kinds of cognitive interference: Stroop-interference and oddball interference. For our purpose, we adopted an oddball variant of the Stroop task in which Stroop-interference and oddball interference conditions were created by presenting incongruent and rarely occurring word meanings, respectively. Immediately preceding the target stimuli, we presented pictures of the International Affective Picture System which were either emotionally negative and arousing or emotionally neutral, providing two affective conditions under which the cognitive task was administered. Both the behavioral and the neuroimaging data exhibited an interaction effect between emotional and cognitive condition. First, the emotion induction selectively impaired behavioral performance on interference trials while behavioral measures on non-interference trials were roughly identical in both emotional conditions. Second, in the negative emotional condition there was incremental interference-related activation in control-related regions (fronto-parietal cortices). Taken together, findings suggest that negative affect specifically disturbs the neural control processes that in a neutral affective state allow to select task-relevant information and to shield its processing from task-irrelevant distraction. Accordingly, agents in a negative affective state have to exert enhanced control efforts to resolve cognitive interference. Additional connectivity analyses revealed that a negative coupling between lateral PFC on the one hand and amygdala and OFC on the other is related to enhanced interference resolution which can be tentatively interpreted as evidence that emotional regulation is an integrated part of an agent's efforts to preserve cognitive performance in affective situations. © 2011 Elsevier Ireland Ltd and the Japan Neuroscience Society.","container-title":"Neuroscience Research","DOI":"10.1016/j.neures.2011.05.007","ISSN":"01680102","issue":"4","note":"PMID: 21620907\npublisher: Elsevier Ireland Ltd and Japan Neuroscience Society","page":"415-427","title":"How negative affect influences neural control processes underlying the resolution of cognitive interference: An event-related fMRI study","URL":"http://dx.doi.org/10.1016/j.neures.2011.05.007","volume":"70","author":[{"family":"Melcher","given":"Tobias"},{"family":"Born","given":"Christina"},{"family":"Gruber","given":"Oliver"}],"issued":{"date-parts":[["2011"]]}}},{"id":7306,"uris":["http://www.mendeley.com/documents/?uuid=e51753e6-41b3-4e34-a437-2247bb59c2e5","http://zotero.org/groups/5758162/items/R6RMMN8H"],"itemData":{"id":7306,"type":"article-journal","abstract":"The ability to make decisions within an emotional context requires a balance between two functionally integrated neural systems that primarily support executive control and affective processing. Several studies have demonstrated effects of emotional interference presented during an ongoing cognitive task, but it is unclear how activating the emotional circuitry prior to a cognitive task may enhance or disrupt the executive system. In this study we used fMRI to examine the effects of emotional priming on executive processing during a number Stroop task. Our results indicated that during trials with less executive requirements, there was a greater aversive emotional attenuation effect in a network of regions including the ventrolateral prefrontal cortex (vlPFC), insula and cingulate gyrus. This attenuation effect was counteracted during trials with increased executive demand, suggesting that while pre-activation of the emotional system may lead to an automatic attenuation of activity in multiple regions, requirements for executive function may override the aversive emotional attenuation effect. Furthermore, this override effect was found to be associated with faster reaction times during executive processing. These findings demonstrate that activity in the vlPFC, cingulate and insula is dynamically adjusted in order to optimize performance, and illustrate the importance of the timing of each system's engagement in determining how competing cognitive and emotional information is processed. © 2009 Elsevier Inc. All rights reserved.","container-title":"NeuroImage","DOI":"10.1016/j.neuroimage.2009.10.076","ISSN":"10538119","title":"Emotional priming effects during Stroop task performance","author":[{"family":"Hart","given":"Sarah J."},{"family":"Green","given":"Steven R."},{"family":"Casp","given":"Michael"},{"family":"Belger","given":"Aysenil"}],"issued":{"date-parts":[["2010"]]}}},{"id":9511,"uris":["http://www.mendeley.com/documents/?uuid=dd03a80d-2c60-4b46-a11c-8ca92dea7b18","http://zotero.org/groups/5758162/items/E8QQT44V"],"itemData":{"id":9511,"type":"article-journal","abstract":"It is unclear how threat-related attentional biases affect multiple attention systems. This study used a new modification of a reaction time paradigm to examine whether inter-trial task-irrelevant fearful faces influenced the efficiency of alerting, orienting, and executive attention, and whether effects varied with level of state anxiety. Participants, 63 non-disordered adults (17 males and 46 females), reported on their subjective state anxiety and completed a modified version of the Attention Network Test in which fearful or neutral faces or control stimuli were presented briefly (50 ms) between trials of the task, but provided no task-relevant information. Across all participants, state anxiety was positively correlated with alerting, whereas fearful versus neutral faces were linked to decreased alerting efficiency. Contrasting high and low anxiety groups showed that fearful versus neutral faces reduced executive attention in the low state anxiety group only, suggesting decreased distraction by irrelevant stimuli in the high state anxiety group. Results document threat-related attentional biases that varied with attention system but failed to find enhanced bias effects among those with higher state anxiety in a typical range. This modification of the Attention Network Test, which added presentation of emotional distracters, provides a potentially useful new method for assessing the impact of task-irrelevant emotional stimuli on three aspects of attention performance.","container-title":"Depression and Anxiety","DOI":"10.1002/da.20308","ISSN":"10914269","issue":"6","note":"PMID: 17565734","page":"E1-E10","title":"Threat-related attentional biases: an analysis of three attention systems","URL":"http://doi.wiley.com/10.1002/da.20308","volume":"25","author":[{"family":"Dennis","given":"Tracy A."},{"family":"Chen","given":"Chao-Cheng"},{"family":"McCandliss","given":"Bruce D."}],"issued":{"date-parts":[["2008",6,1]]}}}],"schema":"https://github.com/citation-style-language/schema/raw/master/csl-citation.json"} </w:instrText>
      </w:r>
      <w:r w:rsidR="00C353CA" w:rsidRPr="000237D8">
        <w:rPr>
          <w:rFonts w:ascii="Arial Nova Light" w:hAnsi="Arial Nova Light" w:cs="Calibri"/>
          <w:bCs/>
        </w:rPr>
        <w:fldChar w:fldCharType="separate"/>
      </w:r>
      <w:r w:rsidR="00D85A41" w:rsidRPr="00D85A41">
        <w:rPr>
          <w:rFonts w:ascii="Arial Nova Light" w:hAnsi="Arial Nova Light"/>
          <w:vertAlign w:val="superscript"/>
        </w:rPr>
        <w:t>17–24</w:t>
      </w:r>
      <w:r w:rsidR="00C353CA" w:rsidRPr="000237D8">
        <w:rPr>
          <w:rFonts w:ascii="Arial Nova Light" w:hAnsi="Arial Nova Light" w:cs="Calibri"/>
          <w:bCs/>
        </w:rPr>
        <w:fldChar w:fldCharType="end"/>
      </w:r>
      <w:r w:rsidR="00C353CA" w:rsidRPr="000237D8">
        <w:rPr>
          <w:rFonts w:ascii="Arial Nova Light" w:hAnsi="Arial Nova Light" w:cs="Calibri"/>
          <w:bCs/>
        </w:rPr>
        <w:t xml:space="preserve">. </w:t>
      </w:r>
      <w:r w:rsidR="00C353CA" w:rsidRPr="000237D8">
        <w:rPr>
          <w:rFonts w:ascii="Arial Nova Light" w:hAnsi="Arial Nova Light" w:cs="Calibri"/>
          <w:bCs/>
          <w:highlight w:val="green"/>
        </w:rPr>
        <w:t xml:space="preserve">This is </w:t>
      </w:r>
      <w:r w:rsidR="00D63210">
        <w:rPr>
          <w:rFonts w:ascii="Arial Nova Light" w:hAnsi="Arial Nova Light" w:cs="Calibri"/>
          <w:bCs/>
          <w:highlight w:val="green"/>
        </w:rPr>
        <w:t>observed in</w:t>
      </w:r>
      <w:r w:rsidR="00C353CA" w:rsidRPr="000237D8">
        <w:rPr>
          <w:rFonts w:ascii="Arial Nova Light" w:hAnsi="Arial Nova Light" w:cs="Calibri"/>
          <w:bCs/>
          <w:highlight w:val="green"/>
        </w:rPr>
        <w:t xml:space="preserve"> response conflict situations</w:t>
      </w:r>
      <w:r w:rsidR="002027D2">
        <w:rPr>
          <w:rFonts w:ascii="Arial Nova Light" w:hAnsi="Arial Nova Light" w:cs="Calibri"/>
          <w:bCs/>
          <w:highlight w:val="green"/>
        </w:rPr>
        <w:t>, in which</w:t>
      </w:r>
      <w:r w:rsidR="00AF540C" w:rsidRPr="000237D8">
        <w:rPr>
          <w:rFonts w:ascii="Arial Nova Light" w:hAnsi="Arial Nova Light" w:cs="Calibri"/>
          <w:bCs/>
          <w:highlight w:val="green"/>
        </w:rPr>
        <w:t xml:space="preserve"> we </w:t>
      </w:r>
      <w:r w:rsidR="00AF540C" w:rsidRPr="00677281">
        <w:rPr>
          <w:rFonts w:ascii="Arial Nova Light" w:hAnsi="Arial Nova Light" w:cs="Calibri"/>
          <w:bCs/>
          <w:highlight w:val="green"/>
        </w:rPr>
        <w:t xml:space="preserve">must </w:t>
      </w:r>
      <w:r w:rsidR="00AF540C" w:rsidRPr="00677281">
        <w:rPr>
          <w:rFonts w:ascii="Arial Nova Light" w:hAnsi="Arial Nova Light"/>
          <w:highlight w:val="green"/>
        </w:rPr>
        <w:t xml:space="preserve">prioritize our thoughts and actions by enhancing </w:t>
      </w:r>
      <w:r w:rsidR="00D63210">
        <w:rPr>
          <w:rFonts w:ascii="Arial Nova Light" w:hAnsi="Arial Nova Light"/>
          <w:highlight w:val="green"/>
        </w:rPr>
        <w:t xml:space="preserve">the </w:t>
      </w:r>
      <w:r w:rsidR="00AF540C" w:rsidRPr="00677281">
        <w:rPr>
          <w:rFonts w:ascii="Arial Nova Light" w:hAnsi="Arial Nova Light"/>
          <w:highlight w:val="green"/>
        </w:rPr>
        <w:t>processing of relevant information and suppressing irrelevant information.</w:t>
      </w:r>
      <w:r w:rsidR="00150BA9">
        <w:rPr>
          <w:rFonts w:ascii="Arial Nova Light" w:hAnsi="Arial Nova Light" w:cs="Calibri"/>
          <w:bCs/>
          <w:highlight w:val="green"/>
        </w:rPr>
        <w:t xml:space="preserve"> </w:t>
      </w:r>
      <w:r w:rsidR="00D63210">
        <w:rPr>
          <w:rFonts w:ascii="Arial Nova Light" w:hAnsi="Arial Nova Light" w:cs="Calibri"/>
          <w:bCs/>
          <w:highlight w:val="green"/>
        </w:rPr>
        <w:t xml:space="preserve">Typical </w:t>
      </w:r>
      <w:r w:rsidR="00150BA9">
        <w:rPr>
          <w:rFonts w:ascii="Arial Nova Light" w:hAnsi="Arial Nova Light" w:cs="Calibri"/>
          <w:bCs/>
          <w:highlight w:val="green"/>
        </w:rPr>
        <w:t xml:space="preserve">examples </w:t>
      </w:r>
      <w:r w:rsidR="00DE6E7E">
        <w:rPr>
          <w:rFonts w:ascii="Arial Nova Light" w:hAnsi="Arial Nova Light" w:cs="Calibri"/>
          <w:bCs/>
          <w:highlight w:val="green"/>
        </w:rPr>
        <w:t>are the</w:t>
      </w:r>
      <w:r w:rsidR="00C353CA" w:rsidRPr="00C353CA">
        <w:rPr>
          <w:rFonts w:ascii="Arial Nova Light" w:hAnsi="Arial Nova Light" w:cs="Calibri"/>
          <w:bCs/>
          <w:highlight w:val="green"/>
        </w:rPr>
        <w:t xml:space="preserve"> Stroop or Flanker paradigms</w:t>
      </w:r>
      <w:r w:rsidR="00C353CA" w:rsidRPr="00C353CA">
        <w:rPr>
          <w:rFonts w:ascii="Arial Nova Light" w:hAnsi="Arial Nova Light" w:cs="Calibri"/>
          <w:bCs/>
          <w:highlight w:val="green"/>
        </w:rPr>
        <w:fldChar w:fldCharType="begin" w:fldLock="1"/>
      </w:r>
      <w:r w:rsidR="00827C0B">
        <w:rPr>
          <w:rFonts w:ascii="Arial Nova Light" w:hAnsi="Arial Nova Light" w:cs="Calibri"/>
          <w:bCs/>
          <w:highlight w:val="green"/>
        </w:rPr>
        <w:instrText xml:space="preserve"> ADDIN ZOTERO_ITEM CSL_CITATION {"citationID":"EQW1E9cf","properties":{"formattedCitation":"\\super 25\\nosupersub{}","plainCitation":"25","noteIndex":0},"citationItems":[{"id":9504,"uris":["http://www.mendeley.com/documents/?uuid=3a5f5b5b-b9d8-4c63-b41e-9ac866096c66","http://zotero.org/groups/5758162/items/HR8KL8QN"],"itemData":{"id":9504,"type":"article-journal","abstract":"Theories of human action control deal with the question of how cognitive control is dynamically adjusted to task demands. The conflict monitoring theory of anterior cingulate (ACC) function suggests that the ACC monitors for response conflicts in the ongoing processing stream thereby triggering the mobilization of cognitive control. Alternatively, the outcome evaluation account of ACC function suggests that the ACC monitors for negative performance outcomes, an information that serves as an aversive learning signal for future action selection. Botvinick (2007) recently suggested that both theories might converge on the detection of aversive signals in general. Here, the authors provide first evidence that conflicts are registered as aversive signals. Congruent and incongruent Stroop color-words served as primes, and positive and negative stimuli as targets in an affective priming paradigm. Negative targets were evaluated faster after incongruent than after congruent Stroop primes, and positive targets were evaluated slower after incongruent than after congruent primes. The finding that conflicts are actually registered as aversive signals bridges the gap between competing theories of ACC function and has broad theoretical and behavioral implications as it makes the conflict monitoring theory applicable to a much wider range of situations and tasks. © 2011 Elsevier Inc.","container-title":"Brain and Cognition","DOI":"10.1016/j.bandc.2011.12.003","ISSN":"02782626","issue":"2","note":"PMID: 22218295\npublisher: Elsevier Inc.","page":"94-98","title":"Conflicts as aversive signals","URL":"http://dx.doi.org/10.1016/j.bandc.2011.12.003","volume":"78","author":[{"family":"Dreisbach","given":"Gesine"},{"family":"Fischer","given":"Rico"}],"issued":{"date-parts":[["2012"]]}}}],"schema":"https://github.com/citation-style-language/schema/raw/master/csl-citation.json"} </w:instrText>
      </w:r>
      <w:r w:rsidR="00C353CA" w:rsidRPr="00C353CA">
        <w:rPr>
          <w:rFonts w:ascii="Arial Nova Light" w:hAnsi="Arial Nova Light" w:cs="Calibri"/>
          <w:bCs/>
          <w:highlight w:val="green"/>
        </w:rPr>
        <w:fldChar w:fldCharType="separate"/>
      </w:r>
      <w:r w:rsidR="00827C0B" w:rsidRPr="00827C0B">
        <w:rPr>
          <w:rFonts w:ascii="Arial Nova Light" w:hAnsi="Arial Nova Light"/>
          <w:vertAlign w:val="superscript"/>
        </w:rPr>
        <w:t>25</w:t>
      </w:r>
      <w:r w:rsidR="00C353CA" w:rsidRPr="00C353CA">
        <w:rPr>
          <w:rFonts w:ascii="Arial Nova Light" w:hAnsi="Arial Nova Light" w:cs="Calibri"/>
          <w:bCs/>
          <w:highlight w:val="green"/>
        </w:rPr>
        <w:fldChar w:fldCharType="end"/>
      </w:r>
      <w:r w:rsidR="00C353CA" w:rsidRPr="00C353CA">
        <w:rPr>
          <w:rFonts w:ascii="Arial Nova Light" w:hAnsi="Arial Nova Light" w:cs="Calibri"/>
          <w:bCs/>
          <w:highlight w:val="green"/>
        </w:rPr>
        <w:t xml:space="preserve">, where negative affect increases conflict </w:t>
      </w:r>
      <w:r w:rsidR="00D63210">
        <w:rPr>
          <w:rFonts w:ascii="Arial Nova Light" w:hAnsi="Arial Nova Light" w:cs="Calibri"/>
          <w:bCs/>
          <w:highlight w:val="green"/>
        </w:rPr>
        <w:t>during response selection</w:t>
      </w:r>
      <w:r w:rsidR="00C353CA" w:rsidRPr="00C353CA">
        <w:rPr>
          <w:rFonts w:ascii="Arial Nova Light" w:hAnsi="Arial Nova Light" w:cs="Calibri"/>
          <w:bCs/>
          <w:highlight w:val="green"/>
        </w:rPr>
        <w:fldChar w:fldCharType="begin" w:fldLock="1"/>
      </w:r>
      <w:r w:rsidR="008928B0">
        <w:rPr>
          <w:rFonts w:ascii="Arial Nova Light" w:hAnsi="Arial Nova Light" w:cs="Calibri"/>
          <w:bCs/>
          <w:highlight w:val="green"/>
        </w:rPr>
        <w:instrText xml:space="preserve"> ADDIN ZOTERO_ITEM CSL_CITATION {"citationID":"Vb15Mj56","properties":{"formattedCitation":"\\super 17,18\\nosupersub{}","plainCitation":"17,18","noteIndex":0},"citationItems":[{"id":2129,"uris":["http://www.mendeley.com/documents/?uuid=71b9f781-2054-4bf4-bf4f-0b66d31ecd66","http://zotero.org/groups/5758162/items/ACJ3CY8E"],"itemData":{"id":2129,"type":"article-journal","abstract":"Conflict adaptation can be measured by the \"congruency sequence effect\", denoting the reduction of congruency effects after incongruent trials (where response conflict occurs) relative to congruent trials (without response conflict). Recently, it has been reported that conflict adaptation is larger in negative mood than in positive mood (van Steenbergen et al., Psychological Science 21:1629-1634, 2010). We conducted two experiments further investigating this important finding. Two different interference paradigms were applied to measure conflict adaptation: Experiment 1 was a Flanker task, Experiment 2 was a Stroop-like task. To get as pure a measure of conflict adaptation as possible, we minimized the influence of trial-to-trial priming effects by excluding all kinds of stimulus repetitions. Mood states were induced by presenting film clips with emotional content prior to the interference task. Three mood states were manipulated between subjects: amused, anxious, and sad. Across both interference paradigms, we consistently found conflict adaptation in negative, but not in positive mood. Taken together with van Steenbergen et al. (Psychological Science 21:1629-1634, 2010) findings, the results suggest that the negative-mood-triggered increase in conflict adaptation is a general phenomenon that occurs independently of the particular mood-induction procedure and interference paradigm involved.","container-title":"Psychological Research","DOI":"10.1007/s00426-014-0602-4","ISSN":"0340-0727","issue":"5","note":"PMID: 25100233\npublisher: Springer Berlin Heidelberg","page":"759-772","title":"Mood states influence cognitive control: the case of conflict adaptation","URL":"http://www.ncbi.nlm.nih.gov/pubmed/25100233","volume":"79","author":[{"family":"Schuch","given":"Stefanie"},{"family":"Koch","given":"Iring"}],"issued":{"date-parts":[["2015",9,7]]}}},{"id":2115,"uris":["http://www.mendeley.com/documents/?uuid=c9d47184-d192-40c1-96cf-4b2a962c7e6a","http://zotero.org/groups/5758162/items/QASJPGXM"],"itemData":{"id":2115,"type":"article-journal","container-title":"Psychological Science","DOI":"10.1177/0956797610385951","ISSN":"0956-7976","issue":"11","page":"1629-1634","title":"In the Mood for Adaptation: How Affect Regulates Conflict-Driven Control","URL":"http://pss.sagepub.com/lookup/doi/10.1177/0956797610385951","volume":"21","author":[{"family":"Steenbergen","given":"Henk","non-dropping-particle":"van"},{"family":"Band","given":"G. P. H."},{"family":"Hommel","given":"B."}],"issued":{"date-parts":[["2010"]]}}}],"schema":"https://github.com/citation-style-language/schema/raw/master/csl-citation.json"} </w:instrText>
      </w:r>
      <w:r w:rsidR="00C353CA" w:rsidRPr="00C353CA">
        <w:rPr>
          <w:rFonts w:ascii="Arial Nova Light" w:hAnsi="Arial Nova Light" w:cs="Calibri"/>
          <w:bCs/>
          <w:highlight w:val="green"/>
        </w:rPr>
        <w:fldChar w:fldCharType="separate"/>
      </w:r>
      <w:r w:rsidR="008928B0" w:rsidRPr="008928B0">
        <w:rPr>
          <w:rFonts w:ascii="Arial Nova Light" w:hAnsi="Arial Nova Light"/>
          <w:vertAlign w:val="superscript"/>
        </w:rPr>
        <w:t>17,18</w:t>
      </w:r>
      <w:r w:rsidR="00C353CA" w:rsidRPr="00C353CA">
        <w:rPr>
          <w:rFonts w:ascii="Arial Nova Light" w:hAnsi="Arial Nova Light" w:cs="Calibri"/>
          <w:bCs/>
          <w:highlight w:val="green"/>
        </w:rPr>
        <w:fldChar w:fldCharType="end"/>
      </w:r>
      <w:r w:rsidR="00C353CA" w:rsidRPr="00C353CA">
        <w:rPr>
          <w:rFonts w:ascii="Arial Nova Light" w:hAnsi="Arial Nova Light" w:cs="Calibri"/>
          <w:bCs/>
          <w:highlight w:val="green"/>
        </w:rPr>
        <w:t xml:space="preserve">. </w:t>
      </w:r>
      <w:r w:rsidR="00C15C54" w:rsidRPr="00C353CA">
        <w:rPr>
          <w:rFonts w:ascii="Arial Nova Light" w:hAnsi="Arial Nova Light" w:cs="Calibri"/>
          <w:bCs/>
          <w:highlight w:val="green"/>
        </w:rPr>
        <w:t xml:space="preserve">However, although abundant research has been conducted on neural systems </w:t>
      </w:r>
      <w:r w:rsidR="00D63210">
        <w:rPr>
          <w:rFonts w:ascii="Arial Nova Light" w:hAnsi="Arial Nova Light" w:cs="Calibri"/>
          <w:bCs/>
          <w:highlight w:val="green"/>
        </w:rPr>
        <w:t xml:space="preserve">underpinning </w:t>
      </w:r>
      <w:r w:rsidR="00C15C54" w:rsidRPr="00C353CA">
        <w:rPr>
          <w:rFonts w:ascii="Arial Nova Light" w:hAnsi="Arial Nova Light" w:cs="Calibri"/>
          <w:bCs/>
          <w:highlight w:val="green"/>
        </w:rPr>
        <w:t>cognitive control outside emotional contexts (e.g., conflict monitoring theory</w:t>
      </w:r>
      <w:r w:rsidR="00C15C54" w:rsidRPr="00C353CA">
        <w:rPr>
          <w:rFonts w:ascii="Arial Nova Light" w:hAnsi="Arial Nova Light" w:cs="Calibri"/>
          <w:bCs/>
          <w:highlight w:val="green"/>
        </w:rPr>
        <w:fldChar w:fldCharType="begin" w:fldLock="1"/>
      </w:r>
      <w:r w:rsidR="00987D22">
        <w:rPr>
          <w:rFonts w:ascii="Arial Nova Light" w:hAnsi="Arial Nova Light" w:cs="Calibri"/>
          <w:bCs/>
          <w:highlight w:val="green"/>
        </w:rPr>
        <w:instrText xml:space="preserve"> ADDIN ZOTERO_ITEM CSL_CITATION {"citationID":"hdqpaZLy","properties":{"formattedCitation":"\\super 26\\nosupersub{}","plainCitation":"26","noteIndex":0},"citationItems":[{"id":2757,"uris":["http://www.mendeley.com/documents/?uuid=1727b4b3-bf77-4bdf-90ba-7778f195c021","http://zotero.org/groups/5758162/items/3XA7JMIC"],"itemData":{"id":2757,"type":"article-journal","abstract":"A neglected question regarding cognitive control is how control processes might detect situations calling for their involvement. The authors propose here that the demand for control may be evaluated in part by monitoring for conflicts in information processing. This hypothesis is supported by data concerning the anterior cingulate cortex, a brain area involved in cognitive control, which also appears to respond to the occurrence of conflict. The present article reports two computational modeling studies, serving to articulate the conflict monitoring hypothesis and examine its implications. The first study tests the sufficiency of the hypothesis to account for brain activation data, applying a measure of conflict to existing models of tasks shown to engage the anterior cingulate. The second study implements a feedback loop connecting conflict monitoring to cognitive control, using this to simulate a number of important behavioral phenomena. A remarkable feature of the human cognitive system is its ability to configure itself for the performance of specific tasks through appro-priate adjustments in perceptual selection, response biasing, and the on-line maintenance of contextual information. The processes behind such adaptability, referred to collectively as cognitive control, have been the focus of a growing research program within cognitive psychology. A number of theoretical models have been proposed for how the control of cognition is achieved","container-title":"Psychological Review","DOI":"10.1037//0033-295X.I08.3.624","ISSN":"0033-295X","issue":"3","note":"PMID: 11488380","page":"624-652","title":"Conflict Monitoring and Cognitive Control","volume":"108","author":[{"family":"Botvinick","given":"Matthew M."},{"family":"Braver","given":"Todd S"},{"family":"Barch","given":"Deanna M"},{"family":"Carter","given":"Cameron S"},{"family":"Cohen","given":"Jonathan D"}],"issued":{"date-parts":[["2001"]]}}}],"schema":"https://github.com/citation-style-language/schema/raw/master/csl-citation.json"} </w:instrText>
      </w:r>
      <w:r w:rsidR="00C15C54" w:rsidRPr="00C353CA">
        <w:rPr>
          <w:rFonts w:ascii="Arial Nova Light" w:hAnsi="Arial Nova Light" w:cs="Calibri"/>
          <w:bCs/>
          <w:highlight w:val="green"/>
        </w:rPr>
        <w:fldChar w:fldCharType="separate"/>
      </w:r>
      <w:r w:rsidR="00987D22" w:rsidRPr="00987D22">
        <w:rPr>
          <w:rFonts w:ascii="Arial Nova Light" w:hAnsi="Arial Nova Light"/>
          <w:vertAlign w:val="superscript"/>
        </w:rPr>
        <w:t>26</w:t>
      </w:r>
      <w:r w:rsidR="00C15C54" w:rsidRPr="00C353CA">
        <w:rPr>
          <w:rFonts w:ascii="Arial Nova Light" w:hAnsi="Arial Nova Light" w:cs="Calibri"/>
          <w:bCs/>
          <w:highlight w:val="green"/>
        </w:rPr>
        <w:fldChar w:fldCharType="end"/>
      </w:r>
      <w:r w:rsidR="00C15C54" w:rsidRPr="00C353CA">
        <w:rPr>
          <w:rFonts w:ascii="Arial Nova Light" w:hAnsi="Arial Nova Light" w:cs="Calibri"/>
          <w:bCs/>
          <w:highlight w:val="green"/>
        </w:rPr>
        <w:t xml:space="preserve"> and outcome evaluation theory</w:t>
      </w:r>
      <w:r w:rsidR="00C15C54" w:rsidRPr="00C353CA">
        <w:rPr>
          <w:rFonts w:ascii="Arial Nova Light" w:hAnsi="Arial Nova Light" w:cs="Calibri"/>
          <w:bCs/>
          <w:highlight w:val="green"/>
        </w:rPr>
        <w:fldChar w:fldCharType="begin" w:fldLock="1"/>
      </w:r>
      <w:r w:rsidR="00262796">
        <w:rPr>
          <w:rFonts w:ascii="Arial Nova Light" w:hAnsi="Arial Nova Light" w:cs="Calibri"/>
          <w:bCs/>
          <w:highlight w:val="green"/>
        </w:rPr>
        <w:instrText xml:space="preserve"> ADDIN ZOTERO_ITEM CSL_CITATION {"citationID":"OsDo55cQ","properties":{"formattedCitation":"\\super 27\\nosupersub{}","plainCitation":"27","noteIndex":0},"citationItems":[{"id":9506,"uris":["http://www.mendeley.com/documents/?uuid=4561c568-65ba-473d-874e-46cd8ae97a1e","http://zotero.org/groups/5758162/items/G6I2FVZP"],"itemData":{"id":9506,"type":"article-journal","abstract":"We report the observation of neural processing that occurs within 265 milliseconds after outcome stimuli that inform human participants about gains and losses in a gambling task. A negative-polarity event-related brain potential, probably generated by a medial-frontal region in or near the anterior cingulate cortex, was greater in amplitude when a participant's choice between two alternatives resulted in a loss than when it resulted in a gain. The sensitivity to losses was not simply a reflection of detecting an error; gains did not elicit the medial-frontal activity when the alternative choice would have yielded a greater gain, and losses elicited the activity even when the alternative choice would have yielded a greater loss. Choices made after losses were riskier and were associated with greater loss-related activity than choices made after gains. It follows that medial-frontal computations may contribute to mental states that participate in higher level decisions, including economic choices.","container-title":"Science","DOI":"10.1126/science.1066893","ISSN":"00368075","note":"PMID: 11910116","title":"The medial frontal cortex and the rapid processing of monetary gains and losses","author":[{"family":"Gehring","given":"William J."},{"family":"Willoughby","given":"Adrian R."}],"issued":{"date-parts":[["2002"]]}}}],"schema":"https://github.com/citation-style-language/schema/raw/master/csl-citation.json"} </w:instrText>
      </w:r>
      <w:r w:rsidR="00C15C54" w:rsidRPr="00C353CA">
        <w:rPr>
          <w:rFonts w:ascii="Arial Nova Light" w:hAnsi="Arial Nova Light" w:cs="Calibri"/>
          <w:bCs/>
          <w:highlight w:val="green"/>
        </w:rPr>
        <w:fldChar w:fldCharType="separate"/>
      </w:r>
      <w:r w:rsidR="00262796" w:rsidRPr="00262796">
        <w:rPr>
          <w:rFonts w:ascii="Arial Nova Light" w:hAnsi="Arial Nova Light"/>
          <w:vertAlign w:val="superscript"/>
        </w:rPr>
        <w:t>27</w:t>
      </w:r>
      <w:r w:rsidR="00C15C54" w:rsidRPr="00C353CA">
        <w:rPr>
          <w:rFonts w:ascii="Arial Nova Light" w:hAnsi="Arial Nova Light" w:cs="Calibri"/>
          <w:bCs/>
          <w:highlight w:val="green"/>
        </w:rPr>
        <w:fldChar w:fldCharType="end"/>
      </w:r>
      <w:r w:rsidR="00C15C54" w:rsidRPr="00C353CA">
        <w:rPr>
          <w:rFonts w:ascii="Arial Nova Light" w:hAnsi="Arial Nova Light" w:cs="Calibri"/>
          <w:bCs/>
          <w:highlight w:val="green"/>
        </w:rPr>
        <w:t>), less is known about their modulation by affective state.</w:t>
      </w:r>
      <w:r w:rsidR="00C15C54" w:rsidRPr="00C15C54">
        <w:rPr>
          <w:rFonts w:ascii="Arial Nova Light" w:hAnsi="Arial Nova Light" w:cs="Calibri"/>
          <w:bCs/>
        </w:rPr>
        <w:t xml:space="preserve"> </w:t>
      </w:r>
    </w:p>
    <w:bookmarkEnd w:id="8"/>
    <w:p w14:paraId="1C2240E5" w14:textId="09DB5646" w:rsidR="00B166B2" w:rsidRDefault="00B166B2" w:rsidP="005E63C7">
      <w:pPr>
        <w:spacing w:after="0" w:line="480" w:lineRule="auto"/>
        <w:jc w:val="both"/>
        <w:rPr>
          <w:rFonts w:ascii="Arial Nova Light" w:hAnsi="Arial Nova Light" w:cs="Calibri"/>
          <w:bCs/>
        </w:rPr>
      </w:pPr>
    </w:p>
    <w:p w14:paraId="244FE557" w14:textId="2BF8CE83" w:rsidR="00F24354" w:rsidRDefault="00C15C54" w:rsidP="004241C7">
      <w:pPr>
        <w:spacing w:after="0" w:line="480" w:lineRule="auto"/>
        <w:jc w:val="both"/>
        <w:rPr>
          <w:rFonts w:ascii="Arial Nova Light" w:hAnsi="Arial Nova Light" w:cs="Calibri"/>
          <w:bCs/>
        </w:rPr>
      </w:pPr>
      <w:r w:rsidRPr="00C15C54">
        <w:rPr>
          <w:rFonts w:ascii="Arial Nova Light" w:hAnsi="Arial Nova Light" w:cs="Calibri"/>
          <w:bCs/>
        </w:rPr>
        <w:lastRenderedPageBreak/>
        <w:t>Past research has generally highlighted the anterior cingulate cortex (ACC) as a key brain hub in detecting conflict signals and promoting subsequent behavioral changes</w:t>
      </w:r>
      <w:r w:rsidR="00AE52C7">
        <w:rPr>
          <w:rFonts w:ascii="Arial Nova Light" w:hAnsi="Arial Nova Light" w:cs="Calibri"/>
          <w:bCs/>
        </w:rPr>
        <w:fldChar w:fldCharType="begin" w:fldLock="1"/>
      </w:r>
      <w:r w:rsidR="00392D12">
        <w:rPr>
          <w:rFonts w:ascii="Arial Nova Light" w:hAnsi="Arial Nova Light" w:cs="Calibri"/>
          <w:bCs/>
        </w:rPr>
        <w:instrText xml:space="preserve"> ADDIN ZOTERO_ITEM CSL_CITATION {"citationID":"dwkJpdgN","properties":{"formattedCitation":"\\super 28\\nosupersub{}","plainCitation":"28","noteIndex":0},"citationItems":[{"id":8644,"uris":["http://www.mendeley.com/documents/?uuid=b7dc6034-7b3c-41e5-954b-f76f5c9bb3fb","http://zotero.org/groups/5758162/items/U8GEYB7B"],"itemData":{"id":8644,"type":"article-journal","abstract":"Anterior cingulate cortex (ACC) is a part of the brain's limbic system. Classically, this region has been related to affect, on the basis of lesion studies in humans and in animals. In the late 1980s, neuroimaging research indicated that ACC was active in many studies of cognition. The findings from EEG studies of a focal area of negativity in scalp electrodes following an error response led to the idea that ACC might be the brain's error detection and correction device. In this article, these various findings are reviewed in relation to the idea that ACC is a part of a circuit involved in a form of attention that serves to regulate both cognitive and emotional processing. Neuroimaging studies showing that separate areas of ACC are involved in cognition and emotion are discussed and related to results showing that the error negativity is influenced by affect and motivation. In addition, the development of the emotional and cognitive roles of ACC are discussed, and how the success of this regulation in controlling responses might be correlated with cingulate size. Finally, some theories are considered about how the different subdivisions of ACC might interact with other cortical structures as a part of the circuits involved in the regulation of mental and emotional activity.","container-title":"Trends in Cognitive Sciences","DOI":"10.1016/S1364-6613(00)01483-2","ISSN":"13646613","issue":"6","note":"PMID: 10827444","page":"215-222","title":"Cognitive and emotional influences in anterior cingulate cortex","URL":"https://linkinghub.elsevier.com/retrieve/pii/S1364661300014832","volume":"4","author":[{"family":"Bush","given":"George"},{"family":"Luu","given":"Phan"},{"family":"Posner","given":"Michael I."}],"issued":{"date-parts":[["2000",6]]}}}],"schema":"https://github.com/citation-style-language/schema/raw/master/csl-citation.json"} </w:instrText>
      </w:r>
      <w:r w:rsidR="00AE52C7">
        <w:rPr>
          <w:rFonts w:ascii="Arial Nova Light" w:hAnsi="Arial Nova Light" w:cs="Calibri"/>
          <w:bCs/>
        </w:rPr>
        <w:fldChar w:fldCharType="separate"/>
      </w:r>
      <w:r w:rsidR="00392D12" w:rsidRPr="00392D12">
        <w:rPr>
          <w:rFonts w:ascii="Arial Nova Light" w:hAnsi="Arial Nova Light"/>
          <w:vertAlign w:val="superscript"/>
        </w:rPr>
        <w:t>28</w:t>
      </w:r>
      <w:r w:rsidR="00AE52C7">
        <w:rPr>
          <w:rFonts w:ascii="Arial Nova Light" w:hAnsi="Arial Nova Light" w:cs="Calibri"/>
          <w:bCs/>
        </w:rPr>
        <w:fldChar w:fldCharType="end"/>
      </w:r>
      <w:r w:rsidRPr="00C15C54">
        <w:rPr>
          <w:rFonts w:ascii="Arial Nova Light" w:hAnsi="Arial Nova Light" w:cs="Calibri"/>
          <w:bCs/>
        </w:rPr>
        <w:t xml:space="preserve">. Accordingly, </w:t>
      </w:r>
      <w:r w:rsidR="00842E2C">
        <w:rPr>
          <w:rFonts w:ascii="Arial Nova Light" w:hAnsi="Arial Nova Light" w:cs="Calibri"/>
          <w:bCs/>
        </w:rPr>
        <w:t>some</w:t>
      </w:r>
      <w:r w:rsidRPr="00C15C54">
        <w:rPr>
          <w:rFonts w:ascii="Arial Nova Light" w:hAnsi="Arial Nova Light" w:cs="Calibri"/>
          <w:bCs/>
        </w:rPr>
        <w:t xml:space="preserve"> neuroimaging studies found increased activation of dorsal anterior</w:t>
      </w:r>
      <w:r w:rsidR="005C55D5">
        <w:rPr>
          <w:rFonts w:ascii="Arial Nova Light" w:hAnsi="Arial Nova Light" w:cs="Calibri"/>
          <w:bCs/>
        </w:rPr>
        <w:t xml:space="preserve"> cingulate</w:t>
      </w:r>
      <w:r w:rsidRPr="00C15C54">
        <w:rPr>
          <w:rFonts w:ascii="Arial Nova Light" w:hAnsi="Arial Nova Light" w:cs="Calibri"/>
          <w:bCs/>
        </w:rPr>
        <w:t xml:space="preserve"> (dACC) areas when attentional conflict is exacerbated by negative affect</w:t>
      </w:r>
      <w:r w:rsidRPr="00C15C54">
        <w:rPr>
          <w:rFonts w:ascii="Arial Nova Light" w:hAnsi="Arial Nova Light" w:cs="Calibri"/>
          <w:bCs/>
        </w:rPr>
        <w:fldChar w:fldCharType="begin" w:fldLock="1"/>
      </w:r>
      <w:r w:rsidR="00CD4E9E">
        <w:rPr>
          <w:rFonts w:ascii="Arial Nova Light" w:hAnsi="Arial Nova Light" w:cs="Calibri"/>
          <w:bCs/>
        </w:rPr>
        <w:instrText xml:space="preserve"> ADDIN ZOTERO_ITEM CSL_CITATION {"citationID":"SDChFywj","properties":{"formattedCitation":"\\super 29\\nosupersub{}","plainCitation":"29","noteIndex":0},"citationItems":[{"id":3475,"uris":["http://www.mendeley.com/documents/?uuid=bdc37de4-0784-4a9e-9eac-143cfa7b99bc","http://zotero.org/groups/5758162/items/4I9NYZL3"],"itemData":{"id":3475,"type":"article-journal","container-title":"Trends in Cognitive Sciences","DOI":"10.1016/j.tics.2010.11.004","ISSN":"1364-6613","issue":"2","note":"publisher: Elsevier Ltd","page":"85-93","title":"Emotional processing in anterior cingulate and medial prefrontal cortex","URL":"http://dx.doi.org/10.1016/j.tics.2010.11.004","volume":"15","author":[{"family":"Etkin","given":"Amit"},{"family":"Egner","given":"Tobias"},{"family":"Kalisch","given":"Raffael"}],"issued":{"date-parts":[["2011"]]}}}],"schema":"https://github.com/citation-style-language/schema/raw/master/csl-citation.json"} </w:instrText>
      </w:r>
      <w:r w:rsidRPr="00C15C54">
        <w:rPr>
          <w:rFonts w:ascii="Arial Nova Light" w:hAnsi="Arial Nova Light" w:cs="Calibri"/>
          <w:bCs/>
        </w:rPr>
        <w:fldChar w:fldCharType="separate"/>
      </w:r>
      <w:r w:rsidR="00CD4E9E" w:rsidRPr="00CD4E9E">
        <w:rPr>
          <w:rFonts w:ascii="Arial Nova Light" w:hAnsi="Arial Nova Light"/>
          <w:vertAlign w:val="superscript"/>
        </w:rPr>
        <w:t>29</w:t>
      </w:r>
      <w:r w:rsidRPr="00C15C54">
        <w:rPr>
          <w:rFonts w:ascii="Arial Nova Light" w:hAnsi="Arial Nova Light" w:cs="Calibri"/>
          <w:bCs/>
        </w:rPr>
        <w:fldChar w:fldCharType="end"/>
      </w:r>
      <w:r w:rsidRPr="00C15C54">
        <w:rPr>
          <w:rFonts w:ascii="Arial Nova Light" w:hAnsi="Arial Nova Light" w:cs="Calibri"/>
          <w:bCs/>
        </w:rPr>
        <w:t>.</w:t>
      </w:r>
      <w:r w:rsidR="00F24354">
        <w:rPr>
          <w:rFonts w:ascii="Arial Nova Light" w:hAnsi="Arial Nova Light" w:cs="Calibri"/>
          <w:bCs/>
        </w:rPr>
        <w:t xml:space="preserve"> </w:t>
      </w:r>
      <w:r w:rsidR="00842E2C">
        <w:rPr>
          <w:rFonts w:ascii="Arial Nova Light" w:hAnsi="Arial Nova Light" w:cs="Calibri"/>
          <w:bCs/>
        </w:rPr>
        <w:t>Beyond</w:t>
      </w:r>
      <w:r w:rsidR="00E77CC2">
        <w:rPr>
          <w:rFonts w:ascii="Arial Nova Light" w:hAnsi="Arial Nova Light" w:cs="Calibri"/>
          <w:bCs/>
        </w:rPr>
        <w:t xml:space="preserve"> </w:t>
      </w:r>
      <w:r w:rsidR="006C68E4">
        <w:rPr>
          <w:rFonts w:ascii="Arial Nova Light" w:hAnsi="Arial Nova Light" w:cs="Calibri"/>
          <w:bCs/>
        </w:rPr>
        <w:t>isolated brain</w:t>
      </w:r>
      <w:r w:rsidR="00842E2C" w:rsidRPr="00842E2C">
        <w:rPr>
          <w:rFonts w:ascii="Arial Nova Light" w:hAnsi="Arial Nova Light" w:cs="Calibri"/>
          <w:bCs/>
        </w:rPr>
        <w:t xml:space="preserve"> region</w:t>
      </w:r>
      <w:r w:rsidR="006C68E4">
        <w:rPr>
          <w:rFonts w:ascii="Arial Nova Light" w:hAnsi="Arial Nova Light" w:cs="Calibri"/>
          <w:bCs/>
        </w:rPr>
        <w:t>s</w:t>
      </w:r>
      <w:r w:rsidR="00842E2C">
        <w:rPr>
          <w:rFonts w:ascii="Arial Nova Light" w:hAnsi="Arial Nova Light" w:cs="Calibri"/>
          <w:bCs/>
        </w:rPr>
        <w:t>,</w:t>
      </w:r>
      <w:r w:rsidR="00842E2C" w:rsidRPr="00842E2C" w:rsidDel="00842E2C">
        <w:rPr>
          <w:rFonts w:ascii="Arial Nova Light" w:hAnsi="Arial Nova Light" w:cs="Calibri"/>
          <w:bCs/>
        </w:rPr>
        <w:t xml:space="preserve"> </w:t>
      </w:r>
      <w:r w:rsidR="00AE52C7" w:rsidRPr="00AE52C7">
        <w:rPr>
          <w:rFonts w:ascii="Arial Nova Light" w:hAnsi="Arial Nova Light" w:cs="Calibri"/>
          <w:bCs/>
        </w:rPr>
        <w:t xml:space="preserve"> </w:t>
      </w:r>
      <w:r w:rsidR="00842E2C">
        <w:rPr>
          <w:rFonts w:ascii="Arial Nova Light" w:hAnsi="Arial Nova Light" w:cs="Calibri"/>
          <w:bCs/>
        </w:rPr>
        <w:t>recent</w:t>
      </w:r>
      <w:r w:rsidR="00AE52C7" w:rsidRPr="00AE52C7">
        <w:rPr>
          <w:rFonts w:ascii="Arial Nova Light" w:hAnsi="Arial Nova Light" w:cs="Calibri"/>
          <w:bCs/>
        </w:rPr>
        <w:t xml:space="preserve"> studies</w:t>
      </w:r>
      <w:r w:rsidR="00842E2C">
        <w:rPr>
          <w:rFonts w:ascii="Arial Nova Light" w:hAnsi="Arial Nova Light" w:cs="Calibri"/>
          <w:bCs/>
        </w:rPr>
        <w:t xml:space="preserve"> </w:t>
      </w:r>
      <w:r w:rsidR="00842E2C" w:rsidRPr="00842E2C">
        <w:rPr>
          <w:rFonts w:ascii="Arial Nova Light" w:hAnsi="Arial Nova Light" w:cs="Calibri"/>
          <w:bCs/>
        </w:rPr>
        <w:t>have explored</w:t>
      </w:r>
      <w:r w:rsidR="006C68E4">
        <w:rPr>
          <w:rFonts w:ascii="Arial Nova Light" w:hAnsi="Arial Nova Light" w:cs="Calibri"/>
          <w:bCs/>
        </w:rPr>
        <w:t xml:space="preserve"> intrinsic</w:t>
      </w:r>
      <w:r w:rsidR="00102BF0">
        <w:rPr>
          <w:rFonts w:ascii="Arial Nova Light" w:hAnsi="Arial Nova Light" w:cs="Calibri"/>
          <w:bCs/>
        </w:rPr>
        <w:t xml:space="preserve"> brain activity </w:t>
      </w:r>
      <w:r w:rsidR="00E77CC2">
        <w:rPr>
          <w:rFonts w:ascii="Arial Nova Light" w:hAnsi="Arial Nova Light" w:cs="Calibri"/>
          <w:bCs/>
        </w:rPr>
        <w:t xml:space="preserve">underlying </w:t>
      </w:r>
      <w:r w:rsidR="00102BF0">
        <w:rPr>
          <w:rFonts w:ascii="Arial Nova Light" w:hAnsi="Arial Nova Light" w:cs="Calibri"/>
          <w:bCs/>
        </w:rPr>
        <w:t>cognitive control</w:t>
      </w:r>
      <w:r w:rsidR="00C06AEB">
        <w:rPr>
          <w:rFonts w:ascii="Arial Nova Light" w:hAnsi="Arial Nova Light" w:cs="Calibri"/>
          <w:bCs/>
        </w:rPr>
        <w:t xml:space="preserve"> from a network perspective</w:t>
      </w:r>
      <w:r w:rsidR="00635713">
        <w:rPr>
          <w:rFonts w:ascii="Arial Nova Light" w:hAnsi="Arial Nova Light" w:cs="Calibri"/>
          <w:bCs/>
        </w:rPr>
        <w:fldChar w:fldCharType="begin" w:fldLock="1"/>
      </w:r>
      <w:r w:rsidR="007C0C09">
        <w:rPr>
          <w:rFonts w:ascii="Arial Nova Light" w:hAnsi="Arial Nova Light" w:cs="Calibri"/>
          <w:bCs/>
        </w:rPr>
        <w:instrText xml:space="preserve"> ADDIN ZOTERO_ITEM CSL_CITATION {"citationID":"M3a9C8Fu","properties":{"formattedCitation":"\\super 30\\nosupersub{}","plainCitation":"30","noteIndex":0},"citationItems":[{"id":6716,"uris":["http://www.mendeley.com/documents/?uuid=471f7218-170b-4afa-9ce4-8e2ce2c1968c","http://zotero.org/groups/5758162/items/RSBZHCB3"],"itemData":{"id":6716,"type":"article-journal","abstract":"Consensus across hundreds of published studies indicates that the same cortical regions are involved in many forms of cognitive control. Using functional magnetic resonance imaging (fMRI), we found that these coactive regions form a functionally connected cognitive control network (CCN). Network status was identified by convergent methods, including: high inter-regional correlations during rest and task performance, consistently higher correlations within the CCN than the rest of cortex, co-activation in a visual search task, and mutual sensitivity to decision difficulty. Regions within the CCN include anterior cingulate cortex/pre-supplementary motor area (ACC/pSMA), dorsolateral prefrontal cortex (DLPFC), inferior frontal junction (IFJ), anterior insular cortex (AIC), dorsal pre-motor cortex (dPMC), and posterior parietal cortex (PPC). We used a novel visual line search task which included periods when the probe stimuli were occluded but subjects had to maintain and update working memory in preparation for the sudden appearance of a probe stimulus. The six CCN regions operated as a tightly coupled network during the 'non-occluded' portions of this task, with all regions responding to probe events. In contrast, the network was differentiated during occluded search. DLPFC, not ACC/pSMA, was involved in target memory maintenance when probes were absent, while both regions became active in preparation for difficult probes at the end of each occluded period. This approach illustrates one way in which a neuronal network can be identified, its high functional connectivity established, and its components dissociated in order to better understand the interactive and specialized internal mechanisms of that network. © 2007 Elsevier Inc. All rights reserved.","container-title":"NeuroImage","DOI":"10.1016/j.neuroimage.2007.03.071","ISSN":"10538119","issue":"1","note":"publisher: Elsevier Inc.","page":"343-360","title":"The cognitive control network: Integrated cortical regions with dissociable functions","URL":"http://dx.doi.org/10.1016/j.neuroimage.2007.03.071","volume":"37","author":[{"family":"Cole","given":"Michael W."},{"family":"Schneider","given":"Walter"}],"issued":{"date-parts":[["2007"]]}}}],"schema":"https://github.com/citation-style-language/schema/raw/master/csl-citation.json"} </w:instrText>
      </w:r>
      <w:r w:rsidR="00635713">
        <w:rPr>
          <w:rFonts w:ascii="Arial Nova Light" w:hAnsi="Arial Nova Light" w:cs="Calibri"/>
          <w:bCs/>
        </w:rPr>
        <w:fldChar w:fldCharType="separate"/>
      </w:r>
      <w:r w:rsidR="007C0C09" w:rsidRPr="007C0C09">
        <w:rPr>
          <w:rFonts w:ascii="Arial Nova Light" w:hAnsi="Arial Nova Light"/>
          <w:vertAlign w:val="superscript"/>
        </w:rPr>
        <w:t>30</w:t>
      </w:r>
      <w:r w:rsidR="00635713">
        <w:rPr>
          <w:rFonts w:ascii="Arial Nova Light" w:hAnsi="Arial Nova Light" w:cs="Calibri"/>
          <w:bCs/>
        </w:rPr>
        <w:fldChar w:fldCharType="end"/>
      </w:r>
      <w:r w:rsidR="00E77CC2">
        <w:rPr>
          <w:rFonts w:ascii="Arial Nova Light" w:hAnsi="Arial Nova Light" w:cs="Calibri"/>
          <w:bCs/>
        </w:rPr>
        <w:t xml:space="preserve">. </w:t>
      </w:r>
      <w:r w:rsidR="003E328E">
        <w:rPr>
          <w:rFonts w:ascii="Arial Nova Light" w:hAnsi="Arial Nova Light" w:cs="Calibri"/>
          <w:bCs/>
        </w:rPr>
        <w:t>T</w:t>
      </w:r>
      <w:r w:rsidR="00AE52C7" w:rsidRPr="00AE52C7">
        <w:rPr>
          <w:rFonts w:ascii="Arial Nova Light" w:hAnsi="Arial Nova Light" w:cs="Calibri"/>
          <w:bCs/>
        </w:rPr>
        <w:t xml:space="preserve">he fronto-parietal control (FPN), ventral attention (VAN), and dorsal attention networks (DAN) </w:t>
      </w:r>
      <w:r w:rsidR="003E328E">
        <w:rPr>
          <w:rFonts w:ascii="Arial Nova Light" w:hAnsi="Arial Nova Light" w:cs="Calibri"/>
          <w:bCs/>
        </w:rPr>
        <w:t>have been p</w:t>
      </w:r>
      <w:r w:rsidR="004241C7">
        <w:rPr>
          <w:rFonts w:ascii="Arial Nova Light" w:hAnsi="Arial Nova Light" w:cs="Calibri"/>
          <w:bCs/>
        </w:rPr>
        <w:t>ostulat</w:t>
      </w:r>
      <w:r w:rsidR="003E328E">
        <w:rPr>
          <w:rFonts w:ascii="Arial Nova Light" w:hAnsi="Arial Nova Light" w:cs="Calibri"/>
          <w:bCs/>
        </w:rPr>
        <w:t xml:space="preserve">ed </w:t>
      </w:r>
      <w:r w:rsidR="00AE52C7" w:rsidRPr="00AE52C7">
        <w:rPr>
          <w:rFonts w:ascii="Arial Nova Light" w:hAnsi="Arial Nova Light" w:cs="Calibri"/>
          <w:bCs/>
        </w:rPr>
        <w:t>as a domain-general n</w:t>
      </w:r>
      <w:r w:rsidR="00AE52C7">
        <w:rPr>
          <w:rFonts w:ascii="Arial Nova Light" w:hAnsi="Arial Nova Light" w:cs="Calibri"/>
          <w:bCs/>
        </w:rPr>
        <w:t>eural</w:t>
      </w:r>
      <w:r w:rsidR="00AE52C7" w:rsidRPr="00AE52C7">
        <w:rPr>
          <w:rFonts w:ascii="Arial Nova Light" w:hAnsi="Arial Nova Light" w:cs="Calibri"/>
          <w:bCs/>
        </w:rPr>
        <w:t xml:space="preserve"> system underlying emotional influences on cognitive interference processing</w:t>
      </w:r>
      <w:r w:rsidR="00AE52C7" w:rsidRPr="00AE52C7">
        <w:rPr>
          <w:rFonts w:ascii="Arial Nova Light" w:hAnsi="Arial Nova Light" w:cs="Calibri"/>
          <w:bCs/>
        </w:rPr>
        <w:fldChar w:fldCharType="begin" w:fldLock="1"/>
      </w:r>
      <w:r w:rsidR="005E6A4F">
        <w:rPr>
          <w:rFonts w:ascii="Arial Nova Light" w:hAnsi="Arial Nova Light" w:cs="Calibri"/>
          <w:bCs/>
        </w:rPr>
        <w:instrText xml:space="preserve"> ADDIN ZOTERO_ITEM CSL_CITATION {"citationID":"SrbcXzFW","properties":{"formattedCitation":"\\super 31\\nosupersub{}","plainCitation":"31","noteIndex":0},"citationItems":[{"id":8888,"uris":["http://www.mendeley.com/documents/?uuid=7d325682-d87a-402d-affc-d406e613930f","http://zotero.org/groups/5758162/items/NLHFX7TC"],"itemData":{"id":8888,"type":"article-journal","abstract":"The inability to control or inhibit emotional distractors characterizes a range of psychiatric disorders. Despite the use of a variety of task paradigms to determine the mechanisms underlying the control of emotional interference, a precise characterization of the brain regions and networks that support emotional interference processing remains elusive. Here, we performed coordinate-based and functional connectivity meta-analyses to determine the brain networks underlying emotional interference. Paradigms addressing interference processing in the cognitive or emotional domain were included in the meta-analyses, particularly the Stroop, Flanker, and Simon tasks. Our results revealed a consistent involvement of the bilateral dorsal anterior cingulate cortex, anterior insula, left inferior frontal gyrus, and superior parietal lobule during emotional interference. Follow-up conjunction analyses identified correspondence in these regions between emotional and cognitive interference processing. Finally, the patterns of functional connectivity of these regions were examined using resting-state functional connectivity and meta-analytic connectivity modeling. These regions were strongly connected as a distributed system, primarily mapping onto fronto-parietal control, ventral attention, and dorsal attention networks. Together, the present findings indicate that a domain-general neural system is engaged across multiple types of interference processing and that regulating emotional and cognitive interference depends on interactions between large-scale distributed brain networks.","container-title":"Brain Structure and Function","DOI":"10.1007/s00429-018-1727-9","ISSN":"18632661","issue":"8","note":"PMID: 30083997\npublisher: Springer Berlin Heidelberg\nISBN: 0123456789","page":"3813-3840","title":"A domain-general brain network underlying emotional and cognitive interference processing: evidence from coordinate-based and functional connectivity meta-analyses","URL":"http://dx.doi.org/10.1007/s00429-018-1727-9","volume":"223","author":[{"family":"Chen","given":"Taolin"},{"family":"Becker","given":"Benjamin"},{"family":"Camilleri","given":"Julia"},{"family":"Wang","given":"Li"},{"family":"Yu","given":"Shuqi"},{"family":"Eickhoff","given":"Simon B."},{"family":"Feng","given":"Chunliang"}],"issued":{"date-parts":[["2018"]]}}}],"schema":"https://github.com/citation-style-language/schema/raw/master/csl-citation.json"} </w:instrText>
      </w:r>
      <w:r w:rsidR="00AE52C7" w:rsidRPr="00AE52C7">
        <w:rPr>
          <w:rFonts w:ascii="Arial Nova Light" w:hAnsi="Arial Nova Light" w:cs="Calibri"/>
          <w:bCs/>
        </w:rPr>
        <w:fldChar w:fldCharType="separate"/>
      </w:r>
      <w:r w:rsidR="005E6A4F" w:rsidRPr="005E6A4F">
        <w:rPr>
          <w:rFonts w:ascii="Arial Nova Light" w:hAnsi="Arial Nova Light"/>
          <w:vertAlign w:val="superscript"/>
        </w:rPr>
        <w:t>31</w:t>
      </w:r>
      <w:r w:rsidR="00AE52C7" w:rsidRPr="00AE52C7">
        <w:rPr>
          <w:rFonts w:ascii="Arial Nova Light" w:hAnsi="Arial Nova Light" w:cs="Calibri"/>
          <w:bCs/>
        </w:rPr>
        <w:fldChar w:fldCharType="end"/>
      </w:r>
      <w:r w:rsidR="00AE52C7" w:rsidRPr="00AE52C7">
        <w:rPr>
          <w:rFonts w:ascii="Arial Nova Light" w:hAnsi="Arial Nova Light" w:cs="Calibri"/>
          <w:bCs/>
        </w:rPr>
        <w:t xml:space="preserve">. </w:t>
      </w:r>
    </w:p>
    <w:p w14:paraId="20FC1898" w14:textId="77777777" w:rsidR="00F24354" w:rsidRDefault="00F24354" w:rsidP="004241C7">
      <w:pPr>
        <w:spacing w:after="0" w:line="480" w:lineRule="auto"/>
        <w:jc w:val="both"/>
        <w:rPr>
          <w:rFonts w:ascii="Arial Nova Light" w:hAnsi="Arial Nova Light" w:cs="Calibri"/>
          <w:bCs/>
        </w:rPr>
      </w:pPr>
    </w:p>
    <w:p w14:paraId="3C318161" w14:textId="240C7612" w:rsidR="005E63C7" w:rsidRPr="00536448" w:rsidRDefault="00CA5AA7" w:rsidP="00635713">
      <w:pPr>
        <w:spacing w:after="0" w:line="480" w:lineRule="auto"/>
        <w:jc w:val="both"/>
        <w:rPr>
          <w:rFonts w:ascii="Arial Nova Light" w:hAnsi="Arial Nova Light" w:cs="Calibri"/>
          <w:bCs/>
        </w:rPr>
      </w:pPr>
      <w:r>
        <w:rPr>
          <w:rFonts w:ascii="Arial Nova Light" w:hAnsi="Arial Nova Light" w:cs="Calibri"/>
          <w:bCs/>
        </w:rPr>
        <w:t>Brain areas within the default mode network (DMN) also play an important role in both cognitive and affective functions, characterized by associations with the FPN and increased recruitment during emotionally intense experiences or negative moods. Moreover, the DMN has been linked to depressive rumination and cognitive deficits caused by inefficient top-down control of negative thoughts in psychopathological conditions. Despite these increasing insights into brain regions involved in the relationship between emotion and cognitive control (including DAN, VAN, FPN, and DMN), it is still unclear how brain activity patterns evoked during emotional episodes may trigger changes in cognitive control systems and how these changes persist over time to influence cognitive performance.</w:t>
      </w:r>
    </w:p>
    <w:p w14:paraId="65CE811B" w14:textId="77777777" w:rsidR="00F24354" w:rsidRDefault="00F24354" w:rsidP="00635713">
      <w:pPr>
        <w:spacing w:after="0" w:line="480" w:lineRule="auto"/>
        <w:jc w:val="both"/>
        <w:rPr>
          <w:rFonts w:ascii="Arial Nova Light" w:hAnsi="Arial Nova Light" w:cs="Calibri"/>
          <w:bCs/>
        </w:rPr>
      </w:pPr>
    </w:p>
    <w:p w14:paraId="6B5589C1" w14:textId="7CC69A01" w:rsidR="00D63210" w:rsidRDefault="00B166B2" w:rsidP="00D63210">
      <w:pPr>
        <w:spacing w:after="0" w:line="480" w:lineRule="auto"/>
        <w:jc w:val="both"/>
        <w:rPr>
          <w:rFonts w:ascii="Arial Nova Light" w:hAnsi="Arial Nova Light" w:cs="Arial"/>
          <w:color w:val="000000"/>
        </w:rPr>
      </w:pPr>
      <w:r w:rsidRPr="00536448">
        <w:rPr>
          <w:rFonts w:ascii="Arial Nova Light" w:hAnsi="Arial Nova Light" w:cs="Calibri"/>
          <w:bCs/>
        </w:rPr>
        <w:t xml:space="preserve">To elucidate the functional mechanisms underlying these phenomena, it is essential to better </w:t>
      </w:r>
      <w:r w:rsidR="00811EFF">
        <w:rPr>
          <w:rFonts w:ascii="Arial Nova Light" w:hAnsi="Arial Nova Light" w:cs="Calibri"/>
          <w:bCs/>
        </w:rPr>
        <w:t>characterize</w:t>
      </w:r>
      <w:r w:rsidRPr="00536448">
        <w:rPr>
          <w:rFonts w:ascii="Arial Nova Light" w:hAnsi="Arial Nova Light" w:cs="Calibri"/>
          <w:bCs/>
        </w:rPr>
        <w:t xml:space="preserve"> the temporal aspects of emotional influences on cognitive control</w:t>
      </w:r>
      <w:r w:rsidR="00811EFF">
        <w:rPr>
          <w:rFonts w:ascii="Arial Nova Light" w:hAnsi="Arial Nova Light" w:cs="Calibri"/>
          <w:bCs/>
        </w:rPr>
        <w:t xml:space="preserve"> and the dynamics of functional connectivity (FC) among brain networks,</w:t>
      </w:r>
      <w:r w:rsidRPr="00536448">
        <w:rPr>
          <w:rFonts w:ascii="Arial Nova Light" w:hAnsi="Arial Nova Light" w:cs="Calibri"/>
          <w:bCs/>
        </w:rPr>
        <w:t xml:space="preserve"> in addition to their neuroanatomical </w:t>
      </w:r>
      <w:proofErr w:type="gramStart"/>
      <w:r w:rsidRPr="00536448">
        <w:rPr>
          <w:rFonts w:ascii="Arial Nova Light" w:hAnsi="Arial Nova Light" w:cs="Calibri"/>
          <w:bCs/>
        </w:rPr>
        <w:t>correlates</w:t>
      </w:r>
      <w:proofErr w:type="gramEnd"/>
      <w:r w:rsidRPr="00536448">
        <w:rPr>
          <w:rFonts w:ascii="Arial Nova Light" w:hAnsi="Arial Nova Light" w:cs="Calibri"/>
          <w:bCs/>
        </w:rPr>
        <w:t xml:space="preserve">. Abundant empirical evidence </w:t>
      </w:r>
      <w:r w:rsidR="00D63210">
        <w:rPr>
          <w:rFonts w:ascii="Arial Nova Light" w:hAnsi="Arial Nova Light" w:cs="Calibri"/>
          <w:bCs/>
        </w:rPr>
        <w:t>shows</w:t>
      </w:r>
      <w:r w:rsidR="00D63210" w:rsidRPr="00536448">
        <w:rPr>
          <w:rFonts w:ascii="Arial Nova Light" w:hAnsi="Arial Nova Light" w:cs="Calibri"/>
          <w:bCs/>
        </w:rPr>
        <w:t xml:space="preserve"> </w:t>
      </w:r>
      <w:r w:rsidRPr="00536448">
        <w:rPr>
          <w:rFonts w:ascii="Arial Nova Light" w:hAnsi="Arial Nova Light" w:cs="Calibri"/>
          <w:bCs/>
        </w:rPr>
        <w:t xml:space="preserve">that emotion processing </w:t>
      </w:r>
      <w:r w:rsidR="00811EFF">
        <w:rPr>
          <w:rFonts w:ascii="Arial Nova Light" w:hAnsi="Arial Nova Light" w:cs="Calibri"/>
          <w:bCs/>
        </w:rPr>
        <w:t xml:space="preserve">may </w:t>
      </w:r>
      <w:r w:rsidRPr="00536448">
        <w:rPr>
          <w:rFonts w:ascii="Arial Nova Light" w:hAnsi="Arial Nova Light" w:cs="Calibri"/>
          <w:bCs/>
        </w:rPr>
        <w:t xml:space="preserve">produce “online” modulations of attentional networks for emotion-eliciting events themselves, either by facilitating attention orienting </w:t>
      </w:r>
      <w:r w:rsidRPr="00536448">
        <w:rPr>
          <w:rFonts w:ascii="Arial Nova Light" w:hAnsi="Arial Nova Light" w:cs="Calibri"/>
          <w:bCs/>
        </w:rPr>
        <w:lastRenderedPageBreak/>
        <w:t>to emotional information</w:t>
      </w:r>
      <w:r w:rsidR="00A02D39">
        <w:rPr>
          <w:rFonts w:ascii="Arial Nova Light" w:hAnsi="Arial Nova Light" w:cs="Calibri"/>
          <w:bCs/>
        </w:rPr>
        <w:fldChar w:fldCharType="begin" w:fldLock="1"/>
      </w:r>
      <w:r w:rsidR="00AF3FD0">
        <w:rPr>
          <w:rFonts w:ascii="Arial Nova Light" w:hAnsi="Arial Nova Light" w:cs="Calibri"/>
          <w:bCs/>
        </w:rPr>
        <w:instrText xml:space="preserve"> ADDIN ZOTERO_ITEM CSL_CITATION {"citationID":"r4L2UEPG","properties":{"formattedCitation":"\\super 32\\nosupersub{}","plainCitation":"32","noteIndex":0},"citationItems":[{"id":9514,"uris":["http://www.mendeley.com/documents/?uuid=715c9228-d635-4c62-b751-94802807518b","http://zotero.org/groups/5758162/items/W876PP6G"],"itemData":{"id":9514,"type":"chapter","abstract":"Among its various influences on other brain systems, the amygdala is particularly well positioned to exert modulations on cortical pathways involved in perception and attention, which may in turn produce a range of downstream effects on cognitive and memory functions. The present chapter focuses on recent evidence from neuroimaging and neuropsychology studies in humans that have begun to unveil the neural mechanisms underlying such interactions between attention and emotion in the amygdala. Attention is in itself a vital and complex cognitive function, with a key role in the regulation of awareness and goal-directed behavior. Due to limitations in processing resources, the brain has to discern relevant information in the environment and therefore needs selection mechanisms, such as attention, in order to encode the more pertinent information in preference to concomitant events of less interest (Kastner &amp; Ungerleider, 2000). As a consequence, unattended information in a scene usually fails to be fully processed and does not enter awareness. However, emotion appears to have a similar and complementary role in controlling the allocation of processing resources for perception and awareness. Compelling evidence has accrued to indicate that specific mechanisms may act to facilitate attention toward emotionally significant stimuli—an ability with obvious evolutionary advantages (Öhman, 1986)—and that neural circuits underlying these effects are intimately linked to amygdala function (Vuilleumier, 2005). Hence attention and emotion do not constitute entirely separate systems; rather, both contribute to regulate the access of sensory inputs to conscious awareness, though via partly distinct neural mechanisms. This in turn suggests that emotion processing not only may serve to imbue experience with affective values and \"feelings,\" but may directly shape the content of perception itself. This is obviously an important function for promoting adaptive behavior and survival in typical conditions, although it may also contribute to some pathological situations where distribution of attention and hence perceptual contents in awareness could be altered by abnormal emotional processing, such as in anxiety or phobia. This chapter provides a general overview of this reciprocal interplay between attention and emotion, and in particular describes our current knowledge of the underlying neural circuits. (PsycInfo Database Record (c) 2020 APA, all rights reserved)","container-title":"The human amygdala.","event-place":"New York,  NY,  US","ISBN":"978-1-60623-033-6","page":"220-249","publisher":"The Guilford Press","publisher-place":"New York,  NY,  US","title":"The role of the human amygdala in perception and attention.","author":[{"family":"Vuilleumier","given":"Patrik"}],"issued":{"date-parts":[["2009"]]}}}],"schema":"https://github.com/citation-style-language/schema/raw/master/csl-citation.json"} </w:instrText>
      </w:r>
      <w:r w:rsidR="00A02D39">
        <w:rPr>
          <w:rFonts w:ascii="Arial Nova Light" w:hAnsi="Arial Nova Light" w:cs="Calibri"/>
          <w:bCs/>
        </w:rPr>
        <w:fldChar w:fldCharType="separate"/>
      </w:r>
      <w:r w:rsidR="00AF3FD0" w:rsidRPr="00AF3FD0">
        <w:rPr>
          <w:rFonts w:ascii="Arial Nova Light" w:hAnsi="Arial Nova Light"/>
          <w:vertAlign w:val="superscript"/>
        </w:rPr>
        <w:t>32</w:t>
      </w:r>
      <w:r w:rsidR="00A02D39">
        <w:rPr>
          <w:rFonts w:ascii="Arial Nova Light" w:hAnsi="Arial Nova Light" w:cs="Calibri"/>
          <w:bCs/>
        </w:rPr>
        <w:fldChar w:fldCharType="end"/>
      </w:r>
      <w:r w:rsidRPr="00536448">
        <w:rPr>
          <w:rFonts w:ascii="Arial Nova Light" w:hAnsi="Arial Nova Light" w:cs="Calibri"/>
          <w:bCs/>
        </w:rPr>
        <w:t xml:space="preserve"> or by distracting cognitive resources</w:t>
      </w:r>
      <w:r w:rsidR="00A02D39">
        <w:rPr>
          <w:rFonts w:ascii="Arial Nova Light" w:hAnsi="Arial Nova Light" w:cs="Calibri"/>
          <w:bCs/>
        </w:rPr>
        <w:fldChar w:fldCharType="begin" w:fldLock="1"/>
      </w:r>
      <w:r w:rsidR="00AF3FD0">
        <w:rPr>
          <w:rFonts w:ascii="Arial Nova Light" w:hAnsi="Arial Nova Light" w:cs="Calibri"/>
          <w:bCs/>
        </w:rPr>
        <w:instrText xml:space="preserve"> ADDIN ZOTERO_ITEM CSL_CITATION {"citationID":"LOQVHlmN","properties":{"formattedCitation":"\\super 33\\uc0\\u8211{}35\\nosupersub{}","plainCitation":"33–35","noteIndex":0},"citationItems":[{"id":3009,"uris":["http://www.mendeley.com/documents/?uuid=d7ab7521-4760-469c-89b1-54da6ac8fd52","http://zotero.org/groups/5758162/items/5CGPR3SN"],"itemData":{"id":3009,"type":"article-journal","abstract":"Cognition and emotion interact in important ways to shape ongoing behaviors. In this study, we investigated the interaction between conflict-driven executive control adjustments and emotion during a face-word Stroop-like paradigm. Neutral and negative images were employed to manipulate emotion. We were particularly interested in contrasting two hypotheses of the impact of emotion on conflict adaptation effects. On the one hand, resource accounts of cognitive-emotional interactions predict that behavioral adjustments following incongruent trials would be decreased when participants also have to process a negative stimulus. On the other hand, affect regulation models predict that negative emotion should increase behavioral adjustments. We found that task-irrelevant negative stimuli significantly reduced conflict-driven control effects (i.e., conflict adaptation) compared to neutral images. We interpret the findings in terms of shared resources between proactive control mechanisms and emotional processing. Our findings demonstrate that emotion interacts with executive mechanisms responsible for dynamic behavioral adjustments that are tied to environmental demands, a central facet of flexible, goal-directed behavior.","container-title":"Frontiers in Psychology","DOI":"10.3389/fpsyg.2011.00192","ISSN":"16641078","issue":"AUG","note":"PMID: 21886635\nISBN: 1664-1078 (Electronic)","page":"1-5","title":"Negative emotion impairs conflict-driven executive control","volume":"2","author":[{"family":"Padmala","given":"Srikanth"},{"family":"Bauer","given":"Andrew"},{"family":"Pessoa","given":"Luiz"}],"issued":{"date-parts":[["2011"]]}}},{"id":2199,"uris":["http://www.mendeley.com/documents/?uuid=f0de3778-85b5-4506-89ba-f7a7750273dc","http://zotero.org/groups/5758162/items/LRU3J5M4"],"itemData":{"id":2199,"type":"article-journal","abstract":"Although a great deal of literature has been dedicated to the mutual links between emotion and the selective attention component of executive control, there is very little data regarding the links between emotion and the inhibitory component of executive control. In the current study we employed an emotional stop-signal task in order to examine whether emotion modulates and is modulated by inhibitory control. Results replicated previous findings showing reduced inhibitory control [longer stop-signal reaction time (SSRT)] following negative, compared to neutral pictures. Most importantly, results show decreased emotional interference following stop-signal trials. These results show that the inhibitory control component of executive control can serve to decrease emotional effects. We suggest that inhibitory control and emotion have a two-way connection in which emotion disrupts inhibitory control and activation of inhibitory control disrupts emotion.","container-title":"Frontiers in human neuroscience","DOI":"10.3389/fnhum.2013.00078","ISSN":"1662-5161","issue":"March","note":"PMID: 23503817\nISBN: 1662-5161 (Electronic)\\r1662-5161 (Linking)","page":"78","title":"Stop feeling: inhibition of emotional interference following stop-signal trials.","URL":"http://www.pubmedcentral.nih.gov/articlerender.fcgi?artid=3596782&amp;tool=pmcentrez&amp;rendertype=abstract","volume":"7","author":[{"family":"Kalanthroff","given":"Eyal"},{"family":"Cohen","given":"Noga"},{"family":"Henik","given":"Avishai"}],"issued":{"date-parts":[["2013"]]}}},{"id":3449,"uris":["http://www.mendeley.com/documents/?uuid=efbffadf-e92d-4c4a-b82d-0e5e772586cd","http://zotero.org/groups/5758162/items/PHJY7Z4D"],"itemData":{"id":3449,"type":"article-journal","abstract":"It has been argued that emotion, pain and cognitive control are functionally segregated in distinct subdivisions of the cingulate cortex. However, recent observations encourage a fundamentally different view. Imaging studies demonstrate that negative affect, pain and cognitive control activate an overlapping region of the dorsal cingulate--the anterior midcingulate cortex (aMCC). Anatomical studies reveal that the aMCC constitutes a hub where information about reinforcers can be linked to motor centres responsible for expressing affect and executing goal-directed behaviour. Computational modelling and other kinds of evidence suggest that this intimacy reflects control processes that are common to all three domains. These observations compel a reconsideration of the dorsal cingulate's contribution to negative affect and pain.","container-title":"Nature reviews. Neuroscience","DOI":"10.1038/nrn2994","ISSN":"1471-003X","issue":"3","note":"PMID: 21331082\npublisher: Nature Publishing Group\nISBN: 1471-0048 (Electronic)\\n1471-003X (Linking)","page":"154-167","title":"The integration of negative affect, pain and cognitive control in the cingulate cortex.","volume":"12","author":[{"family":"Shackman","given":"Alexander J."},{"family":"Salomons","given":"Tim V"},{"family":"Slagter","given":"Heleen A"},{"family":"Fox","given":"Andrew S."},{"family":"Winter","given":"Jameel J"},{"family":"Davidson","given":"Richard J."}],"issued":{"date-parts":[["2011"]]}}}],"schema":"https://github.com/citation-style-language/schema/raw/master/csl-citation.json"} </w:instrText>
      </w:r>
      <w:r w:rsidR="00A02D39">
        <w:rPr>
          <w:rFonts w:ascii="Arial Nova Light" w:hAnsi="Arial Nova Light" w:cs="Calibri"/>
          <w:bCs/>
        </w:rPr>
        <w:fldChar w:fldCharType="separate"/>
      </w:r>
      <w:r w:rsidR="00AF3FD0" w:rsidRPr="00AF3FD0">
        <w:rPr>
          <w:rFonts w:ascii="Arial Nova Light" w:hAnsi="Arial Nova Light"/>
          <w:vertAlign w:val="superscript"/>
        </w:rPr>
        <w:t>33–35</w:t>
      </w:r>
      <w:r w:rsidR="00A02D39">
        <w:rPr>
          <w:rFonts w:ascii="Arial Nova Light" w:hAnsi="Arial Nova Light" w:cs="Calibri"/>
          <w:bCs/>
        </w:rPr>
        <w:fldChar w:fldCharType="end"/>
      </w:r>
      <w:r w:rsidRPr="00536448">
        <w:rPr>
          <w:rFonts w:ascii="Arial Nova Light" w:hAnsi="Arial Nova Light" w:cs="Calibri"/>
          <w:bCs/>
        </w:rPr>
        <w:t xml:space="preserve"> when emotional cues occur at the same time as task-relevant stimuli. The</w:t>
      </w:r>
      <w:r w:rsidR="00811EFF">
        <w:rPr>
          <w:rFonts w:ascii="Arial Nova Light" w:hAnsi="Arial Nova Light" w:cs="Calibri"/>
          <w:bCs/>
        </w:rPr>
        <w:t>se</w:t>
      </w:r>
      <w:r w:rsidRPr="00536448">
        <w:rPr>
          <w:rFonts w:ascii="Arial Nova Light" w:hAnsi="Arial Nova Light" w:cs="Calibri"/>
          <w:bCs/>
        </w:rPr>
        <w:t xml:space="preserve"> effects have been linked to direct projections from limbic brain regions, such as the amygdala, to both low-level sensory cortical areas and higher-level fronto-parietal areas</w:t>
      </w:r>
      <w:r w:rsidR="00A02D39">
        <w:rPr>
          <w:rFonts w:ascii="Arial Nova Light" w:hAnsi="Arial Nova Light" w:cs="Calibri"/>
          <w:bCs/>
          <w:noProof/>
          <w:vertAlign w:val="superscript"/>
        </w:rPr>
        <w:fldChar w:fldCharType="begin" w:fldLock="1"/>
      </w:r>
      <w:r w:rsidR="00AF3FD0">
        <w:rPr>
          <w:rFonts w:ascii="Arial Nova Light" w:hAnsi="Arial Nova Light" w:cs="Calibri"/>
          <w:bCs/>
          <w:noProof/>
          <w:vertAlign w:val="superscript"/>
        </w:rPr>
        <w:instrText xml:space="preserve"> ADDIN ZOTERO_ITEM CSL_CITATION {"citationID":"EI5i63aA","properties":{"formattedCitation":"\\super 36,37\\nosupersub{}","plainCitation":"36,37","noteIndex":0},"citationItems":[{"id":9512,"uris":["http://www.mendeley.com/documents/?uuid=41b034e2-fe4f-47f8-9966-f23c9ca27e4c","http://zotero.org/groups/5758162/items/44HLRC3A"],"itemData":{"id":9512,"type":"article-journal","abstract":"Purpose of review: It is increasingly recognized that affective values associated with visual stimuli can influence visual perception, attention, and eye movements. Recent research has begun to uncover the brain mechanisms mediating these phenomena. The present review summarizes the main paradigms and findings demonstrating emotional and motivational influences on visual processing. Recent findings: Several pathways have been identified for enhancing neural responses of cortical visual areas to stimuli with intrinsic emotional value (e.g., facial expressions, social scenes, and others), including projections from the amygdala and ascending modulatory neurotransmitter systems from the brainstem. These pathways can guide attention and gaze to emotionally salient information with either negative (threatening) or positive (rewarding) associations. In addition, abundant research in recent years suggests that probabilistic reward learning can lead to powerful biases in visual attention and saccade control through subcortical pathways connecting visual areas with basal ganglia and superior colliculus. Time-resolved neuroimaging using electroencephalography or magnetoencephalography has begun to tackle the time course of these effects, and can now be complemented by neuroimaging and neurophysiology recordings in monkey. Summary: These findings have implications for understanding and assessing affective biases in perception and attention in patients with psychiatric disorders, such as phobias, depression, and addiction, but also open new avenues for rehabilitation in neurological patients with attention disorders.","container-title":"Current Opinion in Neurology","DOI":"10.1097/WCO.0000000000000159","ISSN":"14736551","issue":"1","note":"PMID: 25490197\nISBN: 0000000000000","page":"29-35","title":"Affective and motivational control of vision","volume":"28","author":[{"family":"Vuilleumier","given":"Patrik"}],"issued":{"date-parts":[["2015"]]}}},{"id":8124,"uris":["http://www.mendeley.com/documents/?uuid=e21ffabe-533d-4828-9b99-46e00e5c979b","http://zotero.org/groups/5758162/items/WNZ9XDPC"],"itemData":{"id":8124,"type":"book","ISBN":"978-0-12-397025-1","note":"container-title: Brain Mapping: An Encyclopedic Reference\nDOI: 10.1016/B978-0-12-397025-1.00159-7","number-of-pages":"79-90","publisher":"Elsevier Inc.","title":"Emotion Perception and Elicitation","URL":"http://dx.doi.org/10.1016/B978-0-12-397025-1.00159-7","volume":"3","author":[{"family":"Meaux","given":"Emilie"},{"family":"Vuilleumier","given":"Patrik"}],"issued":{"date-parts":[["2015"]]}}}],"schema":"https://github.com/citation-style-language/schema/raw/master/csl-citation.json"} </w:instrText>
      </w:r>
      <w:r w:rsidR="00A02D39">
        <w:rPr>
          <w:rFonts w:ascii="Arial Nova Light" w:hAnsi="Arial Nova Light" w:cs="Calibri"/>
          <w:bCs/>
          <w:noProof/>
          <w:vertAlign w:val="superscript"/>
        </w:rPr>
        <w:fldChar w:fldCharType="separate"/>
      </w:r>
      <w:r w:rsidR="00AF3FD0" w:rsidRPr="00AF3FD0">
        <w:rPr>
          <w:rFonts w:ascii="Arial Nova Light" w:hAnsi="Arial Nova Light"/>
          <w:vertAlign w:val="superscript"/>
        </w:rPr>
        <w:t>36,37</w:t>
      </w:r>
      <w:r w:rsidR="00A02D39">
        <w:rPr>
          <w:rFonts w:ascii="Arial Nova Light" w:hAnsi="Arial Nova Light" w:cs="Calibri"/>
          <w:bCs/>
          <w:noProof/>
          <w:vertAlign w:val="superscript"/>
        </w:rPr>
        <w:fldChar w:fldCharType="end"/>
      </w:r>
      <w:r w:rsidRPr="00536448">
        <w:rPr>
          <w:rFonts w:ascii="Arial Nova Light" w:hAnsi="Arial Nova Light" w:cs="Calibri"/>
          <w:bCs/>
        </w:rPr>
        <w:t>. In addition, however, more sustained changes in brain activity and connectivity during perceptual or cognitive tasks are also observed when emotions precede these tasks, including delayed effects on face processing</w:t>
      </w:r>
      <w:r w:rsidR="005147F5">
        <w:rPr>
          <w:rFonts w:ascii="Arial Nova Light" w:hAnsi="Arial Nova Light" w:cs="Calibri"/>
          <w:bCs/>
        </w:rPr>
        <w:fldChar w:fldCharType="begin" w:fldLock="1"/>
      </w:r>
      <w:r w:rsidR="00AF3FD0">
        <w:rPr>
          <w:rFonts w:ascii="Arial Nova Light" w:hAnsi="Arial Nova Light" w:cs="Calibri"/>
          <w:bCs/>
        </w:rPr>
        <w:instrText xml:space="preserve"> ADDIN ZOTERO_ITEM CSL_CITATION {"citationID":"PWIJWlNO","properties":{"formattedCitation":"\\super 38\\nosupersub{}","plainCitation":"38","noteIndex":0},"citationItems":[{"id":2078,"uris":["http://www.mendeley.com/documents/?uuid=78c3e971-0cf8-4bc1-ae6f-53a822a20fd1","http://zotero.org/groups/5758162/items/RD3XD3CP"],"itemData":{"id":2078,"type":"article-journal","container-title":"Social Cognitive and Affective Neuroscience","DOI":"10.1093/scan/nsu044","ISSN":"1749-5016","issue":"2","page":"180-190","title":"Cumulative activation during positive and negative events and state anxiety predicts subsequent inertia of amygdala reactivity","URL":"http://scan.oxfordjournals.org/lookup/doi/10.1093/scan/nsu044","volume":"10","author":[{"family":"Pichon","given":"Swann"},{"family":"Miendlarzewska","given":"E. A."},{"family":"Eryilmaz","given":"Hamdi"},{"family":"Vuilleumier","given":"Patrik"}],"issued":{"date-parts":[["2015"]]}}}],"schema":"https://github.com/citation-style-language/schema/raw/master/csl-citation.json"} </w:instrText>
      </w:r>
      <w:r w:rsidR="005147F5">
        <w:rPr>
          <w:rFonts w:ascii="Arial Nova Light" w:hAnsi="Arial Nova Light" w:cs="Calibri"/>
          <w:bCs/>
        </w:rPr>
        <w:fldChar w:fldCharType="separate"/>
      </w:r>
      <w:r w:rsidR="00AF3FD0" w:rsidRPr="00AF3FD0">
        <w:rPr>
          <w:rFonts w:ascii="Arial Nova Light" w:hAnsi="Arial Nova Light"/>
          <w:vertAlign w:val="superscript"/>
        </w:rPr>
        <w:t>38</w:t>
      </w:r>
      <w:r w:rsidR="005147F5">
        <w:rPr>
          <w:rFonts w:ascii="Arial Nova Light" w:hAnsi="Arial Nova Light" w:cs="Calibri"/>
          <w:bCs/>
        </w:rPr>
        <w:fldChar w:fldCharType="end"/>
      </w:r>
      <w:r w:rsidRPr="00536448">
        <w:rPr>
          <w:rFonts w:ascii="Arial Nova Light" w:hAnsi="Arial Nova Light" w:cs="Calibri"/>
          <w:bCs/>
          <w:noProof/>
        </w:rPr>
        <w:t>, selective attention</w:t>
      </w:r>
      <w:r w:rsidR="005147F5">
        <w:rPr>
          <w:rFonts w:ascii="Arial Nova Light" w:hAnsi="Arial Nova Light" w:cs="Calibri"/>
          <w:bCs/>
          <w:noProof/>
        </w:rPr>
        <w:fldChar w:fldCharType="begin" w:fldLock="1"/>
      </w:r>
      <w:r w:rsidR="00AF3FD0">
        <w:rPr>
          <w:rFonts w:ascii="Arial Nova Light" w:hAnsi="Arial Nova Light" w:cs="Calibri"/>
          <w:bCs/>
          <w:noProof/>
        </w:rPr>
        <w:instrText xml:space="preserve"> ADDIN ZOTERO_ITEM CSL_CITATION {"citationID":"aYuD71Yi","properties":{"formattedCitation":"\\super 39\\nosupersub{}","plainCitation":"39","noteIndex":0},"citationItems":[{"id":6690,"uris":["http://www.mendeley.com/documents/?uuid=ea61118f-955c-4641-b89c-19ec17eea233","http://zotero.org/groups/5758162/items/8MXGDIW6"],"itemData":{"id":6690,"type":"article-journal","abstract":"Emotions are not confined to short momentary states but carry on over time, facilitating the perception and interpretation of the environment in mood-congruent ways. Yet, the (neural) mechanism linking affective stimulation at a certain time-point to such altered, mood-congruent processing of stimuli presented at a subsequent time-point remains unknown. Recent research suggests that such a link could be explained by transient effects of affective stimulation on the organization of intrinsic macro-scale neural networks. It remains, however, unclear whether these changes in network organization are influencing subsequent perception in a mood-congruent way.Addressing this gap the current study investigated whether changes in network organization, measured in terms of network efficiency, mediate the relation between mood-induction and mood-congruent processing as measured by reaction-times during an emotional Stroop task.The results demonstrated that negative mood-induction increased the efficiency of the Salience Network and decreased the efficiency of the Central Executive Network. This modulation of network efficiency fully mediated the effects of mood-induction on reaction-times to negative words.These findings indicate that transient shifts in the organization of macro-scale neural networks are an essential part of the emotional response and can help to explain how affect shapes our interaction with the environment.","container-title":"Social Cognitive and Affective Neuroscience","DOI":"10.1093/scan/nsz065","ISSN":"1749-5016","issue":"April","page":"987-995","title":"Mood Congruency Effects are Mediated by Shifts in Salience and Central Executive Network Efficiency","author":[{"family":"Provenzano","given":"Julian"},{"family":"Verduyn","given":"Philippe"},{"family":"Daniels","given":"Nicky"},{"family":"Fossati","given":"Philippe"},{"family":"Kuppens","given":"Peter"}],"issued":{"date-parts":[["2019"]]}}}],"schema":"https://github.com/citation-style-language/schema/raw/master/csl-citation.json"} </w:instrText>
      </w:r>
      <w:r w:rsidR="005147F5">
        <w:rPr>
          <w:rFonts w:ascii="Arial Nova Light" w:hAnsi="Arial Nova Light" w:cs="Calibri"/>
          <w:bCs/>
          <w:noProof/>
        </w:rPr>
        <w:fldChar w:fldCharType="separate"/>
      </w:r>
      <w:r w:rsidR="00AF3FD0" w:rsidRPr="00AF3FD0">
        <w:rPr>
          <w:rFonts w:ascii="Arial Nova Light" w:hAnsi="Arial Nova Light"/>
          <w:vertAlign w:val="superscript"/>
        </w:rPr>
        <w:t>39</w:t>
      </w:r>
      <w:r w:rsidR="005147F5">
        <w:rPr>
          <w:rFonts w:ascii="Arial Nova Light" w:hAnsi="Arial Nova Light" w:cs="Calibri"/>
          <w:bCs/>
          <w:noProof/>
        </w:rPr>
        <w:fldChar w:fldCharType="end"/>
      </w:r>
      <w:r w:rsidRPr="00536448">
        <w:rPr>
          <w:rFonts w:ascii="Arial Nova Light" w:hAnsi="Arial Nova Light" w:cs="Calibri"/>
          <w:bCs/>
        </w:rPr>
        <w:t>, memory</w:t>
      </w:r>
      <w:r w:rsidR="005147F5">
        <w:rPr>
          <w:rFonts w:ascii="Arial Nova Light" w:hAnsi="Arial Nova Light" w:cs="Calibri"/>
          <w:bCs/>
        </w:rPr>
        <w:fldChar w:fldCharType="begin" w:fldLock="1"/>
      </w:r>
      <w:r w:rsidR="009C602B">
        <w:rPr>
          <w:rFonts w:ascii="Arial Nova Light" w:hAnsi="Arial Nova Light" w:cs="Calibri"/>
          <w:bCs/>
        </w:rPr>
        <w:instrText xml:space="preserve"> ADDIN ZOTERO_ITEM CSL_CITATION {"citationID":"XptQEbjS","properties":{"formattedCitation":"\\super 2\\nosupersub{}","plainCitation":"2","noteIndex":0},"citationItems":[{"id":4490,"uris":["http://www.mendeley.com/documents/?uuid=e81491ce-1410-47b1-8a8d-7e16b3d0131e","http://zotero.org/groups/5758162/items/A5L3VTQI"],"itemData":{"id":4490,"type":"article-journal","abstract":"Nature Neuroscience, (2016). doi:10.1038/nn.4468","container-title":"Nature Neuroscience","DOI":"10.1038/nn.4468","ISSN":"1097-6256","issue":"2","page":"271-278","title":"Emotional brain states carry over and enhance future memory formation","URL":"https://www.nature.com/articles/nn.4468","volume":"20","author":[{"family":"Tambini","given":"Arielle"},{"family":"Rimmele","given":"Ulrike"},{"family":"Phelps","given":"Elizabeth A."},{"family":"Davachi","given":"Lila"}],"issued":{"date-parts":[["2017",2,26]]}}}],"schema":"https://github.com/citation-style-language/schema/raw/master/csl-citation.json"} </w:instrText>
      </w:r>
      <w:r w:rsidR="005147F5">
        <w:rPr>
          <w:rFonts w:ascii="Arial Nova Light" w:hAnsi="Arial Nova Light" w:cs="Calibri"/>
          <w:bCs/>
        </w:rPr>
        <w:fldChar w:fldCharType="separate"/>
      </w:r>
      <w:r w:rsidR="009C602B" w:rsidRPr="009C602B">
        <w:rPr>
          <w:rFonts w:ascii="Arial Nova Light" w:hAnsi="Arial Nova Light"/>
          <w:vertAlign w:val="superscript"/>
        </w:rPr>
        <w:t>2</w:t>
      </w:r>
      <w:r w:rsidR="005147F5">
        <w:rPr>
          <w:rFonts w:ascii="Arial Nova Light" w:hAnsi="Arial Nova Light" w:cs="Calibri"/>
          <w:bCs/>
        </w:rPr>
        <w:fldChar w:fldCharType="end"/>
      </w:r>
      <w:r w:rsidRPr="00536448">
        <w:rPr>
          <w:rFonts w:ascii="Arial Nova Light" w:hAnsi="Arial Nova Light" w:cs="Calibri"/>
          <w:bCs/>
        </w:rPr>
        <w:t>, or pain perception and empathy</w:t>
      </w:r>
      <w:r w:rsidR="005147F5">
        <w:rPr>
          <w:rFonts w:ascii="Arial Nova Light" w:hAnsi="Arial Nova Light" w:cs="Calibri"/>
          <w:bCs/>
        </w:rPr>
        <w:fldChar w:fldCharType="begin" w:fldLock="1"/>
      </w:r>
      <w:r w:rsidR="00AF3FD0">
        <w:rPr>
          <w:rFonts w:ascii="Arial Nova Light" w:hAnsi="Arial Nova Light" w:cs="Calibri"/>
          <w:bCs/>
        </w:rPr>
        <w:instrText xml:space="preserve"> ADDIN ZOTERO_ITEM CSL_CITATION {"citationID":"n74bi7R4","properties":{"formattedCitation":"\\super 40\\nosupersub{}","plainCitation":"40","noteIndex":0},"citationItems":[{"id":5995,"uris":["http://www.mendeley.com/documents/?uuid=bd09992a-6de9-416f-b02b-07833d07cb6d","http://zotero.org/groups/5758162/items/XI46QWEX"],"itemData":{"id":5995,"type":"article-journal","abstract":"People's sensitivity to first-hand pain is affected by their ongoing emotions, with positive states (joy, amusement) exerting analgesic-like effects, and negative states (sadness, fear) often enhancing the subjective experience. It is however less clear how empathetic responses to others’ pain are affected by one's own emotional state. Following embodied accounts that posit a shared representational code between self and others’ states, it is plausible that pain empathy might be influenced by emotions in the same way as first-hand pain. Alternatively, other theories in psychology suggest that social resources (including empathetic reactions) might be enhanced by positive states, but inhibited by negative states, as only in the former case, one's mindset is sufficiently broad to take into consideration others’ needs. To disambiguate between these opposing predictions, we conducted two experiments in which volunteers observed positive, neutral, or negative video clips, and subsequently either received painful thermal stimuli on their own body (first-hand pain), or observed images of wounded hands (others’ pain). We measured subjective pain ratings as well as physiological responses and brain activity using fMRI. We found that, contrary to the case of first-hand pain, others’ pain produced weaker galvanic responses and lower neural activity in anterior insula and middle cingulate cortex following negative (relative to neutral and positive) videos. Such inhibition was partially counteracted by personal empathy traits, as individuals with higher scores retained greater sensitivity to others’ pain after negative emotion induction, in both behavioral and neural responses in medial prefrontal cortex. Furthermore, multivoxel pattern analysis confirmed similar neural representation for first-hand and others’ pain in anterior insula, with representation similarity increasing the more the video preceding the observation of others’ suffering was positive. These findings speak against the idea that emotion induction affects first-hand and others’ pain in an isomorphic way, but rather supports the idea that contrary to negative emotions, positive emotions favors a broader access to social resources.","container-title":"Neuropsychologia","DOI":"10.1016/j.neuropsychologia.2017.12.027","ISSN":"18733514","issue":"October 2017","note":"publisher: Elsevier Ltd","page":"99-116","title":"The good, the bad, and the suffering. Transient emotional episodes modulate the neural circuits of pain and empathy","URL":"https://doi.org/10.1016/j.neuropsychologia.2017.12.027","volume":"116","author":[{"family":"Qiao-Tasserit","given":"Emilie"},{"family":"Corradi-Dell'Acqua","given":"Corrado"},{"family":"Vuilleumier","given":"Patrik"}],"issued":{"date-parts":[["2018"]]}}}],"schema":"https://github.com/citation-style-language/schema/raw/master/csl-citation.json"} </w:instrText>
      </w:r>
      <w:r w:rsidR="005147F5">
        <w:rPr>
          <w:rFonts w:ascii="Arial Nova Light" w:hAnsi="Arial Nova Light" w:cs="Calibri"/>
          <w:bCs/>
        </w:rPr>
        <w:fldChar w:fldCharType="separate"/>
      </w:r>
      <w:r w:rsidR="00AF3FD0" w:rsidRPr="00AF3FD0">
        <w:rPr>
          <w:rFonts w:ascii="Arial Nova Light" w:hAnsi="Arial Nova Light"/>
          <w:vertAlign w:val="superscript"/>
        </w:rPr>
        <w:t>40</w:t>
      </w:r>
      <w:r w:rsidR="005147F5">
        <w:rPr>
          <w:rFonts w:ascii="Arial Nova Light" w:hAnsi="Arial Nova Light" w:cs="Calibri"/>
          <w:bCs/>
        </w:rPr>
        <w:fldChar w:fldCharType="end"/>
      </w:r>
      <w:r w:rsidRPr="00536448">
        <w:rPr>
          <w:rFonts w:ascii="Arial Nova Light" w:hAnsi="Arial Nova Light" w:cs="Calibri"/>
          <w:bCs/>
        </w:rPr>
        <w:t xml:space="preserve">. Moreover, it has been shown that transient emotional episodes can induce long-lasting “carry-over” effects on the </w:t>
      </w:r>
      <w:r w:rsidR="00002D66">
        <w:rPr>
          <w:rFonts w:ascii="Arial Nova Light" w:hAnsi="Arial Nova Light" w:cs="Calibri"/>
          <w:bCs/>
        </w:rPr>
        <w:t>intrinsic functional networks (</w:t>
      </w:r>
      <w:r w:rsidR="004241C7">
        <w:rPr>
          <w:rFonts w:ascii="Arial Nova Light" w:hAnsi="Arial Nova Light" w:cs="Calibri"/>
          <w:bCs/>
        </w:rPr>
        <w:t>IFNs</w:t>
      </w:r>
      <w:r w:rsidR="00002D66">
        <w:rPr>
          <w:rFonts w:ascii="Arial Nova Light" w:hAnsi="Arial Nova Light" w:cs="Calibri"/>
          <w:bCs/>
        </w:rPr>
        <w:t>)</w:t>
      </w:r>
      <w:r w:rsidRPr="00536448">
        <w:rPr>
          <w:rFonts w:ascii="Arial Nova Light" w:hAnsi="Arial Nova Light" w:cs="Calibri"/>
          <w:bCs/>
        </w:rPr>
        <w:t xml:space="preserve"> at rest, </w:t>
      </w:r>
      <w:r w:rsidRPr="002C79BB">
        <w:rPr>
          <w:rFonts w:ascii="Arial Nova Light" w:hAnsi="Arial Nova Light" w:cs="Calibri"/>
          <w:bCs/>
          <w:iCs/>
        </w:rPr>
        <w:t>e.g</w:t>
      </w:r>
      <w:r w:rsidRPr="007C47EB">
        <w:rPr>
          <w:rFonts w:ascii="Arial Nova Light" w:hAnsi="Arial Nova Light" w:cs="Calibri"/>
          <w:bCs/>
          <w:i/>
        </w:rPr>
        <w:t xml:space="preserve">., </w:t>
      </w:r>
      <w:r w:rsidRPr="007C47EB">
        <w:rPr>
          <w:rFonts w:ascii="Arial Nova Light" w:hAnsi="Arial Nova Light" w:cs="Calibri"/>
          <w:bCs/>
          <w:iCs/>
          <w:highlight w:val="green"/>
        </w:rPr>
        <w:t>after</w:t>
      </w:r>
      <w:r w:rsidRPr="007C47EB">
        <w:rPr>
          <w:rFonts w:ascii="Arial Nova Light" w:hAnsi="Arial Nova Light" w:cs="Calibri"/>
          <w:bCs/>
          <w:iCs/>
        </w:rPr>
        <w:t xml:space="preserve"> watching</w:t>
      </w:r>
      <w:r w:rsidRPr="00536448">
        <w:rPr>
          <w:rFonts w:ascii="Arial Nova Light" w:hAnsi="Arial Nova Light" w:cs="Calibri"/>
          <w:bCs/>
        </w:rPr>
        <w:t xml:space="preserve"> negative movies</w:t>
      </w:r>
      <w:r w:rsidR="00C0552F">
        <w:rPr>
          <w:rFonts w:ascii="Arial Nova Light" w:hAnsi="Arial Nova Light" w:cs="Calibri"/>
          <w:bCs/>
        </w:rPr>
        <w:fldChar w:fldCharType="begin" w:fldLock="1"/>
      </w:r>
      <w:r w:rsidR="00AF3FD0">
        <w:rPr>
          <w:rFonts w:ascii="Arial Nova Light" w:hAnsi="Arial Nova Light" w:cs="Calibri"/>
          <w:bCs/>
        </w:rPr>
        <w:instrText xml:space="preserve"> ADDIN ZOTERO_ITEM CSL_CITATION {"citationID":"3xB09rRC","properties":{"formattedCitation":"\\super 41\\uc0\\u8211{}44\\nosupersub{}","plainCitation":"41–44","noteIndex":0},"citationItems":[{"id":1806,"uris":["http://www.mendeley.com/documents/?uuid=a67f1e27-1f3c-4fdf-a058-71b4386dc9ff","http://zotero.org/groups/5758162/items/765ECU9R"],"itemData":{"id":1806,"type":"article-journal","abstract":"The functional properties of resting brain activity are poorly understood, but have generally been related to self-monitoring and introspective processes. Here we investigated how emotionally positive and negative information differentially influenced subsequent brain activity at rest. We acquired fMRI data in 15 participants during rest periods following fearful, joyful, and neutral movies. Several brain regions were more active during resting than during movie-watching, including posterior/anterior cingulate cortices (PCC, ACC), bilateral insula and inferior parietal lobules (IPL). Functional connectivity at different frequency bands was also assessed using a wavelet correlation approach and small-world network analysis. Resting activity in ACC and insula as well as their coupling were strongly enhanced by preceding emotions, while coupling between ventral-medial prefrontal cortex and amygdala was selectively reduced. These effects were more pronounced after fearful than joyful movies for higher frequency bands. Moreover, the initial suppression of resting activity in ACC and insula after emotional stimuli was followed by a gradual restoration over time. Emotions did not affect IPL average activity but increased its connectivity with other regions. These findings reveal specific neural circuits recruited during the recovery from emotional arousal and highlight the complex functional dynamics of default mode networks in emotionally salient contexts. ?? 2010 Elsevier Inc.","container-title":"NeuroImage","DOI":"10.1016/j.neuroimage.2010.10.021","ISSN":"10538119","issue":"3","note":"PMID: 20955802\npublisher: Elsevier Inc.\nISBN: 1095-9572 (Electronic)\\r1053-8119 (Linking)","page":"2481-2491","title":"Impact of transient emotions on functional connectivity during subsequent resting state: A wavelet correlation approach","URL":"http://dx.doi.org/10.1016/j.neuroimage.2010.10.021","volume":"54","author":[{"family":"Eryilmaz","given":"Hamdi"},{"family":"Van De Ville","given":"Dimitri"},{"family":"Schwartz","given":"Sophie"},{"family":"Vuilleumier","given":"Patrik"}],"issued":{"date-parts":[["2011"]]}}},{"id":7313,"uris":["http://www.mendeley.com/documents/?uuid=f481bad9-83e8-4f80-908b-5a336b6156be","http://zotero.org/groups/5758162/items/ESZRXLC2"],"itemData":{"id":7313,"type":"article-journal","abstract":"Task-rest interactions, defined as the modulation of brain activation during fixation periods depending on the preceding stimulation and experimental manipulation, have been described repeatedly for different cognitively demanding tasks in various regions across the brain. However, task-rest interactions in emotive paradigms have received considerably less attention. In this study, we therefore investigated task-rest interactions evoked by the induction and instructed regulation of negative emotion. Whole-brain, functional MRI data were acquired from 55 healthy participants. Two-level general linear model statistics were computed to test for differences between conditions, separately for stimulation and for fixation periods, as well as for interactions between stimulation and fixation (task-rest interactions). Results showed that the regulation of negative emotion led to reverse task-rest interactions (decreased activation during stimulation but increased activation during fixation) in the amygdala as well as in visual cortex regions and to concordant task-rest interactions (increased activation during both, stimulation and fixation) in the dorsolateral prefrontal cortex as well as in a number of brain regions at the intersection of the default mode and the dorsal attention networks. Thus, this first whole-brain investigation of task-rest interactions following the induction and regulation of negative emotion identified a widespread specific modulation of brain activation in regions subserving emotion generation and regulation as well as regions implicated in attention and default mode. © 2014 Lamke et al.","container-title":"PLoS ONE","DOI":"10.1371/journal.pone.0093098","ISSN":"19326203","issue":"3","title":"The impact of stimulus valence and emotion regulation on sustained brain activation: Task-rest switching in emotion","volume":"9","author":[{"family":"Lamke","given":"Jan Peter"},{"family":"Daniels","given":"Judith K."},{"family":"Dörfel","given":"Denise"},{"family":"Gaebler","given":"Michael"},{"family":"Rahman","given":"Rasha Abdel"},{"family":"Hummel","given":"Falk"},{"family":"Erk","given":"Susanne"},{"family":"Walter","given":"Henrik"}],"issued":{"date-parts":[["2014"]]}}},{"id":4446,"uris":["http://www.mendeley.com/documents/?uuid=f2ab216a-e52c-43ef-8d7f-8ee25b8202de","http://zotero.org/groups/5758162/items/DJUV5RSU"],"itemData":{"id":4446,"type":"article-journal","container-title":"Cerebral Cortex","DOI":"10.1093/cercor/bhx290","ISSN":"1047-3211","issue":"12","page":"4365-4378","title":"Echoes of Affective Stimulation in Brain connectivity Networks","URL":"http://academic.oup.com/cercor/advance-article/doi/10.1093/cercor/bhx290/4637595","volume":"28","author":[{"family":"Borchardt","given":"Viola"},{"family":"Fan","given":"Yan"},{"family":"Dietz","given":"Marie"},{"family":"Melendez","given":"Ana Lucia Herrera"},{"family":"Bajbouj","given":"Malek"},{"family":"Gärtner","given":"Matti"},{"family":"Li","given":"Meng"},{"family":"Walter","given":"Martin"},{"family":"Grimm","given":"Simone"}],"issued":{"date-parts":[["2018",12,1]]}}},{"id":10572,"uris":["http://www.mendeley.com/documents/?uuid=713e773c-dca7-47cf-aca9-2405577b9d30","http://zotero.org/groups/5758162/items/UXGLEINE"],"itemData":{"id":10572,"type":"article-journal","container-title":"NeuroImage","DOI":"10.1016/j.neuroimage.2021.118377","ISSN":"10538119","issue":"May","note":"publisher: Elsevier Inc.","page":"118377","title":"Dynamic functional brain networks underlying the temporal inertia of negative emotions","URL":"https://doi.org/10.1016/j.neuroimage.2021.118377","volume":"240","author":[{"family":"Gaviria","given":"Julian"},{"family":"Rey","given":"Gwladys"},{"family":"Bolton","given":"Thomas A. W."},{"family":"Ville","given":"Dimitri Van De"},{"family":"Vuilleumier","given":"Patrik"}],"issued":{"date-parts":[["2021",10]]}}}],"schema":"https://github.com/citation-style-language/schema/raw/master/csl-citation.json"} </w:instrText>
      </w:r>
      <w:r w:rsidR="00C0552F">
        <w:rPr>
          <w:rFonts w:ascii="Arial Nova Light" w:hAnsi="Arial Nova Light" w:cs="Calibri"/>
          <w:bCs/>
        </w:rPr>
        <w:fldChar w:fldCharType="separate"/>
      </w:r>
      <w:r w:rsidR="00AF3FD0" w:rsidRPr="00AF3FD0">
        <w:rPr>
          <w:rFonts w:ascii="Arial Nova Light" w:hAnsi="Arial Nova Light"/>
          <w:vertAlign w:val="superscript"/>
        </w:rPr>
        <w:t>41–44</w:t>
      </w:r>
      <w:r w:rsidR="00C0552F">
        <w:rPr>
          <w:rFonts w:ascii="Arial Nova Light" w:hAnsi="Arial Nova Light" w:cs="Calibri"/>
          <w:bCs/>
        </w:rPr>
        <w:fldChar w:fldCharType="end"/>
      </w:r>
      <w:r w:rsidRPr="00536448">
        <w:rPr>
          <w:rFonts w:ascii="Arial Nova Light" w:hAnsi="Arial Nova Light" w:cs="Calibri"/>
          <w:bCs/>
        </w:rPr>
        <w:t xml:space="preserve"> or perceiving aversive smells</w:t>
      </w:r>
      <w:r w:rsidR="00C0552F">
        <w:rPr>
          <w:rFonts w:ascii="Arial Nova Light" w:hAnsi="Arial Nova Light" w:cs="Calibri"/>
          <w:bCs/>
        </w:rPr>
        <w:fldChar w:fldCharType="begin" w:fldLock="1"/>
      </w:r>
      <w:r w:rsidR="00AF3FD0">
        <w:rPr>
          <w:rFonts w:ascii="Arial Nova Light" w:hAnsi="Arial Nova Light" w:cs="Calibri"/>
          <w:bCs/>
        </w:rPr>
        <w:instrText xml:space="preserve"> ADDIN ZOTERO_ITEM CSL_CITATION {"citationID":"daYR1bwb","properties":{"formattedCitation":"\\super 45\\nosupersub{}","plainCitation":"45","noteIndex":0},"citationItems":[{"id":9392,"uris":["http://www.mendeley.com/documents/?uuid=9212b92d-85c2-4178-9c78-493810469c57","http://zotero.org/groups/5758162/items/7WRP5F5F"],"itemData":{"id":9392,"type":"article-journal","abstract":"Research suggests that transient emotional episodes produces sustained effects on psychological functions and brain activity during subsequent resting state. In this fMRI study we investigated whether transient emotions induced by smells could impact brain connectivity at rest in a valence-specific manner. The results suggest a sustained reconfiguration of parts of the default mode network which become more connected with areas implicated in olfactory processing, emotional learning, and action control. We found lingering effects of odorants on subsequent resting state that predominantly involved connections of the precuneus with a network comprising the insula, amygdala, medial orbital gyrus. Unpleasant smells in particular predicted greater coupling between insula, hippocampal structures, and prefrontal cortex, possible reflecting enhanced aversive learning and avoidance motivation. More broadly, our study illustrates a novel approach to characterize the impact of smells on brain function and differentiate the neural signatures of their valence, during task-free rest conditions.","container-title":"Cortex","DOI":"10.1016/j.cortex.2020.06.017","ISSN":"00109452","note":"PMID: 33039687","page":"386-403","title":"Sustained effects of pleasant and unpleasant smells on resting state brain activity","URL":"https://linkinghub.elsevier.com/retrieve/pii/S0010945220303129","volume":"132","author":[{"family":"Carlson","given":"Heather"},{"family":"Leitão","given":"Joana"},{"family":"Delplanque","given":"Sylvain"},{"family":"Cayeux","given":"Isabelle"},{"family":"Sander","given":"David"},{"family":"Vuilleumier","given":"Patrik"}],"issued":{"date-parts":[["2020",11]]}}}],"schema":"https://github.com/citation-style-language/schema/raw/master/csl-citation.json"} </w:instrText>
      </w:r>
      <w:r w:rsidR="00C0552F">
        <w:rPr>
          <w:rFonts w:ascii="Arial Nova Light" w:hAnsi="Arial Nova Light" w:cs="Calibri"/>
          <w:bCs/>
        </w:rPr>
        <w:fldChar w:fldCharType="separate"/>
      </w:r>
      <w:r w:rsidR="00AF3FD0" w:rsidRPr="00AF3FD0">
        <w:rPr>
          <w:rFonts w:ascii="Arial Nova Light" w:hAnsi="Arial Nova Light"/>
          <w:vertAlign w:val="superscript"/>
        </w:rPr>
        <w:t>45</w:t>
      </w:r>
      <w:r w:rsidR="00C0552F">
        <w:rPr>
          <w:rFonts w:ascii="Arial Nova Light" w:hAnsi="Arial Nova Light" w:cs="Calibri"/>
          <w:bCs/>
        </w:rPr>
        <w:fldChar w:fldCharType="end"/>
      </w:r>
      <w:r w:rsidRPr="00536448">
        <w:rPr>
          <w:rFonts w:ascii="Arial Nova Light" w:hAnsi="Arial Nova Light" w:cs="Calibri"/>
          <w:bCs/>
        </w:rPr>
        <w:t>. Such emotional carry-over effects at rest include modulations of DMN activity and its connectivity with other IFNs</w:t>
      </w:r>
      <w:r w:rsidR="00C0552F">
        <w:rPr>
          <w:rFonts w:ascii="Arial Nova Light" w:hAnsi="Arial Nova Light" w:cs="Calibri"/>
          <w:bCs/>
        </w:rPr>
        <w:fldChar w:fldCharType="begin" w:fldLock="1"/>
      </w:r>
      <w:r w:rsidR="00AF3FD0">
        <w:rPr>
          <w:rFonts w:ascii="Arial Nova Light" w:hAnsi="Arial Nova Light" w:cs="Calibri"/>
          <w:bCs/>
        </w:rPr>
        <w:instrText xml:space="preserve"> ADDIN ZOTERO_ITEM CSL_CITATION {"citationID":"UQQrOXPe","properties":{"formattedCitation":"\\super 46\\nosupersub{}","plainCitation":"46","noteIndex":0},"citationItems":[{"id":10088,"uris":["http://www.mendeley.com/documents/?uuid=c76b0630-ea23-4182-bc6c-3de317702391","http://zotero.org/groups/5758162/items/NARGJDQ7"],"itemData":{"id":10088,"type":"article-journal","abstract":"Alterations in activity and connectivity of brain circuits implicated in emotion processing and emotion regulation have been observed during resting-state for different clinical phases of bipolar disorders (BD), but longitudinal investigations across different mood states in the same patients are still rare. Furthermore, measuring dynamics of functional connectivity patterns offers a powerful method to explore changes in the brain’s intrinsic functional organization across mood states. We used a novel co-activation pattern (CAP) analysis to explore the dynamics of amygdala connectivity at rest in a cohort of 20 BD patients prospectively followed-up and scanned across distinct mood states: euthymia (20 patients; 39 sessions), depression (12 patients; 18 sessions), or mania/hypomania (14 patients; 18 sessions). We compared them to 41 healthy controls scanned once or twice (55 sessions). We characterized temporal aspects of dynamic fluctuations in amygdala connectivity over the whole brain as a function of current mood. We identified six distinct networks describing amygdala connectivity, among which an interoceptive-sensorimotor CAP exhibited more frequent occurrences during hypomania compared to other mood states, and predicted more severe symptoms of irritability and motor agitation. In contrast, a default-mode CAP exhibited more frequent occurrences during depression compared to other mood states and compared to controls, with a positive association with depression severity. Our results reveal distinctive interactions between amygdala and distributed brain networks in different mood states, and foster research on interoception and default-mode systems especially during the manic and depressive phase, respectively. Our study also demonstrates the benefits of assessing brain dynamics in BD.","container-title":"Neuropsychopharmacology","DOI":"10.1038/s41386-021-01038-x","ISSN":"0893-133X","issue":"9","note":"publisher: Springer US","page":"1693-1701","title":"Dynamics of amygdala connectivity in bipolar disorders: a longitudinal study across mood states","URL":"http://medrxiv.org/cgi/content/short/2021.03.30.21254608v1?rss=1&amp;utm_source=researcher_app&amp;utm_medium=referral&amp;utm_campaign=RESR_MRKT_Researcher_inbound","volume":"46","author":[{"family":"Rey","given":"Gwladys"},{"family":"Bolton","given":"Thomas A. W."},{"family":"Gaviria","given":"Julian"},{"family":"Piguet","given":"Camille"},{"family":"Preti","given":"Maria Giulia"},{"family":"Favre","given":"Sophie"},{"family":"Aubry","given":"Jean-michel"},{"family":"Van De Ville","given":"Dimitri"},{"family":"Vuilleumier","given":"Patrik"}],"issued":{"date-parts":[["2021",8,7]]}}}],"schema":"https://github.com/citation-style-language/schema/raw/master/csl-citation.json"} </w:instrText>
      </w:r>
      <w:r w:rsidR="00C0552F">
        <w:rPr>
          <w:rFonts w:ascii="Arial Nova Light" w:hAnsi="Arial Nova Light" w:cs="Calibri"/>
          <w:bCs/>
        </w:rPr>
        <w:fldChar w:fldCharType="separate"/>
      </w:r>
      <w:r w:rsidR="00AF3FD0" w:rsidRPr="00AF3FD0">
        <w:rPr>
          <w:rFonts w:ascii="Arial Nova Light" w:hAnsi="Arial Nova Light"/>
          <w:vertAlign w:val="superscript"/>
        </w:rPr>
        <w:t>46</w:t>
      </w:r>
      <w:r w:rsidR="00C0552F">
        <w:rPr>
          <w:rFonts w:ascii="Arial Nova Light" w:hAnsi="Arial Nova Light" w:cs="Calibri"/>
          <w:bCs/>
        </w:rPr>
        <w:fldChar w:fldCharType="end"/>
      </w:r>
      <w:r w:rsidRPr="00536448">
        <w:rPr>
          <w:rFonts w:ascii="Arial Nova Light" w:hAnsi="Arial Nova Light" w:cs="Calibri"/>
          <w:bCs/>
        </w:rPr>
        <w:t>, possibly accounting for emotion-induced or mood-dependent shifts in cognitive functions</w:t>
      </w:r>
      <w:r w:rsidR="00C0552F">
        <w:rPr>
          <w:rFonts w:ascii="Arial Nova Light" w:hAnsi="Arial Nova Light" w:cs="Calibri"/>
          <w:bCs/>
        </w:rPr>
        <w:fldChar w:fldCharType="begin" w:fldLock="1"/>
      </w:r>
      <w:r w:rsidR="00AF3FD0">
        <w:rPr>
          <w:rFonts w:ascii="Arial Nova Light" w:hAnsi="Arial Nova Light" w:cs="Calibri"/>
          <w:bCs/>
        </w:rPr>
        <w:instrText xml:space="preserve"> ADDIN ZOTERO_ITEM CSL_CITATION {"citationID":"mq852pmQ","properties":{"formattedCitation":"\\super 47\\nosupersub{}","plainCitation":"47","noteIndex":0},"citationItems":[{"id":8869,"uris":["http://www.mendeley.com/documents/?uuid=b3bc9de7-3f9c-4710-befa-bd07b9d51772","http://zotero.org/groups/5758162/items/3V6RMQKP"],"itemData":{"id":8869,"type":"article-journal","abstract":"Neuroimaging studies have shown carry-over effects on brain activity and connectivity following both emotional and cognitive events, persisting even during subsequent rest. Here, we investigate the functional dynamics of such effects by identifying recurring co-activation patterns (CAPs). Using the precuneus as seed region, we compare carrying-over effects on brain-wide CAPs and their modulation after both affective and cognitive challenges. Female volunteers (n=19) underwent fMRI scanning during emotional induction with sad movie clips, and executive control tasks, each followed by resting periods. Several CAPs, overlapping the default mode, salience, attention, and social cognition networks were impacted by both the preceding events (movie or task) and their valence (neutral or negative), with differential fluctuations over time. Specifically, a modulation of CAPs in posterior cingulate and ventromedial prefrontal cortex was observed after exposure to negatively valenced emotional content and predicted changes in subjective affect. Additionally, CAPs in anterior cingulate cortex and dorsal fronto-parietal areas were induced by cognitive control in a negative, but not neutral context, and amplified by the task difficulty. These findings provide new insights on the anatomical organization and temporal inertia of intrinsic functional brain networks, engaged by transient emotions and presumably involved in subsequent adaptive homeostatic processes.","container-title":"Human Brain Mapping","DOI":"10.1002/hbm.25277","ISSN":"1065-9471","issue":"4","page":"1054-1069","title":"Brain functional connectivity dynamics at rest in the aftermath of affective and cognitive challenges","URL":"https://onlinelibrary.wiley.com/doi/10.1002/hbm.25277","volume":"42","author":[{"family":"Gaviria","given":"Julian"},{"family":"Rey","given":"Gwladys"},{"family":"Bolton","given":"Thomas A. W."},{"family":"Delgado","given":"Jaime"},{"family":"Ville","given":"Dimitri"},{"family":"Vuilleumier","given":"Patrik"}],"issued":{"date-parts":[["2021",3,24]]}}}],"schema":"https://github.com/citation-style-language/schema/raw/master/csl-citation.json"} </w:instrText>
      </w:r>
      <w:r w:rsidR="00C0552F">
        <w:rPr>
          <w:rFonts w:ascii="Arial Nova Light" w:hAnsi="Arial Nova Light" w:cs="Calibri"/>
          <w:bCs/>
        </w:rPr>
        <w:fldChar w:fldCharType="separate"/>
      </w:r>
      <w:r w:rsidR="00AF3FD0" w:rsidRPr="00AF3FD0">
        <w:rPr>
          <w:rFonts w:ascii="Arial Nova Light" w:hAnsi="Arial Nova Light"/>
          <w:vertAlign w:val="superscript"/>
        </w:rPr>
        <w:t>47</w:t>
      </w:r>
      <w:r w:rsidR="00C0552F">
        <w:rPr>
          <w:rFonts w:ascii="Arial Nova Light" w:hAnsi="Arial Nova Light" w:cs="Calibri"/>
          <w:bCs/>
        </w:rPr>
        <w:fldChar w:fldCharType="end"/>
      </w:r>
      <w:r w:rsidRPr="00536448">
        <w:rPr>
          <w:rFonts w:ascii="Arial Nova Light" w:hAnsi="Arial Nova Light" w:cs="Calibri"/>
          <w:bCs/>
        </w:rPr>
        <w:t>.</w:t>
      </w:r>
      <w:r w:rsidR="00F90136">
        <w:rPr>
          <w:rFonts w:ascii="Arial Nova Light" w:hAnsi="Arial Nova Light" w:cs="Calibri"/>
          <w:bCs/>
        </w:rPr>
        <w:t xml:space="preserve"> </w:t>
      </w:r>
      <w:r w:rsidR="00D63210">
        <w:rPr>
          <w:rFonts w:ascii="Arial Nova Light" w:hAnsi="Arial Nova Light" w:cs="Arial"/>
          <w:color w:val="000000"/>
        </w:rPr>
        <w:t xml:space="preserve">Accordingly, affective processes imply </w:t>
      </w:r>
      <w:r w:rsidR="00F90136">
        <w:rPr>
          <w:rFonts w:ascii="Arial Nova Light" w:hAnsi="Arial Nova Light" w:cs="Arial"/>
          <w:color w:val="000000"/>
        </w:rPr>
        <w:t xml:space="preserve">dynamic </w:t>
      </w:r>
      <w:r w:rsidR="00D63210">
        <w:rPr>
          <w:rFonts w:ascii="Arial Nova Light" w:hAnsi="Arial Nova Light" w:cs="Arial"/>
          <w:color w:val="000000"/>
        </w:rPr>
        <w:t>fluctuations in brain state that unfold across multiple brain networks, which are</w:t>
      </w:r>
      <w:r w:rsidR="00F90136" w:rsidRPr="00F90136">
        <w:rPr>
          <w:rFonts w:ascii="Arial Nova Light" w:hAnsi="Arial Nova Light" w:cs="Arial"/>
          <w:color w:val="000000"/>
        </w:rPr>
        <w:t xml:space="preserve"> </w:t>
      </w:r>
      <w:r w:rsidR="00F90136">
        <w:rPr>
          <w:rFonts w:ascii="Arial Nova Light" w:hAnsi="Arial Nova Light" w:cs="Arial"/>
          <w:color w:val="000000"/>
        </w:rPr>
        <w:t>not only</w:t>
      </w:r>
      <w:r w:rsidR="00D63210">
        <w:rPr>
          <w:rFonts w:ascii="Arial Nova Light" w:hAnsi="Arial Nova Light" w:cs="Arial"/>
          <w:color w:val="000000"/>
        </w:rPr>
        <w:t xml:space="preserve"> engaged during emotion</w:t>
      </w:r>
      <w:r w:rsidR="00F90136">
        <w:rPr>
          <w:rFonts w:ascii="Arial Nova Light" w:hAnsi="Arial Nova Light" w:cs="Arial"/>
          <w:color w:val="000000"/>
        </w:rPr>
        <w:t>-eliciting</w:t>
      </w:r>
      <w:r w:rsidR="00D63210">
        <w:rPr>
          <w:rFonts w:ascii="Arial Nova Light" w:hAnsi="Arial Nova Light" w:cs="Arial"/>
          <w:color w:val="000000"/>
        </w:rPr>
        <w:t xml:space="preserve"> events but also</w:t>
      </w:r>
      <w:r w:rsidR="00F90136">
        <w:rPr>
          <w:rFonts w:ascii="Arial Nova Light" w:hAnsi="Arial Nova Light" w:cs="Arial"/>
          <w:color w:val="000000"/>
        </w:rPr>
        <w:t xml:space="preserve"> active</w:t>
      </w:r>
      <w:r w:rsidR="00D63210">
        <w:rPr>
          <w:rFonts w:ascii="Arial Nova Light" w:hAnsi="Arial Nova Light" w:cs="Arial"/>
          <w:color w:val="000000"/>
        </w:rPr>
        <w:t xml:space="preserve"> before and after </w:t>
      </w:r>
      <w:r w:rsidR="00F90136">
        <w:rPr>
          <w:rFonts w:ascii="Arial Nova Light" w:hAnsi="Arial Nova Light" w:cs="Arial"/>
          <w:color w:val="000000"/>
        </w:rPr>
        <w:t xml:space="preserve">these </w:t>
      </w:r>
      <w:r w:rsidR="00D63210">
        <w:rPr>
          <w:rFonts w:ascii="Arial Nova Light" w:hAnsi="Arial Nova Light" w:cs="Arial"/>
          <w:color w:val="000000"/>
        </w:rPr>
        <w:t xml:space="preserve">events, and </w:t>
      </w:r>
      <w:r w:rsidR="00F90136">
        <w:rPr>
          <w:rFonts w:ascii="Arial Nova Light" w:hAnsi="Arial Nova Light" w:cs="Arial"/>
          <w:color w:val="000000"/>
        </w:rPr>
        <w:t xml:space="preserve">not only emotion-specific but recruited </w:t>
      </w:r>
      <w:r w:rsidR="00D63210">
        <w:rPr>
          <w:rFonts w:ascii="Arial Nova Light" w:hAnsi="Arial Nova Light" w:cs="Arial"/>
          <w:color w:val="000000"/>
        </w:rPr>
        <w:t xml:space="preserve">by </w:t>
      </w:r>
      <w:r w:rsidR="00F90136">
        <w:rPr>
          <w:rFonts w:ascii="Arial Nova Light" w:hAnsi="Arial Nova Light" w:cs="Arial"/>
          <w:color w:val="000000"/>
        </w:rPr>
        <w:t xml:space="preserve">various </w:t>
      </w:r>
      <w:r w:rsidR="00D63210">
        <w:rPr>
          <w:rFonts w:ascii="Arial Nova Light" w:hAnsi="Arial Nova Light" w:cs="Arial"/>
          <w:color w:val="000000"/>
        </w:rPr>
        <w:t>non</w:t>
      </w:r>
      <w:r w:rsidR="00F90136">
        <w:rPr>
          <w:rFonts w:ascii="Arial Nova Light" w:hAnsi="Arial Nova Light" w:cs="Arial"/>
          <w:color w:val="000000"/>
        </w:rPr>
        <w:t>-</w:t>
      </w:r>
      <w:r w:rsidR="00D63210">
        <w:rPr>
          <w:rFonts w:ascii="Arial Nova Light" w:hAnsi="Arial Nova Light" w:cs="Arial"/>
          <w:color w:val="000000"/>
        </w:rPr>
        <w:t>emotional processes or tasks</w:t>
      </w:r>
      <w:r w:rsidR="00F90136">
        <w:rPr>
          <w:rFonts w:ascii="Arial Nova Light" w:hAnsi="Arial Nova Light" w:cs="Arial"/>
          <w:color w:val="000000"/>
        </w:rPr>
        <w:t>. Changes in network dynamics evoked by emotional experiences might therefore also influence their engagement during subsequent cognitive performance and account for affective influences on behavior.</w:t>
      </w:r>
    </w:p>
    <w:p w14:paraId="789EA5E1" w14:textId="77777777" w:rsidR="00D63210" w:rsidRPr="00536448" w:rsidRDefault="00D63210" w:rsidP="00635713">
      <w:pPr>
        <w:spacing w:after="0" w:line="480" w:lineRule="auto"/>
        <w:jc w:val="both"/>
        <w:rPr>
          <w:rFonts w:ascii="Arial Nova Light" w:hAnsi="Arial Nova Light" w:cs="Calibri"/>
          <w:bCs/>
        </w:rPr>
      </w:pPr>
    </w:p>
    <w:p w14:paraId="2E5EE706" w14:textId="77777777" w:rsidR="00B166B2" w:rsidRPr="00536448" w:rsidRDefault="00B166B2" w:rsidP="005E63C7">
      <w:pPr>
        <w:spacing w:after="0" w:line="480" w:lineRule="auto"/>
        <w:jc w:val="both"/>
        <w:rPr>
          <w:rFonts w:ascii="Arial Nova Light" w:hAnsi="Arial Nova Light" w:cs="Calibri"/>
          <w:bCs/>
        </w:rPr>
      </w:pPr>
    </w:p>
    <w:p w14:paraId="1E825499" w14:textId="2273392A" w:rsidR="00B166B2" w:rsidRDefault="00B166B2" w:rsidP="00BA48BB">
      <w:pPr>
        <w:spacing w:after="0" w:line="480" w:lineRule="auto"/>
        <w:jc w:val="both"/>
        <w:rPr>
          <w:rFonts w:ascii="Arial Nova Light" w:hAnsi="Arial Nova Light" w:cs="Calibri"/>
          <w:bCs/>
        </w:rPr>
      </w:pPr>
      <w:r w:rsidRPr="00536448">
        <w:rPr>
          <w:rFonts w:ascii="Arial Nova Light" w:hAnsi="Arial Nova Light" w:cs="Calibri"/>
          <w:bCs/>
        </w:rPr>
        <w:t xml:space="preserve">To investigate these issues and </w:t>
      </w:r>
      <w:r w:rsidR="00710156">
        <w:rPr>
          <w:rFonts w:ascii="Arial Nova Light" w:hAnsi="Arial Nova Light" w:cs="Calibri"/>
          <w:bCs/>
        </w:rPr>
        <w:t>identif</w:t>
      </w:r>
      <w:r w:rsidRPr="00536448">
        <w:rPr>
          <w:rFonts w:ascii="Arial Nova Light" w:hAnsi="Arial Nova Light" w:cs="Calibri"/>
          <w:bCs/>
        </w:rPr>
        <w:t>y</w:t>
      </w:r>
      <w:r w:rsidR="00710156">
        <w:rPr>
          <w:rFonts w:ascii="Arial Nova Light" w:hAnsi="Arial Nova Light" w:cs="Calibri"/>
          <w:bCs/>
        </w:rPr>
        <w:t xml:space="preserve"> the</w:t>
      </w:r>
      <w:r w:rsidRPr="00536448">
        <w:rPr>
          <w:rFonts w:ascii="Arial Nova Light" w:hAnsi="Arial Nova Light" w:cs="Calibri"/>
          <w:bCs/>
        </w:rPr>
        <w:t xml:space="preserve"> neural mechanisms of affective influences on cognitive control, we recorded fMRI-BOLD activity in an emotion induction paradigm where we compared brain activity during </w:t>
      </w:r>
      <w:r w:rsidR="00710156">
        <w:rPr>
          <w:rFonts w:ascii="Arial Nova Light" w:hAnsi="Arial Nova Light" w:cs="Calibri"/>
          <w:bCs/>
        </w:rPr>
        <w:t xml:space="preserve">both </w:t>
      </w:r>
      <w:r w:rsidRPr="00536448">
        <w:rPr>
          <w:rFonts w:ascii="Arial Nova Light" w:hAnsi="Arial Nova Light" w:cs="Calibri"/>
          <w:bCs/>
        </w:rPr>
        <w:t>active cognitive processing and passive resting state conditions following exposure to either neutral or negatively valenced movies. This allowed us to examine how sustained emotional carry-over effects on brain state</w:t>
      </w:r>
      <w:r w:rsidR="001A20A5">
        <w:rPr>
          <w:rFonts w:ascii="Arial Nova Light" w:hAnsi="Arial Nova Light" w:cs="Calibri"/>
          <w:bCs/>
        </w:rPr>
        <w:fldChar w:fldCharType="begin" w:fldLock="1"/>
      </w:r>
      <w:r w:rsidR="00E3073E">
        <w:rPr>
          <w:rFonts w:ascii="Arial Nova Light" w:hAnsi="Arial Nova Light" w:cs="Calibri"/>
          <w:bCs/>
        </w:rPr>
        <w:instrText xml:space="preserve"> ADDIN ZOTERO_ITEM CSL_CITATION {"citationID":"kERJtWX1","properties":{"formattedCitation":"\\super 41,44\\nosupersub{}","plainCitation":"41,44","noteIndex":0},"citationItems":[{"id":1806,"uris":["http://www.mendeley.com/documents/?uuid=a67f1e27-1f3c-4fdf-a058-71b4386dc9ff","http://zotero.org/groups/5758162/items/765ECU9R"],"itemData":{"id":1806,"type":"article-journal","abstract":"The functional properties of resting brain activity are poorly understood, but have generally been related to self-monitoring and introspective processes. Here we investigated how emotionally positive and negative information differentially influenced subsequent brain activity at rest. We acquired fMRI data in 15 participants during rest periods following fearful, joyful, and neutral movies. Several brain regions were more active during resting than during movie-watching, including posterior/anterior cingulate cortices (PCC, ACC), bilateral insula and inferior parietal lobules (IPL). Functional connectivity at different frequency bands was also assessed using a wavelet correlation approach and small-world network analysis. Resting activity in ACC and insula as well as their coupling were strongly enhanced by preceding emotions, while coupling between ventral-medial prefrontal cortex and amygdala was selectively reduced. These effects were more pronounced after fearful than joyful movies for higher frequency bands. Moreover, the initial suppression of resting activity in ACC and insula after emotional stimuli was followed by a gradual restoration over time. Emotions did not affect IPL average activity but increased its connectivity with other regions. These findings reveal specific neural circuits recruited during the recovery from emotional arousal and highlight the complex functional dynamics of default mode networks in emotionally salient contexts. ?? 2010 Elsevier Inc.","container-title":"NeuroImage","DOI":"10.1016/j.neuroimage.2010.10.021","ISSN":"10538119","issue":"3","note":"PMID: 20955802\npublisher: Elsevier Inc.\nISBN: 1095-9572 (Electronic)\\r1053-8119 (Linking)","page":"2481-2491","title":"Impact of transient emotions on functional connectivity during subsequent resting state: A wavelet correlation approach","URL":"http://dx.doi.org/10.1016/j.neuroimage.2010.10.021","volume":"54","author":[{"family":"Eryilmaz","given":"Hamdi"},{"family":"Van De Ville","given":"Dimitri"},{"family":"Schwartz","given":"Sophie"},{"family":"Vuilleumier","given":"Patrik"}],"issued":{"date-parts":[["2011"]]}}},{"id":10572,"uris":["http://www.mendeley.com/documents/?uuid=713e773c-dca7-47cf-aca9-2405577b9d30","http://zotero.org/groups/5758162/items/UXGLEINE"],"itemData":{"id":10572,"type":"article-journal","container-title":"NeuroImage","DOI":"10.1016/j.neuroimage.2021.118377","ISSN":"10538119","issue":"May","note":"publisher: Elsevier Inc.","page":"118377","title":"Dynamic functional brain networks underlying the temporal inertia of negative emotions","URL":"https://doi.org/10.1016/j.neuroimage.2021.118377","volume":"240","author":[{"family":"Gaviria","given":"Julian"},{"family":"Rey","given":"Gwladys"},{"family":"Bolton","given":"Thomas A. W."},{"family":"Ville","given":"Dimitri Van De"},{"family":"Vuilleumier","given":"Patrik"}],"issued":{"date-parts":[["2021",10]]}}}],"schema":"https://github.com/citation-style-language/schema/raw/master/csl-citation.json"} </w:instrText>
      </w:r>
      <w:r w:rsidR="001A20A5">
        <w:rPr>
          <w:rFonts w:ascii="Arial Nova Light" w:hAnsi="Arial Nova Light" w:cs="Calibri"/>
          <w:bCs/>
        </w:rPr>
        <w:fldChar w:fldCharType="separate"/>
      </w:r>
      <w:r w:rsidR="00E3073E" w:rsidRPr="00E3073E">
        <w:rPr>
          <w:rFonts w:ascii="Arial Nova Light" w:hAnsi="Arial Nova Light"/>
          <w:vertAlign w:val="superscript"/>
        </w:rPr>
        <w:t>41,44</w:t>
      </w:r>
      <w:r w:rsidR="001A20A5">
        <w:rPr>
          <w:rFonts w:ascii="Arial Nova Light" w:hAnsi="Arial Nova Light" w:cs="Calibri"/>
          <w:bCs/>
        </w:rPr>
        <w:fldChar w:fldCharType="end"/>
      </w:r>
      <w:r w:rsidRPr="00536448">
        <w:rPr>
          <w:rFonts w:ascii="Arial Nova Light" w:hAnsi="Arial Nova Light" w:cs="Calibri"/>
          <w:bCs/>
        </w:rPr>
        <w:t xml:space="preserve"> could influence neural and behavioral indices of cognitive control. Importantly, to assess the functional dynamics of reciprocal influences between </w:t>
      </w:r>
      <w:r w:rsidRPr="00536448">
        <w:rPr>
          <w:rFonts w:ascii="Arial Nova Light" w:hAnsi="Arial Nova Light" w:cs="Calibri"/>
          <w:bCs/>
        </w:rPr>
        <w:lastRenderedPageBreak/>
        <w:t xml:space="preserve">different brain </w:t>
      </w:r>
      <w:proofErr w:type="gramStart"/>
      <w:r w:rsidRPr="00536448">
        <w:rPr>
          <w:rFonts w:ascii="Arial Nova Light" w:hAnsi="Arial Nova Light" w:cs="Calibri"/>
          <w:bCs/>
        </w:rPr>
        <w:t>network</w:t>
      </w:r>
      <w:proofErr w:type="gramEnd"/>
      <w:r w:rsidRPr="00536448">
        <w:rPr>
          <w:rFonts w:ascii="Arial Nova Light" w:hAnsi="Arial Nova Light" w:cs="Calibri"/>
          <w:bCs/>
        </w:rPr>
        <w:t xml:space="preserve"> active at different points in time, we deployed a recently developed signal processing method to obtain quantitative temporal parameters, as well as anatomical characteristics of dynamic functional connectivity (dFC) across the whole brain. Specifically, we leveraged </w:t>
      </w:r>
      <w:r w:rsidR="009560DF">
        <w:rPr>
          <w:rFonts w:ascii="Arial Nova Light" w:hAnsi="Arial Nova Light" w:cs="Calibri"/>
          <w:bCs/>
        </w:rPr>
        <w:t>a</w:t>
      </w:r>
      <w:r w:rsidRPr="00536448">
        <w:rPr>
          <w:rFonts w:ascii="Arial Nova Light" w:hAnsi="Arial Nova Light" w:cs="Calibri"/>
          <w:bCs/>
        </w:rPr>
        <w:t xml:space="preserve"> </w:t>
      </w:r>
      <w:r w:rsidRPr="00536448">
        <w:rPr>
          <w:rFonts w:ascii="Arial Nova Light" w:hAnsi="Arial Nova Light" w:cs="Calibri"/>
        </w:rPr>
        <w:t xml:space="preserve">co-activation </w:t>
      </w:r>
      <w:r w:rsidR="00E3073E">
        <w:rPr>
          <w:rFonts w:ascii="Arial Nova Light" w:hAnsi="Arial Nova Light" w:cs="Calibri"/>
        </w:rPr>
        <w:t>patterns</w:t>
      </w:r>
      <w:r w:rsidRPr="00536448">
        <w:rPr>
          <w:rFonts w:ascii="Arial Nova Light" w:hAnsi="Arial Nova Light" w:cs="Calibri"/>
        </w:rPr>
        <w:t xml:space="preserve"> </w:t>
      </w:r>
      <w:r w:rsidR="002035D5">
        <w:rPr>
          <w:rFonts w:ascii="Arial Nova Light" w:hAnsi="Arial Nova Light" w:cs="Calibri"/>
        </w:rPr>
        <w:t>(</w:t>
      </w:r>
      <w:r w:rsidRPr="00536448">
        <w:rPr>
          <w:rFonts w:ascii="Arial Nova Light" w:hAnsi="Arial Nova Light" w:cs="Calibri"/>
        </w:rPr>
        <w:t>CAPs</w:t>
      </w:r>
      <w:r w:rsidR="002035D5">
        <w:rPr>
          <w:rFonts w:ascii="Arial Nova Light" w:hAnsi="Arial Nova Light" w:cs="Calibri"/>
        </w:rPr>
        <w:t>)</w:t>
      </w:r>
      <w:r w:rsidR="002035D5" w:rsidRPr="00536448">
        <w:rPr>
          <w:rFonts w:ascii="Arial Nova Light" w:hAnsi="Arial Nova Light" w:cs="Calibri"/>
        </w:rPr>
        <w:t xml:space="preserve"> </w:t>
      </w:r>
      <w:r w:rsidRPr="00536448">
        <w:rPr>
          <w:rFonts w:ascii="Arial Nova Light" w:hAnsi="Arial Nova Light" w:cs="Calibri"/>
          <w:bCs/>
        </w:rPr>
        <w:t>approach</w:t>
      </w:r>
      <w:r w:rsidR="001A20A5">
        <w:rPr>
          <w:rFonts w:ascii="Arial Nova Light" w:hAnsi="Arial Nova Light" w:cs="Calibri"/>
          <w:bCs/>
        </w:rPr>
        <w:fldChar w:fldCharType="begin" w:fldLock="1"/>
      </w:r>
      <w:r w:rsidR="004060D1">
        <w:rPr>
          <w:rFonts w:ascii="Arial Nova Light" w:hAnsi="Arial Nova Light" w:cs="Calibri"/>
          <w:bCs/>
        </w:rPr>
        <w:instrText xml:space="preserve"> ADDIN ZOTERO_ITEM CSL_CITATION {"citationID":"m7fmOjW8","properties":{"formattedCitation":"\\super 48,49\\nosupersub{}","plainCitation":"48,49","noteIndex":0},"citationItems":[{"id":9288,"uris":["http://www.mendeley.com/documents/?uuid=d0633e0b-59ef-4517-b6c1-0a509a73ab51","http://zotero.org/groups/5758162/items/GX4KTN3D"],"itemData":{"id":9288,"type":"article-journal","abstract":"Functional magnetic resonance imaging provides rich spatio-temporal data of human brain activity during task and rest. Many recent efforts have focussed on characterising dynamics of brain activity. One notable instance is co-activation pattern (CAP) analysis, a frame-wise analytical approach that disentangles the different functional brain networks interacting with a user-defined seed region. While promising applications in various clinical settings have been demonstrated, there is not yet any centralised, publicly accessible resource to facilitate the deployment of the technique. Here, we release a working version of TbCAPs, a new toolbox for CAP analysis, which includes all steps of the analytical pipeline, introduces new methodological developments that build on already existing concepts, and enables a facilitated inspection of CAPs and resulting metrics of brain dynamics. The toolbox is available on a public academic repository at https://c4science.ch/source/CAP_Toolbox.git. In addition, to illustrate the feasibility and usefulness of our pipeline, we describe an application to the study of human cognition. CAPs are constructed from resting-state fMRI using as seed the right dorsolateral prefrontal cortex, and, in a separate sample, we successfully predict a behavioural measure of continuous attentional performance from the metrics of CAP dynamics (R </w:instrText>
      </w:r>
      <w:r w:rsidR="004060D1">
        <w:rPr>
          <w:rFonts w:ascii="Arial" w:hAnsi="Arial" w:cs="Arial"/>
          <w:bCs/>
        </w:rPr>
        <w:instrText>​</w:instrText>
      </w:r>
      <w:r w:rsidR="004060D1">
        <w:rPr>
          <w:rFonts w:ascii="Arial Nova Light" w:hAnsi="Arial Nova Light" w:cs="Calibri"/>
          <w:bCs/>
        </w:rPr>
        <w:instrText xml:space="preserve">= </w:instrText>
      </w:r>
      <w:r w:rsidR="004060D1">
        <w:rPr>
          <w:rFonts w:ascii="Arial" w:hAnsi="Arial" w:cs="Arial"/>
          <w:bCs/>
        </w:rPr>
        <w:instrText>​</w:instrText>
      </w:r>
      <w:r w:rsidR="004060D1">
        <w:rPr>
          <w:rFonts w:ascii="Arial Nova Light" w:hAnsi="Arial Nova Light" w:cs="Calibri"/>
          <w:bCs/>
        </w:rPr>
        <w:instrText xml:space="preserve">0.59).","container-title":"NeuroImage","DOI":"10.1016/j.neuroimage.2020.116621","ISSN":"10538119","issue":"February","note":"PMID: 32058000\npublisher: Elsevier Ltd","page":"116621","title":"TbCAPs: A toolbox for co-activation pattern analysis","URL":"https://doi.org/10.1016/j.neuroimage.2020.116621","volume":"211","author":[{"family":"Bolton","given":"Thomas A. W."},{"family":"Tuleasca","given":"Constantin"},{"family":"Wotruba","given":"Diana"},{"family":"Rey","given":"Gwladys"},{"family":"Dhanis","given":"Herberto"},{"family":"Gauthier","given":"Baptiste"},{"family":"Delavari","given":"Farnaz"},{"family":"Morgenroth","given":"Elenor"},{"family":"Gaviria","given":"Julian"},{"family":"Blondiaux","given":"Eva"},{"family":"Smigielski","given":"Lukasz"},{"family":"Van De Ville","given":"Dimitri"}],"issued":{"date-parts":[["2020",5]]}}},{"id":4369,"uris":["http://www.mendeley.com/documents/?uuid=6fa77df3-c496-4627-9e0d-db0b6d42d6e5","http://zotero.org/groups/5758162/items/8BD2DMUY"],"itemData":{"id":4369,"type":"article-journal","abstract":"The brain is a complex system that integrates and processes information across multiple time scales by dynamically coordinating activities over brain regions and circuits. Correlations in resting-state functional magnetic resonance imaging (rsfMRI) signals have been widely used to infer functional connectivity of the brain, providing a metric of functional associations that reflects a temporal average over an entire scan (typically several minutes or longer). Not until recently was the study of dynamic brain interactions at much shorter time scales (seconds to minutes) considered for inference of functional connectivity. One method proposed for this objective seeks to identify and extract recurring co-activation patterns (CAPs) that represent instantaneous brain configurations at single time points. Here, we review the development and recent advancement of CAP methodology and other closely related approaches, as well as their applications and associated findings. We also discuss the potential neural origins and behavioral relevance of CAPs, along with methodological issues and future research directions in the analysis of fMRI co-activation patterns.","container-title":"NeuroImage","DOI":"10.1016/j.neuroimage.2018.01.041","ISSN":"10959572","issue":"January","note":"PMID: 29355767\npublisher: Elsevier Ltd","page":"1-10","title":"Co-activation patterns in resting-state fMRI signals","URL":"https://doi.org/10.1016/j.neuroimage.2018.01.041","author":[{"family":"Liu","given":"Xiao"},{"family":"Zhang","given":"Nanyin"},{"family":"Chang","given":"Catie"},{"family":"Duyn","given":"Jeff H."}],"issued":{"date-parts":[["2018"]]}}}],"schema":"https://github.com/citation-style-language/schema/raw/master/csl-citation.json"} </w:instrText>
      </w:r>
      <w:r w:rsidR="001A20A5">
        <w:rPr>
          <w:rFonts w:ascii="Arial Nova Light" w:hAnsi="Arial Nova Light" w:cs="Calibri"/>
          <w:bCs/>
        </w:rPr>
        <w:fldChar w:fldCharType="separate"/>
      </w:r>
      <w:r w:rsidR="004060D1" w:rsidRPr="004060D1">
        <w:rPr>
          <w:rFonts w:ascii="Arial Nova Light" w:hAnsi="Arial Nova Light"/>
          <w:vertAlign w:val="superscript"/>
        </w:rPr>
        <w:t>48,49</w:t>
      </w:r>
      <w:r w:rsidR="001A20A5">
        <w:rPr>
          <w:rFonts w:ascii="Arial Nova Light" w:hAnsi="Arial Nova Light" w:cs="Calibri"/>
          <w:bCs/>
        </w:rPr>
        <w:fldChar w:fldCharType="end"/>
      </w:r>
      <w:r w:rsidR="002A7A2E">
        <w:rPr>
          <w:rFonts w:ascii="Arial Nova Light" w:hAnsi="Arial Nova Light" w:cs="Calibri"/>
          <w:bCs/>
        </w:rPr>
        <w:t xml:space="preserve"> without any predefined</w:t>
      </w:r>
      <w:r w:rsidR="007C212B">
        <w:rPr>
          <w:rFonts w:ascii="Arial Nova Light" w:hAnsi="Arial Nova Light" w:cs="Calibri"/>
          <w:bCs/>
        </w:rPr>
        <w:t xml:space="preserve"> seed region of interest</w:t>
      </w:r>
      <w:r w:rsidR="002A7A2E">
        <w:rPr>
          <w:rFonts w:ascii="Arial Nova Light" w:hAnsi="Arial Nova Light" w:cs="Calibri"/>
          <w:bCs/>
        </w:rPr>
        <w:t xml:space="preserve"> </w:t>
      </w:r>
      <w:r w:rsidR="00F53EEC">
        <w:rPr>
          <w:rFonts w:ascii="Arial Nova Light" w:hAnsi="Arial Nova Light" w:cs="Calibri"/>
          <w:bCs/>
        </w:rPr>
        <w:t xml:space="preserve">(ROI) </w:t>
      </w:r>
      <w:r w:rsidR="007C212B">
        <w:rPr>
          <w:rFonts w:ascii="Arial Nova Light" w:hAnsi="Arial Nova Light" w:cs="Calibri"/>
          <w:bCs/>
        </w:rPr>
        <w:t xml:space="preserve">or functional brain parcellation. It permitted us to </w:t>
      </w:r>
      <w:r w:rsidR="00002D66" w:rsidRPr="00C03836">
        <w:rPr>
          <w:rFonts w:ascii="Arial Nova Light" w:hAnsi="Arial Nova Light" w:cs="Calibri"/>
          <w:bCs/>
          <w:highlight w:val="green"/>
        </w:rPr>
        <w:t>t</w:t>
      </w:r>
      <w:r w:rsidR="00002D66" w:rsidRPr="00C03836">
        <w:rPr>
          <w:rFonts w:ascii="Arial Nova Light" w:hAnsi="Arial Nova Light" w:cs="Calibri"/>
          <w:highlight w:val="green"/>
        </w:rPr>
        <w:t>rack</w:t>
      </w:r>
      <w:r w:rsidR="002035D5">
        <w:rPr>
          <w:rFonts w:ascii="Arial Nova Light" w:hAnsi="Arial Nova Light" w:cs="Calibri"/>
        </w:rPr>
        <w:t xml:space="preserve"> </w:t>
      </w:r>
      <w:r w:rsidRPr="00536448">
        <w:rPr>
          <w:rFonts w:ascii="Arial Nova Light" w:hAnsi="Arial Nova Light" w:cs="Calibri"/>
        </w:rPr>
        <w:t>dynamic fluctuations of network activity over time in a data-driven manner</w:t>
      </w:r>
      <w:r w:rsidR="002035D5">
        <w:rPr>
          <w:rFonts w:ascii="Arial Nova Light" w:hAnsi="Arial Nova Light" w:cs="Calibri"/>
        </w:rPr>
        <w:t xml:space="preserve"> with </w:t>
      </w:r>
      <w:r w:rsidR="00C03836" w:rsidRPr="00C03836">
        <w:rPr>
          <w:rFonts w:ascii="Arial Nova Light" w:hAnsi="Arial Nova Light" w:cs="Calibri"/>
          <w:highlight w:val="green"/>
        </w:rPr>
        <w:t>voxel-wise</w:t>
      </w:r>
      <w:r w:rsidR="002035D5">
        <w:rPr>
          <w:rFonts w:ascii="Arial Nova Light" w:hAnsi="Arial Nova Light" w:cs="Calibri"/>
        </w:rPr>
        <w:t xml:space="preserve"> resolution</w:t>
      </w:r>
      <w:r w:rsidRPr="00536448">
        <w:rPr>
          <w:rFonts w:ascii="Arial Nova Light" w:hAnsi="Arial Nova Light" w:cs="Calibri"/>
        </w:rPr>
        <w:t xml:space="preserve">. </w:t>
      </w:r>
      <w:sdt>
        <w:sdtPr>
          <w:rPr>
            <w:rFonts w:ascii="Arial Nova Light" w:hAnsi="Arial Nova Light" w:cs="Calibri"/>
          </w:rPr>
          <w:id w:val="-1507133769"/>
          <w:docPartObj>
            <w:docPartGallery w:val="Watermarks"/>
          </w:docPartObj>
        </w:sdtPr>
        <w:sdtEndPr/>
        <w:sdtContent/>
      </w:sdt>
      <w:r w:rsidRPr="00536448">
        <w:rPr>
          <w:rFonts w:ascii="Arial Nova Light" w:hAnsi="Arial Nova Light" w:cs="Calibri"/>
        </w:rPr>
        <w:t xml:space="preserve">We then </w:t>
      </w:r>
      <w:r w:rsidR="00002D66" w:rsidRPr="00536448">
        <w:rPr>
          <w:rFonts w:ascii="Arial Nova Light" w:hAnsi="Arial Nova Light" w:cs="Calibri"/>
        </w:rPr>
        <w:t>probed</w:t>
      </w:r>
      <w:r w:rsidRPr="00536448">
        <w:rPr>
          <w:rFonts w:ascii="Arial Nova Light" w:hAnsi="Arial Nova Light" w:cs="Calibri"/>
        </w:rPr>
        <w:t xml:space="preserve"> functional relationships between CAPs using a </w:t>
      </w:r>
      <w:r w:rsidR="00094448" w:rsidRPr="00536448">
        <w:rPr>
          <w:rFonts w:ascii="Arial Nova Light" w:hAnsi="Arial Nova Light" w:cs="Calibri"/>
        </w:rPr>
        <w:t xml:space="preserve">Bayesian </w:t>
      </w:r>
      <w:r w:rsidRPr="00536448">
        <w:rPr>
          <w:rFonts w:ascii="Arial Nova Light" w:hAnsi="Arial Nova Light" w:cs="Calibri"/>
          <w:bCs/>
        </w:rPr>
        <w:t>structural equation modeling (</w:t>
      </w:r>
      <w:r w:rsidR="00094448" w:rsidRPr="00536448">
        <w:rPr>
          <w:rFonts w:ascii="Arial Nova Light" w:hAnsi="Arial Nova Light" w:cs="Calibri"/>
          <w:bCs/>
        </w:rPr>
        <w:t>B</w:t>
      </w:r>
      <w:r w:rsidRPr="00536448">
        <w:rPr>
          <w:rFonts w:ascii="Arial Nova Light" w:hAnsi="Arial Nova Light" w:cs="Calibri"/>
          <w:bCs/>
        </w:rPr>
        <w:t xml:space="preserve">SEM) approach. </w:t>
      </w:r>
      <w:bookmarkStart w:id="9" w:name="_Hlk63707311"/>
      <w:r w:rsidRPr="00536448">
        <w:rPr>
          <w:rFonts w:ascii="Arial Nova Light" w:hAnsi="Arial Nova Light" w:cs="Calibri"/>
          <w:bCs/>
        </w:rPr>
        <w:t>By characterizing transient brain-wide CAPs modulated as a function of emotion and subsequent cognitive control demands</w:t>
      </w:r>
      <w:r w:rsidR="00082906">
        <w:rPr>
          <w:rFonts w:ascii="Arial Nova Light" w:hAnsi="Arial Nova Light" w:cs="Calibri"/>
          <w:bCs/>
        </w:rPr>
        <w:t>,</w:t>
      </w:r>
      <w:r w:rsidRPr="00536448">
        <w:rPr>
          <w:rFonts w:ascii="Arial Nova Light" w:hAnsi="Arial Nova Light" w:cs="Calibri"/>
          <w:bCs/>
        </w:rPr>
        <w:t xml:space="preserve"> </w:t>
      </w:r>
      <w:r w:rsidR="00082906">
        <w:rPr>
          <w:rFonts w:ascii="Arial Nova Light" w:hAnsi="Arial Nova Light" w:cs="Calibri"/>
          <w:bCs/>
        </w:rPr>
        <w:t>and</w:t>
      </w:r>
      <w:r w:rsidR="00082906" w:rsidRPr="00536448">
        <w:rPr>
          <w:rFonts w:ascii="Arial Nova Light" w:hAnsi="Arial Nova Light" w:cs="Calibri"/>
          <w:bCs/>
        </w:rPr>
        <w:t xml:space="preserve"> </w:t>
      </w:r>
      <w:r w:rsidR="00082906">
        <w:rPr>
          <w:rFonts w:ascii="Arial Nova Light" w:hAnsi="Arial Nova Light" w:cs="Calibri"/>
          <w:bCs/>
        </w:rPr>
        <w:t>defining their reciprocal relationships over time</w:t>
      </w:r>
      <w:r w:rsidRPr="00536448">
        <w:rPr>
          <w:rFonts w:ascii="Arial Nova Light" w:hAnsi="Arial Nova Light" w:cs="Calibri"/>
          <w:bCs/>
        </w:rPr>
        <w:t xml:space="preserve">, we could test three complementary hypotheses about </w:t>
      </w:r>
      <w:r w:rsidR="005551C0">
        <w:rPr>
          <w:rFonts w:ascii="Arial Nova Light" w:hAnsi="Arial Nova Light" w:cs="Calibri"/>
          <w:bCs/>
        </w:rPr>
        <w:t xml:space="preserve">the influence of </w:t>
      </w:r>
      <w:r w:rsidRPr="00536448">
        <w:rPr>
          <w:rFonts w:ascii="Arial Nova Light" w:hAnsi="Arial Nova Light" w:cs="Calibri"/>
          <w:bCs/>
        </w:rPr>
        <w:t>emotion</w:t>
      </w:r>
      <w:r w:rsidR="005551C0">
        <w:rPr>
          <w:rFonts w:ascii="Arial Nova Light" w:hAnsi="Arial Nova Light" w:cs="Calibri"/>
          <w:bCs/>
        </w:rPr>
        <w:t xml:space="preserve">s on </w:t>
      </w:r>
      <w:r w:rsidRPr="00536448">
        <w:rPr>
          <w:rFonts w:ascii="Arial Nova Light" w:hAnsi="Arial Nova Light" w:cs="Calibri"/>
          <w:bCs/>
        </w:rPr>
        <w:t>cognition</w:t>
      </w:r>
      <w:r w:rsidR="00082906">
        <w:rPr>
          <w:rFonts w:ascii="Arial Nova Light" w:hAnsi="Arial Nova Light" w:cs="Calibri"/>
          <w:bCs/>
        </w:rPr>
        <w:t>.</w:t>
      </w:r>
      <w:r w:rsidRPr="00536448">
        <w:rPr>
          <w:rFonts w:ascii="Arial Nova Light" w:hAnsi="Arial Nova Light" w:cs="Calibri"/>
          <w:bCs/>
        </w:rPr>
        <w:t xml:space="preserve"> </w:t>
      </w:r>
      <w:r w:rsidR="00082906">
        <w:rPr>
          <w:rFonts w:ascii="Arial Nova Light" w:hAnsi="Arial Nova Light" w:cs="Calibri"/>
          <w:bCs/>
        </w:rPr>
        <w:t>N</w:t>
      </w:r>
      <w:r w:rsidRPr="00536448">
        <w:rPr>
          <w:rFonts w:ascii="Arial Nova Light" w:hAnsi="Arial Nova Light" w:cs="Calibri"/>
          <w:bCs/>
        </w:rPr>
        <w:t>amely</w:t>
      </w:r>
      <w:r w:rsidR="00082906">
        <w:rPr>
          <w:rFonts w:ascii="Arial Nova Light" w:hAnsi="Arial Nova Light" w:cs="Calibri"/>
          <w:bCs/>
        </w:rPr>
        <w:t>,</w:t>
      </w:r>
      <w:r w:rsidRPr="00536448">
        <w:rPr>
          <w:rFonts w:ascii="Arial Nova Light" w:hAnsi="Arial Nova Light" w:cs="Calibri"/>
          <w:bCs/>
        </w:rPr>
        <w:t xml:space="preserve"> that emotional effects on brain activity </w:t>
      </w:r>
      <w:r w:rsidR="00082906">
        <w:rPr>
          <w:rFonts w:ascii="Arial Nova Light" w:hAnsi="Arial Nova Light" w:cs="Calibri"/>
          <w:bCs/>
        </w:rPr>
        <w:t xml:space="preserve">patterns </w:t>
      </w:r>
      <w:r w:rsidRPr="00536448">
        <w:rPr>
          <w:rFonts w:ascii="Arial Nova Light" w:hAnsi="Arial Nova Light" w:cs="Calibri"/>
          <w:bCs/>
        </w:rPr>
        <w:t xml:space="preserve">during the cognitive control task might be related to (1) changes in dFC expressed in </w:t>
      </w:r>
      <w:r w:rsidR="00082906">
        <w:rPr>
          <w:rFonts w:ascii="Arial Nova Light" w:hAnsi="Arial Nova Light" w:cs="Calibri"/>
          <w:bCs/>
        </w:rPr>
        <w:t>intrinsic/</w:t>
      </w:r>
      <w:r w:rsidRPr="00536448">
        <w:rPr>
          <w:rFonts w:ascii="Arial Nova Light" w:hAnsi="Arial Nova Light" w:cs="Calibri"/>
          <w:bCs/>
        </w:rPr>
        <w:t xml:space="preserve">spontaneous activity at rest following emotion induction; (2) changes in dFC evoked during emotional appraisal itself; and (3) changes in behavioral performance measured </w:t>
      </w:r>
      <w:r w:rsidR="00082906">
        <w:rPr>
          <w:rFonts w:ascii="Arial Nova Light" w:hAnsi="Arial Nova Light" w:cs="Calibri"/>
          <w:bCs/>
        </w:rPr>
        <w:t>duri</w:t>
      </w:r>
      <w:r w:rsidRPr="00536448">
        <w:rPr>
          <w:rFonts w:ascii="Arial Nova Light" w:hAnsi="Arial Nova Light" w:cs="Calibri"/>
          <w:bCs/>
        </w:rPr>
        <w:t>n</w:t>
      </w:r>
      <w:r w:rsidR="00082906">
        <w:rPr>
          <w:rFonts w:ascii="Arial Nova Light" w:hAnsi="Arial Nova Light" w:cs="Calibri"/>
          <w:bCs/>
        </w:rPr>
        <w:t>g</w:t>
      </w:r>
      <w:r w:rsidRPr="00536448">
        <w:rPr>
          <w:rFonts w:ascii="Arial Nova Light" w:hAnsi="Arial Nova Light" w:cs="Calibri"/>
          <w:bCs/>
        </w:rPr>
        <w:t xml:space="preserve"> the cognitive control task.</w:t>
      </w:r>
      <w:bookmarkEnd w:id="9"/>
    </w:p>
    <w:p w14:paraId="19C64893" w14:textId="77777777" w:rsidR="00F24354" w:rsidRPr="00536448" w:rsidRDefault="00F24354" w:rsidP="00BA48BB">
      <w:pPr>
        <w:spacing w:after="0" w:line="480" w:lineRule="auto"/>
        <w:jc w:val="both"/>
        <w:rPr>
          <w:rFonts w:ascii="Arial Nova Light" w:hAnsi="Arial Nova Light" w:cs="Calibri"/>
          <w:bCs/>
        </w:rPr>
      </w:pPr>
    </w:p>
    <w:p w14:paraId="3CECBA7E" w14:textId="1993FB5C" w:rsidR="00B166B2" w:rsidRDefault="00B166B2" w:rsidP="00BA48BB">
      <w:pPr>
        <w:spacing w:after="0" w:line="480" w:lineRule="auto"/>
        <w:jc w:val="both"/>
      </w:pPr>
      <w:r w:rsidRPr="00536448">
        <w:rPr>
          <w:rFonts w:ascii="Arial Nova Light" w:hAnsi="Arial Nova Light" w:cs="Calibri"/>
          <w:bCs/>
        </w:rPr>
        <w:t>Based on previous research, we expected that negative emotions would induce changes in distributed brain circuits, including the DMN typically expressed in resting state</w:t>
      </w:r>
      <w:r w:rsidR="001A20A5">
        <w:rPr>
          <w:rFonts w:ascii="Arial Nova Light" w:hAnsi="Arial Nova Light" w:cs="Calibri"/>
          <w:bCs/>
        </w:rPr>
        <w:fldChar w:fldCharType="begin" w:fldLock="1"/>
      </w:r>
      <w:r w:rsidR="00AF3FD0">
        <w:rPr>
          <w:rFonts w:ascii="Arial Nova Light" w:hAnsi="Arial Nova Light" w:cs="Calibri"/>
          <w:bCs/>
        </w:rPr>
        <w:instrText xml:space="preserve"> ADDIN ZOTERO_ITEM CSL_CITATION {"citationID":"4DynoTG8","properties":{"formattedCitation":"\\super 50\\nosupersub{}","plainCitation":"50","noteIndex":0},"citationItems":[{"id":6732,"uris":["http://www.mendeley.com/documents/?uuid=33ff98dc-3032-490e-9535-0829aa0701d2","http://zotero.org/groups/5758162/items/JGSS35JX"],"itemData":{"id":6732,"type":"article-journal","abstract":"During the many idle moments that comprise daily life, the human brain increases its activity across a set of midline and lateral cortical brain regions known as the \"default network.\" Despite the robustness with which the brain defaults to this pattern of activity, surprisingly little is known about the network's precise anatomical organization and adaptive functions. To provide insight into these questions, this article synthesizes recent literature from structural and functional imaging with a growing behavioral literature on mind wandering. Results characterize the default network as a set of interacting hubs and subsystems that play an important role in \"internal mentation\"-the introspective and adaptive mental activities in which humans spontaneously and deliberately engage in every day. © The Author(s) 2012.","container-title":"Neuroscientist","DOI":"10.1177/1073858411403316","ISSN":"10738584","issue":"3","note":"PMID: 21677128","page":"251-270","title":"The brain's default network and its adaptive role in internal mentation","volume":"18","author":[{"family":"Andrews-Hanna","given":"Jessica R."}],"issued":{"date-parts":[["2012"]]}}}],"schema":"https://github.com/citation-style-language/schema/raw/master/csl-citation.json"} </w:instrText>
      </w:r>
      <w:r w:rsidR="001A20A5">
        <w:rPr>
          <w:rFonts w:ascii="Arial Nova Light" w:hAnsi="Arial Nova Light" w:cs="Calibri"/>
          <w:bCs/>
        </w:rPr>
        <w:fldChar w:fldCharType="separate"/>
      </w:r>
      <w:r w:rsidR="00AF3FD0" w:rsidRPr="00AF3FD0">
        <w:rPr>
          <w:rFonts w:ascii="Arial Nova Light" w:hAnsi="Arial Nova Light"/>
          <w:vertAlign w:val="superscript"/>
        </w:rPr>
        <w:t>50</w:t>
      </w:r>
      <w:r w:rsidR="001A20A5">
        <w:rPr>
          <w:rFonts w:ascii="Arial Nova Light" w:hAnsi="Arial Nova Light" w:cs="Calibri"/>
          <w:bCs/>
        </w:rPr>
        <w:fldChar w:fldCharType="end"/>
      </w:r>
      <w:r w:rsidRPr="00536448">
        <w:rPr>
          <w:rFonts w:ascii="Arial Nova Light" w:hAnsi="Arial Nova Light" w:cs="Calibri"/>
          <w:bCs/>
        </w:rPr>
        <w:t>, as well as the</w:t>
      </w:r>
      <w:r w:rsidR="005E63C7">
        <w:rPr>
          <w:rFonts w:ascii="Arial Nova Light" w:hAnsi="Arial Nova Light" w:cs="Calibri"/>
          <w:bCs/>
        </w:rPr>
        <w:t xml:space="preserve"> </w:t>
      </w:r>
      <w:r w:rsidRPr="00536448">
        <w:rPr>
          <w:rFonts w:ascii="Arial Nova Light" w:hAnsi="Arial Nova Light" w:cs="Calibri"/>
          <w:bCs/>
        </w:rPr>
        <w:t xml:space="preserve">SN, DAN and/or executive control networks </w:t>
      </w:r>
      <w:r w:rsidR="005E63C7">
        <w:rPr>
          <w:rFonts w:ascii="Arial Nova Light" w:hAnsi="Arial Nova Light" w:cs="Calibri"/>
          <w:bCs/>
        </w:rPr>
        <w:t>(</w:t>
      </w:r>
      <w:r w:rsidRPr="00536448">
        <w:rPr>
          <w:rFonts w:ascii="Arial Nova Light" w:hAnsi="Arial Nova Light" w:cs="Calibri"/>
          <w:bCs/>
        </w:rPr>
        <w:t>FPN</w:t>
      </w:r>
      <w:r w:rsidR="005E63C7">
        <w:rPr>
          <w:rFonts w:ascii="Arial Nova Light" w:hAnsi="Arial Nova Light" w:cs="Calibri"/>
          <w:bCs/>
        </w:rPr>
        <w:t>)</w:t>
      </w:r>
      <w:r w:rsidRPr="00536448">
        <w:rPr>
          <w:rFonts w:ascii="Arial Nova Light" w:hAnsi="Arial Nova Light" w:cs="Calibri"/>
          <w:bCs/>
        </w:rPr>
        <w:t xml:space="preserve">, typically </w:t>
      </w:r>
      <w:r w:rsidR="005E63C7">
        <w:rPr>
          <w:rFonts w:ascii="Arial Nova Light" w:hAnsi="Arial Nova Light" w:cs="Calibri"/>
          <w:bCs/>
        </w:rPr>
        <w:t>recruit</w:t>
      </w:r>
      <w:r w:rsidRPr="00536448">
        <w:rPr>
          <w:rFonts w:ascii="Arial Nova Light" w:hAnsi="Arial Nova Light" w:cs="Calibri"/>
          <w:bCs/>
        </w:rPr>
        <w:t>ed by cognitive control demands</w:t>
      </w:r>
      <w:r w:rsidR="001A20A5">
        <w:rPr>
          <w:rFonts w:ascii="Arial Nova Light" w:hAnsi="Arial Nova Light" w:cs="Calibri"/>
          <w:bCs/>
        </w:rPr>
        <w:fldChar w:fldCharType="begin" w:fldLock="1"/>
      </w:r>
      <w:r w:rsidR="00B32C6C">
        <w:rPr>
          <w:rFonts w:ascii="Arial Nova Light" w:hAnsi="Arial Nova Light" w:cs="Calibri"/>
          <w:bCs/>
        </w:rPr>
        <w:instrText xml:space="preserve"> ADDIN ZOTERO_ITEM CSL_CITATION {"citationID":"8OlYS23z","properties":{"formattedCitation":"\\super 51\\uc0\\u8211{}53\\nosupersub{}","plainCitation":"51–53","noteIndex":0},"citationItems":[{"id":4972,"uris":["http://www.mendeley.com/documents/?uuid=f87fa886-f4b9-4840-ba84-e2a69b8931b9","http://zotero.org/groups/5758162/items/EFSHKE84"],"itemData":{"id":4972,"type":"article-journal","abstract":"Fig. 2. FPCN fractionation based on internetwork connectivity with the DN and DAN. (A) Hierarchical clustering results based on intermodular connections. FPCN nodes cluster into two separate families. (B) Surface rendering of FPCN nodes from the Yeo parcellation, color-coded based on the hierarchical clus-tering results. (C) Accuracy of the support vector machine classifier in distinguishing FPCN A and FPCN B FC patterns with the DN and DAN during each con-dition. Dotted line represents baseline accuracy (50%). (D) Surface rendering of FPCN nodes from the Gordon parcellation, color coded based on the hierarchical clustering results in SI Appendix, Fig. S3B. Abbreviations are the same as in Fig. 1.","container-title":"Proceedings of the National Academy of Sciences","DOI":"10.1073/pnas.1715766115","ISSN":"0027-8424","issue":"7","note":"PMID: 29382744","page":"E1598-E1607","title":"Heterogeneity within the frontoparietal control network and its relationship to the default and dorsal attention networks","URL":"http://www.pnas.org/lookup/doi/10.1073/pnas.1715766115","volume":"115","author":[{"family":"Dixon","given":"Matthew L."},{"family":"De La Vega","given":"Alejandro"},{"family":"Mills","given":"Caitlin"},{"family":"Andrews-Hanna","given":"Jessica R."},{"family":"Spreng","given":"R. Nathan"},{"family":"Cole","given":"Michael W."},{"family":"Christoff","given":"Kalina"}],"issued":{"date-parts":[["2018"]]}}},{"id":6764,"uris":["http://www.mendeley.com/documents/?uuid=b9fb4a9f-5c53-42e1-8953-96ab002100c7","http://zotero.org/groups/5758162/items/Z8BKWN9A"],"itemData":{"id":6764,"type":"article-journal","abstract":"Increased intraindividual variability (IIV) is a hallmark of disorders of attention. Recent work has linked these disorders to abnormalities in a \"default mode\" network, comprising brain regions routinely deactivated during goal-directed cognitive tasks. Findings from a study of the neural basis of attentional lapses suggest that a competitive relationship between the \"task-negative\" default mode network and regions of a \"task-positive\" attentional network is a potential locus of dysfunction in individuals with increased IIV. Resting state studies have shown that this competitive relationship is intrinsically represented in the brain, in the form of a negative correlation or antiphase relationship between spontaneous activity occurring in the two networks. We quantified the negative correlation between these two networks in 26 subjects, during active (Eriksen flanker task) and resting state scans. We hypothesized that the strength of the negative correlation is an index of the degree of regulation of activity in the default mode and task-positive networks and would be positively related to consistent behavioral performance. We found that the strength of the correlation between the two networks varies across individuals. These individual differences appear to be behaviorally relevant, as interindividual variation in the strength of the correlation was significantly related to individual differences in response time variability: the stronger the negative correlation (i.e., the closer to 180° antiphase), the less variable the behavioral performance. This relationship was moderately consistent across resting and task conditions, suggesting that the measure indexes moderately stable individual differences in the integrity of functional brain networks. We discuss the implications of these findings for our understanding of the behavioral significance of spontaneous brain activity, in both healthy and clinical populations. © 2007 Elsevier Inc. All rights reserved.","container-title":"NeuroImage","DOI":"10.1016/j.neuroimage.2007.08.008","ISSN":"10538119","issue":"1","page":"527-537","title":"Competition between functional brain networks mediates behavioral variability","volume":"39","author":[{"family":"Clare Kelly","given":"A. M."},{"family":"Uddin","given":"Lucina Q."},{"family":"Biswal","given":"Bharat"},{"family":"Castellanos","given":"F. Xavier"},{"family":"Milham","given":"Michael P."}],"issued":{"date-parts":[["2008"]]}}},{"id":9331,"uris":["http://www.mendeley.com/documents/?uuid=0a00f957-5471-4de9-bd71-5e2c8c45599e","http://zotero.org/groups/5758162/items/H8HTR826"],"itemData":{"id":9331,"type":"article-journal","abstract":"The Hick-Hyman law describes a linear increase in reaction time (RT) as a function of the information entropy of response selection, which is computed as the binary logarithm of the number of response alternatives. While numerous behavioral studies have provided evidence for the Hick-Hyman law, its neural underpinnings have rarely been examined and are still unclear. In this functional magnetic resonance imaging study, by utilizing a choice reaction time task to manipulate the entropy of response selection, we examined brain activity mediating the input and the output, as well as the connectivity between corresponding regions in human participants. Beyond confirming the Hick-Hyman law in RT performance, we found that activation of the cognitive control network (CCN) increased and activation of the default mode network (DMN) decreased, both as a function of entropy. However, only the CCN, but not the DMN, was involved in mediating the relationship between entropy and RT. The CCN was involved in both stages of uncertainty representation and response generation, while the DMN was mainly involved at the stage of uncertainty representation. These findings indicate that the CCN serves as a core entity underlying the Hick-Hyman law by coordinating uncertainty representation and response generation in the brain.","container-title":"Cerebral Cortex","DOI":"10.1093/cercor/bhx127","ISSN":"14602199","issue":"7","note":"PMID: 28531252","page":"2267-2282","title":"Hick-hyman law is mediated by the cognitive control network in the brain","volume":"28","author":[{"family":"Wu","given":"Tingting"},{"family":"Dufford","given":"Alexander J."},{"family":"Egan","given":"Laura J."},{"family":"Mackie","given":"Melissa Ann"},{"family":"Chen","given":"Cong"},{"family":"Yuan","given":"Changhe"},{"family":"Chen","given":"Chao"},{"family":"Li","given":"Xiaobo"},{"family":"Liu","given":"Xun"},{"family":"Hof","given":"Patrick R."},{"family":"Fan","given":"Jin"}],"issued":{"date-parts":[["2018"]]}}}],"schema":"https://github.com/citation-style-language/schema/raw/master/csl-citation.json"} </w:instrText>
      </w:r>
      <w:r w:rsidR="001A20A5">
        <w:rPr>
          <w:rFonts w:ascii="Arial Nova Light" w:hAnsi="Arial Nova Light" w:cs="Calibri"/>
          <w:bCs/>
        </w:rPr>
        <w:fldChar w:fldCharType="separate"/>
      </w:r>
      <w:r w:rsidR="00B32C6C" w:rsidRPr="00B32C6C">
        <w:rPr>
          <w:rFonts w:ascii="Arial Nova Light" w:hAnsi="Arial Nova Light"/>
          <w:vertAlign w:val="superscript"/>
        </w:rPr>
        <w:t>51–53</w:t>
      </w:r>
      <w:r w:rsidR="001A20A5">
        <w:rPr>
          <w:rFonts w:ascii="Arial Nova Light" w:hAnsi="Arial Nova Light" w:cs="Calibri"/>
          <w:bCs/>
        </w:rPr>
        <w:fldChar w:fldCharType="end"/>
      </w:r>
      <w:r w:rsidRPr="00536448">
        <w:rPr>
          <w:rFonts w:ascii="Arial Nova Light" w:hAnsi="Arial Nova Light" w:cs="Calibri"/>
          <w:bCs/>
        </w:rPr>
        <w:t>. More critically, we predicted a significant relationship between the modulation of brain CAPs observed during negative movies and during</w:t>
      </w:r>
      <w:r w:rsidR="00B32C6C">
        <w:rPr>
          <w:rFonts w:ascii="Arial Nova Light" w:hAnsi="Arial Nova Light" w:cs="Calibri"/>
          <w:bCs/>
        </w:rPr>
        <w:t xml:space="preserve"> </w:t>
      </w:r>
      <w:r w:rsidRPr="00536448">
        <w:rPr>
          <w:rFonts w:ascii="Arial Nova Light" w:hAnsi="Arial Nova Light" w:cs="Calibri"/>
          <w:bCs/>
        </w:rPr>
        <w:t>resting state after negative movies a</w:t>
      </w:r>
      <w:r w:rsidR="00AC6CC6">
        <w:rPr>
          <w:rFonts w:ascii="Arial Nova Light" w:hAnsi="Arial Nova Light" w:cs="Calibri"/>
          <w:bCs/>
        </w:rPr>
        <w:t>s well as</w:t>
      </w:r>
      <w:r w:rsidRPr="00536448">
        <w:rPr>
          <w:rFonts w:ascii="Arial Nova Light" w:hAnsi="Arial Nova Light" w:cs="Calibri"/>
          <w:bCs/>
        </w:rPr>
        <w:t xml:space="preserve"> </w:t>
      </w:r>
      <w:r w:rsidRPr="002C79BB">
        <w:rPr>
          <w:rFonts w:ascii="Arial Nova Light" w:hAnsi="Arial Nova Light" w:cs="Calibri"/>
        </w:rPr>
        <w:t>the subsequent i</w:t>
      </w:r>
      <w:r w:rsidRPr="00536448">
        <w:rPr>
          <w:rFonts w:ascii="Arial Nova Light" w:hAnsi="Arial Nova Light" w:cs="Calibri"/>
          <w:bCs/>
        </w:rPr>
        <w:t xml:space="preserve">mpact of negative emotion on brain activity </w:t>
      </w:r>
      <w:r w:rsidRPr="002C79BB">
        <w:rPr>
          <w:rFonts w:ascii="Arial Nova Light" w:hAnsi="Arial Nova Light" w:cs="Calibri"/>
        </w:rPr>
        <w:t>during the cognitive control tasks.</w:t>
      </w:r>
    </w:p>
    <w:p w14:paraId="60BB42BF" w14:textId="77777777" w:rsidR="00B166B2" w:rsidRPr="00AE1545" w:rsidRDefault="00B166B2" w:rsidP="00B166B2">
      <w:pPr>
        <w:pStyle w:val="SMcaption"/>
        <w:rPr>
          <w:rFonts w:ascii="Arial Nova" w:eastAsiaTheme="minorHAnsi" w:hAnsi="Arial Nova" w:cs="Arial"/>
          <w:b/>
          <w:bCs/>
        </w:rPr>
      </w:pPr>
    </w:p>
    <w:p w14:paraId="14726C00" w14:textId="520BA682" w:rsidR="00B166B2" w:rsidRPr="005A42FE" w:rsidRDefault="00C27F0C" w:rsidP="00610BC4">
      <w:pPr>
        <w:pStyle w:val="Heading3"/>
        <w:rPr>
          <w:rFonts w:ascii="Arial Nova" w:eastAsiaTheme="minorHAnsi" w:hAnsi="Arial Nova" w:cs="Arial"/>
          <w:b/>
          <w:bCs/>
          <w:color w:val="auto"/>
          <w:sz w:val="23"/>
          <w:szCs w:val="23"/>
        </w:rPr>
      </w:pPr>
      <w:bookmarkStart w:id="10" w:name="_Toc65261953"/>
      <w:commentRangeStart w:id="11"/>
      <w:r>
        <w:rPr>
          <w:rFonts w:ascii="Arial Nova" w:eastAsiaTheme="minorHAnsi" w:hAnsi="Arial Nova" w:cs="Arial"/>
          <w:b/>
          <w:bCs/>
          <w:color w:val="auto"/>
          <w:sz w:val="23"/>
          <w:szCs w:val="23"/>
        </w:rPr>
        <w:t>Materials and</w:t>
      </w:r>
      <w:r w:rsidR="00B166B2">
        <w:rPr>
          <w:rFonts w:ascii="Arial Nova" w:eastAsiaTheme="minorHAnsi" w:hAnsi="Arial Nova" w:cs="Arial"/>
          <w:b/>
          <w:bCs/>
          <w:color w:val="auto"/>
          <w:sz w:val="23"/>
          <w:szCs w:val="23"/>
        </w:rPr>
        <w:t xml:space="preserve"> </w:t>
      </w:r>
      <w:r w:rsidR="00B166B2" w:rsidRPr="0097414E">
        <w:rPr>
          <w:rFonts w:ascii="Arial Nova" w:eastAsiaTheme="minorHAnsi" w:hAnsi="Arial Nova" w:cs="Arial"/>
          <w:b/>
          <w:bCs/>
          <w:color w:val="auto"/>
          <w:sz w:val="23"/>
          <w:szCs w:val="23"/>
        </w:rPr>
        <w:t>Methods</w:t>
      </w:r>
      <w:bookmarkEnd w:id="10"/>
      <w:commentRangeEnd w:id="11"/>
      <w:r w:rsidR="00F90136">
        <w:rPr>
          <w:rStyle w:val="CommentReference"/>
          <w:rFonts w:ascii="Calibri" w:eastAsia="Calibri" w:hAnsi="Calibri" w:cs="Times New Roman"/>
          <w:color w:val="auto"/>
        </w:rPr>
        <w:commentReference w:id="11"/>
      </w:r>
    </w:p>
    <w:p w14:paraId="04A5FA45" w14:textId="77777777" w:rsidR="00B166B2" w:rsidRPr="005A42FE" w:rsidRDefault="00B166B2" w:rsidP="00C27F0C">
      <w:pPr>
        <w:spacing w:beforeLines="80" w:before="192" w:afterLines="120" w:after="288" w:line="240" w:lineRule="auto"/>
        <w:jc w:val="both"/>
        <w:rPr>
          <w:rFonts w:ascii="Arial Nova" w:eastAsiaTheme="minorHAnsi" w:hAnsi="Arial Nova" w:cs="Calibri"/>
          <w:b/>
        </w:rPr>
      </w:pPr>
      <w:r w:rsidRPr="005A42FE">
        <w:rPr>
          <w:rFonts w:ascii="Arial Nova" w:eastAsiaTheme="minorHAnsi" w:hAnsi="Arial Nova" w:cs="Calibri"/>
          <w:b/>
        </w:rPr>
        <w:t xml:space="preserve">Participants </w:t>
      </w:r>
    </w:p>
    <w:p w14:paraId="138C35EC" w14:textId="285E9AE8" w:rsidR="00B166B2" w:rsidRPr="005F740B" w:rsidRDefault="00842D97" w:rsidP="00C27F0C">
      <w:pPr>
        <w:spacing w:beforeLines="80" w:before="192" w:afterLines="120" w:after="288" w:line="480" w:lineRule="auto"/>
        <w:jc w:val="both"/>
        <w:rPr>
          <w:rFonts w:ascii="Arial Nova Light" w:eastAsiaTheme="minorHAnsi" w:hAnsi="Arial Nova Light" w:cs="Calibri"/>
        </w:rPr>
      </w:pPr>
      <w:sdt>
        <w:sdtPr>
          <w:rPr>
            <w:rFonts w:ascii="Arial Nova Light" w:eastAsiaTheme="minorHAnsi" w:hAnsi="Arial Nova Light" w:cs="Calibri"/>
          </w:rPr>
          <w:id w:val="2040398178"/>
          <w:docPartObj>
            <w:docPartGallery w:val="Watermarks"/>
          </w:docPartObj>
        </w:sdtPr>
        <w:sdtEndPr/>
        <w:sdtContent/>
      </w:sdt>
      <w:r w:rsidR="00B166B2" w:rsidRPr="005A42FE">
        <w:rPr>
          <w:rFonts w:ascii="Arial Nova Light" w:eastAsiaTheme="minorHAnsi" w:hAnsi="Arial Nova Light" w:cs="Calibri"/>
        </w:rPr>
        <w:t xml:space="preserve">A cohort of 87 participants </w:t>
      </w:r>
      <w:proofErr w:type="gramStart"/>
      <w:r w:rsidR="00B166B2" w:rsidRPr="005A42FE">
        <w:rPr>
          <w:rFonts w:ascii="Arial Nova Light" w:eastAsiaTheme="minorHAnsi" w:hAnsi="Arial Nova Light" w:cs="Calibri"/>
        </w:rPr>
        <w:t>was</w:t>
      </w:r>
      <w:proofErr w:type="gramEnd"/>
      <w:r w:rsidR="00B166B2" w:rsidRPr="005A42FE">
        <w:rPr>
          <w:rFonts w:ascii="Arial Nova Light" w:eastAsiaTheme="minorHAnsi" w:hAnsi="Arial Nova Light" w:cs="Calibri"/>
        </w:rPr>
        <w:t xml:space="preserve"> initially contacted and </w:t>
      </w:r>
      <w:r w:rsidR="00870873">
        <w:rPr>
          <w:rFonts w:ascii="Arial Nova Light" w:eastAsiaTheme="minorHAnsi" w:hAnsi="Arial Nova Light" w:cs="Calibri"/>
        </w:rPr>
        <w:t>ask</w:t>
      </w:r>
      <w:r w:rsidR="00B166B2" w:rsidRPr="005A42FE">
        <w:rPr>
          <w:rFonts w:ascii="Arial Nova Light" w:eastAsiaTheme="minorHAnsi" w:hAnsi="Arial Nova Light" w:cs="Calibri"/>
        </w:rPr>
        <w:t>ed to fill out an online screening questionnaire.</w:t>
      </w:r>
      <w:r w:rsidR="00870873">
        <w:rPr>
          <w:rFonts w:ascii="Arial Nova Light" w:eastAsiaTheme="minorHAnsi" w:hAnsi="Arial Nova Light" w:cs="Calibri"/>
        </w:rPr>
        <w:t xml:space="preserve"> Among them, we selected thirty-two </w:t>
      </w:r>
      <w:r w:rsidR="00B166B2" w:rsidRPr="005A42FE">
        <w:rPr>
          <w:rFonts w:ascii="Arial Nova Light" w:eastAsiaTheme="minorHAnsi" w:hAnsi="Arial Nova Light" w:cs="Calibri"/>
        </w:rPr>
        <w:t xml:space="preserve">French-speaking female volunteers (mean age= 23.2 ± 4.3) based on the following </w:t>
      </w:r>
      <w:r w:rsidR="007C6738">
        <w:rPr>
          <w:rFonts w:ascii="Arial Nova Light" w:eastAsiaTheme="minorHAnsi" w:hAnsi="Arial Nova Light" w:cs="Calibri"/>
        </w:rPr>
        <w:t>i</w:t>
      </w:r>
      <w:r w:rsidR="00B166B2" w:rsidRPr="005A42FE">
        <w:rPr>
          <w:rFonts w:ascii="Arial Nova Light" w:eastAsiaTheme="minorHAnsi" w:hAnsi="Arial Nova Light" w:cs="Calibri"/>
        </w:rPr>
        <w:t xml:space="preserve">nclusion criteria: </w:t>
      </w:r>
      <w:r w:rsidR="00870873">
        <w:rPr>
          <w:rFonts w:ascii="Arial Nova Light" w:eastAsiaTheme="minorHAnsi" w:hAnsi="Arial Nova Light" w:cs="Calibri"/>
        </w:rPr>
        <w:t>N</w:t>
      </w:r>
      <w:r w:rsidR="00B166B2" w:rsidRPr="005A42FE">
        <w:rPr>
          <w:rFonts w:ascii="Arial Nova Light" w:eastAsiaTheme="minorHAnsi" w:hAnsi="Arial Nova Light" w:cs="Calibri"/>
        </w:rPr>
        <w:t>o history of neurological and psychiatric diseases</w:t>
      </w:r>
      <w:r w:rsidR="00870873">
        <w:rPr>
          <w:rFonts w:ascii="Arial Nova Light" w:eastAsiaTheme="minorHAnsi" w:hAnsi="Arial Nova Light" w:cs="Calibri"/>
        </w:rPr>
        <w:t>,</w:t>
      </w:r>
      <w:r w:rsidR="00B166B2" w:rsidRPr="005A42FE">
        <w:rPr>
          <w:rFonts w:ascii="Arial Nova Light" w:eastAsiaTheme="minorHAnsi" w:hAnsi="Arial Nova Light" w:cs="Calibri"/>
        </w:rPr>
        <w:t xml:space="preserve"> </w:t>
      </w:r>
      <w:r w:rsidR="00213C11">
        <w:rPr>
          <w:rFonts w:ascii="Arial Nova Light" w:eastAsiaTheme="minorHAnsi" w:hAnsi="Arial Nova Light" w:cs="Calibri"/>
        </w:rPr>
        <w:t>r</w:t>
      </w:r>
      <w:r w:rsidR="00213C11" w:rsidRPr="00213C11">
        <w:rPr>
          <w:rFonts w:ascii="Arial Nova Light" w:eastAsiaTheme="minorHAnsi" w:hAnsi="Arial Nova Light" w:cs="Calibri"/>
        </w:rPr>
        <w:t>ight-</w:t>
      </w:r>
      <w:r w:rsidR="00213C11">
        <w:rPr>
          <w:rFonts w:ascii="Arial Nova Light" w:eastAsiaTheme="minorHAnsi" w:hAnsi="Arial Nova Light" w:cs="Calibri"/>
        </w:rPr>
        <w:t>h</w:t>
      </w:r>
      <w:r w:rsidR="00213C11" w:rsidRPr="00213C11">
        <w:rPr>
          <w:rFonts w:ascii="Arial Nova Light" w:eastAsiaTheme="minorHAnsi" w:hAnsi="Arial Nova Light" w:cs="Calibri"/>
        </w:rPr>
        <w:t>andedness</w:t>
      </w:r>
      <w:r w:rsidR="00213C11">
        <w:rPr>
          <w:rFonts w:ascii="Arial Nova Light" w:eastAsiaTheme="minorHAnsi" w:hAnsi="Arial Nova Light" w:cs="Calibri"/>
        </w:rPr>
        <w:t xml:space="preserve">, </w:t>
      </w:r>
      <w:r w:rsidR="00870873">
        <w:rPr>
          <w:rFonts w:ascii="Arial Nova Light" w:eastAsiaTheme="minorHAnsi" w:hAnsi="Arial Nova Light" w:cs="Calibri"/>
        </w:rPr>
        <w:t xml:space="preserve">no medication or drug intake, </w:t>
      </w:r>
      <w:r w:rsidR="00B166B2" w:rsidRPr="005A42FE">
        <w:rPr>
          <w:rFonts w:ascii="Arial Nova Light" w:eastAsiaTheme="minorHAnsi" w:hAnsi="Arial Nova Light" w:cs="Calibri"/>
        </w:rPr>
        <w:t xml:space="preserve">regular menstrual cycle, known hormonal phase, and no contraceptive method </w:t>
      </w:r>
      <w:r w:rsidR="00870873">
        <w:rPr>
          <w:rFonts w:ascii="Arial Nova Light" w:eastAsiaTheme="minorHAnsi" w:hAnsi="Arial Nova Light" w:cs="Calibri"/>
        </w:rPr>
        <w:t>(</w:t>
      </w:r>
      <w:r w:rsidR="00B166B2" w:rsidRPr="005A42FE">
        <w:rPr>
          <w:rFonts w:ascii="Arial Nova Light" w:eastAsiaTheme="minorHAnsi" w:hAnsi="Arial Nova Light" w:cs="Calibri"/>
        </w:rPr>
        <w:t>to rule out hormonal effects on emotional processing</w:t>
      </w:r>
      <w:r w:rsidR="00EE3569">
        <w:rPr>
          <w:rFonts w:ascii="Arial Nova Light" w:eastAsiaTheme="minorHAnsi" w:hAnsi="Arial Nova Light" w:cs="Calibri"/>
        </w:rPr>
        <w:fldChar w:fldCharType="begin" w:fldLock="1"/>
      </w:r>
      <w:r w:rsidR="00AF3FD0">
        <w:rPr>
          <w:rFonts w:ascii="Arial Nova Light" w:eastAsiaTheme="minorHAnsi" w:hAnsi="Arial Nova Light" w:cs="Calibri"/>
        </w:rPr>
        <w:instrText xml:space="preserve"> ADDIN ZOTERO_ITEM CSL_CITATION {"citationID":"WdYE7CWD","properties":{"formattedCitation":"\\super 54\\nosupersub{}","plainCitation":"54","noteIndex":0},"citationItems":[{"id":4259,"uris":["http://www.mendeley.com/documents/?uuid=ddcbc0a6-ec49-4667-8a62-cd77f09e5678","http://zotero.org/groups/5758162/items/KXBZZ4UV"],"itemData":{"id":4259,"type":"article-journal","abstract":"&lt;p&gt;The orbitofrontal cortex (OFC) has been implicated in the representation of emotional stimuli, assignment of emotional valence/salience to stimuli, stimulus-reinforcement association learning, motivation, and socio-emotional control. Using functional magnetic resonance imaging in female subjects without premenstrual mood symptoms, we found that OFC activity to emotional linguistic stimuli varies depending on the menstrual cycle phase. Specifically, anterior-medial OFC activity for negative vs. neutral stimuli was increased premenstrually and decreased postmenstrually. The inverse pattern was seen in the lateral OFC. These findings suggest that specific subregional OFC activity to emotional stimuli is modulated across the menstrual cycle. The data also demonstrate that menstrual cycle phase is an important consideration in further studies attempting to elucidate the neural substrates of affective representation.&lt;/p&gt;","container-title":"Proceedings of the National Academy of Sciences","DOI":"10.1073/pnas.0502818102","ISSN":"0027-8424","issue":"44","page":"16060-16065","title":"Orbitofrontal cortex activity related to emotional processing changes across the menstrual cycle","URL":"https://pnas.org/doi/full/10.1073/pnas.0502818102","volume":"102","author":[{"family":"Protopopescu","given":"Xenia"},{"family":"Pan","given":"Hong"},{"family":"Altemus","given":"Margaret"},{"family":"Tuescher","given":"Oliver"},{"family":"Polanecsky","given":"Margaret"},{"family":"McEwen","given":"Bruce S."},{"family":"Silbersweig","given":"David"},{"family":"Stern","given":"Emily"}],"issued":{"date-parts":[["2005",11,24]]}}}],"schema":"https://github.com/citation-style-language/schema/raw/master/csl-citation.json"} </w:instrText>
      </w:r>
      <w:r w:rsidR="00EE3569">
        <w:rPr>
          <w:rFonts w:ascii="Arial Nova Light" w:eastAsiaTheme="minorHAnsi" w:hAnsi="Arial Nova Light" w:cs="Calibri"/>
        </w:rPr>
        <w:fldChar w:fldCharType="separate"/>
      </w:r>
      <w:r w:rsidR="00AF3FD0" w:rsidRPr="00AF3FD0">
        <w:rPr>
          <w:rFonts w:ascii="Arial Nova Light" w:hAnsi="Arial Nova Light"/>
          <w:vertAlign w:val="superscript"/>
        </w:rPr>
        <w:t>54</w:t>
      </w:r>
      <w:r w:rsidR="00EE3569">
        <w:rPr>
          <w:rFonts w:ascii="Arial Nova Light" w:eastAsiaTheme="minorHAnsi" w:hAnsi="Arial Nova Light" w:cs="Calibri"/>
        </w:rPr>
        <w:fldChar w:fldCharType="end"/>
      </w:r>
      <w:r w:rsidR="00B166B2" w:rsidRPr="005A42FE">
        <w:rPr>
          <w:rFonts w:ascii="Arial Nova Light" w:eastAsiaTheme="minorHAnsi" w:hAnsi="Arial Nova Light" w:cs="Calibri"/>
        </w:rPr>
        <w:t xml:space="preserve"> and functional connectivity</w:t>
      </w:r>
      <w:r w:rsidR="00EE3569">
        <w:rPr>
          <w:rFonts w:ascii="Arial Nova Light" w:eastAsiaTheme="minorHAnsi" w:hAnsi="Arial Nova Light" w:cs="Calibri"/>
        </w:rPr>
        <w:fldChar w:fldCharType="begin" w:fldLock="1"/>
      </w:r>
      <w:r w:rsidR="00AF3FD0">
        <w:rPr>
          <w:rFonts w:ascii="Arial Nova Light" w:eastAsiaTheme="minorHAnsi" w:hAnsi="Arial Nova Light" w:cs="Calibri"/>
        </w:rPr>
        <w:instrText xml:space="preserve"> ADDIN ZOTERO_ITEM CSL_CITATION {"citationID":"CG9wsi9h","properties":{"formattedCitation":"\\super 55,56\\nosupersub{}","plainCitation":"55,56","noteIndex":0},"citationItems":[{"id":3777,"uris":["http://www.mendeley.com/documents/?uuid=0ef30169-e761-454d-8001-ba0ac1180971","http://zotero.org/groups/5758162/items/V33JH7BD"],"itemData":{"id":3777,"type":"article-journal","abstract":"At rest, brain activity can be characterized not by an absence of organized activity but instead by spatially and temporally correlated patterns of activity. In this experiment, we investigated whether and to what extent resting state functional connectivity is modulated by sex hormones in women, both across the menstrual cycle and when altered by oral contraceptive pills. Sex hormones have been shown to have important effects on task-related activity, but few studies have investigated the extent to which they can influence the behavior of functional networks at rest. These hormones are dramatically altered by the use of hormonal contraception, which is used by approximately 100. million women worldwide. However, potential cognitive side effects of hormonal contraception have been given little attention. Here, we collected resting state data for naturally-cycling women (n=45) and women using combined oral contraceptive pills (n=46) and evaluated the differences in resting state activity between these two groups using independent component analysis. We found that in the default mode network and in a network associated with executive control, resting state dynamics were altered both by the menstrual cycle and by oral contraceptive use. Specifically, the connectivity of the left angular gyrus, the left middle frontal gyrus, and the anterior cingulate cortex were different between groups. Because the anterior cingulate cortex and left middle frontal gyrus are important for higher-order cognitive and emotional processing, including conflict monitoring, changes in the relationship of these structures to the functional networks with which they interact may have important consequences for attention, affect, and/or emotion regulation. ?? 2013 Elsevier Inc.","container-title":"NeuroImage","DOI":"10.1016/j.neuroimage.2013.12.016","ISSN":"10538119","note":"PMID: 24365676\narXiv: NIHMS150003\npublisher: Elsevier Inc.\nISBN: 1053-8119","page":"24-32","title":"Oral contraceptive pill use and menstrual cycle phase are associated with altered resting state functional connectivity","URL":"http://dx.doi.org/10.1016/j.neuroimage.2013.12.016","volume":"90","author":[{"family":"Petersen","given":"Nicole"},{"family":"Kilpatrick","given":"Lisa A."},{"family":"Goharzad","given":"Azaadeh"},{"family":"Cahill","given":"Larry"}],"issued":{"date-parts":[["2014"]]}}},{"id":3641,"uris":["http://www.mendeley.com/documents/?uuid=a987d652-367a-42fc-98ae-760c51270e78","http://zotero.org/groups/5758162/items/6JQJNZ6S"],"itemData":{"id":3641,"type":"article-journal","abstract":"Abstract Menstrual cycle-dependent changes have been reported for a variety of functions, including cognition, attention, emotion, inhibition, and perception. For several of these functions, an effect of hormonal contraceptives has also been discussed. Cognitive, attentional, emotional, inhibitory, and perceptual functions have been linked to distinct intrinsic connectivity networks during the resting state. However, changes in resting-state connectivity across the menstrual cycle phase and due to hormonal contraceptive use have only been investigated in two selected networks and without controlling for the type of hormonal contraceptives. In the present study, we demonstrate menstrual cycle and hormonal contraceptive-dependent changes in several intrinsic connectivity networks, including networks that have been related to emotion processing, olfaction, audition, vision, coordination, and two lateralized frontoparietal networks related to a variety of cognitive functions. These changes parallel behavioral...","container-title":"Brain Connectivity","DOI":"10.1089/brain.2015.0407","ISSN":"2158-0014","issue":"7","note":"PMID: 27239684","page":"572-585","title":"Menstrual Cycle and Hormonal Contraceptive-Dependent Changes in Intrinsic Connectivity of Resting-State Brain Networks Correspond to Behavioral Changes Due to Hormonal Status","URL":"http://online.liebertpub.com/doi/10.1089/brain.2015.0407","volume":"6","author":[{"family":"Pletzer","given":"Belinda"},{"family":"Crone","given":"Julia Sophia"},{"family":"Kronbichler","given":"Martin"},{"family":"Kerschbaum","given":"Hubert"}],"issued":{"date-parts":[["2016"]]}}}],"schema":"https://github.com/citation-style-language/schema/raw/master/csl-citation.json"} </w:instrText>
      </w:r>
      <w:r w:rsidR="00EE3569">
        <w:rPr>
          <w:rFonts w:ascii="Arial Nova Light" w:eastAsiaTheme="minorHAnsi" w:hAnsi="Arial Nova Light" w:cs="Calibri"/>
        </w:rPr>
        <w:fldChar w:fldCharType="separate"/>
      </w:r>
      <w:r w:rsidR="00AF3FD0" w:rsidRPr="00AF3FD0">
        <w:rPr>
          <w:rFonts w:ascii="Arial Nova Light" w:hAnsi="Arial Nova Light"/>
          <w:vertAlign w:val="superscript"/>
        </w:rPr>
        <w:t>55,56</w:t>
      </w:r>
      <w:r w:rsidR="00EE3569">
        <w:rPr>
          <w:rFonts w:ascii="Arial Nova Light" w:eastAsiaTheme="minorHAnsi" w:hAnsi="Arial Nova Light" w:cs="Calibri"/>
        </w:rPr>
        <w:fldChar w:fldCharType="end"/>
      </w:r>
      <w:r w:rsidR="00870873">
        <w:rPr>
          <w:rFonts w:ascii="Arial Nova Light" w:eastAsiaTheme="minorHAnsi" w:hAnsi="Arial Nova Light" w:cs="Calibri"/>
        </w:rPr>
        <w:t>)</w:t>
      </w:r>
      <w:r w:rsidR="00B166B2" w:rsidRPr="005A42FE">
        <w:rPr>
          <w:rFonts w:ascii="Arial Nova Light" w:eastAsiaTheme="minorHAnsi" w:hAnsi="Arial Nova Light" w:cs="Calibri"/>
        </w:rPr>
        <w:t>. Only female participants were recruited because previous pilot testing (</w:t>
      </w:r>
      <w:r w:rsidR="00B166B2" w:rsidRPr="00EE3569">
        <w:rPr>
          <w:rFonts w:ascii="Arial Nova Light" w:eastAsiaTheme="minorHAnsi" w:hAnsi="Arial Nova Light" w:cs="Calibri"/>
          <w:i/>
          <w:iCs/>
        </w:rPr>
        <w:t>N</w:t>
      </w:r>
      <w:r w:rsidR="00B166B2" w:rsidRPr="005A42FE">
        <w:rPr>
          <w:rFonts w:ascii="Arial Nova Light" w:eastAsiaTheme="minorHAnsi" w:hAnsi="Arial Nova Light" w:cs="Calibri"/>
        </w:rPr>
        <w:t xml:space="preserve">=28) suggested stronger emotional induction in women, compared to males, particularly with the movie clips used </w:t>
      </w:r>
      <w:r w:rsidR="00B166B2" w:rsidRPr="00ED78E9">
        <w:rPr>
          <w:rFonts w:ascii="Arial Nova Light" w:eastAsiaTheme="minorHAnsi" w:hAnsi="Arial Nova Light" w:cs="Calibri"/>
        </w:rPr>
        <w:t>here</w:t>
      </w:r>
      <w:r w:rsidR="00213C11" w:rsidRPr="00ED78E9">
        <w:rPr>
          <w:rFonts w:ascii="Arial Nova Light" w:eastAsiaTheme="minorHAnsi" w:hAnsi="Arial Nova Light" w:cs="Calibri"/>
        </w:rPr>
        <w:fldChar w:fldCharType="begin" w:fldLock="1"/>
      </w:r>
      <w:r w:rsidR="00AF3FD0">
        <w:rPr>
          <w:rFonts w:ascii="Arial Nova Light" w:eastAsiaTheme="minorHAnsi" w:hAnsi="Arial Nova Light" w:cs="Calibri"/>
        </w:rPr>
        <w:instrText xml:space="preserve"> ADDIN ZOTERO_ITEM CSL_CITATION {"citationID":"dHFwXLWS","properties":{"formattedCitation":"\\super 54,57\\nosupersub{}","plainCitation":"54,57","noteIndex":0},"citationItems":[{"id":4259,"uris":["http://www.mendeley.com/documents/?uuid=ddcbc0a6-ec49-4667-8a62-cd77f09e5678","http://zotero.org/groups/5758162/items/KXBZZ4UV"],"itemData":{"id":4259,"type":"article-journal","abstract":"&lt;p&gt;The orbitofrontal cortex (OFC) has been implicated in the representation of emotional stimuli, assignment of emotional valence/salience to stimuli, stimulus-reinforcement association learning, motivation, and socio-emotional control. Using functional magnetic resonance imaging in female subjects without premenstrual mood symptoms, we found that OFC activity to emotional linguistic stimuli varies depending on the menstrual cycle phase. Specifically, anterior-medial OFC activity for negative vs. neutral stimuli was increased premenstrually and decreased postmenstrually. The inverse pattern was seen in the lateral OFC. These findings suggest that specific subregional OFC activity to emotional stimuli is modulated across the menstrual cycle. The data also demonstrate that menstrual cycle phase is an important consideration in further studies attempting to elucidate the neural substrates of affective representation.&lt;/p&gt;","container-title":"Proceedings of the National Academy of Sciences","DOI":"10.1073/pnas.0502818102","ISSN":"0027-8424","issue":"44","page":"16060-16065","title":"Orbitofrontal cortex activity related to emotional processing changes across the menstrual cycle","URL":"https://pnas.org/doi/full/10.1073/pnas.0502818102","volume":"102","author":[{"family":"Protopopescu","given":"Xenia"},{"family":"Pan","given":"Hong"},{"family":"Altemus","given":"Margaret"},{"family":"Tuescher","given":"Oliver"},{"family":"Polanecsky","given":"Margaret"},{"family":"McEwen","given":"Bruce S."},{"family":"Silbersweig","given":"David"},{"family":"Stern","given":"Emily"}],"issued":{"date-parts":[["2005",11,24]]}}},{"id":5202,"uris":["http://www.mendeley.com/documents/?uuid=6880dee5-d1c3-4641-bb38-b465391c93ff","http://zotero.org/groups/5758162/items/CJMLYI2S"],"itemData":{"id":5202,"type":"article-journal","abstract":"The rate of affective disorder is substantially higher in women than in men, and considerable evidence points to the actions of ovarian hormones in mediating this disparity. In this Opinion, we discuss the hypothesis that cyclic changes in ovarian hormone levels produce cyclic alterations in connectivity between the intrinsic networks of the brain. These alterations produce specific temporal windows within the menstrual cycle when internetwork connectivity is increased, associated with increased stress reactivity and better memory for unpleasant, arousing events, leading to increased negative mood and susceptibility to affective disorder. Our windows of vulnerability model offers insights for both treatment of affective disorder and research on sex differences in the brain.","container-title":"Trends in Neurosciences","DOI":"10.1016/j.tins.2018.08.007","ISSN":"1878108X","issue":"10","note":"publisher: Elsevier Ltd","page":"660-676","title":"Hormonal Cycles, Brain Network Connectivity, and Windows of Vulnerability to Affective Disorder","URL":"https://doi.org/10.1016/j.tins.2018.08.007","volume":"41","author":[{"family":"Andreano","given":"Joseph M."},{"family":"Touroutoglou","given":"Alexandra"},{"family":"Dickerson","given":"Brad"},{"family":"Feldman B.","given":"Lisa"}],"issued":{"date-parts":[["2018"]]}}}],"schema":"https://github.com/citation-style-language/schema/raw/master/csl-citation.json"} </w:instrText>
      </w:r>
      <w:r w:rsidR="00213C11" w:rsidRPr="00ED78E9">
        <w:rPr>
          <w:rFonts w:ascii="Arial Nova Light" w:eastAsiaTheme="minorHAnsi" w:hAnsi="Arial Nova Light" w:cs="Calibri"/>
        </w:rPr>
        <w:fldChar w:fldCharType="separate"/>
      </w:r>
      <w:r w:rsidR="00AF3FD0" w:rsidRPr="00AF3FD0">
        <w:rPr>
          <w:rFonts w:ascii="Arial Nova Light" w:hAnsi="Arial Nova Light"/>
          <w:vertAlign w:val="superscript"/>
        </w:rPr>
        <w:t>54,57</w:t>
      </w:r>
      <w:r w:rsidR="00213C11" w:rsidRPr="00ED78E9">
        <w:rPr>
          <w:rFonts w:ascii="Arial Nova Light" w:eastAsiaTheme="minorHAnsi" w:hAnsi="Arial Nova Light" w:cs="Calibri"/>
        </w:rPr>
        <w:fldChar w:fldCharType="end"/>
      </w:r>
      <w:r w:rsidR="00B166B2" w:rsidRPr="00ED78E9">
        <w:rPr>
          <w:rFonts w:ascii="Arial Nova Light" w:eastAsiaTheme="minorHAnsi" w:hAnsi="Arial Nova Light" w:cs="Calibri"/>
        </w:rPr>
        <w:t>. In</w:t>
      </w:r>
      <w:r w:rsidR="00B166B2" w:rsidRPr="005A42FE">
        <w:rPr>
          <w:rFonts w:ascii="Arial Nova Light" w:eastAsiaTheme="minorHAnsi" w:hAnsi="Arial Nova Light" w:cs="Calibri"/>
        </w:rPr>
        <w:t xml:space="preserve"> subsequent analyses, 8 participants were excluded due to head movement during scanning (&gt;1.5 mm in all axes) and/or low performance in the cognitive task (&gt;20% of trials without response). The final sample therefore consisted of 24 subjects. Participants provided written informed consent according to the cantonal research ethics committee (CCER), University of Geneva. Scanning was scheduled for each participant in the early stage of the menstrual follicular phase, when the levels of estradiol and progesterone hormones are moderate</w:t>
      </w:r>
      <w:r w:rsidR="00EE3569">
        <w:rPr>
          <w:rFonts w:ascii="Arial Nova Light" w:eastAsiaTheme="minorHAnsi" w:hAnsi="Arial Nova Light" w:cs="Calibri"/>
        </w:rPr>
        <w:fldChar w:fldCharType="begin" w:fldLock="1"/>
      </w:r>
      <w:r w:rsidR="00AF3FD0">
        <w:rPr>
          <w:rFonts w:ascii="Arial Nova Light" w:eastAsiaTheme="minorHAnsi" w:hAnsi="Arial Nova Light" w:cs="Calibri"/>
        </w:rPr>
        <w:instrText xml:space="preserve"> ADDIN ZOTERO_ITEM CSL_CITATION {"citationID":"mgVYJyxM","properties":{"formattedCitation":"\\super 57,58\\nosupersub{}","plainCitation":"57,58","noteIndex":0},"citationItems":[{"id":5205,"uris":["http://www.mendeley.com/documents/?uuid=55ede155-23a4-473d-a33f-2c2e6024d5f6","http://zotero.org/groups/5758162/items/GZFYLI28"],"itemData":{"id":5205,"type":"article-journal","abstract":"Greater attention to the possible effects of the menstrual cycle on the course of mood disorders in women has revealed that, at least for a subset of women with mood disorders, the premenstrual phase of the cycle may be a period of increased vulnerbility for the appearance of a period of severe depression or for the worsening of an ongoing period of depression. The data supporting this conclusion and the implications for future research is summarized and discussed.","container-title":"Journal of Affective Disorders","DOI":"10.1016/0165-0327(93)90033-G","ISSN":"01650327","note":"PMID: 8300978","page":"193-200","title":"The menstrual cycle and mood disorders","volume":"29","author":[{"family":"Endicott","given":"J."}],"issued":{"date-parts":[["1993"]]}}},{"id":5202,"uris":["http://www.mendeley.com/documents/?uuid=6880dee5-d1c3-4641-bb38-b465391c93ff","http://zotero.org/groups/5758162/items/CJMLYI2S"],"itemData":{"id":5202,"type":"article-journal","abstract":"The rate of affective disorder is substantially higher in women than in men, and considerable evidence points to the actions of ovarian hormones in mediating this disparity. In this Opinion, we discuss the hypothesis that cyclic changes in ovarian hormone levels produce cyclic alterations in connectivity between the intrinsic networks of the brain. These alterations produce specific temporal windows within the menstrual cycle when internetwork connectivity is increased, associated with increased stress reactivity and better memory for unpleasant, arousing events, leading to increased negative mood and susceptibility to affective disorder. Our windows of vulnerability model offers insights for both treatment of affective disorder and research on sex differences in the brain.","container-title":"Trends in Neurosciences","DOI":"10.1016/j.tins.2018.08.007","ISSN":"1878108X","issue":"10","note":"publisher: Elsevier Ltd","page":"660-676","title":"Hormonal Cycles, Brain Network Connectivity, and Windows of Vulnerability to Affective Disorder","URL":"https://doi.org/10.1016/j.tins.2018.08.007","volume":"41","author":[{"family":"Andreano","given":"Joseph M."},{"family":"Touroutoglou","given":"Alexandra"},{"family":"Dickerson","given":"Brad"},{"family":"Feldman B.","given":"Lisa"}],"issued":{"date-parts":[["2018"]]}}}],"schema":"https://github.com/citation-style-language/schema/raw/master/csl-citation.json"} </w:instrText>
      </w:r>
      <w:r w:rsidR="00EE3569">
        <w:rPr>
          <w:rFonts w:ascii="Arial Nova Light" w:eastAsiaTheme="minorHAnsi" w:hAnsi="Arial Nova Light" w:cs="Calibri"/>
        </w:rPr>
        <w:fldChar w:fldCharType="separate"/>
      </w:r>
      <w:r w:rsidR="00AF3FD0" w:rsidRPr="00AF3FD0">
        <w:rPr>
          <w:rFonts w:ascii="Arial Nova Light" w:hAnsi="Arial Nova Light"/>
          <w:vertAlign w:val="superscript"/>
        </w:rPr>
        <w:t>57,58</w:t>
      </w:r>
      <w:r w:rsidR="00EE3569">
        <w:rPr>
          <w:rFonts w:ascii="Arial Nova Light" w:eastAsiaTheme="minorHAnsi" w:hAnsi="Arial Nova Light" w:cs="Calibri"/>
        </w:rPr>
        <w:fldChar w:fldCharType="end"/>
      </w:r>
      <w:r w:rsidR="00EE3569">
        <w:rPr>
          <w:rFonts w:ascii="Arial Nova Light" w:eastAsiaTheme="minorHAnsi" w:hAnsi="Arial Nova Light" w:cs="Calibri"/>
        </w:rPr>
        <w:t>.</w:t>
      </w:r>
      <w:r w:rsidR="00B166B2" w:rsidRPr="005A42FE">
        <w:rPr>
          <w:rFonts w:ascii="Arial Nova Light" w:eastAsiaTheme="minorHAnsi" w:hAnsi="Arial Nova Light" w:cs="Calibri"/>
        </w:rPr>
        <w:t xml:space="preserve"> Nicotine and caffeine consumption were prohibited 10 hours before scanning.</w:t>
      </w:r>
    </w:p>
    <w:p w14:paraId="04FD5643" w14:textId="77777777" w:rsidR="00B166B2" w:rsidRPr="005F740B" w:rsidRDefault="00B166B2" w:rsidP="00C27F0C">
      <w:pPr>
        <w:spacing w:beforeLines="80" w:before="192" w:afterLines="120" w:after="288" w:line="240" w:lineRule="auto"/>
        <w:jc w:val="both"/>
        <w:rPr>
          <w:rFonts w:ascii="Arial Nova" w:eastAsiaTheme="minorHAnsi" w:hAnsi="Arial Nova" w:cs="Arial"/>
          <w:b/>
        </w:rPr>
      </w:pPr>
      <w:r w:rsidRPr="005F740B">
        <w:rPr>
          <w:rFonts w:ascii="Arial Nova" w:eastAsiaTheme="minorHAnsi" w:hAnsi="Arial Nova" w:cs="Arial"/>
          <w:b/>
        </w:rPr>
        <w:t>Experimental design</w:t>
      </w:r>
    </w:p>
    <w:p w14:paraId="6D904D5E" w14:textId="4B5531B0" w:rsidR="00B166B2" w:rsidRPr="000613FF" w:rsidRDefault="00B166B2" w:rsidP="00C27F0C">
      <w:pPr>
        <w:spacing w:afterLines="120" w:after="288" w:line="480" w:lineRule="auto"/>
        <w:jc w:val="both"/>
        <w:rPr>
          <w:rFonts w:ascii="Arial Nova Light" w:eastAsiaTheme="minorHAnsi" w:hAnsi="Arial Nova Light" w:cstheme="minorBidi"/>
        </w:rPr>
      </w:pPr>
      <w:r w:rsidRPr="005F740B">
        <w:rPr>
          <w:rFonts w:ascii="Arial Nova Light" w:eastAsiaTheme="minorHAnsi" w:hAnsi="Arial Nova Light" w:cstheme="minorBidi"/>
        </w:rPr>
        <w:t>Participants initially practiced on two cognitive control tasks used in subsequent fMRI sessions (</w:t>
      </w:r>
      <w:r w:rsidR="005F740B">
        <w:rPr>
          <w:rFonts w:ascii="Arial Nova Light" w:eastAsiaTheme="minorHAnsi" w:hAnsi="Arial Nova Light" w:cstheme="minorBidi"/>
        </w:rPr>
        <w:t>30</w:t>
      </w:r>
      <w:r w:rsidRPr="005F740B">
        <w:rPr>
          <w:rFonts w:ascii="Arial Nova Light" w:eastAsiaTheme="minorHAnsi" w:hAnsi="Arial Nova Light" w:cstheme="minorBidi"/>
        </w:rPr>
        <w:t xml:space="preserve"> trials from the Flanker</w:t>
      </w:r>
      <w:r w:rsidR="00C27F0C">
        <w:rPr>
          <w:rFonts w:ascii="Arial Nova Light" w:eastAsiaTheme="minorHAnsi" w:hAnsi="Arial Nova Light" w:cstheme="minorBidi"/>
        </w:rPr>
        <w:t xml:space="preserve"> task</w:t>
      </w:r>
      <w:r w:rsidRPr="005F740B">
        <w:rPr>
          <w:rFonts w:ascii="Arial Nova Light" w:eastAsiaTheme="minorHAnsi" w:hAnsi="Arial Nova Light" w:cstheme="minorBidi"/>
        </w:rPr>
        <w:t xml:space="preserve"> and </w:t>
      </w:r>
      <w:r w:rsidR="005F740B">
        <w:rPr>
          <w:rFonts w:ascii="Arial Nova Light" w:eastAsiaTheme="minorHAnsi" w:hAnsi="Arial Nova Light" w:cstheme="minorBidi"/>
        </w:rPr>
        <w:t>30</w:t>
      </w:r>
      <w:r w:rsidRPr="005F740B">
        <w:rPr>
          <w:rFonts w:ascii="Arial Nova Light" w:eastAsiaTheme="minorHAnsi" w:hAnsi="Arial Nova Light" w:cstheme="minorBidi"/>
        </w:rPr>
        <w:t xml:space="preserve"> from the Stroop</w:t>
      </w:r>
      <w:r w:rsidR="00C27F0C">
        <w:rPr>
          <w:rFonts w:ascii="Arial Nova Light" w:eastAsiaTheme="minorHAnsi" w:hAnsi="Arial Nova Light" w:cstheme="minorBidi"/>
        </w:rPr>
        <w:t xml:space="preserve"> task</w:t>
      </w:r>
      <w:r w:rsidRPr="005F740B">
        <w:rPr>
          <w:rFonts w:ascii="Arial Nova Light" w:eastAsiaTheme="minorHAnsi" w:hAnsi="Arial Nova Light" w:cstheme="minorBidi"/>
        </w:rPr>
        <w:t xml:space="preserve">). Next, subjective affective state was assessed by the French version of the </w:t>
      </w:r>
      <w:sdt>
        <w:sdtPr>
          <w:rPr>
            <w:rFonts w:ascii="Arial Nova Light" w:eastAsiaTheme="minorHAnsi" w:hAnsi="Arial Nova Light" w:cstheme="minorBidi"/>
          </w:rPr>
          <w:id w:val="-834302685"/>
          <w:docPartObj>
            <w:docPartGallery w:val="Watermarks"/>
          </w:docPartObj>
        </w:sdtPr>
        <w:sdtEndPr/>
        <w:sdtContent/>
      </w:sdt>
      <w:r w:rsidRPr="005F740B">
        <w:rPr>
          <w:rFonts w:ascii="Arial Nova Light" w:eastAsiaTheme="minorHAnsi" w:hAnsi="Arial Nova Light" w:cstheme="minorBidi"/>
        </w:rPr>
        <w:t>positive and negative Affect Schedule (PANAS). Participants then underwent fMRI scanning for approximately 60 minutes (</w:t>
      </w:r>
      <w:r w:rsidR="005F740B">
        <w:rPr>
          <w:rFonts w:ascii="Arial Nova" w:eastAsiaTheme="minorHAnsi" w:hAnsi="Arial Nova" w:cstheme="minorBidi"/>
          <w:b/>
          <w:bCs/>
        </w:rPr>
        <w:t>Figure 1</w:t>
      </w:r>
      <w:r w:rsidRPr="005F740B">
        <w:rPr>
          <w:rFonts w:ascii="Arial Nova" w:eastAsiaTheme="minorHAnsi" w:hAnsi="Arial Nova" w:cstheme="minorBidi"/>
          <w:b/>
          <w:bCs/>
        </w:rPr>
        <w:t>A</w:t>
      </w:r>
      <w:r w:rsidRPr="005F740B">
        <w:rPr>
          <w:rFonts w:ascii="Arial Nova Light" w:eastAsiaTheme="minorHAnsi" w:hAnsi="Arial Nova Light" w:cstheme="minorBidi"/>
        </w:rPr>
        <w:t xml:space="preserve">). Two experimental contexts were sequentially presented </w:t>
      </w:r>
      <w:r w:rsidR="00213C11">
        <w:rPr>
          <w:rFonts w:ascii="Arial Nova Light" w:eastAsiaTheme="minorHAnsi" w:hAnsi="Arial Nova Light" w:cstheme="minorBidi"/>
        </w:rPr>
        <w:t>i</w:t>
      </w:r>
      <w:r w:rsidRPr="005F740B">
        <w:rPr>
          <w:rFonts w:ascii="Arial Nova Light" w:eastAsiaTheme="minorHAnsi" w:hAnsi="Arial Nova Light" w:cstheme="minorBidi"/>
        </w:rPr>
        <w:t xml:space="preserve">n counterbalanced </w:t>
      </w:r>
      <w:r w:rsidR="00213C11">
        <w:rPr>
          <w:rFonts w:ascii="Arial Nova Light" w:eastAsiaTheme="minorHAnsi" w:hAnsi="Arial Nova Light" w:cstheme="minorBidi"/>
        </w:rPr>
        <w:t>order across</w:t>
      </w:r>
      <w:r w:rsidRPr="005F740B">
        <w:rPr>
          <w:rFonts w:ascii="Arial Nova Light" w:eastAsiaTheme="minorHAnsi" w:hAnsi="Arial Nova Light" w:cstheme="minorBidi"/>
        </w:rPr>
        <w:t xml:space="preserve"> participants</w:t>
      </w:r>
      <w:r w:rsidRPr="005F740B">
        <w:rPr>
          <w:rFonts w:ascii="Arial Nova Light" w:eastAsiaTheme="minorHAnsi" w:hAnsi="Arial Nova Light" w:cs="Arial"/>
          <w:bCs/>
        </w:rPr>
        <w:t>, involving</w:t>
      </w:r>
      <w:r w:rsidRPr="005F740B">
        <w:rPr>
          <w:rFonts w:ascii="Arial Nova Light" w:eastAsiaTheme="minorHAnsi" w:hAnsi="Arial Nova Light" w:cstheme="minorBidi"/>
        </w:rPr>
        <w:t xml:space="preserve"> different affective inductions with short movies. One movie condition induced emotions with negative valence (negative context), and the other movie condition was neutral (neutral context). </w:t>
      </w:r>
      <w:r w:rsidRPr="005F740B">
        <w:rPr>
          <w:rFonts w:ascii="Arial Nova Light" w:eastAsiaTheme="minorHAnsi" w:hAnsi="Arial Nova Light" w:cstheme="minorBidi"/>
          <w:bCs/>
        </w:rPr>
        <w:t>These two  experimental sessions were separated by a pause of about 20 minutes</w:t>
      </w:r>
      <w:r w:rsidRPr="005F740B">
        <w:rPr>
          <w:rFonts w:ascii="Arial Nova Light" w:eastAsiaTheme="minorHAnsi" w:hAnsi="Arial Nova Light" w:cstheme="minorBidi"/>
        </w:rPr>
        <w:t>.</w:t>
      </w:r>
    </w:p>
    <w:p w14:paraId="53F4F19A" w14:textId="5383C624" w:rsidR="00B166B2" w:rsidRDefault="00B166B2" w:rsidP="00C27F0C">
      <w:pPr>
        <w:spacing w:afterLines="120" w:after="288" w:line="480" w:lineRule="auto"/>
        <w:jc w:val="both"/>
        <w:rPr>
          <w:rFonts w:ascii="Arial Nova Light" w:eastAsiaTheme="minorHAnsi" w:hAnsi="Arial Nova Light" w:cstheme="minorBidi"/>
          <w:sz w:val="23"/>
          <w:szCs w:val="23"/>
        </w:rPr>
      </w:pPr>
      <w:r w:rsidRPr="007A1E40">
        <w:rPr>
          <w:rFonts w:ascii="Arial Nova Light" w:eastAsiaTheme="minorHAnsi" w:hAnsi="Arial Nova Light" w:cstheme="minorBidi"/>
          <w:sz w:val="23"/>
          <w:szCs w:val="23"/>
        </w:rPr>
        <w:lastRenderedPageBreak/>
        <w:t>The full sequence of the paradigm (see</w:t>
      </w:r>
      <w:r>
        <w:rPr>
          <w:rFonts w:ascii="Arial Nova" w:eastAsiaTheme="minorHAnsi" w:hAnsi="Arial Nova" w:cstheme="minorBidi"/>
          <w:b/>
          <w:bCs/>
          <w:sz w:val="23"/>
          <w:szCs w:val="23"/>
        </w:rPr>
        <w:t xml:space="preserve"> </w:t>
      </w:r>
      <w:r w:rsidR="005F740B">
        <w:rPr>
          <w:rFonts w:ascii="Arial Nova" w:eastAsiaTheme="minorHAnsi" w:hAnsi="Arial Nova" w:cstheme="minorBidi"/>
          <w:b/>
          <w:bCs/>
          <w:sz w:val="23"/>
          <w:szCs w:val="23"/>
        </w:rPr>
        <w:t>Figure 1</w:t>
      </w:r>
      <w:r w:rsidRPr="009F1441">
        <w:rPr>
          <w:rFonts w:ascii="Arial Nova" w:eastAsiaTheme="minorHAnsi" w:hAnsi="Arial Nova" w:cstheme="minorBidi"/>
          <w:b/>
          <w:bCs/>
          <w:sz w:val="23"/>
          <w:szCs w:val="23"/>
        </w:rPr>
        <w:t>A</w:t>
      </w:r>
      <w:r w:rsidRPr="007A1E40">
        <w:rPr>
          <w:rFonts w:ascii="Arial Nova Light" w:eastAsiaTheme="minorHAnsi" w:hAnsi="Arial Nova Light" w:cstheme="minorBidi"/>
          <w:sz w:val="23"/>
          <w:szCs w:val="23"/>
        </w:rPr>
        <w:t>) comprised 5 different blocks, given once in the neutral context and once in the negative context,</w:t>
      </w:r>
      <w:r w:rsidRPr="007A1E40">
        <w:rPr>
          <w:rFonts w:ascii="Arial Nova Light" w:eastAsiaTheme="minorHAnsi" w:hAnsi="Arial Nova Light" w:cs="Arial"/>
          <w:bCs/>
          <w:sz w:val="23"/>
          <w:szCs w:val="23"/>
        </w:rPr>
        <w:t xml:space="preserve"> in the following order:</w:t>
      </w:r>
      <w:r w:rsidRPr="007A1E40">
        <w:rPr>
          <w:rFonts w:ascii="Arial Nova Light" w:eastAsiaTheme="minorHAnsi" w:hAnsi="Arial Nova Light" w:cstheme="minorBidi"/>
          <w:sz w:val="23"/>
          <w:szCs w:val="23"/>
        </w:rPr>
        <w:t xml:space="preserve"> first</w:t>
      </w:r>
      <w:r w:rsidRPr="001D5644">
        <w:rPr>
          <w:rFonts w:ascii="Arial Nova Light" w:eastAsiaTheme="minorHAnsi" w:hAnsi="Arial Nova Light" w:cstheme="minorBidi"/>
          <w:sz w:val="23"/>
          <w:szCs w:val="23"/>
        </w:rPr>
        <w:t xml:space="preserve"> short movie clip [“MOVIE1” condition (5 min)] followed by a resting period [“REST1” condition (5 min)], then second movie clip [“MOVIE2” condition (5 min)] </w:t>
      </w:r>
      <w:r w:rsidR="00213C11" w:rsidRPr="00213C11">
        <w:rPr>
          <w:rFonts w:ascii="Arial Nova Light" w:eastAsiaTheme="minorHAnsi" w:hAnsi="Arial Nova Light" w:cstheme="minorBidi"/>
          <w:sz w:val="23"/>
          <w:szCs w:val="23"/>
        </w:rPr>
        <w:t xml:space="preserve">with the same valence as the first, </w:t>
      </w:r>
      <w:r w:rsidRPr="001D5644">
        <w:rPr>
          <w:rFonts w:ascii="Arial Nova Light" w:eastAsiaTheme="minorHAnsi" w:hAnsi="Arial Nova Light" w:cstheme="minorBidi"/>
          <w:sz w:val="23"/>
          <w:szCs w:val="23"/>
        </w:rPr>
        <w:t>followed by a cognitive control task block [“TASK” condition (~5 min)]</w:t>
      </w:r>
      <w:r w:rsidR="00213C11">
        <w:rPr>
          <w:rFonts w:ascii="Arial Nova Light" w:eastAsiaTheme="minorHAnsi" w:hAnsi="Arial Nova Light" w:cstheme="minorBidi"/>
          <w:sz w:val="23"/>
          <w:szCs w:val="23"/>
        </w:rPr>
        <w:t>.</w:t>
      </w:r>
      <w:r w:rsidR="00C60595" w:rsidRPr="001D5644">
        <w:rPr>
          <w:rFonts w:ascii="Arial Nova Light" w:eastAsiaTheme="minorHAnsi" w:hAnsi="Arial Nova Light" w:cstheme="minorBidi"/>
          <w:sz w:val="23"/>
          <w:szCs w:val="23"/>
        </w:rPr>
        <w:t xml:space="preserve"> </w:t>
      </w:r>
      <w:r w:rsidR="00C60595">
        <w:rPr>
          <w:rFonts w:ascii="Arial Nova Light" w:eastAsiaTheme="minorHAnsi" w:hAnsi="Arial Nova Light" w:cstheme="minorBidi"/>
          <w:sz w:val="23"/>
          <w:szCs w:val="23"/>
        </w:rPr>
        <w:t>F</w:t>
      </w:r>
      <w:r w:rsidRPr="001D5644">
        <w:rPr>
          <w:rFonts w:ascii="Arial Nova Light" w:eastAsiaTheme="minorHAnsi" w:hAnsi="Arial Nova Light" w:cstheme="minorBidi"/>
          <w:sz w:val="23"/>
          <w:szCs w:val="23"/>
        </w:rPr>
        <w:t>inally</w:t>
      </w:r>
      <w:r w:rsidR="00C60595">
        <w:rPr>
          <w:rFonts w:ascii="Arial Nova Light" w:eastAsiaTheme="minorHAnsi" w:hAnsi="Arial Nova Light" w:cstheme="minorBidi"/>
          <w:sz w:val="23"/>
          <w:szCs w:val="23"/>
        </w:rPr>
        <w:t>, there was</w:t>
      </w:r>
      <w:r w:rsidRPr="001D5644">
        <w:rPr>
          <w:rFonts w:ascii="Arial Nova Light" w:eastAsiaTheme="minorHAnsi" w:hAnsi="Arial Nova Light" w:cstheme="minorBidi"/>
          <w:sz w:val="23"/>
          <w:szCs w:val="23"/>
        </w:rPr>
        <w:t xml:space="preserve"> a second resting period [“REST2” condition (5 min)]</w:t>
      </w:r>
      <w:r w:rsidR="00C60595">
        <w:rPr>
          <w:rFonts w:ascii="Arial Nova Light" w:eastAsiaTheme="minorHAnsi" w:hAnsi="Arial Nova Light" w:cstheme="minorBidi"/>
          <w:sz w:val="23"/>
          <w:szCs w:val="23"/>
        </w:rPr>
        <w:t>,</w:t>
      </w:r>
      <w:r w:rsidR="003D5A32">
        <w:rPr>
          <w:rFonts w:ascii="Arial Nova Light" w:eastAsiaTheme="minorHAnsi" w:hAnsi="Arial Nova Light" w:cstheme="minorBidi"/>
          <w:sz w:val="23"/>
          <w:szCs w:val="23"/>
        </w:rPr>
        <w:t xml:space="preserve"> which </w:t>
      </w:r>
      <w:r w:rsidR="000136E8">
        <w:rPr>
          <w:rFonts w:ascii="Arial Nova Light" w:eastAsiaTheme="minorHAnsi" w:hAnsi="Arial Nova Light" w:cstheme="minorBidi"/>
          <w:sz w:val="23"/>
          <w:szCs w:val="23"/>
        </w:rPr>
        <w:t>corresponding</w:t>
      </w:r>
      <w:r w:rsidR="003D5A32">
        <w:rPr>
          <w:rFonts w:ascii="Arial Nova Light" w:eastAsiaTheme="minorHAnsi" w:hAnsi="Arial Nova Light" w:cstheme="minorBidi"/>
          <w:sz w:val="23"/>
          <w:szCs w:val="23"/>
        </w:rPr>
        <w:t xml:space="preserve"> data was analyzed elsewhere</w:t>
      </w:r>
      <w:r w:rsidR="003D5A32">
        <w:rPr>
          <w:rFonts w:ascii="Arial Nova Light" w:eastAsiaTheme="minorHAnsi" w:hAnsi="Arial Nova Light" w:cstheme="minorBidi"/>
          <w:sz w:val="23"/>
          <w:szCs w:val="23"/>
        </w:rPr>
        <w:fldChar w:fldCharType="begin" w:fldLock="1"/>
      </w:r>
      <w:r w:rsidR="00307815">
        <w:rPr>
          <w:rFonts w:ascii="Arial Nova Light" w:eastAsiaTheme="minorHAnsi" w:hAnsi="Arial Nova Light" w:cstheme="minorBidi"/>
          <w:sz w:val="23"/>
          <w:szCs w:val="23"/>
        </w:rPr>
        <w:instrText xml:space="preserve"> ADDIN ZOTERO_ITEM CSL_CITATION {"citationID":"BeXCh4Sm","properties":{"formattedCitation":"\\super 47\\nosupersub{}","plainCitation":"47","noteIndex":0},"citationItems":[{"id":8869,"uris":["http://www.mendeley.com/documents/?uuid=b3bc9de7-3f9c-4710-befa-bd07b9d51772","http://zotero.org/groups/5758162/items/3V6RMQKP"],"itemData":{"id":8869,"type":"article-journal","abstract":"Neuroimaging studies have shown carry-over effects on brain activity and connectivity following both emotional and cognitive events, persisting even during subsequent rest. Here, we investigate the functional dynamics of such effects by identifying recurring co-activation patterns (CAPs). Using the precuneus as seed region, we compare carrying-over effects on brain-wide CAPs and their modulation after both affective and cognitive challenges. Female volunteers (n=19) underwent fMRI scanning during emotional induction with sad movie clips, and executive control tasks, each followed by resting periods. Several CAPs, overlapping the default mode, salience, attention, and social cognition networks were impacted by both the preceding events (movie or task) and their valence (neutral or negative), with differential fluctuations over time. Specifically, a modulation of CAPs in posterior cingulate and ventromedial prefrontal cortex was observed after exposure to negatively valenced emotional content and predicted changes in subjective affect. Additionally, CAPs in anterior cingulate cortex and dorsal fronto-parietal areas were induced by cognitive control in a negative, but not neutral context, and amplified by the task difficulty. These findings provide new insights on the anatomical organization and temporal inertia of intrinsic functional brain networks, engaged by transient emotions and presumably involved in subsequent adaptive homeostatic processes.","container-title":"Human Brain Mapping","DOI":"10.1002/hbm.25277","ISSN":"1065-9471","issue":"4","page":"1054-1069","title":"Brain functional connectivity dynamics at rest in the aftermath of affective and cognitive challenges","URL":"https://onlinelibrary.wiley.com/doi/10.1002/hbm.25277","volume":"42","author":[{"family":"Gaviria","given":"Julian"},{"family":"Rey","given":"Gwladys"},{"family":"Bolton","given":"Thomas A. W."},{"family":"Delgado","given":"Jaime"},{"family":"Ville","given":"Dimitri"},{"family":"Vuilleumier","given":"Patrik"}],"issued":{"date-parts":[["2021",3,24]]}}}],"schema":"https://github.com/citation-style-language/schema/raw/master/csl-citation.json"} </w:instrText>
      </w:r>
      <w:r w:rsidR="003D5A32">
        <w:rPr>
          <w:rFonts w:ascii="Arial Nova Light" w:eastAsiaTheme="minorHAnsi" w:hAnsi="Arial Nova Light" w:cstheme="minorBidi"/>
          <w:sz w:val="23"/>
          <w:szCs w:val="23"/>
        </w:rPr>
        <w:fldChar w:fldCharType="separate"/>
      </w:r>
      <w:r w:rsidR="00307815" w:rsidRPr="00307815">
        <w:rPr>
          <w:rFonts w:ascii="Arial Nova Light" w:hAnsi="Arial Nova Light"/>
          <w:sz w:val="23"/>
          <w:vertAlign w:val="superscript"/>
        </w:rPr>
        <w:t>47</w:t>
      </w:r>
      <w:r w:rsidR="003D5A32">
        <w:rPr>
          <w:rFonts w:ascii="Arial Nova Light" w:eastAsiaTheme="minorHAnsi" w:hAnsi="Arial Nova Light" w:cstheme="minorBidi"/>
          <w:sz w:val="23"/>
          <w:szCs w:val="23"/>
        </w:rPr>
        <w:fldChar w:fldCharType="end"/>
      </w:r>
      <w:r w:rsidR="003D5A32">
        <w:rPr>
          <w:rFonts w:ascii="Arial Nova Light" w:eastAsiaTheme="minorHAnsi" w:hAnsi="Arial Nova Light" w:cstheme="minorBidi"/>
          <w:sz w:val="23"/>
          <w:szCs w:val="23"/>
        </w:rPr>
        <w:t>. The present study</w:t>
      </w:r>
      <w:r w:rsidRPr="001D5644">
        <w:rPr>
          <w:rFonts w:ascii="Arial Nova Light" w:eastAsiaTheme="minorHAnsi" w:hAnsi="Arial Nova Light" w:cstheme="minorBidi"/>
          <w:sz w:val="23"/>
          <w:szCs w:val="23"/>
        </w:rPr>
        <w:t xml:space="preserve"> will focus only on REST1, MOVIE2, and TASK blocks. Individual ratings of the emotional content of </w:t>
      </w:r>
      <w:r w:rsidR="00213C11">
        <w:rPr>
          <w:rFonts w:ascii="Arial Nova Light" w:eastAsiaTheme="minorHAnsi" w:hAnsi="Arial Nova Light" w:cstheme="minorBidi"/>
          <w:sz w:val="23"/>
          <w:szCs w:val="23"/>
        </w:rPr>
        <w:t xml:space="preserve">each </w:t>
      </w:r>
      <w:r w:rsidRPr="001D5644">
        <w:rPr>
          <w:rFonts w:ascii="Arial Nova Light" w:eastAsiaTheme="minorHAnsi" w:hAnsi="Arial Nova Light" w:cstheme="minorBidi"/>
          <w:sz w:val="23"/>
          <w:szCs w:val="23"/>
        </w:rPr>
        <w:t xml:space="preserve">movie clip, as well as another </w:t>
      </w:r>
      <w:r w:rsidR="00213C11">
        <w:rPr>
          <w:rFonts w:ascii="Arial Nova Light" w:eastAsiaTheme="minorHAnsi" w:hAnsi="Arial Nova Light" w:cstheme="minorBidi"/>
          <w:sz w:val="23"/>
          <w:szCs w:val="23"/>
        </w:rPr>
        <w:t xml:space="preserve">measure of </w:t>
      </w:r>
      <w:r w:rsidRPr="001D5644">
        <w:rPr>
          <w:rFonts w:ascii="Arial Nova Light" w:eastAsiaTheme="minorHAnsi" w:hAnsi="Arial Nova Light" w:cstheme="minorBidi"/>
          <w:sz w:val="23"/>
          <w:szCs w:val="23"/>
        </w:rPr>
        <w:t>subjective affective state (PANAS) were obtained again at the end of</w:t>
      </w:r>
      <w:r>
        <w:rPr>
          <w:rFonts w:ascii="Arial Nova Light" w:eastAsiaTheme="minorHAnsi" w:hAnsi="Arial Nova Light" w:cstheme="minorBidi"/>
          <w:sz w:val="23"/>
          <w:szCs w:val="23"/>
        </w:rPr>
        <w:t xml:space="preserve"> </w:t>
      </w:r>
      <w:r w:rsidRPr="001D5644">
        <w:rPr>
          <w:rFonts w:ascii="Arial Nova Light" w:eastAsiaTheme="minorHAnsi" w:hAnsi="Arial Nova Light" w:cstheme="minorBidi"/>
          <w:sz w:val="23"/>
          <w:szCs w:val="23"/>
        </w:rPr>
        <w:t>each context.</w:t>
      </w:r>
    </w:p>
    <w:p w14:paraId="5CF9619A" w14:textId="2D3E30C2" w:rsidR="005D05BA" w:rsidRDefault="001E6A17" w:rsidP="005D05BA">
      <w:pPr>
        <w:spacing w:afterLines="120" w:after="288" w:line="240" w:lineRule="auto"/>
        <w:jc w:val="both"/>
        <w:rPr>
          <w:rFonts w:ascii="Arial Nova" w:hAnsi="Arial Nova" w:cs="Arial"/>
          <w:b/>
          <w:bCs/>
          <w:sz w:val="18"/>
          <w:szCs w:val="18"/>
        </w:rPr>
      </w:pPr>
      <w:bookmarkStart w:id="12" w:name="_Ref65193588"/>
      <w:r w:rsidRPr="001E6A17">
        <w:rPr>
          <w:rFonts w:ascii="Arial Nova" w:hAnsi="Arial Nova" w:cs="Arial"/>
          <w:b/>
          <w:bCs/>
          <w:noProof/>
          <w:sz w:val="18"/>
          <w:szCs w:val="18"/>
        </w:rPr>
        <w:drawing>
          <wp:inline distT="0" distB="0" distL="0" distR="0" wp14:anchorId="45E15772" wp14:editId="5BA71231">
            <wp:extent cx="5943600" cy="3406140"/>
            <wp:effectExtent l="0" t="0" r="0" b="3810"/>
            <wp:docPr id="315111356" name="Picture 1" descr="A close-up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111356" name="Picture 1" descr="A close-up of a diagram&#10;&#10;AI-generated content may be incorrect."/>
                    <pic:cNvPicPr/>
                  </pic:nvPicPr>
                  <pic:blipFill>
                    <a:blip r:embed="rId16"/>
                    <a:stretch>
                      <a:fillRect/>
                    </a:stretch>
                  </pic:blipFill>
                  <pic:spPr>
                    <a:xfrm>
                      <a:off x="0" y="0"/>
                      <a:ext cx="5943600" cy="3406140"/>
                    </a:xfrm>
                    <a:prstGeom prst="rect">
                      <a:avLst/>
                    </a:prstGeom>
                  </pic:spPr>
                </pic:pic>
              </a:graphicData>
            </a:graphic>
          </wp:inline>
        </w:drawing>
      </w:r>
      <w:r w:rsidR="00663124" w:rsidRPr="000613FF">
        <w:rPr>
          <w:rFonts w:ascii="Arial Nova" w:hAnsi="Arial Nova" w:cs="Arial"/>
          <w:b/>
          <w:bCs/>
          <w:sz w:val="18"/>
          <w:szCs w:val="18"/>
        </w:rPr>
        <w:t xml:space="preserve"> </w:t>
      </w:r>
    </w:p>
    <w:p w14:paraId="608C95AF" w14:textId="559F23A6" w:rsidR="00B166B2" w:rsidRPr="005D05BA" w:rsidRDefault="00B166B2" w:rsidP="005D05BA">
      <w:pPr>
        <w:spacing w:before="240" w:afterLines="120" w:after="288" w:line="240" w:lineRule="auto"/>
        <w:jc w:val="both"/>
        <w:rPr>
          <w:rFonts w:ascii="Arial Nova" w:hAnsi="Arial Nova" w:cs="Arial"/>
          <w:b/>
          <w:bCs/>
          <w:sz w:val="18"/>
          <w:szCs w:val="18"/>
        </w:rPr>
      </w:pPr>
      <w:r w:rsidRPr="000613FF">
        <w:rPr>
          <w:rFonts w:ascii="Arial Nova" w:hAnsi="Arial Nova" w:cs="Arial"/>
          <w:b/>
          <w:bCs/>
          <w:sz w:val="18"/>
          <w:szCs w:val="18"/>
        </w:rPr>
        <w:t>Figure</w:t>
      </w:r>
      <w:bookmarkEnd w:id="12"/>
      <w:r w:rsidR="00094448" w:rsidRPr="000613FF">
        <w:rPr>
          <w:rFonts w:ascii="Arial Nova" w:hAnsi="Arial Nova" w:cs="Arial"/>
          <w:b/>
          <w:bCs/>
          <w:sz w:val="18"/>
          <w:szCs w:val="18"/>
        </w:rPr>
        <w:t xml:space="preserve"> </w:t>
      </w:r>
      <w:r w:rsidR="005A42FE" w:rsidRPr="000613FF">
        <w:rPr>
          <w:rFonts w:ascii="Arial Nova" w:hAnsi="Arial Nova" w:cs="Arial"/>
          <w:b/>
          <w:bCs/>
          <w:sz w:val="18"/>
          <w:szCs w:val="18"/>
        </w:rPr>
        <w:t>1</w:t>
      </w:r>
      <w:r w:rsidRPr="000613FF">
        <w:rPr>
          <w:rFonts w:ascii="Arial Nova" w:hAnsi="Arial Nova" w:cs="Arial"/>
          <w:b/>
          <w:bCs/>
          <w:sz w:val="18"/>
          <w:szCs w:val="18"/>
        </w:rPr>
        <w:t>.</w:t>
      </w:r>
      <w:r w:rsidRPr="000613FF">
        <w:rPr>
          <w:rFonts w:ascii="Arial Nova Light" w:hAnsi="Arial Nova Light" w:cs="Arial"/>
          <w:sz w:val="18"/>
          <w:szCs w:val="18"/>
        </w:rPr>
        <w:t xml:space="preserve"> Paradigm design. </w:t>
      </w:r>
      <w:r w:rsidR="00776A27" w:rsidRPr="00776A27">
        <w:rPr>
          <w:rFonts w:ascii="Arial Nova" w:hAnsi="Arial Nova" w:cs="Arial"/>
          <w:b/>
          <w:bCs/>
          <w:sz w:val="18"/>
          <w:szCs w:val="18"/>
        </w:rPr>
        <w:t>A.</w:t>
      </w:r>
      <w:r w:rsidR="00776A27">
        <w:rPr>
          <w:rFonts w:ascii="Arial Nova Light" w:hAnsi="Arial Nova Light" w:cs="Arial"/>
          <w:sz w:val="18"/>
          <w:szCs w:val="18"/>
        </w:rPr>
        <w:t xml:space="preserve"> </w:t>
      </w:r>
      <w:r w:rsidRPr="000613FF">
        <w:rPr>
          <w:rFonts w:ascii="Arial Nova Light" w:hAnsi="Arial Nova Light" w:cs="Arial"/>
          <w:sz w:val="18"/>
          <w:szCs w:val="18"/>
        </w:rPr>
        <w:t xml:space="preserve">Two experimental contexts (neutral and negative) were presented in two functional magnetic resonance imaging (fMRI) runs in a single </w:t>
      </w:r>
      <w:r w:rsidR="0037342A">
        <w:rPr>
          <w:rFonts w:ascii="Arial Nova Light" w:hAnsi="Arial Nova Light" w:cs="Arial"/>
          <w:sz w:val="18"/>
          <w:szCs w:val="18"/>
        </w:rPr>
        <w:t>day</w:t>
      </w:r>
      <w:r w:rsidRPr="000613FF">
        <w:rPr>
          <w:rFonts w:ascii="Arial Nova Light" w:hAnsi="Arial Nova Light" w:cs="Arial"/>
          <w:sz w:val="18"/>
          <w:szCs w:val="18"/>
        </w:rPr>
        <w:t>. The order of the two contexts was counterbalanced across participants. Each context consisted of 1) a first movie clip (MOVIE</w:t>
      </w:r>
      <w:r w:rsidR="00994FF5">
        <w:rPr>
          <w:rFonts w:ascii="Arial Nova Light" w:hAnsi="Arial Nova Light" w:cs="Arial"/>
          <w:sz w:val="18"/>
          <w:szCs w:val="18"/>
        </w:rPr>
        <w:t>,</w:t>
      </w:r>
      <w:r w:rsidRPr="000613FF">
        <w:rPr>
          <w:rFonts w:ascii="Arial Nova Light" w:hAnsi="Arial Nova Light" w:cs="Arial"/>
          <w:sz w:val="18"/>
          <w:szCs w:val="18"/>
        </w:rPr>
        <w:t xml:space="preserve"> 5 min.) followed by a rest period (REST1</w:t>
      </w:r>
      <w:r w:rsidR="00994FF5">
        <w:rPr>
          <w:rFonts w:ascii="Arial Nova Light" w:hAnsi="Arial Nova Light" w:cs="Arial"/>
          <w:sz w:val="18"/>
          <w:szCs w:val="18"/>
        </w:rPr>
        <w:t>,</w:t>
      </w:r>
      <w:r w:rsidRPr="000613FF">
        <w:rPr>
          <w:rFonts w:ascii="Arial Nova Light" w:hAnsi="Arial Nova Light" w:cs="Arial"/>
          <w:sz w:val="18"/>
          <w:szCs w:val="18"/>
        </w:rPr>
        <w:t xml:space="preserve"> 5 min.), then a second movie clip (MOVIE2</w:t>
      </w:r>
      <w:r w:rsidR="00994FF5">
        <w:rPr>
          <w:rFonts w:ascii="Arial Nova Light" w:hAnsi="Arial Nova Light" w:cs="Arial"/>
          <w:sz w:val="18"/>
          <w:szCs w:val="18"/>
        </w:rPr>
        <w:t>,</w:t>
      </w:r>
      <w:r w:rsidRPr="000613FF">
        <w:rPr>
          <w:rFonts w:ascii="Arial Nova Light" w:hAnsi="Arial Nova Light" w:cs="Arial"/>
          <w:sz w:val="18"/>
          <w:szCs w:val="18"/>
        </w:rPr>
        <w:t xml:space="preserve"> 5 min) </w:t>
      </w:r>
      <w:r w:rsidR="0037342A">
        <w:rPr>
          <w:rFonts w:ascii="Arial Nova Light" w:hAnsi="Arial Nova Light" w:cs="Arial"/>
          <w:sz w:val="18"/>
          <w:szCs w:val="18"/>
        </w:rPr>
        <w:t>of the same valence as the first</w:t>
      </w:r>
      <w:r w:rsidR="0037342A" w:rsidRPr="000613FF">
        <w:rPr>
          <w:rFonts w:ascii="Arial Nova Light" w:hAnsi="Arial Nova Light" w:cs="Arial"/>
          <w:sz w:val="18"/>
          <w:szCs w:val="18"/>
        </w:rPr>
        <w:t xml:space="preserve"> </w:t>
      </w:r>
      <w:r w:rsidRPr="000613FF">
        <w:rPr>
          <w:rFonts w:ascii="Arial Nova Light" w:hAnsi="Arial Nova Light" w:cs="Arial"/>
          <w:sz w:val="18"/>
          <w:szCs w:val="18"/>
        </w:rPr>
        <w:t>followed by a cognitive control task (TASK</w:t>
      </w:r>
      <w:r w:rsidR="00994FF5">
        <w:rPr>
          <w:rFonts w:ascii="Arial Nova Light" w:hAnsi="Arial Nova Light" w:cs="Arial"/>
          <w:sz w:val="18"/>
          <w:szCs w:val="18"/>
        </w:rPr>
        <w:t>,</w:t>
      </w:r>
      <w:r w:rsidRPr="000613FF">
        <w:rPr>
          <w:rFonts w:ascii="Arial Nova Light" w:hAnsi="Arial Nova Light" w:cs="Arial"/>
          <w:sz w:val="18"/>
          <w:szCs w:val="18"/>
        </w:rPr>
        <w:t xml:space="preserve"> 5 min) and finally a second rest period (REST2). Colored blocks indicate experimental conditions of interest, with arrows indicating the main target of our analyses (</w:t>
      </w:r>
      <w:r w:rsidR="00C27F0C">
        <w:rPr>
          <w:rFonts w:ascii="Arial Nova Light" w:hAnsi="Arial Nova Light" w:cs="Arial"/>
          <w:sz w:val="18"/>
          <w:szCs w:val="18"/>
        </w:rPr>
        <w:t xml:space="preserve">see </w:t>
      </w:r>
      <w:r w:rsidR="000613FF">
        <w:rPr>
          <w:rFonts w:ascii="Arial Nova Light" w:hAnsi="Arial Nova Light" w:cs="Arial"/>
          <w:sz w:val="18"/>
          <w:szCs w:val="18"/>
        </w:rPr>
        <w:t>Figure</w:t>
      </w:r>
      <w:r w:rsidRPr="000613FF">
        <w:rPr>
          <w:rFonts w:ascii="Arial Nova Light" w:hAnsi="Arial Nova Light" w:cs="Arial"/>
          <w:sz w:val="18"/>
          <w:szCs w:val="18"/>
        </w:rPr>
        <w:t xml:space="preserve"> 3). </w:t>
      </w:r>
      <w:r w:rsidRPr="00776A27">
        <w:rPr>
          <w:rFonts w:ascii="Arial Nova" w:hAnsi="Arial Nova" w:cs="Arial"/>
          <w:b/>
          <w:bCs/>
          <w:sz w:val="18"/>
          <w:szCs w:val="18"/>
        </w:rPr>
        <w:t>B</w:t>
      </w:r>
      <w:r w:rsidRPr="000613FF">
        <w:rPr>
          <w:rFonts w:ascii="Arial Nova Light" w:hAnsi="Arial Nova Light" w:cs="Arial"/>
          <w:sz w:val="18"/>
          <w:szCs w:val="18"/>
        </w:rPr>
        <w:t xml:space="preserve">. </w:t>
      </w:r>
      <w:r w:rsidRPr="00190756">
        <w:rPr>
          <w:rFonts w:ascii="Arial Nova Light" w:hAnsi="Arial Nova Light" w:cs="Arial"/>
          <w:sz w:val="18"/>
          <w:szCs w:val="18"/>
          <w:highlight w:val="green"/>
        </w:rPr>
        <w:t>Subjective affective ratings of the movies obtained after fMRI scanning</w:t>
      </w:r>
      <w:r w:rsidR="0090108B" w:rsidRPr="00190756">
        <w:rPr>
          <w:rFonts w:ascii="Arial Nova Light" w:hAnsi="Arial Nova Light" w:cs="Arial"/>
          <w:sz w:val="18"/>
          <w:szCs w:val="18"/>
          <w:highlight w:val="green"/>
        </w:rPr>
        <w:t xml:space="preserve"> </w:t>
      </w:r>
      <w:r w:rsidR="00EC479D">
        <w:rPr>
          <w:rFonts w:ascii="Arial Nova Light" w:hAnsi="Arial Nova Light" w:cs="Arial"/>
          <w:sz w:val="18"/>
          <w:szCs w:val="18"/>
          <w:highlight w:val="green"/>
        </w:rPr>
        <w:t>using</w:t>
      </w:r>
      <w:r w:rsidR="00EC479D" w:rsidRPr="00190756">
        <w:rPr>
          <w:rFonts w:ascii="Arial Nova Light" w:hAnsi="Arial Nova Light" w:cs="Arial"/>
          <w:sz w:val="18"/>
          <w:szCs w:val="18"/>
          <w:highlight w:val="green"/>
        </w:rPr>
        <w:t xml:space="preserve"> </w:t>
      </w:r>
      <w:r w:rsidR="0090108B" w:rsidRPr="00190756">
        <w:rPr>
          <w:rFonts w:ascii="Arial Nova Light" w:hAnsi="Arial Nova Light" w:cs="Arial"/>
          <w:sz w:val="18"/>
          <w:szCs w:val="18"/>
          <w:highlight w:val="green"/>
        </w:rPr>
        <w:t>unipolar Likert scale</w:t>
      </w:r>
      <w:r w:rsidR="00C76662" w:rsidRPr="00190756">
        <w:rPr>
          <w:rFonts w:ascii="Arial Nova Light" w:hAnsi="Arial Nova Light" w:cs="Arial"/>
          <w:sz w:val="18"/>
          <w:szCs w:val="18"/>
          <w:highlight w:val="green"/>
        </w:rPr>
        <w:t>s</w:t>
      </w:r>
      <w:r w:rsidRPr="000613FF">
        <w:rPr>
          <w:rFonts w:ascii="Arial Nova Light" w:hAnsi="Arial Nova Light" w:cs="Arial"/>
          <w:sz w:val="18"/>
          <w:szCs w:val="18"/>
        </w:rPr>
        <w:t>, assessing emotional experience, valence, and arousal felt for each movie clip.</w:t>
      </w:r>
      <w:r w:rsidR="0037342A" w:rsidRPr="0037342A">
        <w:rPr>
          <w:rFonts w:ascii="Arial Nova" w:hAnsi="Arial Nova" w:cs="Arial"/>
          <w:b/>
          <w:bCs/>
          <w:sz w:val="18"/>
          <w:szCs w:val="18"/>
        </w:rPr>
        <w:t xml:space="preserve"> </w:t>
      </w:r>
      <w:commentRangeStart w:id="13"/>
      <w:r w:rsidR="0037342A" w:rsidRPr="0037342A">
        <w:rPr>
          <w:rFonts w:ascii="Arial Nova" w:hAnsi="Arial Nova" w:cs="Arial"/>
          <w:b/>
          <w:bCs/>
          <w:sz w:val="18"/>
          <w:szCs w:val="18"/>
        </w:rPr>
        <w:t xml:space="preserve">C. </w:t>
      </w:r>
      <w:r w:rsidR="0037342A" w:rsidRPr="0037342A">
        <w:rPr>
          <w:rFonts w:ascii="Arial Nova Light" w:hAnsi="Arial Nova Light" w:cs="Arial"/>
          <w:sz w:val="18"/>
          <w:szCs w:val="18"/>
        </w:rPr>
        <w:t>Behavioral performance in cognitive control</w:t>
      </w:r>
      <w:commentRangeEnd w:id="13"/>
      <w:r w:rsidR="005C54C9">
        <w:rPr>
          <w:rStyle w:val="CommentReference"/>
        </w:rPr>
        <w:commentReference w:id="13"/>
      </w:r>
      <w:r w:rsidR="0037342A" w:rsidRPr="0037342A">
        <w:rPr>
          <w:rFonts w:ascii="Arial Nova Light" w:hAnsi="Arial Nova Light" w:cs="Arial"/>
          <w:sz w:val="18"/>
          <w:szCs w:val="18"/>
        </w:rPr>
        <w:t xml:space="preserve"> </w:t>
      </w:r>
      <w:bookmarkStart w:id="14" w:name="_Hlk111214236"/>
      <w:r w:rsidR="004C2B8A">
        <w:rPr>
          <w:rFonts w:ascii="Arial Nova Light" w:hAnsi="Arial Nova Light" w:cs="Arial"/>
          <w:sz w:val="18"/>
          <w:szCs w:val="18"/>
          <w:highlight w:val="green"/>
        </w:rPr>
        <w:t>t</w:t>
      </w:r>
      <w:r w:rsidR="00612A40" w:rsidRPr="00612A40">
        <w:rPr>
          <w:rFonts w:ascii="Arial Nova Light" w:hAnsi="Arial Nova Light" w:cs="Arial"/>
          <w:sz w:val="18"/>
          <w:szCs w:val="18"/>
          <w:highlight w:val="green"/>
        </w:rPr>
        <w:t>rial types in each cognitive task, including congruent (C) and incongruent (I) trials that could be preceded by either the same or opposite condition ("c" or "i" trials), in a semi-random but balanced order</w:t>
      </w:r>
      <w:r w:rsidR="0037342A" w:rsidRPr="0037342A">
        <w:rPr>
          <w:rFonts w:ascii="Arial Nova Light" w:hAnsi="Arial Nova Light" w:cs="Arial"/>
          <w:sz w:val="18"/>
          <w:szCs w:val="18"/>
        </w:rPr>
        <w:t>.</w:t>
      </w:r>
      <w:bookmarkEnd w:id="14"/>
      <w:r w:rsidR="0037342A" w:rsidRPr="0037342A">
        <w:rPr>
          <w:rFonts w:ascii="Arial Nova Light" w:hAnsi="Arial Nova Light" w:cs="Arial"/>
          <w:sz w:val="18"/>
          <w:szCs w:val="18"/>
        </w:rPr>
        <w:t xml:space="preserve"> Left. </w:t>
      </w:r>
      <w:r w:rsidR="0037342A" w:rsidRPr="0037342A">
        <w:rPr>
          <w:rFonts w:ascii="Arial Nova Light" w:hAnsi="Arial Nova Light" w:cs="Arial"/>
          <w:sz w:val="18"/>
          <w:szCs w:val="18"/>
        </w:rPr>
        <w:lastRenderedPageBreak/>
        <w:t>Global comparison of mean reaction time (RT) in negative</w:t>
      </w:r>
      <w:r w:rsidR="00E85F31">
        <w:rPr>
          <w:rFonts w:ascii="Arial Nova Light" w:hAnsi="Arial Nova Light" w:cs="Arial"/>
          <w:sz w:val="18"/>
          <w:szCs w:val="18"/>
        </w:rPr>
        <w:t xml:space="preserve"> (orange color)</w:t>
      </w:r>
      <w:r w:rsidR="0037342A" w:rsidRPr="0037342A">
        <w:rPr>
          <w:rFonts w:ascii="Arial Nova Light" w:hAnsi="Arial Nova Light" w:cs="Arial"/>
          <w:sz w:val="18"/>
          <w:szCs w:val="18"/>
        </w:rPr>
        <w:t xml:space="preserve"> and neutral</w:t>
      </w:r>
      <w:r w:rsidR="00E85F31">
        <w:rPr>
          <w:rFonts w:ascii="Arial Nova Light" w:hAnsi="Arial Nova Light" w:cs="Arial"/>
          <w:sz w:val="18"/>
          <w:szCs w:val="18"/>
        </w:rPr>
        <w:t xml:space="preserve"> (gray color)</w:t>
      </w:r>
      <w:r w:rsidR="0037342A" w:rsidRPr="0037342A">
        <w:rPr>
          <w:rFonts w:ascii="Arial Nova Light" w:hAnsi="Arial Nova Light" w:cs="Arial"/>
          <w:sz w:val="18"/>
          <w:szCs w:val="18"/>
        </w:rPr>
        <w:t xml:space="preserve"> contexts, pooled across conditions. Middle. RTs for correct responses on all trial types (congruent or incongruent conditions, preceded by the same or different condition), showing a significant attentional conflict on incongruent trials and consistent emotion-induced increases except for the easiest congruent trials. Right. A reliable attentional interference (congruency effect, CE) was found after exposure to both negative and neutral movies, but enhanced in the former “negative” context, as compared with the latter “neutral” context</w:t>
      </w:r>
      <w:r w:rsidR="0037342A" w:rsidRPr="0037342A">
        <w:rPr>
          <w:rFonts w:ascii="Arial Nova" w:hAnsi="Arial Nova" w:cs="Arial"/>
          <w:b/>
          <w:bCs/>
          <w:sz w:val="18"/>
          <w:szCs w:val="18"/>
        </w:rPr>
        <w:t xml:space="preserve">. D. </w:t>
      </w:r>
      <w:r w:rsidR="0037342A" w:rsidRPr="008C5B24">
        <w:rPr>
          <w:rFonts w:ascii="Arial Nova Light" w:hAnsi="Arial Nova Light" w:cs="Arial"/>
          <w:sz w:val="18"/>
          <w:szCs w:val="18"/>
          <w:highlight w:val="green"/>
        </w:rPr>
        <w:t xml:space="preserve">Mean scores of </w:t>
      </w:r>
      <w:r w:rsidR="008C5B24" w:rsidRPr="008C5B24">
        <w:rPr>
          <w:rFonts w:ascii="Arial Nova Light" w:hAnsi="Arial Nova Light" w:cs="Arial"/>
          <w:sz w:val="18"/>
          <w:szCs w:val="18"/>
          <w:highlight w:val="green"/>
        </w:rPr>
        <w:t xml:space="preserve">two independent unipolar dimensions of </w:t>
      </w:r>
      <w:proofErr w:type="gramStart"/>
      <w:r w:rsidR="008C5B24" w:rsidRPr="008C5B24">
        <w:rPr>
          <w:rFonts w:ascii="Arial Nova Light" w:hAnsi="Arial Nova Light" w:cs="Arial"/>
          <w:sz w:val="18"/>
          <w:szCs w:val="18"/>
          <w:highlight w:val="green"/>
        </w:rPr>
        <w:t>affect</w:t>
      </w:r>
      <w:proofErr w:type="gramEnd"/>
      <w:r w:rsidR="00FD39D7">
        <w:rPr>
          <w:rFonts w:ascii="Arial Nova Light" w:hAnsi="Arial Nova Light" w:cs="Arial"/>
          <w:sz w:val="18"/>
          <w:szCs w:val="18"/>
        </w:rPr>
        <w:t>:</w:t>
      </w:r>
      <w:r w:rsidR="008C5B24" w:rsidRPr="008C5B24">
        <w:rPr>
          <w:rFonts w:ascii="Arial Nova Light" w:hAnsi="Arial Nova Light" w:cs="Arial"/>
          <w:sz w:val="18"/>
          <w:szCs w:val="18"/>
        </w:rPr>
        <w:t xml:space="preserve"> </w:t>
      </w:r>
      <w:r w:rsidR="0037342A" w:rsidRPr="0037342A">
        <w:rPr>
          <w:rFonts w:ascii="Arial Nova Light" w:hAnsi="Arial Nova Light" w:cs="Arial"/>
          <w:sz w:val="18"/>
          <w:szCs w:val="18"/>
        </w:rPr>
        <w:t xml:space="preserve"> negative </w:t>
      </w:r>
      <w:proofErr w:type="gramStart"/>
      <w:r w:rsidR="0037342A" w:rsidRPr="0037342A">
        <w:rPr>
          <w:rFonts w:ascii="Arial Nova Light" w:hAnsi="Arial Nova Light" w:cs="Arial"/>
          <w:sz w:val="18"/>
          <w:szCs w:val="18"/>
        </w:rPr>
        <w:t>affect</w:t>
      </w:r>
      <w:proofErr w:type="gramEnd"/>
      <w:r w:rsidR="0037342A" w:rsidRPr="0037342A">
        <w:rPr>
          <w:rFonts w:ascii="Arial Nova Light" w:hAnsi="Arial Nova Light" w:cs="Arial"/>
          <w:sz w:val="18"/>
          <w:szCs w:val="18"/>
        </w:rPr>
        <w:t xml:space="preserve"> (NA) and positive affect (PA), before (pre-induction score) and after (post-induction score) each experimental run (negative and neutral context). Whiskers stand for standard deviation of means</w:t>
      </w:r>
      <w:r w:rsidRPr="000613FF">
        <w:rPr>
          <w:rFonts w:ascii="Arial Nova Light" w:hAnsi="Arial Nova Light" w:cs="Arial"/>
          <w:sz w:val="18"/>
          <w:szCs w:val="18"/>
        </w:rPr>
        <w:t xml:space="preserve">. </w:t>
      </w:r>
      <w:r w:rsidR="00A53344" w:rsidRPr="00A53344">
        <w:rPr>
          <w:rFonts w:ascii="Berlin Sans FB Demi" w:hAnsi="Berlin Sans FB Demi" w:cs="Arial"/>
          <w:b/>
          <w:bCs/>
          <w:position w:val="8"/>
          <w:sz w:val="20"/>
          <w:szCs w:val="20"/>
        </w:rPr>
        <w:t>.</w:t>
      </w:r>
      <w:r w:rsidR="00A53344" w:rsidRPr="00345302">
        <w:rPr>
          <w:rFonts w:ascii="Arial Nova Light" w:hAnsi="Arial Nova Light" w:cs="Arial"/>
          <w:i/>
          <w:iCs/>
          <w:sz w:val="18"/>
          <w:szCs w:val="18"/>
        </w:rPr>
        <w:t>p&lt;</w:t>
      </w:r>
      <w:r w:rsidR="00A53344">
        <w:rPr>
          <w:rFonts w:ascii="Arial Nova Light" w:hAnsi="Arial Nova Light" w:cs="Arial"/>
          <w:sz w:val="18"/>
          <w:szCs w:val="18"/>
        </w:rPr>
        <w:t xml:space="preserve"> .1; </w:t>
      </w:r>
      <w:r w:rsidRPr="000613FF">
        <w:rPr>
          <w:rFonts w:ascii="Arial Nova Light" w:hAnsi="Arial Nova Light" w:cs="Arial"/>
          <w:sz w:val="18"/>
          <w:szCs w:val="18"/>
        </w:rPr>
        <w:t>*</w:t>
      </w:r>
      <w:r w:rsidRPr="00345302">
        <w:rPr>
          <w:rFonts w:ascii="Arial Nova Light" w:hAnsi="Arial Nova Light" w:cs="Arial"/>
          <w:i/>
          <w:iCs/>
          <w:sz w:val="18"/>
          <w:szCs w:val="18"/>
        </w:rPr>
        <w:t>p</w:t>
      </w:r>
      <w:r w:rsidR="00994FF5" w:rsidRPr="00345302">
        <w:rPr>
          <w:rFonts w:ascii="Arial Nova Light" w:hAnsi="Arial Nova Light" w:cs="Arial"/>
          <w:i/>
          <w:iCs/>
          <w:sz w:val="18"/>
          <w:szCs w:val="18"/>
        </w:rPr>
        <w:t>&lt;</w:t>
      </w:r>
      <w:r w:rsidR="00345302">
        <w:rPr>
          <w:rFonts w:ascii="Arial Nova Light" w:hAnsi="Arial Nova Light" w:cs="Arial"/>
          <w:sz w:val="18"/>
          <w:szCs w:val="18"/>
        </w:rPr>
        <w:t xml:space="preserve"> .</w:t>
      </w:r>
      <w:r w:rsidRPr="000613FF">
        <w:rPr>
          <w:rFonts w:ascii="Arial Nova Light" w:hAnsi="Arial Nova Light" w:cs="Arial"/>
          <w:sz w:val="18"/>
          <w:szCs w:val="18"/>
        </w:rPr>
        <w:t>05; **</w:t>
      </w:r>
      <w:r w:rsidRPr="00345302">
        <w:rPr>
          <w:rFonts w:ascii="Arial Nova Light" w:hAnsi="Arial Nova Light" w:cs="Arial"/>
          <w:i/>
          <w:iCs/>
          <w:sz w:val="18"/>
          <w:szCs w:val="18"/>
        </w:rPr>
        <w:t>p</w:t>
      </w:r>
      <w:r w:rsidR="00994FF5" w:rsidRPr="00345302">
        <w:rPr>
          <w:rFonts w:ascii="Arial Nova Light" w:hAnsi="Arial Nova Light" w:cs="Arial"/>
          <w:i/>
          <w:iCs/>
          <w:sz w:val="18"/>
          <w:szCs w:val="18"/>
        </w:rPr>
        <w:t>&lt;</w:t>
      </w:r>
      <w:r w:rsidR="00345302">
        <w:rPr>
          <w:rFonts w:ascii="Arial Nova Light" w:hAnsi="Arial Nova Light" w:cs="Arial"/>
          <w:sz w:val="18"/>
          <w:szCs w:val="18"/>
        </w:rPr>
        <w:t xml:space="preserve"> .</w:t>
      </w:r>
      <w:r w:rsidRPr="000613FF">
        <w:rPr>
          <w:rFonts w:ascii="Arial Nova Light" w:hAnsi="Arial Nova Light" w:cs="Arial"/>
          <w:sz w:val="18"/>
          <w:szCs w:val="18"/>
        </w:rPr>
        <w:t>01.</w:t>
      </w:r>
    </w:p>
    <w:p w14:paraId="0C574BCB" w14:textId="77777777" w:rsidR="00B166B2" w:rsidRDefault="00B166B2" w:rsidP="00F53EEC">
      <w:pPr>
        <w:spacing w:afterLines="120" w:after="288" w:line="240" w:lineRule="auto"/>
        <w:jc w:val="both"/>
        <w:rPr>
          <w:rFonts w:ascii="Arial Nova Light" w:eastAsiaTheme="minorHAnsi" w:hAnsi="Arial Nova Light" w:cstheme="minorBidi"/>
          <w:sz w:val="23"/>
          <w:szCs w:val="23"/>
        </w:rPr>
      </w:pPr>
    </w:p>
    <w:p w14:paraId="25812A54" w14:textId="4AEB56E7" w:rsidR="00E85F31" w:rsidRPr="00E85F31" w:rsidRDefault="00E85F31" w:rsidP="00F53EEC">
      <w:pPr>
        <w:spacing w:afterLines="120" w:after="288" w:line="480" w:lineRule="auto"/>
        <w:jc w:val="both"/>
        <w:rPr>
          <w:rFonts w:ascii="Arial Nova Light" w:eastAsiaTheme="minorHAnsi" w:hAnsi="Arial Nova Light" w:cstheme="minorBidi"/>
        </w:rPr>
      </w:pPr>
      <w:r w:rsidRPr="00E85F31">
        <w:rPr>
          <w:rFonts w:ascii="Arial Nova Light" w:eastAsiaTheme="minorHAnsi" w:hAnsi="Arial Nova Light" w:cstheme="minorBidi"/>
        </w:rPr>
        <w:t>Our paradigm design allowed us to address two main research aims. First, fMRI activity recorded during “REST1” allowed probing how negative emotions elicited by “MOVIE1” produce sustained changes in intrinsic brain network states (i.e., emotional carry-over or inertia), which could already be observed at rest</w:t>
      </w:r>
      <w:r w:rsidRPr="00E85F31">
        <w:rPr>
          <w:rFonts w:ascii="Arial Nova Light" w:eastAsiaTheme="minorHAnsi" w:hAnsi="Arial Nova Light" w:cstheme="minorBidi"/>
        </w:rPr>
        <w:fldChar w:fldCharType="begin" w:fldLock="1"/>
      </w:r>
      <w:r w:rsidR="00AF3FD0">
        <w:rPr>
          <w:rFonts w:ascii="Arial Nova Light" w:eastAsiaTheme="minorHAnsi" w:hAnsi="Arial Nova Light" w:cstheme="minorBidi"/>
        </w:rPr>
        <w:instrText xml:space="preserve"> ADDIN ZOTERO_ITEM CSL_CITATION {"citationID":"fqm940lf","properties":{"formattedCitation":"\\super 41,47\\nosupersub{}","plainCitation":"41,47","noteIndex":0},"citationItems":[{"id":8869,"uris":["http://www.mendeley.com/documents/?uuid=b3bc9de7-3f9c-4710-befa-bd07b9d51772","http://zotero.org/groups/5758162/items/3V6RMQKP"],"itemData":{"id":8869,"type":"article-journal","abstract":"Neuroimaging studies have shown carry-over effects on brain activity and connectivity following both emotional and cognitive events, persisting even during subsequent rest. Here, we investigate the functional dynamics of such effects by identifying recurring co-activation patterns (CAPs). Using the precuneus as seed region, we compare carrying-over effects on brain-wide CAPs and their modulation after both affective and cognitive challenges. Female volunteers (n=19) underwent fMRI scanning during emotional induction with sad movie clips, and executive control tasks, each followed by resting periods. Several CAPs, overlapping the default mode, salience, attention, and social cognition networks were impacted by both the preceding events (movie or task) and their valence (neutral or negative), with differential fluctuations over time. Specifically, a modulation of CAPs in posterior cingulate and ventromedial prefrontal cortex was observed after exposure to negatively valenced emotional content and predicted changes in subjective affect. Additionally, CAPs in anterior cingulate cortex and dorsal fronto-parietal areas were induced by cognitive control in a negative, but not neutral context, and amplified by the task difficulty. These findings provide new insights on the anatomical organization and temporal inertia of intrinsic functional brain networks, engaged by transient emotions and presumably involved in subsequent adaptive homeostatic processes.","container-title":"Human Brain Mapping","DOI":"10.1002/hbm.25277","ISSN":"1065-9471","issue":"4","page":"1054-1069","title":"Brain functional connectivity dynamics at rest in the aftermath of affective and cognitive challenges","URL":"https://onlinelibrary.wiley.com/doi/10.1002/hbm.25277","volume":"42","author":[{"family":"Gaviria","given":"Julian"},{"family":"Rey","given":"Gwladys"},{"family":"Bolton","given":"Thomas A. W."},{"family":"Delgado","given":"Jaime"},{"family":"Ville","given":"Dimitri"},{"family":"Vuilleumier","given":"Patrik"}],"issued":{"date-parts":[["2021",3,24]]}}},{"id":1806,"uris":["http://www.mendeley.com/documents/?uuid=a67f1e27-1f3c-4fdf-a058-71b4386dc9ff","http://zotero.org/groups/5758162/items/765ECU9R"],"itemData":{"id":1806,"type":"article-journal","abstract":"The functional properties of resting brain activity are poorly understood, but have generally been related to self-monitoring and introspective processes. Here we investigated how emotionally positive and negative information differentially influenced subsequent brain activity at rest. We acquired fMRI data in 15 participants during rest periods following fearful, joyful, and neutral movies. Several brain regions were more active during resting than during movie-watching, including posterior/anterior cingulate cortices (PCC, ACC), bilateral insula and inferior parietal lobules (IPL). Functional connectivity at different frequency bands was also assessed using a wavelet correlation approach and small-world network analysis. Resting activity in ACC and insula as well as their coupling were strongly enhanced by preceding emotions, while coupling between ventral-medial prefrontal cortex and amygdala was selectively reduced. These effects were more pronounced after fearful than joyful movies for higher frequency bands. Moreover, the initial suppression of resting activity in ACC and insula after emotional stimuli was followed by a gradual restoration over time. Emotions did not affect IPL average activity but increased its connectivity with other regions. These findings reveal specific neural circuits recruited during the recovery from emotional arousal and highlight the complex functional dynamics of default mode networks in emotionally salient contexts. ?? 2010 Elsevier Inc.","container-title":"NeuroImage","DOI":"10.1016/j.neuroimage.2010.10.021","ISSN":"10538119","issue":"3","note":"PMID: 20955802\npublisher: Elsevier Inc.\nISBN: 1095-9572 (Electronic)\\r1053-8119 (Linking)","page":"2481-2491","title":"Impact of transient emotions on functional connectivity during subsequent resting state: A wavelet correlation approach","URL":"http://dx.doi.org/10.1016/j.neuroimage.2010.10.021","volume":"54","author":[{"family":"Eryilmaz","given":"Hamdi"},{"family":"Van De Ville","given":"Dimitri"},{"family":"Schwartz","given":"Sophie"},{"family":"Vuilleumier","given":"Patrik"}],"issued":{"date-parts":[["2011"]]}}}],"schema":"https://github.com/citation-style-language/schema/raw/master/csl-citation.json"} </w:instrText>
      </w:r>
      <w:r w:rsidRPr="00E85F31">
        <w:rPr>
          <w:rFonts w:ascii="Arial Nova Light" w:eastAsiaTheme="minorHAnsi" w:hAnsi="Arial Nova Light" w:cstheme="minorBidi"/>
        </w:rPr>
        <w:fldChar w:fldCharType="separate"/>
      </w:r>
      <w:r w:rsidR="00AF3FD0" w:rsidRPr="00AF3FD0">
        <w:rPr>
          <w:rFonts w:ascii="Arial Nova Light" w:hAnsi="Arial Nova Light"/>
          <w:vertAlign w:val="superscript"/>
        </w:rPr>
        <w:t>41,47</w:t>
      </w:r>
      <w:r w:rsidRPr="00E85F31">
        <w:rPr>
          <w:rFonts w:ascii="Arial Nova Light" w:eastAsiaTheme="minorHAnsi" w:hAnsi="Arial Nova Light" w:cstheme="minorBidi"/>
        </w:rPr>
        <w:fldChar w:fldCharType="end"/>
      </w:r>
      <w:r w:rsidRPr="00E85F31">
        <w:rPr>
          <w:rFonts w:ascii="Arial Nova Light" w:eastAsiaTheme="minorHAnsi" w:hAnsi="Arial Nova Light" w:cstheme="minorBidi"/>
        </w:rPr>
        <w:t xml:space="preserve"> and then impact subsequent task performance</w:t>
      </w:r>
      <w:r w:rsidRPr="00E85F31">
        <w:rPr>
          <w:rFonts w:ascii="Arial Nova Light" w:eastAsiaTheme="minorHAnsi" w:hAnsi="Arial Nova Light" w:cstheme="minorBidi"/>
        </w:rPr>
        <w:fldChar w:fldCharType="begin" w:fldLock="1"/>
      </w:r>
      <w:r w:rsidR="00AF3FD0">
        <w:rPr>
          <w:rFonts w:ascii="Arial Nova Light" w:eastAsiaTheme="minorHAnsi" w:hAnsi="Arial Nova Light" w:cstheme="minorBidi"/>
        </w:rPr>
        <w:instrText xml:space="preserve"> ADDIN ZOTERO_ITEM CSL_CITATION {"citationID":"XBnkuKQm","properties":{"formattedCitation":"\\super 38,59\\nosupersub{}","plainCitation":"38,59","noteIndex":0},"citationItems":[{"id":2078,"uris":["http://www.mendeley.com/documents/?uuid=78c3e971-0cf8-4bc1-ae6f-53a822a20fd1","http://zotero.org/groups/5758162/items/RD3XD3CP"],"itemData":{"id":2078,"type":"article-journal","container-title":"Social Cognitive and Affective Neuroscience","DOI":"10.1093/scan/nsu044","ISSN":"1749-5016","issue":"2","page":"180-190","title":"Cumulative activation during positive and negative events and state anxiety predicts subsequent inertia of amygdala reactivity","URL":"http://scan.oxfordjournals.org/lookup/doi/10.1093/scan/nsu044","volume":"10","author":[{"family":"Pichon","given":"Swann"},{"family":"Miendlarzewska","given":"E. A."},{"family":"Eryilmaz","given":"Hamdi"},{"family":"Vuilleumier","given":"Patrik"}],"issued":{"date-parts":[["2015"]]}}},{"id":1816,"uris":["http://www.mendeley.com/documents/?uuid=489ba978-d509-4bff-a3e4-705cae7b1620","http://zotero.org/groups/5758162/items/MEIU43UG"],"itemData":{"id":1816,"type":"article-journal","abstract":"Obtaining lower gains than rejected alternatives during decision making evokes feelings of regret, whereas higher gains elicit gratification. Although decision-related emotions produce lingering effects on mental state, neuroscience research has generally focused on transient brain responses to positive or negative events, but ignored more sustained consequences of emotional episodes on subsequent brain states. We investigated how spontaneous brain activity and functional connectivity at rest are modulated by postdecision regret and gratification in 18 healthy human subjects using a gambling task in fMRI. Differences between obtained and unobtained outcomes were manipulated parametrically to evoke different levels of regret or gratification. We investigated how individual personality traits related to depression and rumination affected these responses. Medial and ventral prefrontal areas differentially responded to favorable and unfavorable outcomes during the gambling period. More critically, during subsequent rest, rostral anterior and posterior cingulate cortex, ventral striatum, and insula showed parametric response to the gratification level of preceding outcomes. Functional coupling of posterior cingulate with striatum and amygdala was also enhanced during rest after high gratification. Regret produced distinct changes in connectivity of subgenual cingulate with orbitofrontal cortex and thalamus. Interestingly, individual differences in depressive traits and ruminations correlated with activity of the striatum after gratification and orbitofrontal cortex after regret, respectively. By revealing lingering effects of decision-related emotions on key nodes of resting state networks, our findings illuminate how such emotions may influence self-reflective processing and subsequent behavioral adjustment, but also highlight the malleability of resting networks in emotional contexts.","container-title":"J Neurosci","DOI":"10.1523/JNEUROSCI.0065-14.2014","ISSN":"1529-2401","issue":"23","note":"PMID: 24899706\nISBN: 1529-2401 (Electronic)\\r0270-6474 (Linking)","page":"7825-7835","title":"Lasting Impact of Regret and Gratification on Resting Brain Activity and Its Relation to Depressive Traits","URL":"http://www.ncbi.nlm.nih.gov/pubmed/24899706","volume":"34","author":[{"family":"Eryilmaz","given":"Hamdi"},{"family":"Van De Ville","given":"Dimitri"},{"family":"Schwartz","given":"S"},{"family":"Vuilleumier","given":"Patrik"}],"issued":{"date-parts":[["2014"]]}}}],"schema":"https://github.com/citation-style-language/schema/raw/master/csl-citation.json"} </w:instrText>
      </w:r>
      <w:r w:rsidRPr="00E85F31">
        <w:rPr>
          <w:rFonts w:ascii="Arial Nova Light" w:eastAsiaTheme="minorHAnsi" w:hAnsi="Arial Nova Light" w:cstheme="minorBidi"/>
        </w:rPr>
        <w:fldChar w:fldCharType="separate"/>
      </w:r>
      <w:r w:rsidR="00AF3FD0" w:rsidRPr="00AF3FD0">
        <w:rPr>
          <w:rFonts w:ascii="Arial Nova Light" w:hAnsi="Arial Nova Light"/>
          <w:vertAlign w:val="superscript"/>
        </w:rPr>
        <w:t>38,59</w:t>
      </w:r>
      <w:r w:rsidRPr="00E85F31">
        <w:rPr>
          <w:rFonts w:ascii="Arial Nova Light" w:eastAsiaTheme="minorHAnsi" w:hAnsi="Arial Nova Light" w:cstheme="minorBidi"/>
        </w:rPr>
        <w:fldChar w:fldCharType="end"/>
      </w:r>
      <w:r w:rsidRPr="00E85F31">
        <w:rPr>
          <w:rFonts w:ascii="Arial Nova Light" w:eastAsiaTheme="minorHAnsi" w:hAnsi="Arial Nova Light" w:cstheme="minorBidi"/>
        </w:rPr>
        <w:t xml:space="preserve">. Second, emotion induction by “MOVIE2” allowed us </w:t>
      </w:r>
      <w:r w:rsidR="003A4646">
        <w:rPr>
          <w:rFonts w:ascii="Arial Nova Light" w:eastAsiaTheme="minorHAnsi" w:hAnsi="Arial Nova Light" w:cstheme="minorBidi"/>
        </w:rPr>
        <w:t>to strengthen negative affect further</w:t>
      </w:r>
      <w:r w:rsidRPr="00E85F31">
        <w:rPr>
          <w:rFonts w:ascii="Arial Nova Light" w:eastAsiaTheme="minorHAnsi" w:hAnsi="Arial Nova Light" w:cstheme="minorBidi"/>
        </w:rPr>
        <w:t xml:space="preserve"> and examine how this modulates brain networks recruited by cognitive control demands in the “TASK” condition. Our nested repeated measures design therefore enabled us to test the impact of both negative and neutral contexts on brain dynamics and its consequence for cognitive control, in the same participants. The final “REST2” condition allowed measuring the sustained effects of both negative affect and cognitive effort on intrinsic brain network activity, but this block is not relevant to cognitive task performance in our current study and not reported here [see</w:t>
      </w:r>
      <w:r w:rsidRPr="00E85F31">
        <w:rPr>
          <w:rFonts w:ascii="Arial Nova Light" w:eastAsiaTheme="minorHAnsi" w:hAnsi="Arial Nova Light" w:cstheme="minorBidi"/>
        </w:rPr>
        <w:fldChar w:fldCharType="begin" w:fldLock="1"/>
      </w:r>
      <w:r w:rsidR="00AF3FD0">
        <w:rPr>
          <w:rFonts w:ascii="Arial Nova Light" w:eastAsiaTheme="minorHAnsi" w:hAnsi="Arial Nova Light" w:cstheme="minorBidi"/>
        </w:rPr>
        <w:instrText xml:space="preserve"> ADDIN ZOTERO_ITEM CSL_CITATION {"citationID":"GcGDbLmz","properties":{"formattedCitation":"\\super 47\\nosupersub{}","plainCitation":"47","noteIndex":0},"citationItems":[{"id":8869,"uris":["http://www.mendeley.com/documents/?uuid=b3bc9de7-3f9c-4710-befa-bd07b9d51772","http://zotero.org/groups/5758162/items/3V6RMQKP"],"itemData":{"id":8869,"type":"article-journal","abstract":"Neuroimaging studies have shown carry-over effects on brain activity and connectivity following both emotional and cognitive events, persisting even during subsequent rest. Here, we investigate the functional dynamics of such effects by identifying recurring co-activation patterns (CAPs). Using the precuneus as seed region, we compare carrying-over effects on brain-wide CAPs and their modulation after both affective and cognitive challenges. Female volunteers (n=19) underwent fMRI scanning during emotional induction with sad movie clips, and executive control tasks, each followed by resting periods. Several CAPs, overlapping the default mode, salience, attention, and social cognition networks were impacted by both the preceding events (movie or task) and their valence (neutral or negative), with differential fluctuations over time. Specifically, a modulation of CAPs in posterior cingulate and ventromedial prefrontal cortex was observed after exposure to negatively valenced emotional content and predicted changes in subjective affect. Additionally, CAPs in anterior cingulate cortex and dorsal fronto-parietal areas were induced by cognitive control in a negative, but not neutral context, and amplified by the task difficulty. These findings provide new insights on the anatomical organization and temporal inertia of intrinsic functional brain networks, engaged by transient emotions and presumably involved in subsequent adaptive homeostatic processes.","container-title":"Human Brain Mapping","DOI":"10.1002/hbm.25277","ISSN":"1065-9471","issue":"4","page":"1054-1069","title":"Brain functional connectivity dynamics at rest in the aftermath of affective and cognitive challenges","URL":"https://onlinelibrary.wiley.com/doi/10.1002/hbm.25277","volume":"42","author":[{"family":"Gaviria","given":"Julian"},{"family":"Rey","given":"Gwladys"},{"family":"Bolton","given":"Thomas A. W."},{"family":"Delgado","given":"Jaime"},{"family":"Ville","given":"Dimitri"},{"family":"Vuilleumier","given":"Patrik"}],"issued":{"date-parts":[["2021",3,24]]}}}],"schema":"https://github.com/citation-style-language/schema/raw/master/csl-citation.json"} </w:instrText>
      </w:r>
      <w:r w:rsidRPr="00E85F31">
        <w:rPr>
          <w:rFonts w:ascii="Arial Nova Light" w:eastAsiaTheme="minorHAnsi" w:hAnsi="Arial Nova Light" w:cstheme="minorBidi"/>
        </w:rPr>
        <w:fldChar w:fldCharType="separate"/>
      </w:r>
      <w:r w:rsidR="00AF3FD0" w:rsidRPr="00AF3FD0">
        <w:rPr>
          <w:rFonts w:ascii="Arial Nova Light" w:hAnsi="Arial Nova Light"/>
          <w:vertAlign w:val="superscript"/>
        </w:rPr>
        <w:t>47</w:t>
      </w:r>
      <w:r w:rsidRPr="00E85F31">
        <w:rPr>
          <w:rFonts w:ascii="Arial Nova Light" w:eastAsiaTheme="minorHAnsi" w:hAnsi="Arial Nova Light" w:cstheme="minorBidi"/>
        </w:rPr>
        <w:fldChar w:fldCharType="end"/>
      </w:r>
      <w:r w:rsidRPr="00E85F31">
        <w:rPr>
          <w:rFonts w:ascii="Arial Nova Light" w:eastAsiaTheme="minorHAnsi" w:hAnsi="Arial Nova Light" w:cstheme="minorBidi"/>
        </w:rPr>
        <w:t xml:space="preserve"> for results on this part]. Detailed information on movies, affective ratings (PANAS), and behavioral tasks is given in SI, “Supplementary methods” section.</w:t>
      </w:r>
    </w:p>
    <w:p w14:paraId="6533D0EE" w14:textId="77777777" w:rsidR="00B166B2" w:rsidRPr="00D65B4B" w:rsidRDefault="00B166B2" w:rsidP="00610BC4">
      <w:pPr>
        <w:spacing w:afterLines="120" w:after="288" w:line="240" w:lineRule="auto"/>
        <w:rPr>
          <w:rFonts w:ascii="Arial Nova" w:eastAsiaTheme="minorHAnsi" w:hAnsi="Arial Nova" w:cstheme="minorBidi"/>
          <w:b/>
          <w:bCs/>
        </w:rPr>
      </w:pPr>
      <w:bookmarkStart w:id="15" w:name="_Hlk145917661"/>
      <w:r w:rsidRPr="00D65B4B">
        <w:rPr>
          <w:rFonts w:ascii="Arial Nova" w:eastAsiaTheme="minorHAnsi" w:hAnsi="Arial Nova" w:cstheme="minorBidi"/>
          <w:b/>
          <w:bCs/>
        </w:rPr>
        <w:t>Cognitive control tasks</w:t>
      </w:r>
    </w:p>
    <w:bookmarkEnd w:id="15"/>
    <w:p w14:paraId="1B42DDF3" w14:textId="092D9A86" w:rsidR="00B166B2" w:rsidRPr="00D65B4B" w:rsidRDefault="00DC5E7A" w:rsidP="00BB6F52">
      <w:pPr>
        <w:spacing w:afterLines="120" w:after="288" w:line="480" w:lineRule="auto"/>
        <w:jc w:val="both"/>
        <w:rPr>
          <w:rFonts w:ascii="Arial Nova Light" w:eastAsiaTheme="minorHAnsi" w:hAnsi="Arial Nova Light" w:cstheme="minorBidi"/>
          <w:bCs/>
        </w:rPr>
      </w:pPr>
      <w:r w:rsidRPr="00D65B4B">
        <w:rPr>
          <w:rFonts w:ascii="Arial Nova Light" w:eastAsiaTheme="minorHAnsi" w:hAnsi="Arial Nova Light" w:cstheme="minorBidi"/>
        </w:rPr>
        <w:t>To</w:t>
      </w:r>
      <w:r w:rsidR="00B166B2" w:rsidRPr="00D65B4B">
        <w:rPr>
          <w:rFonts w:ascii="Arial Nova Light" w:eastAsiaTheme="minorHAnsi" w:hAnsi="Arial Nova Light" w:cstheme="minorBidi"/>
        </w:rPr>
        <w:t xml:space="preserve"> test cognitive control performance in different affective contexts, we used two classic tasks with attentional interference, the Stroop and Flanker paradigms. Both tasks have been validated by previous behavioral studies</w:t>
      </w:r>
      <w:r w:rsidR="00820C54">
        <w:rPr>
          <w:rFonts w:ascii="Arial Nova Light" w:eastAsiaTheme="minorHAnsi" w:hAnsi="Arial Nova Light" w:cstheme="minorBidi"/>
        </w:rPr>
        <w:fldChar w:fldCharType="begin"/>
      </w:r>
      <w:r w:rsidR="002E4F61">
        <w:rPr>
          <w:rFonts w:ascii="Arial Nova Light" w:eastAsiaTheme="minorHAnsi" w:hAnsi="Arial Nova Light" w:cstheme="minorBidi"/>
        </w:rPr>
        <w:instrText xml:space="preserve"> ADDIN ZOTERO_ITEM CSL_CITATION {"citationID":"UNbkmiZA","properties":{"formattedCitation":"\\super 17,18,60\\nosupersub{}","plainCitation":"17,18,60","noteIndex":0},"citationItems":[{"id":2129,"uris":["http://www.mendeley.com/documents/?uuid=71b9f781-2054-4bf4-bf4f-0b66d31ecd66","http://zotero.org/groups/5758162/items/ACJ3CY8E"],"itemData":{"id":2129,"type":"article-journal","abstract":"Conflict adaptation can be measured by the \"congruency sequence effect\", denoting the reduction of congruency effects after incongruent trials (where response conflict occurs) relative to congruent trials (without response conflict). Recently, it has been reported that conflict adaptation is larger in negative mood than in positive mood (van Steenbergen et al., Psychological Science 21:1629-1634, 2010). We conducted two experiments further investigating this important finding. Two different interference paradigms were applied to measure conflict adaptation: Experiment 1 was a Flanker task, Experiment 2 was a Stroop-like task. To get as pure a measure of conflict adaptation as possible, we minimized the influence of trial-to-trial priming effects by excluding all kinds of stimulus repetitions. Mood states were induced by presenting film clips with emotional content prior to the interference task. Three mood states were manipulated between subjects: amused, anxious, and sad. Across both interference paradigms, we consistently found conflict adaptation in negative, but not in positive mood. Taken together with van Steenbergen et al. (Psychological Science 21:1629-1634, 2010) findings, the results suggest that the negative-mood-triggered increase in conflict adaptation is a general phenomenon that occurs independently of the particular mood-induction procedure and interference paradigm involved.","container-title":"Psychological Research","DOI":"10.1007/s00426-014-0602-4","ISSN":"0340-0727","issue":"5","note":"PMID: 25100233\npublisher: Springer Berlin Heidelberg","page":"759-772","title":"Mood states influence cognitive control: the case of conflict adaptation","URL":"http://www.ncbi.nlm.nih.gov/pubmed/25100233","volume":"79","author":[{"family":"Schuch","given":"Stefanie"},{"family":"Koch","given":"Iring"}],"issued":{"date-parts":[["2015",9,7]]}}},{"id":2115,"uris":["http://www.mendeley.com/documents/?uuid=c9d47184-d192-40c1-96cf-4b2a962c7e6a","http://zotero.org/groups/5758162/items/QASJPGXM"],"itemData":{"id":2115,"type":"article-journal","container-title":"Psychological Science","DOI":"10.1177/0956797610385951","ISSN":"0956-7976","issue":"11","page":"1629-1634","title":"In the Mood for Adaptation: How Affect Regulates Conflict-Driven Control","URL":"http://pss.sagepub.com/lookup/doi/10.1177/0956797610385951","volume":"21","author":[{"family":"Steenbergen","given":"Henk","non-dropping-particle":"van"},{"family":"Band","given":"G. P. H."},{"family":"Hommel","given":"B."}],"issued":{"date-parts":[["2010"]]}}},{"id":3083,"uris":["http://zotero.org/groups/5758162/items/NBU525YZ"],"itemData":{"id":3083,"type":"article-journal","issue":"4","page":"467-472","title":"The conflict adaptation effect : It ’ s not just priming","volume":"5","author":[{"family":"Ullsperger","given":"Markus"},{"family":"Planck","given":"Max"},{"family":"Cognitive","given":"Human"},{"family":"Sciences","given":"Brain"}],"issued":{"date-parts":[["2005"]]}}}],"schema":"https://github.com/citation-style-language/schema/raw/master/csl-citation.json"} </w:instrText>
      </w:r>
      <w:r w:rsidR="00820C54">
        <w:rPr>
          <w:rFonts w:ascii="Arial Nova Light" w:eastAsiaTheme="minorHAnsi" w:hAnsi="Arial Nova Light" w:cstheme="minorBidi"/>
        </w:rPr>
        <w:fldChar w:fldCharType="separate"/>
      </w:r>
      <w:r w:rsidR="002E4F61" w:rsidRPr="002E4F61">
        <w:rPr>
          <w:rFonts w:ascii="Arial Nova Light" w:hAnsi="Arial Nova Light"/>
          <w:vertAlign w:val="superscript"/>
        </w:rPr>
        <w:t>17,18,60</w:t>
      </w:r>
      <w:r w:rsidR="00820C54">
        <w:rPr>
          <w:rFonts w:ascii="Arial Nova Light" w:eastAsiaTheme="minorHAnsi" w:hAnsi="Arial Nova Light" w:cstheme="minorBidi"/>
        </w:rPr>
        <w:fldChar w:fldCharType="end"/>
      </w:r>
      <w:r w:rsidR="00B166B2" w:rsidRPr="00D65B4B">
        <w:rPr>
          <w:rFonts w:ascii="Arial Nova Light" w:eastAsiaTheme="minorHAnsi" w:hAnsi="Arial Nova Light" w:cstheme="minorBidi"/>
        </w:rPr>
        <w:t xml:space="preserve">. </w:t>
      </w:r>
      <w:r w:rsidR="00B166B2" w:rsidRPr="00D65B4B">
        <w:rPr>
          <w:rFonts w:ascii="Arial Nova Light" w:eastAsiaTheme="minorHAnsi" w:hAnsi="Arial Nova Light" w:cstheme="minorBidi"/>
          <w:bCs/>
        </w:rPr>
        <w:t>Each task (</w:t>
      </w:r>
      <w:r w:rsidR="00A922F2" w:rsidRPr="00D65B4B">
        <w:rPr>
          <w:rFonts w:ascii="Arial Nova" w:eastAsiaTheme="minorHAnsi" w:hAnsi="Arial Nova" w:cstheme="minorBidi"/>
          <w:b/>
          <w:bCs/>
        </w:rPr>
        <w:t>Figure S1</w:t>
      </w:r>
      <w:r w:rsidR="00B166B2" w:rsidRPr="00D65B4B">
        <w:rPr>
          <w:rFonts w:ascii="Arial Nova" w:eastAsiaTheme="minorHAnsi" w:hAnsi="Arial Nova" w:cstheme="minorBidi"/>
          <w:b/>
          <w:bCs/>
        </w:rPr>
        <w:t>A</w:t>
      </w:r>
      <w:r w:rsidR="00B166B2" w:rsidRPr="00D65B4B">
        <w:rPr>
          <w:rFonts w:ascii="Arial Nova Light" w:eastAsiaTheme="minorHAnsi" w:hAnsi="Arial Nova Light" w:cstheme="minorBidi"/>
        </w:rPr>
        <w:t xml:space="preserve">) </w:t>
      </w:r>
      <w:r w:rsidR="00B166B2" w:rsidRPr="00D65B4B">
        <w:rPr>
          <w:rFonts w:ascii="Arial Nova Light" w:eastAsiaTheme="minorHAnsi" w:hAnsi="Arial Nova Light" w:cstheme="minorBidi"/>
          <w:bCs/>
        </w:rPr>
        <w:t>comprised 80 trials (40 congruent and 40 incongruent). Each trial lasted 1s, followed by an inter-trial interval with a central fixation cross randomly jitter</w:t>
      </w:r>
      <w:r w:rsidR="009A6A70">
        <w:rPr>
          <w:rFonts w:ascii="Arial Nova Light" w:eastAsiaTheme="minorHAnsi" w:hAnsi="Arial Nova Light" w:cstheme="minorBidi"/>
          <w:bCs/>
        </w:rPr>
        <w:t>ing</w:t>
      </w:r>
      <w:r w:rsidR="00B166B2" w:rsidRPr="00D65B4B">
        <w:rPr>
          <w:rFonts w:ascii="Arial Nova Light" w:eastAsiaTheme="minorHAnsi" w:hAnsi="Arial Nova Light" w:cstheme="minorBidi"/>
          <w:bCs/>
        </w:rPr>
        <w:t xml:space="preserve"> from 2 to 4.9s. Both tasks were counterbalanced across affective context </w:t>
      </w:r>
      <w:r w:rsidR="00B166B2" w:rsidRPr="00D65B4B">
        <w:rPr>
          <w:rFonts w:ascii="Arial Nova Light" w:eastAsiaTheme="minorHAnsi" w:hAnsi="Arial Nova Light" w:cstheme="minorBidi"/>
          <w:bCs/>
        </w:rPr>
        <w:lastRenderedPageBreak/>
        <w:t xml:space="preserve">conditions and across participants. Each task combined congruent (C) and incongruent (I) trials in which a central target (name in Stroop, number in Flanker) was presented for a binary classification response (male/female for Stroop, odd/even for Flanker), together with a distractor corresponding to either the same (C) or opposite (I) response. In addition, a given trial could be preceded by either the same or opposite condition (C or I trials), in a semi-random but balanced order. This resulted in 4 trial types, allowing subsequent behavioral analysis according to both current compatibility (indicated by upper-case letters </w:t>
      </w:r>
      <w:r w:rsidR="009A6A70">
        <w:rPr>
          <w:rFonts w:ascii="Arial Nova Light" w:eastAsiaTheme="minorHAnsi" w:hAnsi="Arial Nova Light" w:cstheme="minorBidi"/>
          <w:bCs/>
        </w:rPr>
        <w:t>“</w:t>
      </w:r>
      <w:r w:rsidR="00B166B2" w:rsidRPr="00D65B4B">
        <w:rPr>
          <w:rFonts w:ascii="Arial Nova Light" w:eastAsiaTheme="minorHAnsi" w:hAnsi="Arial Nova Light" w:cstheme="minorBidi"/>
          <w:bCs/>
        </w:rPr>
        <w:t>C</w:t>
      </w:r>
      <w:r w:rsidR="009A6A70">
        <w:rPr>
          <w:rFonts w:ascii="Arial Nova Light" w:eastAsiaTheme="minorHAnsi" w:hAnsi="Arial Nova Light" w:cstheme="minorBidi"/>
          <w:bCs/>
        </w:rPr>
        <w:t>”</w:t>
      </w:r>
      <w:r w:rsidR="00B166B2" w:rsidRPr="00D65B4B">
        <w:rPr>
          <w:rFonts w:ascii="Arial Nova Light" w:eastAsiaTheme="minorHAnsi" w:hAnsi="Arial Nova Light" w:cstheme="minorBidi"/>
          <w:bCs/>
        </w:rPr>
        <w:t xml:space="preserve"> and </w:t>
      </w:r>
      <w:r w:rsidR="009A6A70">
        <w:rPr>
          <w:rFonts w:ascii="Arial Nova Light" w:eastAsiaTheme="minorHAnsi" w:hAnsi="Arial Nova Light" w:cstheme="minorBidi"/>
          <w:bCs/>
        </w:rPr>
        <w:t>“</w:t>
      </w:r>
      <w:r w:rsidR="00B166B2" w:rsidRPr="00D65B4B">
        <w:rPr>
          <w:rFonts w:ascii="Arial Nova Light" w:eastAsiaTheme="minorHAnsi" w:hAnsi="Arial Nova Light" w:cstheme="minorBidi"/>
          <w:bCs/>
        </w:rPr>
        <w:t>I</w:t>
      </w:r>
      <w:r w:rsidR="009A6A70">
        <w:rPr>
          <w:rFonts w:ascii="Arial Nova Light" w:eastAsiaTheme="minorHAnsi" w:hAnsi="Arial Nova Light" w:cstheme="minorBidi"/>
          <w:bCs/>
        </w:rPr>
        <w:t>”</w:t>
      </w:r>
      <w:r w:rsidR="00B166B2" w:rsidRPr="00D65B4B">
        <w:rPr>
          <w:rFonts w:ascii="Arial Nova Light" w:eastAsiaTheme="minorHAnsi" w:hAnsi="Arial Nova Light" w:cstheme="minorBidi"/>
          <w:bCs/>
        </w:rPr>
        <w:t xml:space="preserve">) and compatibility of the preceding trial (indicated by lower-case letters </w:t>
      </w:r>
      <w:r w:rsidR="009A6A70">
        <w:rPr>
          <w:rFonts w:ascii="Arial Nova Light" w:eastAsiaTheme="minorHAnsi" w:hAnsi="Arial Nova Light" w:cstheme="minorBidi"/>
          <w:bCs/>
        </w:rPr>
        <w:t>“</w:t>
      </w:r>
      <w:r w:rsidR="00B166B2" w:rsidRPr="00D65B4B">
        <w:rPr>
          <w:rFonts w:ascii="Arial Nova Light" w:eastAsiaTheme="minorHAnsi" w:hAnsi="Arial Nova Light" w:cstheme="minorBidi"/>
          <w:bCs/>
        </w:rPr>
        <w:t>c</w:t>
      </w:r>
      <w:r w:rsidR="009A6A70">
        <w:rPr>
          <w:rFonts w:ascii="Arial Nova Light" w:eastAsiaTheme="minorHAnsi" w:hAnsi="Arial Nova Light" w:cstheme="minorBidi"/>
          <w:bCs/>
        </w:rPr>
        <w:t>”</w:t>
      </w:r>
      <w:r w:rsidR="00B166B2" w:rsidRPr="00D65B4B">
        <w:rPr>
          <w:rFonts w:ascii="Arial Nova Light" w:eastAsiaTheme="minorHAnsi" w:hAnsi="Arial Nova Light" w:cstheme="minorBidi"/>
          <w:bCs/>
        </w:rPr>
        <w:t xml:space="preserve"> and</w:t>
      </w:r>
      <w:r w:rsidR="009A6A70">
        <w:rPr>
          <w:rFonts w:ascii="Arial Nova Light" w:eastAsiaTheme="minorHAnsi" w:hAnsi="Arial Nova Light" w:cstheme="minorBidi"/>
          <w:bCs/>
        </w:rPr>
        <w:t xml:space="preserve"> ”</w:t>
      </w:r>
      <w:r w:rsidR="00B166B2" w:rsidRPr="00D65B4B">
        <w:rPr>
          <w:rFonts w:ascii="Arial Nova Light" w:eastAsiaTheme="minorHAnsi" w:hAnsi="Arial Nova Light" w:cstheme="minorBidi"/>
          <w:bCs/>
        </w:rPr>
        <w:t xml:space="preserve"> </w:t>
      </w:r>
      <w:r w:rsidR="009A6A70">
        <w:rPr>
          <w:rFonts w:ascii="Arial Nova Light" w:eastAsiaTheme="minorHAnsi" w:hAnsi="Arial Nova Light" w:cstheme="minorBidi"/>
          <w:bCs/>
        </w:rPr>
        <w:t>i”</w:t>
      </w:r>
      <w:r w:rsidR="00B166B2" w:rsidRPr="00D65B4B">
        <w:rPr>
          <w:rFonts w:ascii="Arial Nova Light" w:eastAsiaTheme="minorHAnsi" w:hAnsi="Arial Nova Light" w:cstheme="minorBidi"/>
          <w:bCs/>
        </w:rPr>
        <w:t xml:space="preserve"> (see </w:t>
      </w:r>
      <w:r w:rsidR="00A922F2" w:rsidRPr="00D65B4B">
        <w:rPr>
          <w:rFonts w:ascii="Arial Nova" w:eastAsiaTheme="minorHAnsi" w:hAnsi="Arial Nova" w:cstheme="minorBidi"/>
          <w:b/>
          <w:bCs/>
        </w:rPr>
        <w:t>Figure S1B</w:t>
      </w:r>
      <w:r w:rsidR="00B166B2" w:rsidRPr="00D65B4B">
        <w:rPr>
          <w:rFonts w:ascii="Arial Nova Light" w:eastAsiaTheme="minorHAnsi" w:hAnsi="Arial Nova Light" w:cstheme="minorBidi"/>
          <w:bCs/>
        </w:rPr>
        <w:t xml:space="preserve"> for a </w:t>
      </w:r>
      <w:r w:rsidR="00B166B2" w:rsidRPr="00D65B4B">
        <w:rPr>
          <w:rFonts w:ascii="Arial Nova Light" w:eastAsiaTheme="minorHAnsi" w:hAnsi="Arial Nova Light" w:cstheme="minorBidi"/>
          <w:bCs/>
          <w:lang w:val="en"/>
        </w:rPr>
        <w:t>schematic</w:t>
      </w:r>
      <w:r w:rsidR="00B166B2" w:rsidRPr="00D65B4B">
        <w:rPr>
          <w:rFonts w:ascii="Arial Nova Light" w:eastAsiaTheme="minorHAnsi" w:hAnsi="Arial Nova Light" w:cstheme="minorBidi"/>
          <w:bCs/>
        </w:rPr>
        <w:t xml:space="preserve"> description).</w:t>
      </w:r>
      <w:r w:rsidR="005C54C9">
        <w:rPr>
          <w:rFonts w:ascii="Arial Nova Light" w:eastAsiaTheme="minorHAnsi" w:hAnsi="Arial Nova Light" w:cstheme="minorBidi"/>
          <w:bCs/>
        </w:rPr>
        <w:t xml:space="preserve"> Sequential effects in trial order make iC and cI trials</w:t>
      </w:r>
      <w:r w:rsidR="005C54C9" w:rsidRPr="005C54C9">
        <w:rPr>
          <w:rFonts w:ascii="Arial Nova Light" w:eastAsiaTheme="minorHAnsi" w:hAnsi="Arial Nova Light" w:cstheme="minorBidi"/>
          <w:bCs/>
        </w:rPr>
        <w:t xml:space="preserve"> mo</w:t>
      </w:r>
      <w:r w:rsidR="005C54C9">
        <w:rPr>
          <w:rFonts w:ascii="Arial Nova Light" w:eastAsiaTheme="minorHAnsi" w:hAnsi="Arial Nova Light" w:cstheme="minorBidi"/>
          <w:bCs/>
        </w:rPr>
        <w:t xml:space="preserve">re difficult than </w:t>
      </w:r>
      <w:proofErr w:type="spellStart"/>
      <w:r w:rsidR="005C54C9">
        <w:rPr>
          <w:rFonts w:ascii="Arial Nova Light" w:eastAsiaTheme="minorHAnsi" w:hAnsi="Arial Nova Light" w:cstheme="minorBidi"/>
          <w:bCs/>
        </w:rPr>
        <w:t>cC</w:t>
      </w:r>
      <w:proofErr w:type="spellEnd"/>
      <w:r w:rsidR="005C54C9">
        <w:rPr>
          <w:rFonts w:ascii="Arial Nova Light" w:eastAsiaTheme="minorHAnsi" w:hAnsi="Arial Nova Light" w:cstheme="minorBidi"/>
          <w:bCs/>
        </w:rPr>
        <w:t xml:space="preserve"> or </w:t>
      </w:r>
      <w:proofErr w:type="spellStart"/>
      <w:r w:rsidR="005C54C9">
        <w:rPr>
          <w:rFonts w:ascii="Arial Nova Light" w:eastAsiaTheme="minorHAnsi" w:hAnsi="Arial Nova Light" w:cstheme="minorBidi"/>
          <w:bCs/>
        </w:rPr>
        <w:t>iI</w:t>
      </w:r>
      <w:proofErr w:type="spellEnd"/>
      <w:r w:rsidR="005C54C9">
        <w:rPr>
          <w:rFonts w:ascii="Arial Nova Light" w:eastAsiaTheme="minorHAnsi" w:hAnsi="Arial Nova Light" w:cstheme="minorBidi"/>
          <w:bCs/>
        </w:rPr>
        <w:t xml:space="preserve"> as both </w:t>
      </w:r>
      <w:r w:rsidR="005C54C9" w:rsidRPr="005C54C9">
        <w:rPr>
          <w:rFonts w:ascii="Arial Nova Light" w:eastAsiaTheme="minorHAnsi" w:hAnsi="Arial Nova Light" w:cstheme="minorBidi"/>
          <w:bCs/>
        </w:rPr>
        <w:t>require a shift in the stimulus-response link</w:t>
      </w:r>
      <w:r w:rsidR="00430AB9">
        <w:rPr>
          <w:rFonts w:ascii="Arial Nova Light" w:eastAsiaTheme="minorHAnsi" w:hAnsi="Arial Nova Light" w:cstheme="minorBidi"/>
          <w:bCs/>
        </w:rPr>
        <w:fldChar w:fldCharType="begin"/>
      </w:r>
      <w:r w:rsidR="002E4F61">
        <w:rPr>
          <w:rFonts w:ascii="Arial Nova Light" w:eastAsiaTheme="minorHAnsi" w:hAnsi="Arial Nova Light" w:cstheme="minorBidi"/>
          <w:bCs/>
        </w:rPr>
        <w:instrText xml:space="preserve"> ADDIN ZOTERO_ITEM CSL_CITATION {"citationID":"OtnUj59f","properties":{"formattedCitation":"\\super 60\\nosupersub{}","plainCitation":"60","noteIndex":0},"citationItems":[{"id":3083,"uris":["http://zotero.org/groups/5758162/items/NBU525YZ"],"itemData":{"id":3083,"type":"article-journal","issue":"4","page":"467-472","title":"The conflict adaptation effect : It ’ s not just priming","volume":"5","author":[{"family":"Ullsperger","given":"Markus"},{"family":"Planck","given":"Max"},{"family":"Cognitive","given":"Human"},{"family":"Sciences","given":"Brain"}],"issued":{"date-parts":[["2005"]]}}}],"schema":"https://github.com/citation-style-language/schema/raw/master/csl-citation.json"} </w:instrText>
      </w:r>
      <w:r w:rsidR="00430AB9">
        <w:rPr>
          <w:rFonts w:ascii="Arial Nova Light" w:eastAsiaTheme="minorHAnsi" w:hAnsi="Arial Nova Light" w:cstheme="minorBidi"/>
          <w:bCs/>
        </w:rPr>
        <w:fldChar w:fldCharType="separate"/>
      </w:r>
      <w:r w:rsidR="002E4F61" w:rsidRPr="002E4F61">
        <w:rPr>
          <w:rFonts w:ascii="Arial Nova Light" w:hAnsi="Arial Nova Light"/>
          <w:vertAlign w:val="superscript"/>
        </w:rPr>
        <w:t>60</w:t>
      </w:r>
      <w:r w:rsidR="00430AB9">
        <w:rPr>
          <w:rFonts w:ascii="Arial Nova Light" w:eastAsiaTheme="minorHAnsi" w:hAnsi="Arial Nova Light" w:cstheme="minorBidi"/>
          <w:bCs/>
        </w:rPr>
        <w:fldChar w:fldCharType="end"/>
      </w:r>
      <w:r w:rsidR="005C54C9">
        <w:rPr>
          <w:rFonts w:ascii="Arial Nova Light" w:eastAsiaTheme="minorHAnsi" w:hAnsi="Arial Nova Light" w:cstheme="minorBidi"/>
          <w:bCs/>
        </w:rPr>
        <w:t>.</w:t>
      </w:r>
    </w:p>
    <w:bookmarkStart w:id="16" w:name="_Hlk145927442"/>
    <w:p w14:paraId="705EF01B" w14:textId="2EBFD381" w:rsidR="00B166B2" w:rsidRPr="005A39AB" w:rsidRDefault="00842D97" w:rsidP="009A6A70">
      <w:pPr>
        <w:spacing w:afterLines="120" w:after="288" w:line="480" w:lineRule="auto"/>
        <w:jc w:val="both"/>
        <w:rPr>
          <w:rFonts w:ascii="Arial Nova Light" w:eastAsiaTheme="minorHAnsi" w:hAnsi="Arial Nova Light" w:cs="Calibri"/>
          <w:highlight w:val="green"/>
        </w:rPr>
      </w:pPr>
      <w:sdt>
        <w:sdtPr>
          <w:rPr>
            <w:rFonts w:ascii="Arial Nova Light" w:eastAsiaTheme="minorHAnsi" w:hAnsi="Arial Nova Light" w:cstheme="minorBidi"/>
          </w:rPr>
          <w:id w:val="-1721438246"/>
          <w:docPartObj>
            <w:docPartGallery w:val="Watermarks"/>
          </w:docPartObj>
        </w:sdtPr>
        <w:sdtEndPr/>
        <w:sdtContent/>
      </w:sdt>
      <w:r w:rsidR="00BC6288" w:rsidRPr="008200E8">
        <w:rPr>
          <w:rFonts w:ascii="Arial Nova Light" w:eastAsiaTheme="minorHAnsi" w:hAnsi="Arial Nova Light" w:cstheme="minorBidi"/>
          <w:highlight w:val="green"/>
        </w:rPr>
        <w:t xml:space="preserve">The attentional control </w:t>
      </w:r>
      <w:r w:rsidR="00EC479D">
        <w:rPr>
          <w:rFonts w:ascii="Arial Nova Light" w:eastAsiaTheme="minorHAnsi" w:hAnsi="Arial Nova Light" w:cstheme="minorBidi"/>
          <w:highlight w:val="green"/>
        </w:rPr>
        <w:t xml:space="preserve">systems engaged </w:t>
      </w:r>
      <w:r w:rsidR="00BC6288" w:rsidRPr="008200E8">
        <w:rPr>
          <w:rFonts w:ascii="Arial Nova Light" w:eastAsiaTheme="minorHAnsi" w:hAnsi="Arial Nova Light" w:cstheme="minorBidi"/>
          <w:highlight w:val="green"/>
        </w:rPr>
        <w:t>by b</w:t>
      </w:r>
      <w:r w:rsidR="00B166B2" w:rsidRPr="008200E8">
        <w:rPr>
          <w:rFonts w:ascii="Arial Nova Light" w:eastAsiaTheme="minorHAnsi" w:hAnsi="Arial Nova Light" w:cstheme="minorBidi"/>
          <w:highlight w:val="green"/>
        </w:rPr>
        <w:t xml:space="preserve">oth </w:t>
      </w:r>
      <w:r w:rsidR="009D34E1" w:rsidRPr="008200E8">
        <w:rPr>
          <w:rFonts w:ascii="Arial Nova Light" w:eastAsiaTheme="minorHAnsi" w:hAnsi="Arial Nova Light" w:cstheme="minorBidi"/>
          <w:highlight w:val="green"/>
        </w:rPr>
        <w:t xml:space="preserve">paradigms </w:t>
      </w:r>
      <w:r w:rsidR="00B166B2" w:rsidRPr="008200E8">
        <w:rPr>
          <w:rFonts w:ascii="Arial Nova Light" w:eastAsiaTheme="minorHAnsi" w:hAnsi="Arial Nova Light" w:cstheme="minorBidi"/>
          <w:highlight w:val="green"/>
        </w:rPr>
        <w:t>have been</w:t>
      </w:r>
      <w:r w:rsidR="008200E8">
        <w:rPr>
          <w:rFonts w:ascii="Arial Nova Light" w:eastAsiaTheme="minorHAnsi" w:hAnsi="Arial Nova Light" w:cstheme="minorBidi"/>
          <w:highlight w:val="green"/>
        </w:rPr>
        <w:t xml:space="preserve"> </w:t>
      </w:r>
      <w:r w:rsidR="00EC479D">
        <w:rPr>
          <w:rFonts w:ascii="Arial Nova Light" w:eastAsiaTheme="minorHAnsi" w:hAnsi="Arial Nova Light" w:cstheme="minorBidi"/>
          <w:highlight w:val="green"/>
        </w:rPr>
        <w:t xml:space="preserve">extensively investigated in past research </w:t>
      </w:r>
      <w:r w:rsidR="008200E8" w:rsidRPr="008200E8">
        <w:rPr>
          <w:rFonts w:ascii="Arial Nova Light" w:eastAsiaTheme="minorHAnsi" w:hAnsi="Arial Nova Light" w:cstheme="minorBidi"/>
          <w:highlight w:val="green"/>
        </w:rPr>
        <w:t xml:space="preserve">at both behavioral and brain </w:t>
      </w:r>
      <w:r w:rsidR="008200E8" w:rsidRPr="00B43A1E">
        <w:rPr>
          <w:rFonts w:ascii="Arial Nova Light" w:eastAsiaTheme="minorHAnsi" w:hAnsi="Arial Nova Light" w:cstheme="minorBidi"/>
          <w:highlight w:val="green"/>
        </w:rPr>
        <w:t>levels</w:t>
      </w:r>
      <w:r w:rsidR="00EC479D">
        <w:rPr>
          <w:rFonts w:ascii="Arial Nova Light" w:eastAsiaTheme="minorHAnsi" w:hAnsi="Arial Nova Light" w:cstheme="minorBidi"/>
          <w:highlight w:val="green"/>
        </w:rPr>
        <w:t xml:space="preserve">, and shown to involve similar areas in fronto-parietal cortex, insula, and subcortical regions, </w:t>
      </w:r>
      <w:r w:rsidR="00EC479D" w:rsidRPr="008200E8">
        <w:rPr>
          <w:rFonts w:ascii="Arial Nova Light" w:eastAsiaTheme="minorHAnsi" w:hAnsi="Arial Nova Light" w:cstheme="minorBidi"/>
          <w:highlight w:val="green"/>
        </w:rPr>
        <w:t>generaliz</w:t>
      </w:r>
      <w:r w:rsidR="00EC479D">
        <w:rPr>
          <w:rFonts w:ascii="Arial Nova Light" w:eastAsiaTheme="minorHAnsi" w:hAnsi="Arial Nova Light" w:cstheme="minorBidi"/>
          <w:highlight w:val="green"/>
        </w:rPr>
        <w:t>ing</w:t>
      </w:r>
      <w:r w:rsidR="00EC479D" w:rsidRPr="008200E8">
        <w:rPr>
          <w:rFonts w:ascii="Arial Nova Light" w:eastAsiaTheme="minorHAnsi" w:hAnsi="Arial Nova Light" w:cstheme="minorBidi"/>
          <w:highlight w:val="green"/>
        </w:rPr>
        <w:t xml:space="preserve"> across </w:t>
      </w:r>
      <w:r w:rsidR="00EC479D">
        <w:rPr>
          <w:rFonts w:ascii="Arial Nova Light" w:eastAsiaTheme="minorHAnsi" w:hAnsi="Arial Nova Light" w:cstheme="minorBidi"/>
          <w:highlight w:val="green"/>
        </w:rPr>
        <w:t>a variety of</w:t>
      </w:r>
      <w:r w:rsidR="00EC479D" w:rsidRPr="008200E8">
        <w:rPr>
          <w:rFonts w:ascii="Arial Nova Light" w:eastAsiaTheme="minorHAnsi" w:hAnsi="Arial Nova Light" w:cstheme="minorBidi"/>
          <w:highlight w:val="green"/>
        </w:rPr>
        <w:t xml:space="preserve"> </w:t>
      </w:r>
      <w:r w:rsidR="00EC479D">
        <w:rPr>
          <w:rFonts w:ascii="Arial Nova Light" w:eastAsiaTheme="minorHAnsi" w:hAnsi="Arial Nova Light" w:cstheme="minorBidi"/>
          <w:highlight w:val="green"/>
        </w:rPr>
        <w:t>conflict monitoring conditions</w:t>
      </w:r>
      <w:r w:rsidR="00816AC3" w:rsidRPr="00B43A1E">
        <w:rPr>
          <w:rFonts w:ascii="Arial Nova Light" w:eastAsiaTheme="minorHAnsi" w:hAnsi="Arial Nova Light" w:cstheme="minorBidi"/>
          <w:highlight w:val="green"/>
        </w:rPr>
        <w:fldChar w:fldCharType="begin" w:fldLock="1"/>
      </w:r>
      <w:r w:rsidR="004655BD">
        <w:rPr>
          <w:rFonts w:ascii="Arial Nova Light" w:eastAsiaTheme="minorHAnsi" w:hAnsi="Arial Nova Light" w:cstheme="minorBidi"/>
          <w:highlight w:val="green"/>
        </w:rPr>
        <w:instrText xml:space="preserve"> ADDIN ZOTERO_ITEM CSL_CITATION {"citationID":"ZoTE3Ui9","properties":{"formattedCitation":"\\super 61\\uc0\\u8211{}63\\nosupersub{}","plainCitation":"61–63","noteIndex":0},"citationItems":[{"id":9368,"uris":["http://www.mendeley.com/documents/?uuid=59137bb5-b134-495b-bffb-46a4931c9dfa","http://zotero.org/groups/5758162/items/5YKQMDN3"],"itemData":{"id":9368,"type":"book","abstract":"Responding to a conflict is assumed to trigger attentional-control processes—that is, processes that enable us to activate goal-relevant information and to inhibit irrelevant information. Typically, conflict is induced in tasks, such as the Stroop task (which requires identifying the color of color words) or the flanker task (which requires identifying a central character among flankers). Combining the conflicts within the same trial has been found to result in an interaction in reaction times (RTs), suggesting a generalization of attentional control. However, this interaction was observed when the congruency effect was substantial—that is, when the RT difference between incongruent trials (e.g., the word “green” printed in red for the Stroop task) and congruent trials (e.g., the word “red” printed in red) was large. The purpose of the present study was to investigate whether a large congruency effect is the necessary condition for observing the interaction. To this end, Stroop and flanker tasks were combined, and participants were asked to respond to the color of the central letter/word while ignoring the flanking letters/words. The magnitude of the congruency effect was increased: (a) by testing older adults (Experiment 1), (b) by manipulating the proportion of trials in which participants were asked to respond to the word meaning (Experiment 2), and (c) by using vocal responses (Experiment 3). The results showed an interaction when the Stroop congruency effect was large. Therefore, such interactions can be used to validate or invalidate theoretical explanations only when the precondition—a large congruency effect—is fulfilled.","ISBN":"1-341-40190-1","note":"PMID: 31974936\ncontainer-title: Attention, Perception, and Psychophysics\nDOI: 10.3758/s13414-019-01914-1\nissue: 5\nISSN: 1943393X","number-of-pages":"2271-2301","publisher":"Attention, Perception, &amp; Psychophysics","title":"Finding an interaction between Stroop congruency and flanker congruency requires a large congruency effect: A within-trial combination of conflict tasks","volume":"82","author":[{"family":"Rey-Mermet","given":"Alodie"}],"issued":{"date-parts":[["2020"]]}}},{"id":12335,"uris":["http://www.mendeley.com/documents/?uuid=3efdb8f8-0b62-470f-a3d9-aa7a8d5b544a","http://zotero.org/groups/5758162/items/G2W5LMDJ"],"itemData":{"id":12335,"type":"article-journal","abstract":"It is yet not well known whether different types of conflicts share common or rely on distinct brain mechanisms of conflict processing. We used a combined Flanker (stimulus-stimulus; S-S) and Simon (stimulus-response; S-R) conflict paradigm both in an fMRI and an EEG study. S-S conflicts induced stronger behavioral interference effects compared to S-R conflicts and the latter decayed with increasing response latencies. Besides some similar medial frontal activity across all conflict trials, which was, however, not statically consistent across trials, we especially found distinct activations depending on the type of conflict. S-S conflicts activated the anterior cingulate cortex and modulated the N2 and early P3 component with underlying source activity in inferior frontal cortex. S-R conflicts produced distinct activations in the posterior cingulate cortex and modulated the late P3b component with underlying source activity in superior parietal cortex. Double conflict trials containing both S-S and S-R conflicts revealed, first, distinct anterior frontal activity representing a meta-processing unit and, second, a sequential modulation of the N2 and the P3b component. The N2 modulation during double conflict trials was accompanied by increased source activity in the medial frontal gyrus (MeFG). In summary, S-S and S-R conflict processing mostly rely on distinct mechanisms of conflict processing and these conflicts differentially modulate the temporal stages of stimulus processing. © 2010 Elsevier Inc.","container-title":"NeuroImage","DOI":"10.1016/j.neuroimage.2010.07.071","ISSN":"10538119","issue":"1","note":"PMID: 20691791\npublisher: Elsevier Inc.\npublisher-place: East Norwalk,  CT,  US","page":"622-634","title":"Spatio-temporal brain dynamics in a combined stimulus-stimulus and stimulus-response conflict task","URL":"http://dx.doi.org/10.1016/j.neuroimage.2010.07.071","volume":"54","author":[{"family":"Izard","given":"Carroll E"},{"family":"Frühholz","given":"Sascha"},{"family":"Godde","given":"Ben"},{"family":"Finke","given":"Mareike"},{"family":"Herrmann","given":"Manfred"}],"issued":{"date-parts":[["2011"]]}}},{"id":8022,"uris":["http://www.mendeley.com/documents/?uuid=69c0d7c5-9626-46fe-8030-0f3f6fef0dbc","http://zotero.org/groups/5758162/items/7CY4J5CQ"],"itemData":{"id":8022,"type":"article-journal","abstract":"Previous studies demonstrated that interference control in stimulus-stimulus compatibility tasks slowed down stopping in the stop signal task (e.g., Kramer, A. F., Humphrey, D. G., Larish, J. F., Logan, G. D., &amp; Strayer, D. L. (1994). Aging and inhibition: beyond a unitary view of inhibitory processing in attention. psychology and aging, 9, 491-512). In the present study, the impact of stimulus-stimulus compatibility and stimulus-response compatibility on response inhibition is further investigated. In Experiment 1, the stop signal task was combined with a traditional horizontal Simon task and with a vertical variant. For both dimensions, stopping responses was prolonged in incompatible trials, but only when the previous trial was compatible. In Experiment 2, the Simon task was combined with a spatial Stroop task in order to compare the effects of stimulus-stimulus and stimulus-response compatibility. The results demonstrated that both types of compatibility influenced stopping in a similar way. These findings are in favor of the hypothesis that response inhibition in the stop signal task and interference control in conflict tasks rely on similar mechanisms. © 2005 Elsevier B.V. All rights reserved.","container-title":"Acta Psychologica","DOI":"10.1016/j.actpsy.2005.05.003","ISSN":"00016918","issue":"3","note":"PMID: 15993830","page":"307-326","title":"Effects of stimulus-stimulus compatibility and stimulus-response compatibility on response inhibition","URL":"https://linkinghub.elsevier.com/retrieve/pii/S0001691805000624","volume":"120","author":[{"family":"Verbruggen","given":"Frederick"},{"family":"Liefooghe","given":"Baptist"},{"family":"Notebaert","given":"Wim"},{"family":"Vandierendonck","given":"André"}],"issued":{"date-parts":[["2005",11]]}}}],"schema":"https://github.com/citation-style-language/schema/raw/master/csl-citation.json"} </w:instrText>
      </w:r>
      <w:r w:rsidR="00816AC3" w:rsidRPr="00B43A1E">
        <w:rPr>
          <w:rFonts w:ascii="Arial Nova Light" w:eastAsiaTheme="minorHAnsi" w:hAnsi="Arial Nova Light" w:cstheme="minorBidi"/>
          <w:highlight w:val="green"/>
        </w:rPr>
        <w:fldChar w:fldCharType="separate"/>
      </w:r>
      <w:r w:rsidR="004655BD" w:rsidRPr="004655BD">
        <w:rPr>
          <w:rFonts w:ascii="Arial Nova Light" w:hAnsi="Arial Nova Light"/>
          <w:vertAlign w:val="superscript"/>
        </w:rPr>
        <w:t>61–63</w:t>
      </w:r>
      <w:r w:rsidR="00816AC3" w:rsidRPr="00B43A1E">
        <w:rPr>
          <w:rFonts w:ascii="Arial Nova Light" w:eastAsiaTheme="minorHAnsi" w:hAnsi="Arial Nova Light" w:cstheme="minorBidi"/>
          <w:highlight w:val="green"/>
        </w:rPr>
        <w:fldChar w:fldCharType="end"/>
      </w:r>
      <w:r w:rsidR="00B166B2" w:rsidRPr="00D65B4B">
        <w:rPr>
          <w:rFonts w:ascii="Arial Nova Light" w:eastAsiaTheme="minorHAnsi" w:hAnsi="Arial Nova Light" w:cstheme="minorBidi"/>
        </w:rPr>
        <w:t xml:space="preserve">. </w:t>
      </w:r>
      <w:bookmarkEnd w:id="16"/>
      <w:r w:rsidR="00B166B2" w:rsidRPr="00D65B4B">
        <w:rPr>
          <w:rFonts w:ascii="Arial Nova Light" w:eastAsiaTheme="minorHAnsi" w:hAnsi="Arial Nova Light" w:cs="Calibri"/>
        </w:rPr>
        <w:t xml:space="preserve">Also, previous studies reported a high sensitivity of </w:t>
      </w:r>
      <w:r w:rsidR="00EC479D">
        <w:rPr>
          <w:rFonts w:ascii="Arial Nova Light" w:eastAsiaTheme="minorHAnsi" w:hAnsi="Arial Nova Light" w:cs="Calibri"/>
        </w:rPr>
        <w:t xml:space="preserve">both tasks </w:t>
      </w:r>
      <w:r w:rsidR="00B166B2" w:rsidRPr="00D65B4B">
        <w:rPr>
          <w:rFonts w:ascii="Arial Nova Light" w:eastAsiaTheme="minorHAnsi" w:hAnsi="Arial Nova Light" w:cs="Calibri"/>
        </w:rPr>
        <w:t>to negative emotional priming</w:t>
      </w:r>
      <w:r w:rsidR="00816AC3">
        <w:rPr>
          <w:rFonts w:ascii="Arial Nova Light" w:eastAsiaTheme="minorHAnsi" w:hAnsi="Arial Nova Light" w:cs="Calibri"/>
        </w:rPr>
        <w:fldChar w:fldCharType="begin" w:fldLock="1"/>
      </w:r>
      <w:r w:rsidR="00531DC3">
        <w:rPr>
          <w:rFonts w:ascii="Arial Nova Light" w:eastAsiaTheme="minorHAnsi" w:hAnsi="Arial Nova Light" w:cs="Calibri"/>
        </w:rPr>
        <w:instrText xml:space="preserve"> ADDIN ZOTERO_ITEM CSL_CITATION {"citationID":"gEXb9bCU","properties":{"formattedCitation":"\\super 1,17,64\\nosupersub{}","plainCitation":"1,17,64","noteIndex":0},"citationItems":[{"id":8801,"uris":["http://www.mendeley.com/documents/?uuid=648a5acd-d4b7-47c1-92bd-98f29e54783d","http://zotero.org/groups/5758162/items/R39JKTD8"],"itemData":{"id":8801,"type":"chapter","abstract":"One important function of cognitive control is to continuously adapt the cognitive system to changes in situational demands. This chapter discusses how affective and motivational states drive this control function as evidenced by behavior and neural trial-to-trial adaptations in experimental conflict tasks (such as the Stroop task). A theoretical framework is then described that addresses how affective signals might be instrumental in behavioral adjustments to cognitively demanding situations. The basic assumption is that demanding situations trigger a negative, aversive state. The resulting aversive affect may help to subsequently mobilize cognitive effort. Furthermore, affect introduced during demanding tasks may modulate demand-driven effort mobilization in an affect-congruent way. At the neural level, affect might regulate cognitive control via subcortical areas modulating the prefrontal cortex. The need for allocating additional cognitive control may be signaled by medial parts of the prefrontal cortex, in particular the anterior cingulate cortex. After reviewing evidence for the hedonic marking of conflict, recent findings from studies using affect-induction paradigms are discussed. Effects of short-term and sustained affect as well as stress and depression are described. Neuroimaging studies that hint at the role of fronto-striatal interactions in the affective regulation of cognitive control are also discussed. The proposed integrated account emphasizes the functional role of both positive and negative emotions in the behavioral and neural adaptation of cognitive control. This work provides new insights in the biobehavioral basis of a wide range of other phenomena where affect plays a critical role in adaptive behavior and self-regulation.","container-title":"Handbook of Biobehavioral Approaches to Self-Regulation","event-place":"New York, NY","ISBN":"978-1-4939-1236-0","note":"DOI: 10.1007/978-1-4939-1236-0_7\nCitation Key: vanSteenbergen2015","page":"89-107","publisher":"Springer New York","publisher-place":"New York, NY","title":"Affective Modulation of Cognitive Control: A Biobehavioral Perspective","URL":"https://doi.org/10.1007/978-1-4939-1236-0_7","author":[{"family":"Steenbergen","given":"Henk","non-dropping-particle":"van"}],"editor":[{"family":"Gendolla","given":"Guido H E"},{"family":"Tops","given":"Mattie"},{"family":"Koole","given":"Sander L"}],"issued":{"date-parts":[["2015"]]}}},{"id":2129,"uris":["http://www.mendeley.com/documents/?uuid=71b9f781-2054-4bf4-bf4f-0b66d31ecd66","http://zotero.org/groups/5758162/items/ACJ3CY8E"],"itemData":{"id":2129,"type":"article-journal","abstract":"Conflict adaptation can be measured by the \"congruency sequence effect\", denoting the reduction of congruency effects after incongruent trials (where response conflict occurs) relative to congruent trials (without response conflict). Recently, it has been reported that conflict adaptation is larger in negative mood than in positive mood (van Steenbergen et al., Psychological Science 21:1629-1634, 2010). We conducted two experiments further investigating this important finding. Two different interference paradigms were applied to measure conflict adaptation: Experiment 1 was a Flanker task, Experiment 2 was a Stroop-like task. To get as pure a measure of conflict adaptation as possible, we minimized the influence of trial-to-trial priming effects by excluding all kinds of stimulus repetitions. Mood states were induced by presenting film clips with emotional content prior to the interference task. Three mood states were manipulated between subjects: amused, anxious, and sad. Across both interference paradigms, we consistently found conflict adaptation in negative, but not in positive mood. Taken together with van Steenbergen et al. (Psychological Science 21:1629-1634, 2010) findings, the results suggest that the negative-mood-triggered increase in conflict adaptation is a general phenomenon that occurs independently of the particular mood-induction procedure and interference paradigm involved.","container-title":"Psychological Research","DOI":"10.1007/s00426-014-0602-4","ISSN":"0340-0727","issue":"5","note":"PMID: 25100233\npublisher: Springer Berlin Heidelberg","page":"759-772","title":"Mood states influence cognitive control: the case of conflict adaptation","URL":"http://www.ncbi.nlm.nih.gov/pubmed/25100233","volume":"79","author":[{"family":"Schuch","given":"Stefanie"},{"family":"Koch","given":"Iring"}],"issued":{"date-parts":[["2015",9,7]]}}},{"id":3480,"uris":["http://www.mendeley.com/documents/?uuid=4885be7b-d828-4d1a-8a2e-8e2ef7e4e05f","http://zotero.org/groups/5758162/items/69HTC5MW"],"itemData":{"id":3480,"type":"article-journal","container-title":"Cerebral Cortex","DOI":"10.1093/cercor/bhm179","ISSN":"1047-3211","issue":"6","page":"1475-1484","title":"Dissociable Neural Systems Resolve Conflict from Emotional versus Nonemotional Distracters","URL":"https://academic.oup.com/cercor/article-lookup/doi/10.1093/cercor/bhm179","volume":"18","author":[{"family":"Egner","given":"Tobias"},{"family":"Etkin","given":"Amit"},{"family":"Gale","given":"Seth"},{"family":"Hirsch","given":"Joy"}],"issued":{"date-parts":[["2008",6,1]]}}}],"schema":"https://github.com/citation-style-language/schema/raw/master/csl-citation.json"} </w:instrText>
      </w:r>
      <w:r w:rsidR="00816AC3">
        <w:rPr>
          <w:rFonts w:ascii="Arial Nova Light" w:eastAsiaTheme="minorHAnsi" w:hAnsi="Arial Nova Light" w:cs="Calibri"/>
        </w:rPr>
        <w:fldChar w:fldCharType="separate"/>
      </w:r>
      <w:r w:rsidR="00531DC3" w:rsidRPr="00531DC3">
        <w:rPr>
          <w:rFonts w:ascii="Arial Nova Light" w:hAnsi="Arial Nova Light"/>
          <w:vertAlign w:val="superscript"/>
        </w:rPr>
        <w:t>1,17,64</w:t>
      </w:r>
      <w:r w:rsidR="00816AC3">
        <w:rPr>
          <w:rFonts w:ascii="Arial Nova Light" w:eastAsiaTheme="minorHAnsi" w:hAnsi="Arial Nova Light" w:cs="Calibri"/>
        </w:rPr>
        <w:fldChar w:fldCharType="end"/>
      </w:r>
      <w:r w:rsidR="00B166B2" w:rsidRPr="00D65B4B">
        <w:rPr>
          <w:rFonts w:ascii="Arial Nova Light" w:eastAsiaTheme="minorHAnsi" w:hAnsi="Arial Nova Light" w:cs="Calibri"/>
        </w:rPr>
        <w:t xml:space="preserve">. Additionally, both paradigms offer the possibility to present many trials in short sessions, with minimal learning, and yield different measures including not only </w:t>
      </w:r>
      <w:r w:rsidR="00EC479D">
        <w:rPr>
          <w:rFonts w:ascii="Arial Nova Light" w:eastAsiaTheme="minorHAnsi" w:hAnsi="Arial Nova Light" w:cs="Calibri"/>
        </w:rPr>
        <w:t xml:space="preserve">for the </w:t>
      </w:r>
      <w:r w:rsidR="00B166B2" w:rsidRPr="00D65B4B">
        <w:rPr>
          <w:rFonts w:ascii="Arial Nova Light" w:eastAsiaTheme="minorHAnsi" w:hAnsi="Arial Nova Light" w:cs="Calibri"/>
        </w:rPr>
        <w:t>resolution of attentional conflict but also post-conflict adaptation across successive trials</w:t>
      </w:r>
      <w:r w:rsidR="0062236E">
        <w:rPr>
          <w:rFonts w:ascii="Arial Nova Light" w:eastAsiaTheme="minorHAnsi" w:hAnsi="Arial Nova Light" w:cs="Calibri"/>
        </w:rPr>
        <w:fldChar w:fldCharType="begin" w:fldLock="1"/>
      </w:r>
      <w:r w:rsidR="00531DC3">
        <w:rPr>
          <w:rFonts w:ascii="Arial Nova Light" w:eastAsiaTheme="minorHAnsi" w:hAnsi="Arial Nova Light" w:cs="Calibri"/>
        </w:rPr>
        <w:instrText xml:space="preserve"> ADDIN ZOTERO_ITEM CSL_CITATION {"citationID":"yxsAWCHV","properties":{"formattedCitation":"\\super 65,66\\nosupersub{}","plainCitation":"65,66","noteIndex":0},"citationItems":[{"id":3477,"uris":["http://www.mendeley.com/documents/?uuid=aa2bebf7-5d41-4a8f-a5fc-bd22ad112d00","http://zotero.org/groups/5758162/items/KD3FH9AX"],"itemData":{"id":3477,"type":"article-journal","issue":"2","page":"163-203","title":"Half a Century of Research on the Stroop Effect : An Integrative Review","volume":"109","author":[{"family":"Macleod","given":"Colin M"}],"issued":{"date-parts":[["1991"]]}}},{"id":3554,"uris":["http://www.mendeley.com/documents/?uuid=d89cc855-6913-4112-87d8-c6a0bce7ffc2","http://zotero.org/groups/5758162/items/I8ZYQXVK"],"itemData":{"id":3554,"type":"article-journal","DOI":"10.3758/s13423-010-0016-2","page":"76-82","title":"Post-conflict slowing : cognitive adaptation after conflict processing","author":[{"family":"Verguts","given":"Tom"},{"family":"Notebaert","given":"Wim"},{"family":"Kunde","given":"Wilfried"},{"family":"Wühr","given":"Peter"}],"issued":{"date-parts":[["2011"]]}}}],"schema":"https://github.com/citation-style-language/schema/raw/master/csl-citation.json"} </w:instrText>
      </w:r>
      <w:r w:rsidR="0062236E">
        <w:rPr>
          <w:rFonts w:ascii="Arial Nova Light" w:eastAsiaTheme="minorHAnsi" w:hAnsi="Arial Nova Light" w:cs="Calibri"/>
        </w:rPr>
        <w:fldChar w:fldCharType="separate"/>
      </w:r>
      <w:r w:rsidR="00531DC3" w:rsidRPr="00531DC3">
        <w:rPr>
          <w:rFonts w:ascii="Arial Nova Light" w:hAnsi="Arial Nova Light"/>
          <w:vertAlign w:val="superscript"/>
        </w:rPr>
        <w:t>65,66</w:t>
      </w:r>
      <w:r w:rsidR="0062236E">
        <w:rPr>
          <w:rFonts w:ascii="Arial Nova Light" w:eastAsiaTheme="minorHAnsi" w:hAnsi="Arial Nova Light" w:cs="Calibri"/>
        </w:rPr>
        <w:fldChar w:fldCharType="end"/>
      </w:r>
      <w:r w:rsidR="00B166B2" w:rsidRPr="00D65B4B">
        <w:rPr>
          <w:rFonts w:ascii="Arial Nova Light" w:eastAsiaTheme="minorHAnsi" w:hAnsi="Arial Nova Light" w:cs="Calibri"/>
        </w:rPr>
        <w:t xml:space="preserve">. </w:t>
      </w:r>
      <w:r w:rsidR="00B166B2" w:rsidRPr="0080527D">
        <w:rPr>
          <w:rFonts w:ascii="Arial Nova Light" w:eastAsiaTheme="minorHAnsi" w:hAnsi="Arial Nova Light" w:cs="Calibri"/>
          <w:highlight w:val="green"/>
        </w:rPr>
        <w:t xml:space="preserve">Here, </w:t>
      </w:r>
      <w:bookmarkStart w:id="17" w:name="_Hlk145917228"/>
      <w:r w:rsidR="00B166B2" w:rsidRPr="0080527D">
        <w:rPr>
          <w:rFonts w:ascii="Arial Nova Light" w:eastAsiaTheme="minorHAnsi" w:hAnsi="Arial Nova Light" w:cs="Calibri"/>
          <w:highlight w:val="green"/>
        </w:rPr>
        <w:t xml:space="preserve">our selection and design of these two cognitive control tasks was carefully guided by extensive pilot testing outside fMRI, which allowed us to ensure robust and similar interference effects in both tasks, with and without emotional modulation, as directly replicated during the fMRI study </w:t>
      </w:r>
      <w:bookmarkEnd w:id="17"/>
      <w:r w:rsidR="00B166B2" w:rsidRPr="0080527D">
        <w:rPr>
          <w:rFonts w:ascii="Arial Nova Light" w:eastAsiaTheme="minorHAnsi" w:hAnsi="Arial Nova Light" w:cs="Calibri"/>
          <w:highlight w:val="green"/>
        </w:rPr>
        <w:t xml:space="preserve">(see </w:t>
      </w:r>
      <w:r w:rsidR="00BB6F52" w:rsidRPr="0080527D">
        <w:rPr>
          <w:rFonts w:ascii="Arial Nova Light" w:eastAsiaTheme="minorHAnsi" w:hAnsi="Arial Nova Light" w:cs="Calibri"/>
          <w:highlight w:val="green"/>
        </w:rPr>
        <w:t>“</w:t>
      </w:r>
      <w:r w:rsidR="00B166B2" w:rsidRPr="0080527D">
        <w:rPr>
          <w:rFonts w:ascii="Arial Nova Light" w:eastAsiaTheme="minorHAnsi" w:hAnsi="Arial Nova Light" w:cs="Calibri"/>
          <w:highlight w:val="green"/>
        </w:rPr>
        <w:t>Results</w:t>
      </w:r>
      <w:r w:rsidR="00BB6F52" w:rsidRPr="0080527D">
        <w:rPr>
          <w:rFonts w:ascii="Arial Nova Light" w:eastAsiaTheme="minorHAnsi" w:hAnsi="Arial Nova Light" w:cs="Calibri"/>
          <w:highlight w:val="green"/>
        </w:rPr>
        <w:t>”</w:t>
      </w:r>
      <w:r w:rsidR="00B166B2" w:rsidRPr="0080527D">
        <w:rPr>
          <w:rFonts w:ascii="Arial Nova Light" w:eastAsiaTheme="minorHAnsi" w:hAnsi="Arial Nova Light" w:cs="Calibri"/>
          <w:highlight w:val="green"/>
        </w:rPr>
        <w:t xml:space="preserve"> section</w:t>
      </w:r>
      <w:r w:rsidR="009A6A70" w:rsidRPr="0080527D">
        <w:rPr>
          <w:rFonts w:ascii="Arial Nova Light" w:eastAsiaTheme="minorHAnsi" w:hAnsi="Arial Nova Light" w:cs="Calibri"/>
          <w:highlight w:val="green"/>
        </w:rPr>
        <w:t xml:space="preserve"> and</w:t>
      </w:r>
      <w:r w:rsidR="00B166B2" w:rsidRPr="0080527D">
        <w:rPr>
          <w:rFonts w:ascii="Arial Nova Light" w:eastAsiaTheme="minorHAnsi" w:hAnsi="Arial Nova Light" w:cs="Calibri"/>
          <w:highlight w:val="green"/>
        </w:rPr>
        <w:t xml:space="preserve"> </w:t>
      </w:r>
      <w:r w:rsidR="0079451B" w:rsidRPr="0080527D">
        <w:rPr>
          <w:rFonts w:ascii="Arial Nova" w:eastAsiaTheme="minorHAnsi" w:hAnsi="Arial Nova" w:cs="Calibri"/>
          <w:b/>
          <w:bCs/>
          <w:highlight w:val="green"/>
        </w:rPr>
        <w:t>Figure S1</w:t>
      </w:r>
      <w:r w:rsidR="00B166B2" w:rsidRPr="0080527D">
        <w:rPr>
          <w:rFonts w:ascii="Arial Nova" w:eastAsiaTheme="minorHAnsi" w:hAnsi="Arial Nova" w:cs="Calibri"/>
          <w:b/>
          <w:bCs/>
          <w:highlight w:val="green"/>
        </w:rPr>
        <w:t>C</w:t>
      </w:r>
      <w:r w:rsidR="00B166B2" w:rsidRPr="0080527D">
        <w:rPr>
          <w:rFonts w:ascii="Arial Nova Light" w:eastAsiaTheme="minorHAnsi" w:hAnsi="Arial Nova Light" w:cs="Calibri"/>
          <w:highlight w:val="green"/>
        </w:rPr>
        <w:t>).</w:t>
      </w:r>
      <w:r w:rsidR="00B166B2" w:rsidRPr="00D65B4B">
        <w:rPr>
          <w:rFonts w:ascii="Arial Nova Light" w:eastAsiaTheme="minorHAnsi" w:hAnsi="Arial Nova Light" w:cs="Calibri"/>
        </w:rPr>
        <w:t xml:space="preserve"> </w:t>
      </w:r>
      <w:r w:rsidR="00B166B2" w:rsidRPr="00960D61">
        <w:rPr>
          <w:rFonts w:ascii="Arial Nova Light" w:eastAsiaTheme="minorHAnsi" w:hAnsi="Arial Nova Light" w:cs="Calibri"/>
          <w:highlight w:val="green"/>
        </w:rPr>
        <w:t xml:space="preserve">Using two different tasks </w:t>
      </w:r>
      <w:r w:rsidR="00EC479D">
        <w:rPr>
          <w:rFonts w:ascii="Arial Nova Light" w:eastAsiaTheme="minorHAnsi" w:hAnsi="Arial Nova Light" w:cs="Calibri"/>
          <w:highlight w:val="green"/>
        </w:rPr>
        <w:t>also allowed us</w:t>
      </w:r>
      <w:r w:rsidR="00B166B2" w:rsidRPr="00960D61">
        <w:rPr>
          <w:rFonts w:ascii="Arial Nova Light" w:eastAsiaTheme="minorHAnsi" w:hAnsi="Arial Nova Light" w:cs="Calibri"/>
          <w:highlight w:val="green"/>
        </w:rPr>
        <w:t xml:space="preserve"> to avoid </w:t>
      </w:r>
      <w:r w:rsidR="00343259" w:rsidRPr="00960D61">
        <w:rPr>
          <w:rFonts w:ascii="Arial Nova Light" w:eastAsiaTheme="minorHAnsi" w:hAnsi="Arial Nova Light" w:cs="Calibri"/>
          <w:highlight w:val="green"/>
        </w:rPr>
        <w:t>systematic</w:t>
      </w:r>
      <w:r w:rsidR="00B166B2" w:rsidRPr="00960D61">
        <w:rPr>
          <w:rFonts w:ascii="Arial Nova Light" w:eastAsiaTheme="minorHAnsi" w:hAnsi="Arial Nova Light" w:cs="Calibri"/>
          <w:highlight w:val="green"/>
        </w:rPr>
        <w:t xml:space="preserve"> order confound </w:t>
      </w:r>
      <w:r w:rsidR="00EC479D">
        <w:rPr>
          <w:rFonts w:ascii="Arial Nova Light" w:eastAsiaTheme="minorHAnsi" w:hAnsi="Arial Nova Light" w:cs="Calibri"/>
          <w:highlight w:val="green"/>
        </w:rPr>
        <w:t xml:space="preserve">due to </w:t>
      </w:r>
      <w:r w:rsidR="00EC479D" w:rsidRPr="00960D61">
        <w:rPr>
          <w:rFonts w:ascii="Arial Nova Light" w:eastAsiaTheme="minorHAnsi" w:hAnsi="Arial Nova Light" w:cs="Calibri"/>
          <w:highlight w:val="green"/>
        </w:rPr>
        <w:t xml:space="preserve">habituation / practice effects </w:t>
      </w:r>
      <w:r w:rsidR="00B166B2" w:rsidRPr="00960D61">
        <w:rPr>
          <w:rFonts w:ascii="Arial Nova Light" w:eastAsiaTheme="minorHAnsi" w:hAnsi="Arial Nova Light" w:cs="Calibri"/>
          <w:highlight w:val="green"/>
        </w:rPr>
        <w:t>when comparing performance in two different affective contexts</w:t>
      </w:r>
      <w:r w:rsidR="00B51A43" w:rsidRPr="00960D61">
        <w:rPr>
          <w:rFonts w:ascii="Arial Nova Light" w:eastAsiaTheme="minorHAnsi" w:hAnsi="Arial Nova Light" w:cs="Calibri"/>
          <w:highlight w:val="green"/>
        </w:rPr>
        <w:t>.</w:t>
      </w:r>
      <w:r w:rsidR="00B51A43">
        <w:rPr>
          <w:rFonts w:ascii="Arial Nova Light" w:eastAsiaTheme="minorHAnsi" w:hAnsi="Arial Nova Light" w:cs="Calibri"/>
        </w:rPr>
        <w:t xml:space="preserve"> C</w:t>
      </w:r>
      <w:r w:rsidR="00B166B2" w:rsidRPr="00D65B4B">
        <w:rPr>
          <w:rFonts w:ascii="Arial Nova Light" w:eastAsiaTheme="minorHAnsi" w:hAnsi="Arial Nova Light" w:cs="Calibri"/>
        </w:rPr>
        <w:t>onsequently</w:t>
      </w:r>
      <w:r w:rsidR="009A6A70">
        <w:rPr>
          <w:rFonts w:ascii="Arial Nova Light" w:eastAsiaTheme="minorHAnsi" w:hAnsi="Arial Nova Light" w:cs="Calibri"/>
        </w:rPr>
        <w:t>,</w:t>
      </w:r>
      <w:r w:rsidR="00B166B2" w:rsidRPr="00D65B4B">
        <w:rPr>
          <w:rFonts w:ascii="Arial Nova Light" w:eastAsiaTheme="minorHAnsi" w:hAnsi="Arial Nova Light" w:cs="Calibri"/>
        </w:rPr>
        <w:t xml:space="preserve"> they were counterbalanced across conditions and participants (half performed the Stroop task in negative context and the Flanker task in neutral context</w:t>
      </w:r>
      <w:r w:rsidR="009A6A70">
        <w:rPr>
          <w:rFonts w:ascii="Arial Nova Light" w:eastAsiaTheme="minorHAnsi" w:hAnsi="Arial Nova Light" w:cs="Calibri"/>
        </w:rPr>
        <w:t>,</w:t>
      </w:r>
      <w:r w:rsidR="00B166B2" w:rsidRPr="00D65B4B">
        <w:rPr>
          <w:rFonts w:ascii="Arial Nova Light" w:eastAsiaTheme="minorHAnsi" w:hAnsi="Arial Nova Light" w:cs="Calibri"/>
        </w:rPr>
        <w:t xml:space="preserve"> and vice versa for the other half). Detailed information about the two tasks is provided in the SI </w:t>
      </w:r>
      <w:r w:rsidR="009A6A70">
        <w:rPr>
          <w:rFonts w:ascii="Arial Nova Light" w:eastAsiaTheme="minorHAnsi" w:hAnsi="Arial Nova Light" w:cs="Calibri"/>
        </w:rPr>
        <w:t>“</w:t>
      </w:r>
      <w:r w:rsidR="00B166B2" w:rsidRPr="00D65B4B">
        <w:rPr>
          <w:rFonts w:ascii="Arial Nova Light" w:eastAsiaTheme="minorHAnsi" w:hAnsi="Arial Nova Light" w:cs="Calibri"/>
        </w:rPr>
        <w:t xml:space="preserve">Supplementary </w:t>
      </w:r>
      <w:r w:rsidR="009A6A70">
        <w:rPr>
          <w:rFonts w:ascii="Arial Nova Light" w:eastAsiaTheme="minorHAnsi" w:hAnsi="Arial Nova Light" w:cs="Calibri"/>
        </w:rPr>
        <w:t>M</w:t>
      </w:r>
      <w:r w:rsidR="00B166B2" w:rsidRPr="00D65B4B">
        <w:rPr>
          <w:rFonts w:ascii="Arial Nova Light" w:eastAsiaTheme="minorHAnsi" w:hAnsi="Arial Nova Light" w:cs="Calibri"/>
        </w:rPr>
        <w:t>ethods</w:t>
      </w:r>
      <w:r w:rsidR="009A6A70">
        <w:rPr>
          <w:rFonts w:ascii="Arial Nova Light" w:eastAsiaTheme="minorHAnsi" w:hAnsi="Arial Nova Light" w:cs="Calibri"/>
        </w:rPr>
        <w:t>” section</w:t>
      </w:r>
      <w:r w:rsidR="00B166B2" w:rsidRPr="00D65B4B">
        <w:rPr>
          <w:rFonts w:ascii="Arial Nova Light" w:eastAsiaTheme="minorHAnsi" w:hAnsi="Arial Nova Light" w:cs="Calibri"/>
        </w:rPr>
        <w:t>.</w:t>
      </w:r>
      <w:r w:rsidR="00B166B2" w:rsidRPr="00D65B4B">
        <w:rPr>
          <w:rFonts w:ascii="Arial Nova Light" w:eastAsiaTheme="minorHAnsi" w:hAnsi="Arial Nova Light" w:cstheme="minorBidi"/>
        </w:rPr>
        <w:t xml:space="preserve"> These tasks (Flanker or </w:t>
      </w:r>
      <w:r w:rsidR="00B166B2" w:rsidRPr="00D65B4B">
        <w:rPr>
          <w:rFonts w:ascii="Arial Nova Light" w:eastAsiaTheme="minorHAnsi" w:hAnsi="Arial Nova Light" w:cstheme="minorBidi"/>
        </w:rPr>
        <w:lastRenderedPageBreak/>
        <w:t xml:space="preserve">Stroop) were always given after the second movie (“MOVIE2” condition) in each experimental context (see </w:t>
      </w:r>
      <w:r w:rsidR="0079451B" w:rsidRPr="00D65B4B">
        <w:rPr>
          <w:rFonts w:ascii="Arial Nova" w:eastAsiaTheme="minorHAnsi" w:hAnsi="Arial Nova" w:cstheme="minorBidi"/>
          <w:b/>
          <w:bCs/>
        </w:rPr>
        <w:t>Figure 1</w:t>
      </w:r>
      <w:r w:rsidR="00B166B2" w:rsidRPr="00D65B4B">
        <w:rPr>
          <w:rFonts w:ascii="Arial Nova" w:eastAsiaTheme="minorHAnsi" w:hAnsi="Arial Nova" w:cstheme="minorBidi"/>
          <w:b/>
          <w:bCs/>
        </w:rPr>
        <w:t>A</w:t>
      </w:r>
      <w:r w:rsidR="00B166B2" w:rsidRPr="00D65B4B">
        <w:rPr>
          <w:rFonts w:ascii="Arial Nova Light" w:eastAsiaTheme="minorHAnsi" w:hAnsi="Arial Nova Light" w:cstheme="minorBidi"/>
        </w:rPr>
        <w:t>), since exerting control demands during the cognitive task prior to the first movie could have modified emotion regulation and emotion experience during this movie.</w:t>
      </w:r>
    </w:p>
    <w:p w14:paraId="052E3C04" w14:textId="77777777" w:rsidR="00B166B2" w:rsidRPr="00D65B4B" w:rsidRDefault="00B166B2" w:rsidP="00470006">
      <w:pPr>
        <w:spacing w:afterLines="120" w:after="288" w:line="480" w:lineRule="auto"/>
        <w:rPr>
          <w:rFonts w:ascii="Arial Nova" w:eastAsiaTheme="minorHAnsi" w:hAnsi="Arial Nova" w:cs="Arial"/>
          <w:b/>
          <w:bCs/>
        </w:rPr>
      </w:pPr>
      <w:r w:rsidRPr="00D65B4B">
        <w:rPr>
          <w:rFonts w:ascii="Arial Nova" w:eastAsiaTheme="minorHAnsi" w:hAnsi="Arial Nova" w:cs="Arial"/>
          <w:b/>
          <w:bCs/>
        </w:rPr>
        <w:t>MRI data acquisition</w:t>
      </w:r>
    </w:p>
    <w:p w14:paraId="59C110D6" w14:textId="41EBFF8F" w:rsidR="00B166B2" w:rsidRPr="00D65B4B" w:rsidRDefault="00B166B2" w:rsidP="009A6A70">
      <w:pPr>
        <w:spacing w:afterLines="120" w:after="288" w:line="480" w:lineRule="auto"/>
        <w:jc w:val="both"/>
        <w:rPr>
          <w:rFonts w:ascii="Arial Nova Light" w:eastAsiaTheme="minorHAnsi" w:hAnsi="Arial Nova Light" w:cs="Arial"/>
          <w:bCs/>
        </w:rPr>
      </w:pPr>
      <w:r w:rsidRPr="00D65B4B">
        <w:rPr>
          <w:rFonts w:ascii="Arial Nova Light" w:eastAsiaTheme="minorHAnsi" w:hAnsi="Arial Nova Light" w:cs="Arial"/>
          <w:bCs/>
        </w:rPr>
        <w:t xml:space="preserve">Anatomical and functional whole-brain MRI data were acquired with a 3T scanner (Siemens TIM Trio) at the Brain &amp; Behavior Laboratory, University of Geneva. A multiband-sequence was implemented, with a voxel size of 2mm isometric and a TR of 1.3s (see </w:t>
      </w:r>
      <w:r w:rsidR="00BB6F52" w:rsidRPr="00D65B4B">
        <w:rPr>
          <w:rFonts w:ascii="Arial Nova Light" w:eastAsiaTheme="minorHAnsi" w:hAnsi="Arial Nova Light" w:cs="Calibri"/>
        </w:rPr>
        <w:t xml:space="preserve">SI </w:t>
      </w:r>
      <w:r w:rsidR="00BB6F52">
        <w:rPr>
          <w:rFonts w:ascii="Arial Nova Light" w:eastAsiaTheme="minorHAnsi" w:hAnsi="Arial Nova Light" w:cs="Calibri"/>
        </w:rPr>
        <w:t>“</w:t>
      </w:r>
      <w:r w:rsidR="00BB6F52" w:rsidRPr="00D65B4B">
        <w:rPr>
          <w:rFonts w:ascii="Arial Nova Light" w:eastAsiaTheme="minorHAnsi" w:hAnsi="Arial Nova Light" w:cs="Calibri"/>
        </w:rPr>
        <w:t xml:space="preserve">Supplementary </w:t>
      </w:r>
      <w:r w:rsidR="00BB6F52">
        <w:rPr>
          <w:rFonts w:ascii="Arial Nova Light" w:eastAsiaTheme="minorHAnsi" w:hAnsi="Arial Nova Light" w:cs="Calibri"/>
        </w:rPr>
        <w:t>M</w:t>
      </w:r>
      <w:r w:rsidR="00BB6F52" w:rsidRPr="00D65B4B">
        <w:rPr>
          <w:rFonts w:ascii="Arial Nova Light" w:eastAsiaTheme="minorHAnsi" w:hAnsi="Arial Nova Light" w:cs="Calibri"/>
        </w:rPr>
        <w:t>ethods</w:t>
      </w:r>
      <w:r w:rsidR="00BB6F52">
        <w:rPr>
          <w:rFonts w:ascii="Arial Nova Light" w:eastAsiaTheme="minorHAnsi" w:hAnsi="Arial Nova Light" w:cs="Calibri"/>
        </w:rPr>
        <w:t>” section</w:t>
      </w:r>
      <w:r w:rsidRPr="00D65B4B">
        <w:rPr>
          <w:rFonts w:ascii="Arial Nova Light" w:eastAsiaTheme="minorHAnsi" w:hAnsi="Arial Nova Light" w:cs="Arial"/>
          <w:bCs/>
        </w:rPr>
        <w:t xml:space="preserve"> for further description of both data acquisition and preprocessing).</w:t>
      </w:r>
    </w:p>
    <w:p w14:paraId="2FA06130" w14:textId="42DA3257" w:rsidR="00E85F31" w:rsidRPr="00D65B4B" w:rsidRDefault="00E85F31" w:rsidP="00E85F31">
      <w:pPr>
        <w:spacing w:afterLines="120" w:after="288" w:line="240" w:lineRule="auto"/>
        <w:jc w:val="both"/>
        <w:rPr>
          <w:rFonts w:ascii="Arial Nova" w:eastAsiaTheme="minorHAnsi" w:hAnsi="Arial Nova" w:cs="Arial"/>
          <w:b/>
          <w:bCs/>
        </w:rPr>
      </w:pPr>
      <w:r w:rsidRPr="00E85F31">
        <w:rPr>
          <w:rFonts w:ascii="Arial Nova" w:eastAsiaTheme="minorHAnsi" w:hAnsi="Arial Nova" w:cs="Arial"/>
          <w:b/>
          <w:bCs/>
        </w:rPr>
        <w:t xml:space="preserve"> </w:t>
      </w:r>
      <w:r w:rsidR="00B42EE4">
        <w:rPr>
          <w:rFonts w:ascii="Arial Nova" w:eastAsiaTheme="minorHAnsi" w:hAnsi="Arial Nova" w:cs="Arial"/>
          <w:b/>
          <w:bCs/>
        </w:rPr>
        <w:t>F</w:t>
      </w:r>
      <w:r w:rsidRPr="00D65B4B">
        <w:rPr>
          <w:rFonts w:ascii="Arial Nova" w:eastAsiaTheme="minorHAnsi" w:hAnsi="Arial Nova" w:cs="Arial"/>
          <w:b/>
          <w:bCs/>
        </w:rPr>
        <w:t>MRI brain analysis.</w:t>
      </w:r>
    </w:p>
    <w:p w14:paraId="36BD3086" w14:textId="4C4FD53E" w:rsidR="00E85F31" w:rsidRPr="00925589" w:rsidRDefault="00E85F31" w:rsidP="00E85F31">
      <w:pPr>
        <w:spacing w:afterLines="120" w:after="288" w:line="480" w:lineRule="auto"/>
        <w:jc w:val="both"/>
        <w:rPr>
          <w:rFonts w:ascii="Arial Nova Light" w:eastAsiaTheme="minorHAnsi" w:hAnsi="Arial Nova Light" w:cs="Calibri"/>
        </w:rPr>
      </w:pPr>
      <w:r w:rsidRPr="00D65B4B">
        <w:rPr>
          <w:rFonts w:ascii="Arial Nova Light" w:eastAsiaTheme="minorHAnsi" w:hAnsi="Arial Nova Light" w:cs="Calibri"/>
        </w:rPr>
        <w:t xml:space="preserve">The present study focused on whether emotion-induced changes in brain networks recruited by high cognitive control demands (“TASK” condition) can be related to </w:t>
      </w:r>
      <w:r>
        <w:rPr>
          <w:rFonts w:ascii="Arial Nova Light" w:eastAsiaTheme="minorHAnsi" w:hAnsi="Arial Nova Light" w:cs="Calibri"/>
        </w:rPr>
        <w:t xml:space="preserve">(1) </w:t>
      </w:r>
      <w:r w:rsidRPr="00D65B4B">
        <w:rPr>
          <w:rFonts w:ascii="Arial Nova Light" w:eastAsiaTheme="minorHAnsi" w:hAnsi="Arial Nova Light" w:cs="Calibri"/>
        </w:rPr>
        <w:t xml:space="preserve">the preceding modulation of </w:t>
      </w:r>
      <w:r>
        <w:rPr>
          <w:rFonts w:ascii="Arial Nova Light" w:eastAsiaTheme="minorHAnsi" w:hAnsi="Arial Nova Light" w:cs="Calibri"/>
        </w:rPr>
        <w:t xml:space="preserve">brain networks engaged </w:t>
      </w:r>
      <w:r w:rsidRPr="00D65B4B">
        <w:rPr>
          <w:rFonts w:ascii="Arial Nova Light" w:eastAsiaTheme="minorHAnsi" w:hAnsi="Arial Nova Light" w:cs="Calibri"/>
        </w:rPr>
        <w:t>during the emotion-inducing events (“MOVIE2” condition)</w:t>
      </w:r>
      <w:r>
        <w:rPr>
          <w:rFonts w:ascii="Arial Nova Light" w:eastAsiaTheme="minorHAnsi" w:hAnsi="Arial Nova Light" w:cs="Calibri"/>
        </w:rPr>
        <w:t>,</w:t>
      </w:r>
      <w:r w:rsidRPr="00D65B4B">
        <w:rPr>
          <w:rFonts w:ascii="Arial Nova Light" w:eastAsiaTheme="minorHAnsi" w:hAnsi="Arial Nova Light" w:cs="Calibri"/>
        </w:rPr>
        <w:t xml:space="preserve"> and/or</w:t>
      </w:r>
      <w:r>
        <w:rPr>
          <w:rFonts w:ascii="Arial Nova Light" w:eastAsiaTheme="minorHAnsi" w:hAnsi="Arial Nova Light" w:cs="Calibri"/>
        </w:rPr>
        <w:t xml:space="preserve"> (2)</w:t>
      </w:r>
      <w:r w:rsidRPr="00D65B4B">
        <w:rPr>
          <w:rFonts w:ascii="Arial Nova Light" w:eastAsiaTheme="minorHAnsi" w:hAnsi="Arial Nova Light" w:cs="Calibri"/>
        </w:rPr>
        <w:t xml:space="preserve"> </w:t>
      </w:r>
      <w:r>
        <w:rPr>
          <w:rFonts w:ascii="Arial Nova Light" w:eastAsiaTheme="minorHAnsi" w:hAnsi="Arial Nova Light" w:cs="Calibri"/>
        </w:rPr>
        <w:t>the</w:t>
      </w:r>
      <w:r w:rsidRPr="00D65B4B">
        <w:rPr>
          <w:rFonts w:ascii="Arial Nova Light" w:eastAsiaTheme="minorHAnsi" w:hAnsi="Arial Nova Light" w:cs="Calibri"/>
        </w:rPr>
        <w:t xml:space="preserve"> changes in </w:t>
      </w:r>
      <w:r>
        <w:rPr>
          <w:rFonts w:ascii="Arial Nova Light" w:eastAsiaTheme="minorHAnsi" w:hAnsi="Arial Nova Light" w:cs="Calibri"/>
        </w:rPr>
        <w:t>intrinsic network</w:t>
      </w:r>
      <w:r w:rsidRPr="00D65B4B">
        <w:rPr>
          <w:rFonts w:ascii="Arial Nova Light" w:eastAsiaTheme="minorHAnsi" w:hAnsi="Arial Nova Light" w:cs="Calibri"/>
        </w:rPr>
        <w:t xml:space="preserve"> activity measured </w:t>
      </w:r>
      <w:r>
        <w:rPr>
          <w:rFonts w:ascii="Arial Nova Light" w:eastAsiaTheme="minorHAnsi" w:hAnsi="Arial Nova Light" w:cs="Calibri"/>
        </w:rPr>
        <w:t>at</w:t>
      </w:r>
      <w:r w:rsidRPr="00D65B4B">
        <w:rPr>
          <w:rFonts w:ascii="Arial Nova Light" w:eastAsiaTheme="minorHAnsi" w:hAnsi="Arial Nova Light" w:cs="Calibri"/>
        </w:rPr>
        <w:t xml:space="preserve"> rest (“REST2” condition). Accordingly, our approach</w:t>
      </w:r>
      <w:r w:rsidRPr="00D65B4B">
        <w:rPr>
          <w:rFonts w:ascii="Arial Nova Light" w:eastAsiaTheme="minorHAnsi" w:hAnsi="Arial Nova Light" w:cs="Arial"/>
          <w:bCs/>
        </w:rPr>
        <w:t xml:space="preserve"> comprised two complementary </w:t>
      </w:r>
      <w:r>
        <w:rPr>
          <w:rFonts w:ascii="Arial Nova Light" w:eastAsiaTheme="minorHAnsi" w:hAnsi="Arial Nova Light" w:cs="Arial"/>
          <w:bCs/>
        </w:rPr>
        <w:t>aims</w:t>
      </w:r>
      <w:r w:rsidRPr="00D65B4B">
        <w:rPr>
          <w:rFonts w:ascii="Arial Nova Light" w:eastAsiaTheme="minorHAnsi" w:hAnsi="Arial Nova Light" w:cs="Arial"/>
          <w:bCs/>
        </w:rPr>
        <w:t xml:space="preserve"> (graphically depicted in</w:t>
      </w:r>
      <w:r w:rsidRPr="00D65B4B">
        <w:rPr>
          <w:rFonts w:ascii="Arial Nova" w:eastAsiaTheme="minorHAnsi" w:hAnsi="Arial Nova" w:cs="Arial"/>
          <w:b/>
        </w:rPr>
        <w:t xml:space="preserve"> Figure </w:t>
      </w:r>
      <w:r>
        <w:rPr>
          <w:rFonts w:ascii="Arial Nova" w:eastAsiaTheme="minorHAnsi" w:hAnsi="Arial Nova" w:cs="Arial"/>
          <w:b/>
        </w:rPr>
        <w:t>1A</w:t>
      </w:r>
      <w:r w:rsidRPr="00D65B4B">
        <w:rPr>
          <w:rFonts w:ascii="Arial Nova" w:eastAsiaTheme="minorHAnsi" w:hAnsi="Arial Nova" w:cs="Arial"/>
          <w:bCs/>
        </w:rPr>
        <w:t>)</w:t>
      </w:r>
      <w:r w:rsidRPr="00D65B4B">
        <w:rPr>
          <w:rFonts w:ascii="Arial Nova Light" w:eastAsiaTheme="minorHAnsi" w:hAnsi="Arial Nova Light" w:cs="Arial"/>
          <w:bCs/>
        </w:rPr>
        <w:t xml:space="preserve">: </w:t>
      </w:r>
      <w:r w:rsidRPr="00D65B4B">
        <w:rPr>
          <w:rFonts w:ascii="Arial Nova Light" w:eastAsiaTheme="minorHAnsi" w:hAnsi="Arial Nova Light" w:cs="Calibri"/>
        </w:rPr>
        <w:t xml:space="preserve">1) To link changes in </w:t>
      </w:r>
      <w:r w:rsidR="00475D85">
        <w:rPr>
          <w:rFonts w:ascii="Arial Nova Light" w:eastAsiaTheme="minorHAnsi" w:hAnsi="Arial Nova Light" w:cs="Calibri"/>
        </w:rPr>
        <w:t>CAP</w:t>
      </w:r>
      <w:r w:rsidRPr="00D65B4B">
        <w:rPr>
          <w:rFonts w:ascii="Arial Nova Light" w:eastAsiaTheme="minorHAnsi" w:hAnsi="Arial Nova Light" w:cs="Calibri"/>
        </w:rPr>
        <w:t>s following affective induction (“REST</w:t>
      </w:r>
      <w:r w:rsidR="00C31914">
        <w:rPr>
          <w:rFonts w:ascii="Arial Nova Light" w:eastAsiaTheme="minorHAnsi" w:hAnsi="Arial Nova Light" w:cs="Calibri"/>
        </w:rPr>
        <w:t>1</w:t>
      </w:r>
      <w:r w:rsidRPr="00D65B4B">
        <w:rPr>
          <w:rFonts w:ascii="Arial Nova Light" w:eastAsiaTheme="minorHAnsi" w:hAnsi="Arial Nova Light" w:cs="Calibri"/>
        </w:rPr>
        <w:t xml:space="preserve">” condition) with those observed during the cognitive control load (“TASK” condition); 2) To link changes in </w:t>
      </w:r>
      <w:r w:rsidR="00475D85">
        <w:rPr>
          <w:rFonts w:ascii="Arial Nova Light" w:eastAsiaTheme="minorHAnsi" w:hAnsi="Arial Nova Light" w:cs="Calibri"/>
        </w:rPr>
        <w:t>CAP</w:t>
      </w:r>
      <w:r w:rsidRPr="00D65B4B">
        <w:rPr>
          <w:rFonts w:ascii="Arial Nova Light" w:eastAsiaTheme="minorHAnsi" w:hAnsi="Arial Nova Light" w:cs="Calibri"/>
        </w:rPr>
        <w:t xml:space="preserve">s observed during affective induction itself (“MOVIE2” condition) to those observed during the cognitive control load (“TASK” condition). Please note we chose to have a second movie induction phase (MOVIE2) after the resting state condition and just before the task condition, rather than only one single </w:t>
      </w:r>
      <w:r w:rsidR="00C41F7E">
        <w:rPr>
          <w:rFonts w:ascii="Arial Nova Light" w:eastAsiaTheme="minorHAnsi" w:hAnsi="Arial Nova Light" w:cs="Calibri"/>
        </w:rPr>
        <w:t xml:space="preserve">affective </w:t>
      </w:r>
      <w:r w:rsidRPr="00D65B4B">
        <w:rPr>
          <w:rFonts w:ascii="Arial Nova Light" w:eastAsiaTheme="minorHAnsi" w:hAnsi="Arial Nova Light" w:cs="Calibri"/>
        </w:rPr>
        <w:t xml:space="preserve">induction phase (MOVIE1), </w:t>
      </w:r>
      <w:proofErr w:type="gramStart"/>
      <w:r w:rsidRPr="00D65B4B">
        <w:rPr>
          <w:rFonts w:ascii="Arial Nova Light" w:eastAsiaTheme="minorHAnsi" w:hAnsi="Arial Nova Light" w:cs="Calibri"/>
        </w:rPr>
        <w:t>in order to</w:t>
      </w:r>
      <w:proofErr w:type="gramEnd"/>
      <w:r w:rsidRPr="00D65B4B">
        <w:rPr>
          <w:rFonts w:ascii="Arial Nova Light" w:eastAsiaTheme="minorHAnsi" w:hAnsi="Arial Nova Light" w:cs="Calibri"/>
        </w:rPr>
        <w:t xml:space="preserve"> ensure robust </w:t>
      </w:r>
      <w:proofErr w:type="gramStart"/>
      <w:r w:rsidRPr="00D65B4B">
        <w:rPr>
          <w:rFonts w:ascii="Arial Nova Light" w:eastAsiaTheme="minorHAnsi" w:hAnsi="Arial Nova Light" w:cs="Calibri"/>
        </w:rPr>
        <w:t>emotion effects</w:t>
      </w:r>
      <w:proofErr w:type="gramEnd"/>
      <w:r w:rsidRPr="00D65B4B">
        <w:rPr>
          <w:rFonts w:ascii="Arial Nova Light" w:eastAsiaTheme="minorHAnsi" w:hAnsi="Arial Nova Light" w:cs="Calibri"/>
        </w:rPr>
        <w:t xml:space="preserve"> on task performance and avoid their progressive attenuation during the intervening rest period.</w:t>
      </w:r>
    </w:p>
    <w:p w14:paraId="12FB6677" w14:textId="70DD5AF4" w:rsidR="00E85F31" w:rsidRPr="00D65B4B" w:rsidRDefault="00E85F31" w:rsidP="00E85F31">
      <w:pPr>
        <w:spacing w:afterLines="120" w:after="288" w:line="480" w:lineRule="auto"/>
        <w:jc w:val="both"/>
        <w:rPr>
          <w:rFonts w:ascii="Arial Nova Light" w:eastAsiaTheme="minorHAnsi" w:hAnsi="Arial Nova Light" w:cs="Arial"/>
          <w:b/>
          <w:bCs/>
        </w:rPr>
      </w:pPr>
      <w:r>
        <w:rPr>
          <w:rFonts w:ascii="Arial Nova Light" w:eastAsiaTheme="minorHAnsi" w:hAnsi="Arial Nova Light" w:cs="Calibri"/>
        </w:rPr>
        <w:lastRenderedPageBreak/>
        <w:t>To these aims</w:t>
      </w:r>
      <w:r w:rsidRPr="00D65B4B">
        <w:rPr>
          <w:rFonts w:ascii="Arial Nova Light" w:eastAsiaTheme="minorHAnsi" w:hAnsi="Arial Nova Light" w:cs="Calibri"/>
        </w:rPr>
        <w:t>, our fMRI and behavioral data</w:t>
      </w:r>
      <w:r w:rsidRPr="00D65B4B">
        <w:rPr>
          <w:rFonts w:ascii="Arial Nova Light" w:eastAsiaTheme="minorHAnsi" w:hAnsi="Arial Nova Light" w:cs="Arial"/>
          <w:bCs/>
        </w:rPr>
        <w:t xml:space="preserve"> were analyzed using two successive stages. First, we performed a CAP-based analysis of dynamic functional connectivity to identify brain networks differentially engaged during each experimental condition. </w:t>
      </w:r>
      <w:r w:rsidR="00B3195C">
        <w:rPr>
          <w:rFonts w:ascii="Arial Nova Light" w:eastAsiaTheme="minorHAnsi" w:hAnsi="Arial Nova Light" w:cs="Arial"/>
          <w:bCs/>
        </w:rPr>
        <w:t>Second, we performed a Bayesian structural equation modeling (BSEM) analysis on functional relationships among brain CAPs active in various conditions, either directly between them or indirectly mediated by relevant behavioral measures, such as reaction time during cognitive control. These stages are outlined below.</w:t>
      </w:r>
    </w:p>
    <w:p w14:paraId="37DBB73C" w14:textId="48FAD0BA" w:rsidR="00B166B2" w:rsidRPr="00D65B4B" w:rsidRDefault="00B166B2" w:rsidP="00E85F31">
      <w:pPr>
        <w:spacing w:afterLines="120" w:after="288" w:line="240" w:lineRule="auto"/>
        <w:jc w:val="both"/>
        <w:rPr>
          <w:rFonts w:ascii="Arial" w:eastAsiaTheme="minorHAnsi" w:hAnsi="Arial" w:cs="Arial"/>
          <w:b/>
        </w:rPr>
      </w:pPr>
      <w:bookmarkStart w:id="18" w:name="_Hlk136862871"/>
      <w:r w:rsidRPr="00D65B4B">
        <w:rPr>
          <w:rFonts w:ascii="Arial" w:eastAsiaTheme="minorHAnsi" w:hAnsi="Arial" w:cs="Arial"/>
          <w:b/>
        </w:rPr>
        <w:t>Stage 1:</w:t>
      </w:r>
      <w:r w:rsidR="00925589">
        <w:rPr>
          <w:rFonts w:ascii="Arial" w:eastAsiaTheme="minorHAnsi" w:hAnsi="Arial" w:cs="Arial"/>
          <w:b/>
        </w:rPr>
        <w:t xml:space="preserve"> </w:t>
      </w:r>
      <w:r w:rsidRPr="00D65B4B">
        <w:rPr>
          <w:rFonts w:ascii="Arial" w:eastAsiaTheme="minorHAnsi" w:hAnsi="Arial" w:cs="Arial"/>
          <w:b/>
        </w:rPr>
        <w:t xml:space="preserve">Dynamic functional connectivity analysis (CAPs </w:t>
      </w:r>
      <w:r w:rsidR="00A72E78">
        <w:rPr>
          <w:rFonts w:ascii="Arial" w:eastAsiaTheme="minorHAnsi" w:hAnsi="Arial" w:cs="Arial"/>
          <w:b/>
        </w:rPr>
        <w:t>identification</w:t>
      </w:r>
      <w:r w:rsidRPr="00D65B4B">
        <w:rPr>
          <w:rFonts w:ascii="Arial" w:eastAsiaTheme="minorHAnsi" w:hAnsi="Arial" w:cs="Arial"/>
          <w:b/>
        </w:rPr>
        <w:t>)</w:t>
      </w:r>
    </w:p>
    <w:bookmarkEnd w:id="18"/>
    <w:p w14:paraId="2F304847" w14:textId="344A03B8" w:rsidR="007C5318" w:rsidRPr="00B3142A" w:rsidRDefault="00B166B2" w:rsidP="00B3142A">
      <w:pPr>
        <w:spacing w:afterLines="120" w:after="288" w:line="480" w:lineRule="auto"/>
        <w:jc w:val="both"/>
        <w:rPr>
          <w:rFonts w:ascii="Arial Nova Light" w:eastAsiaTheme="minorHAnsi" w:hAnsi="Arial Nova Light" w:cs="Arial"/>
          <w:highlight w:val="green"/>
        </w:rPr>
      </w:pPr>
      <w:r w:rsidRPr="00D65B4B">
        <w:rPr>
          <w:rFonts w:ascii="Arial Nova Light" w:eastAsiaTheme="minorHAnsi" w:hAnsi="Arial Nova Light" w:cs="Arial"/>
        </w:rPr>
        <w:t>To examine changes in IFNs as a function of experimental conditions, we implemented a co-activation pattern (CAP) methodology</w:t>
      </w:r>
      <w:r w:rsidR="003B2F84">
        <w:rPr>
          <w:rFonts w:ascii="Arial Nova Light" w:eastAsiaTheme="minorHAnsi" w:hAnsi="Arial Nova Light" w:cs="Arial"/>
        </w:rPr>
        <w:fldChar w:fldCharType="begin" w:fldLock="1"/>
      </w:r>
      <w:r w:rsidR="00AF3FD0">
        <w:rPr>
          <w:rFonts w:ascii="Arial Nova Light" w:eastAsiaTheme="minorHAnsi" w:hAnsi="Arial Nova Light" w:cs="Arial"/>
        </w:rPr>
        <w:instrText xml:space="preserve"> ADDIN ZOTERO_ITEM CSL_CITATION {"citationID":"DHOO5UPX","properties":{"formattedCitation":"\\super 67,68\\nosupersub{}","plainCitation":"67,68","noteIndex":0},"citationItems":[{"id":4286,"uris":["http://www.mendeley.com/documents/?uuid=8f06a7de-af55-4234-986f-b3cd2fb01040","http://zotero.org/groups/5758162/items/UVEPKKG7"],"itemData":{"id":4286,"type":"article-journal","abstract":"Resting-state functional magnetic resonance imaging (fMRI) has highlighted the rich structure of brain activity in absence of a task or stimulus. A great effort has been dedicated in the last two decades to investigate functional connectivity (FC), i.e. the functional interplay between different regions of the brain, which was for a long time assumed to have stationary nature. Only recently was the dynamic behaviour of FC revealed, showing that on top of correlational patterns of spontaneous fMRI signal fluctuations, connectivity between different brain regions exhibits meaningful variations within a typical resting-state fMRI experiment. As a consequence, a considerable amount of work has been directed to assessing and characterising dynamic FC (dFC), and several different approaches were explored to identify relevant FC fluctuations. At the same time, several questions were raised about the nature of dFC, which would be of interest only if brought back to a neural origin. In support of this, correlations with electroencephalography (EEG) recordings, demographic and behavioural data were established, and various clinical applications were explored, where the potential of dFC could be preliminarily demonstrated. In this review, we aim to provide a comprehensive description of the dFC approaches proposed so far, and point at the directions that we see as most promising for the future developments of the field. Advantages and pitfalls of dFC analyses are addressed, helping the readers to orient themselves through the complex web of available methodologies and tools.","container-title":"NeuroImage","DOI":"10.1016/j.neuroimage.2016.12.061","ISSN":"10538119","issue":"December 2016","note":"PMID: 27693256\narXiv: 1511.02976\nISBN: 0896-6273","page":"41-54","title":"The dynamic functional connectome: State-of-the-art and perspectives","URL":"https://linkinghub.elsevier.com/retrieve/pii/S1053811916307881","volume":"160","author":[{"family":"Preti","given":"Maria Giulia"},{"family":"Bolton","given":"Thomas A. W."},{"family":"Van De Ville","given":"Dimitri"}],"issued":{"date-parts":[["2017",10]]}}},{"id":4418,"uris":["http://www.mendeley.com/documents/?uuid=ad780066-a033-30a4-8d18-1c5542223c5d","http://zotero.org/groups/5758162/items/9R9HYUHT"],"itemData":{"id":4418,"type":"article-journal","abstract":"Changes in brain activity accompanying shifts in vigilance and arousal can interfere with the study of other intrinsic and task-evoked characteristics of brain function. However, the difficulty of tracking and modeling the arousal state during functional MRI (fMRI) typically precludes the assessment of arousal-dependent influences on fMRI signals. Here we combine fMRI, electrophysiology, and the monitoring of eyelid behavior to demonstrate an approach for tracking continuous variations in arousal level from fMRI data. We first characterize the spatial distribution of fMRI signal fluctuations that track a measure of behavioral arousal; taking this pattern as a template, and using the local field potential as a simultaneous and independent measure of cortical activity, we observe that the time-varying expression level of this template in fMRI data provides a close approximation of electrophysiological arousal. We discuss the potential benefit of these findings for increasing the sensitivity of fMRI as a cognitive and clinical biomarker.","container-title":"Proceedings of the National Academy of Sciences of the United States of America","DOI":"10.1073/pnas.1520613113","ISSN":"1091-6490","issue":"16","note":"PMID: 27051064\npublisher: National Academy of Sciences","page":"4518-23","title":"Tracking brain arousal fluctuations with fMRI.","URL":"http://www.ncbi.nlm.nih.gov/pubmed/27051064","volume":"113","author":[{"family":"Chang","given":"Catie"},{"family":"Leopold","given":"David A"},{"family":"Schölvinck","given":"Marieke Louise"},{"family":"Mandelkow","given":"Hendrik"},{"family":"Picchioni","given":"Dante"},{"family":"Liu","given":"Xiao"},{"family":"Ye","given":"Frank Q"},{"family":"Turchi","given":"Janita N"},{"family":"Duyn","given":"Jeff H"}],"accessed":{"date-parts":[["2018",4,8]]},"issued":{"date-parts":[["2016",4,19]]}}}],"schema":"https://github.com/citation-style-language/schema/raw/master/csl-citation.json"} </w:instrText>
      </w:r>
      <w:r w:rsidR="003B2F84">
        <w:rPr>
          <w:rFonts w:ascii="Arial Nova Light" w:eastAsiaTheme="minorHAnsi" w:hAnsi="Arial Nova Light" w:cs="Arial"/>
        </w:rPr>
        <w:fldChar w:fldCharType="separate"/>
      </w:r>
      <w:r w:rsidR="00AF3FD0" w:rsidRPr="00AF3FD0">
        <w:rPr>
          <w:rFonts w:ascii="Arial Nova Light" w:hAnsi="Arial Nova Light"/>
          <w:vertAlign w:val="superscript"/>
        </w:rPr>
        <w:t>67,68</w:t>
      </w:r>
      <w:r w:rsidR="003B2F84">
        <w:rPr>
          <w:rFonts w:ascii="Arial Nova Light" w:eastAsiaTheme="minorHAnsi" w:hAnsi="Arial Nova Light" w:cs="Arial"/>
        </w:rPr>
        <w:fldChar w:fldCharType="end"/>
      </w:r>
      <w:r w:rsidRPr="00D65B4B">
        <w:rPr>
          <w:rFonts w:ascii="Arial Nova Light" w:eastAsiaTheme="minorHAnsi" w:hAnsi="Arial Nova Light" w:cs="Arial"/>
        </w:rPr>
        <w:t>.</w:t>
      </w:r>
      <w:r w:rsidR="00CF00A8">
        <w:rPr>
          <w:rFonts w:ascii="Arial Nova Light" w:eastAsiaTheme="minorHAnsi" w:hAnsi="Arial Nova Light" w:cs="Arial"/>
        </w:rPr>
        <w:t xml:space="preserve"> </w:t>
      </w:r>
      <w:r w:rsidRPr="00D65B4B">
        <w:rPr>
          <w:rFonts w:ascii="Arial Nova Light" w:eastAsiaTheme="minorHAnsi" w:hAnsi="Arial Nova Light" w:cs="Arial"/>
        </w:rPr>
        <w:t>This approach provides a measure of dynamic</w:t>
      </w:r>
      <w:r w:rsidR="00221409">
        <w:rPr>
          <w:rFonts w:ascii="Arial Nova Light" w:eastAsiaTheme="minorHAnsi" w:hAnsi="Arial Nova Light" w:cs="Arial"/>
        </w:rPr>
        <w:t>, time-varying</w:t>
      </w:r>
      <w:r w:rsidRPr="00D65B4B">
        <w:rPr>
          <w:rFonts w:ascii="Arial Nova Light" w:eastAsiaTheme="minorHAnsi" w:hAnsi="Arial Nova Light" w:cs="Arial"/>
        </w:rPr>
        <w:t xml:space="preserve"> functional connectivity by decomposing fluctuations of the fMRI</w:t>
      </w:r>
      <w:r w:rsidR="00E44B02">
        <w:rPr>
          <w:rFonts w:ascii="Arial Nova Light" w:eastAsiaTheme="minorHAnsi" w:hAnsi="Arial Nova Light" w:cs="Arial"/>
        </w:rPr>
        <w:t>-</w:t>
      </w:r>
      <w:r w:rsidRPr="00D65B4B">
        <w:rPr>
          <w:rFonts w:ascii="Arial Nova Light" w:eastAsiaTheme="minorHAnsi" w:hAnsi="Arial Nova Light" w:cs="Arial"/>
        </w:rPr>
        <w:t xml:space="preserve">BOLD signals into multiple spatial patterns that reflect the instantaneous organization and reorganization of networks co-activated over time. Unlike static connectivity analysis based on correlations by averaging over long periods, dFC analysis with CAPs accounts for the BOLD temporal variability by representing instantaneous brain configurations at single time points (fMRI volumes) and then sorting these </w:t>
      </w:r>
      <w:sdt>
        <w:sdtPr>
          <w:rPr>
            <w:rFonts w:ascii="Arial Nova Light" w:eastAsiaTheme="minorHAnsi" w:hAnsi="Arial Nova Light" w:cs="Arial"/>
          </w:rPr>
          <w:id w:val="1411036137"/>
          <w:docPartObj>
            <w:docPartGallery w:val="Watermarks"/>
          </w:docPartObj>
        </w:sdtPr>
        <w:sdtEndPr/>
        <w:sdtContent/>
      </w:sdt>
      <w:r w:rsidRPr="00D65B4B">
        <w:rPr>
          <w:rFonts w:ascii="Arial Nova Light" w:eastAsiaTheme="minorHAnsi" w:hAnsi="Arial Nova Light" w:cs="Arial"/>
        </w:rPr>
        <w:t>configurations in a few dominant patterns through clustering</w:t>
      </w:r>
      <w:r w:rsidR="009017EE">
        <w:rPr>
          <w:rFonts w:ascii="Arial Nova Light" w:eastAsiaTheme="minorHAnsi" w:hAnsi="Arial Nova Light" w:cs="Arial"/>
        </w:rPr>
        <w:fldChar w:fldCharType="begin" w:fldLock="1"/>
      </w:r>
      <w:r w:rsidR="00857721">
        <w:rPr>
          <w:rFonts w:ascii="Arial Nova Light" w:eastAsiaTheme="minorHAnsi" w:hAnsi="Arial Nova Light" w:cs="Arial"/>
        </w:rPr>
        <w:instrText xml:space="preserve"> ADDIN ZOTERO_ITEM CSL_CITATION {"citationID":"qh2VjB2x","properties":{"formattedCitation":"\\super 48,69\\nosupersub{}","plainCitation":"48,69","noteIndex":0},"citationItems":[{"id":9288,"uris":["http://www.mendeley.com/documents/?uuid=d0633e0b-59ef-4517-b6c1-0a509a73ab51","http://zotero.org/groups/5758162/items/GX4KTN3D"],"itemData":{"id":9288,"type":"article-journal","abstract":"Functional magnetic resonance imaging provides rich spatio-temporal data of human brain activity during task and rest. Many recent efforts have focussed on characterising dynamics of brain activity. One notable instance is co-activation pattern (CAP) analysis, a frame-wise analytical approach that disentangles the different functional brain networks interacting with a user-defined seed region. While promising applications in various clinical settings have been demonstrated, there is not yet any centralised, publicly accessible resource to facilitate the deployment of the technique. Here, we release a working version of TbCAPs, a new toolbox for CAP analysis, which includes all steps of the analytical pipeline, introduces new methodological developments that build on already existing concepts, and enables a facilitated inspection of CAPs and resulting metrics of brain dynamics. The toolbox is available on a public academic repository at https://c4science.ch/source/CAP_Toolbox.git. In addition, to illustrate the feasibility and usefulness of our pipeline, we describe an application to the study of human cognition. CAPs are constructed from resting-state fMRI using as seed the right dorsolateral prefrontal cortex, and, in a separate sample, we successfully predict a behavioural measure of continuous attentional performance from the metrics of CAP dynamics (R </w:instrText>
      </w:r>
      <w:r w:rsidR="00857721">
        <w:rPr>
          <w:rFonts w:ascii="Arial" w:eastAsiaTheme="minorHAnsi" w:hAnsi="Arial" w:cs="Arial"/>
        </w:rPr>
        <w:instrText>​</w:instrText>
      </w:r>
      <w:r w:rsidR="00857721">
        <w:rPr>
          <w:rFonts w:ascii="Arial Nova Light" w:eastAsiaTheme="minorHAnsi" w:hAnsi="Arial Nova Light" w:cs="Arial"/>
        </w:rPr>
        <w:instrText xml:space="preserve">= </w:instrText>
      </w:r>
      <w:r w:rsidR="00857721">
        <w:rPr>
          <w:rFonts w:ascii="Arial" w:eastAsiaTheme="minorHAnsi" w:hAnsi="Arial" w:cs="Arial"/>
        </w:rPr>
        <w:instrText>​</w:instrText>
      </w:r>
      <w:r w:rsidR="00857721">
        <w:rPr>
          <w:rFonts w:ascii="Arial Nova Light" w:eastAsiaTheme="minorHAnsi" w:hAnsi="Arial Nova Light" w:cs="Arial"/>
        </w:rPr>
        <w:instrText xml:space="preserve">0.59).","container-title":"NeuroImage","DOI":"10.1016/j.neuroimage.2020.116621","ISSN":"10538119","issue":"February","note":"PMID: 32058000\npublisher: Elsevier Ltd","page":"116621","title":"TbCAPs: A toolbox for co-activation pattern analysis","URL":"https://doi.org/10.1016/j.neuroimage.2020.116621","volume":"211","author":[{"family":"Bolton","given":"Thomas A. W."},{"family":"Tuleasca","given":"Constantin"},{"family":"Wotruba","given":"Diana"},{"family":"Rey","given":"Gwladys"},{"family":"Dhanis","given":"Herberto"},{"family":"Gauthier","given":"Baptiste"},{"family":"Delavari","given":"Farnaz"},{"family":"Morgenroth","given":"Elenor"},{"family":"Gaviria","given":"Julian"},{"family":"Blondiaux","given":"Eva"},{"family":"Smigielski","given":"Lukasz"},{"family":"Van De Ville","given":"Dimitri"}],"issued":{"date-parts":[["2020",5]]}}},{"id":4318,"uris":["http://www.mendeley.com/documents/?uuid=a24d6737-008d-4696-85a8-737c84feb285","http://zotero.org/groups/5758162/items/X36RJP2V"],"itemData":{"id":4318,"type":"article-journal","abstract":"Recent functional magnetic resonance imaging studies have shown that the brain is remarkably active even in the absence of overt behavior, and this activity occurs in spatial patterns that are reproducible across subjects and follow the brain's established functional subdivision. Investigating the distribution of these spatial patterns is an active area of research with the goal of obtaining a better understanding of the neural networks underlying brain function. One intriguing aspect of spontaneous activity is an apparent nonstationarity, or variability of interaction between brain regions. It was recently proposed that spontaneous brain activity may be dominated by brief traces of activity, possibly originating from a neuronal avalanching phenomenon. Such traces may involve different subregions in a network at different times, potentially reflecting functionally relevant relationships that are not captured with conventional data analysis. To investigate this, we examined publicly available functional magnetic resonance imaging data with a dedicated analysis method and found indications that functional networks inferred from conventional correlation analysis may indeed be driven by activity at only a few critical time points. Subsequent analysis of the activity at these critical time points revealed multiple spatial patterns, each distinctly different from the established functional networks. The spatial distribution of these patterns suggests a potential functional relevance.","container-title":"Proceedings of the National Academy of Sciences","DOI":"10.1073/pnas.1216856110","ISSN":"0027-8424","issue":"11","note":"PMID: 23440216\narXiv: 1408.1149\nISBN: 1091-6490 (Electronic)\\n0027-8424 (Linking)","page":"4392-4397","title":"Time-varying functional network information extracted from brief instances of spontaneous brain activity","URL":"http://www.pnas.org/cgi/doi/10.1073/pnas.1216856110","volume":"110","author":[{"family":"Liu","given":"Xiao"},{"family":"Duyn","given":"J. H."}],"issued":{"date-parts":[["2013"]]}}}],"schema":"https://github.com/citation-style-language/schema/raw/master/csl-citation.json"} </w:instrText>
      </w:r>
      <w:r w:rsidR="009017EE">
        <w:rPr>
          <w:rFonts w:ascii="Arial Nova Light" w:eastAsiaTheme="minorHAnsi" w:hAnsi="Arial Nova Light" w:cs="Arial"/>
        </w:rPr>
        <w:fldChar w:fldCharType="separate"/>
      </w:r>
      <w:r w:rsidR="00857721" w:rsidRPr="00857721">
        <w:rPr>
          <w:rFonts w:ascii="Arial Nova Light" w:hAnsi="Arial Nova Light"/>
          <w:vertAlign w:val="superscript"/>
        </w:rPr>
        <w:t>48,69</w:t>
      </w:r>
      <w:r w:rsidR="009017EE">
        <w:rPr>
          <w:rFonts w:ascii="Arial Nova Light" w:eastAsiaTheme="minorHAnsi" w:hAnsi="Arial Nova Light" w:cs="Arial"/>
        </w:rPr>
        <w:fldChar w:fldCharType="end"/>
      </w:r>
      <w:r w:rsidRPr="00D65B4B">
        <w:rPr>
          <w:rFonts w:ascii="Arial Nova Light" w:eastAsiaTheme="minorHAnsi" w:hAnsi="Arial Nova Light" w:cs="Arial"/>
        </w:rPr>
        <w:t>.</w:t>
      </w:r>
      <w:r w:rsidR="0078066C">
        <w:rPr>
          <w:rFonts w:ascii="Arial Nova Light" w:eastAsiaTheme="minorHAnsi" w:hAnsi="Arial Nova Light" w:cs="Arial"/>
        </w:rPr>
        <w:t xml:space="preserve"> </w:t>
      </w:r>
      <w:r w:rsidR="0078066C" w:rsidRPr="0078066C">
        <w:rPr>
          <w:rFonts w:ascii="Arial Nova Light" w:eastAsiaTheme="minorHAnsi" w:hAnsi="Arial Nova Light" w:cs="Arial"/>
          <w:highlight w:val="green"/>
        </w:rPr>
        <w:t xml:space="preserve">Given </w:t>
      </w:r>
      <w:r w:rsidR="002964F1">
        <w:rPr>
          <w:rFonts w:ascii="Arial Nova Light" w:eastAsiaTheme="minorHAnsi" w:hAnsi="Arial Nova Light" w:cs="Arial"/>
          <w:highlight w:val="green"/>
        </w:rPr>
        <w:t>its</w:t>
      </w:r>
      <w:r w:rsidR="0078066C" w:rsidRPr="0078066C">
        <w:rPr>
          <w:highlight w:val="green"/>
        </w:rPr>
        <w:t xml:space="preserve"> </w:t>
      </w:r>
      <w:r w:rsidR="0078066C" w:rsidRPr="0078066C">
        <w:rPr>
          <w:rFonts w:ascii="Arial Nova Light" w:eastAsiaTheme="minorHAnsi" w:hAnsi="Arial Nova Light" w:cs="Arial"/>
          <w:highlight w:val="green"/>
        </w:rPr>
        <w:t xml:space="preserve">single-volume temporal resolution, the CAP approach </w:t>
      </w:r>
      <w:r w:rsidR="0001063A">
        <w:rPr>
          <w:rFonts w:ascii="Arial Nova Light" w:eastAsiaTheme="minorHAnsi" w:hAnsi="Arial Nova Light" w:cs="Arial"/>
          <w:highlight w:val="green"/>
        </w:rPr>
        <w:t>implies</w:t>
      </w:r>
      <w:r w:rsidR="0001063A" w:rsidRPr="0078066C">
        <w:rPr>
          <w:rFonts w:ascii="Arial Nova Light" w:eastAsiaTheme="minorHAnsi" w:hAnsi="Arial Nova Light" w:cs="Arial"/>
          <w:highlight w:val="green"/>
        </w:rPr>
        <w:t xml:space="preserve"> </w:t>
      </w:r>
      <w:r w:rsidR="0078066C" w:rsidRPr="0078066C">
        <w:rPr>
          <w:rFonts w:ascii="Arial Nova Light" w:eastAsiaTheme="minorHAnsi" w:hAnsi="Arial Nova Light" w:cs="Arial"/>
          <w:highlight w:val="green"/>
        </w:rPr>
        <w:t xml:space="preserve">a minimal set of assumptions, constraints, and transformations of fMRI data </w:t>
      </w:r>
      <w:r w:rsidR="0078066C" w:rsidRPr="0078066C">
        <w:rPr>
          <w:rFonts w:ascii="Arial Nova Light" w:eastAsiaTheme="minorHAnsi" w:hAnsi="Arial Nova Light" w:cs="Arial"/>
          <w:highlight w:val="green"/>
        </w:rPr>
        <w:fldChar w:fldCharType="begin" w:fldLock="1"/>
      </w:r>
      <w:r w:rsidR="00857721">
        <w:rPr>
          <w:rFonts w:ascii="Arial Nova Light" w:eastAsiaTheme="minorHAnsi" w:hAnsi="Arial Nova Light" w:cs="Arial"/>
          <w:highlight w:val="green"/>
        </w:rPr>
        <w:instrText xml:space="preserve"> ADDIN ZOTERO_ITEM CSL_CITATION {"citationID":"mw4qI5Hk","properties":{"formattedCitation":"\\super 49\\nosupersub{}","plainCitation":"49","noteIndex":0},"citationItems":[{"id":4369,"uris":["http://www.mendeley.com/documents/?uuid=6fa77df3-c496-4627-9e0d-db0b6d42d6e5","http://zotero.org/groups/5758162/items/8BD2DMUY"],"itemData":{"id":4369,"type":"article-journal","abstract":"The brain is a complex system that integrates and processes information across multiple time scales by dynamically coordinating activities over brain regions and circuits. Correlations in resting-state functional magnetic resonance imaging (rsfMRI) signals have been widely used to infer functional connectivity of the brain, providing a metric of functional associations that reflects a temporal average over an entire scan (typically several minutes or longer). Not until recently was the study of dynamic brain interactions at much shorter time scales (seconds to minutes) considered for inference of functional connectivity. One method proposed for this objective seeks to identify and extract recurring co-activation patterns (CAPs) that represent instantaneous brain configurations at single time points. Here, we review the development and recent advancement of CAP methodology and other closely related approaches, as well as their applications and associated findings. We also discuss the potential neural origins and behavioral relevance of CAPs, along with methodological issues and future research directions in the analysis of fMRI co-activation patterns.","container-title":"NeuroImage","DOI":"10.1016/j.neuroimage.2018.01.041","ISSN":"10959572","issue":"January","note":"PMID: 29355767\npublisher: Elsevier Ltd","page":"1-10","title":"Co-activation patterns in resting-state fMRI signals","URL":"https://doi.org/10.1016/j.neuroimage.2018.01.041","author":[{"family":"Liu","given":"Xiao"},{"family":"Zhang","given":"Nanyin"},{"family":"Chang","given":"Catie"},{"family":"Duyn","given":"Jeff H."}],"issued":{"date-parts":[["2018"]]}}}],"schema":"https://github.com/citation-style-language/schema/raw/master/csl-citation.json"} </w:instrText>
      </w:r>
      <w:r w:rsidR="0078066C" w:rsidRPr="0078066C">
        <w:rPr>
          <w:rFonts w:ascii="Arial Nova Light" w:eastAsiaTheme="minorHAnsi" w:hAnsi="Arial Nova Light" w:cs="Arial"/>
          <w:highlight w:val="green"/>
        </w:rPr>
        <w:fldChar w:fldCharType="separate"/>
      </w:r>
      <w:r w:rsidR="00857721" w:rsidRPr="00857721">
        <w:rPr>
          <w:rFonts w:ascii="Arial Nova Light" w:hAnsi="Arial Nova Light"/>
          <w:vertAlign w:val="superscript"/>
        </w:rPr>
        <w:t>49</w:t>
      </w:r>
      <w:r w:rsidR="0078066C" w:rsidRPr="0078066C">
        <w:rPr>
          <w:rFonts w:ascii="Arial Nova Light" w:eastAsiaTheme="minorHAnsi" w:hAnsi="Arial Nova Light" w:cs="Arial"/>
          <w:highlight w:val="green"/>
        </w:rPr>
        <w:fldChar w:fldCharType="end"/>
      </w:r>
      <w:r w:rsidR="007C5318">
        <w:rPr>
          <w:rFonts w:ascii="Arial Nova Light" w:eastAsiaTheme="minorHAnsi" w:hAnsi="Arial Nova Light" w:cs="Arial"/>
          <w:highlight w:val="green"/>
        </w:rPr>
        <w:t>. Th</w:t>
      </w:r>
      <w:r w:rsidR="0001063A">
        <w:rPr>
          <w:rFonts w:ascii="Arial Nova Light" w:eastAsiaTheme="minorHAnsi" w:hAnsi="Arial Nova Light" w:cs="Arial"/>
          <w:highlight w:val="green"/>
        </w:rPr>
        <w:t>e</w:t>
      </w:r>
      <w:r w:rsidR="007C5318" w:rsidRPr="007C5318">
        <w:rPr>
          <w:rFonts w:ascii="Arial Nova Light" w:eastAsiaTheme="minorHAnsi" w:hAnsi="Arial Nova Light" w:cs="Arial"/>
          <w:highlight w:val="green"/>
        </w:rPr>
        <w:t xml:space="preserve"> single-volume temporal resolution </w:t>
      </w:r>
      <w:r w:rsidR="007C5318">
        <w:rPr>
          <w:rFonts w:ascii="Arial Nova Light" w:eastAsiaTheme="minorHAnsi" w:hAnsi="Arial Nova Light" w:cs="Arial"/>
          <w:highlight w:val="green"/>
        </w:rPr>
        <w:t xml:space="preserve">also </w:t>
      </w:r>
      <w:r w:rsidR="007C5318" w:rsidRPr="007C5318">
        <w:rPr>
          <w:rFonts w:ascii="Arial Nova Light" w:eastAsiaTheme="minorHAnsi" w:hAnsi="Arial Nova Light" w:cs="Arial"/>
          <w:highlight w:val="green"/>
        </w:rPr>
        <w:t>enables the exclusion of time points corrupted by noise without consequences for neighbor volumes</w:t>
      </w:r>
      <w:r w:rsidR="007C5318" w:rsidRPr="0078066C">
        <w:rPr>
          <w:rFonts w:ascii="Arial Nova Light" w:eastAsiaTheme="minorHAnsi" w:hAnsi="Arial Nova Light" w:cs="Arial"/>
          <w:highlight w:val="green"/>
        </w:rPr>
        <w:fldChar w:fldCharType="begin" w:fldLock="1"/>
      </w:r>
      <w:r w:rsidR="00914EDF">
        <w:rPr>
          <w:rFonts w:ascii="Arial Nova Light" w:eastAsiaTheme="minorHAnsi" w:hAnsi="Arial Nova Light" w:cs="Arial"/>
          <w:highlight w:val="green"/>
        </w:rPr>
        <w:instrText xml:space="preserve"> ADDIN ZOTERO_ITEM CSL_CITATION {"citationID":"X4H5ineN","properties":{"formattedCitation":"\\super 70\\nosupersub{}","plainCitation":"70","noteIndex":0},"citationItems":[{"id":5164,"uris":["http://www.mendeley.com/documents/?uuid=1f8c558c-20df-4e30-b3ec-1300c5206a50","http://zotero.org/groups/5758162/items/TY8YCW5S"],"itemData":{"id":5164,"type":"article-journal","abstract":"Noise and individual differences arise from disturbances in the effective use of resting-state functional magnetic resonance image (fMRI) datasets. In this study, the point process is used to treat fMRI datasets of healthy controls and patients with diabetes; then, functional brain networks of subjects are established using two sets of BOLD signals. The results illustrate that differences between the healthy controls and the patients were more obvious in point process signals than nonpoint process signals. Our results also suggest that there is a higher recognition accuracy of the signals by preprocessing with the point process. These findings may suggest that the point process approach can reduce BOLD signals noise, providing a new method for functional magnetic resonance data preprocessing, and may provide a promising method for early data preprocessing in computer-aided disease diagnostics. © 2014 Elsevier B.V.","container-title":"Neurocomputing","DOI":"10.1016/j.neucom.2014.05.045","ISSN":"18728286","note":"publisher: Elsevier","page":"182-189","title":"Point process analysis in brain networks of patients with diabetes","URL":"http://dx.doi.org/10.1016/j.neucom.2014.05.045","volume":"145","author":[{"family":"Li","given":"Wei"},{"family":"Li","given":"Yapeng"},{"family":"Hu","given":"Chunhong"},{"family":"Chen","given":"Xi"},{"family":"Dai","given":"Hui"}],"issued":{"date-parts":[["2014"]]}}}],"schema":"https://github.com/citation-style-language/schema/raw/master/csl-citation.json"} </w:instrText>
      </w:r>
      <w:r w:rsidR="007C5318" w:rsidRPr="0078066C">
        <w:rPr>
          <w:rFonts w:ascii="Arial Nova Light" w:eastAsiaTheme="minorHAnsi" w:hAnsi="Arial Nova Light" w:cs="Arial"/>
          <w:highlight w:val="green"/>
        </w:rPr>
        <w:fldChar w:fldCharType="separate"/>
      </w:r>
      <w:r w:rsidR="00914EDF" w:rsidRPr="00914EDF">
        <w:rPr>
          <w:rFonts w:ascii="Arial Nova Light" w:hAnsi="Arial Nova Light"/>
          <w:vertAlign w:val="superscript"/>
        </w:rPr>
        <w:t>70</w:t>
      </w:r>
      <w:r w:rsidR="007C5318" w:rsidRPr="0078066C">
        <w:rPr>
          <w:rFonts w:ascii="Arial Nova Light" w:eastAsiaTheme="minorHAnsi" w:hAnsi="Arial Nova Light" w:cs="Arial"/>
          <w:highlight w:val="green"/>
        </w:rPr>
        <w:fldChar w:fldCharType="end"/>
      </w:r>
      <w:r w:rsidR="007C5318" w:rsidRPr="007C5318">
        <w:rPr>
          <w:rFonts w:ascii="Arial Nova Light" w:eastAsiaTheme="minorHAnsi" w:hAnsi="Arial Nova Light" w:cs="Arial"/>
          <w:highlight w:val="green"/>
        </w:rPr>
        <w:t>. This cleaning strategy improves outcomes compared to classical analytical strateg</w:t>
      </w:r>
      <w:r w:rsidR="007C5318">
        <w:rPr>
          <w:rFonts w:ascii="Arial Nova Light" w:eastAsiaTheme="minorHAnsi" w:hAnsi="Arial Nova Light" w:cs="Arial"/>
          <w:highlight w:val="green"/>
        </w:rPr>
        <w:t>ies</w:t>
      </w:r>
      <w:r w:rsidR="0001063A">
        <w:rPr>
          <w:rFonts w:ascii="Arial Nova Light" w:eastAsiaTheme="minorHAnsi" w:hAnsi="Arial Nova Light" w:cs="Arial"/>
          <w:highlight w:val="green"/>
        </w:rPr>
        <w:t xml:space="preserve"> that are more</w:t>
      </w:r>
      <w:r w:rsidR="007C5318" w:rsidRPr="007C5318">
        <w:rPr>
          <w:rFonts w:ascii="Arial Nova Light" w:eastAsiaTheme="minorHAnsi" w:hAnsi="Arial Nova Light" w:cs="Arial"/>
          <w:highlight w:val="green"/>
        </w:rPr>
        <w:t xml:space="preserve"> dependen</w:t>
      </w:r>
      <w:r w:rsidR="007C5318">
        <w:rPr>
          <w:rFonts w:ascii="Arial Nova Light" w:eastAsiaTheme="minorHAnsi" w:hAnsi="Arial Nova Light" w:cs="Arial"/>
          <w:highlight w:val="green"/>
        </w:rPr>
        <w:t>t</w:t>
      </w:r>
      <w:r w:rsidR="007C5318" w:rsidRPr="007C5318">
        <w:rPr>
          <w:rFonts w:ascii="Arial Nova Light" w:eastAsiaTheme="minorHAnsi" w:hAnsi="Arial Nova Light" w:cs="Arial"/>
          <w:highlight w:val="green"/>
        </w:rPr>
        <w:t xml:space="preserve"> on the time</w:t>
      </w:r>
      <w:r w:rsidR="0001063A">
        <w:rPr>
          <w:rFonts w:ascii="Arial Nova Light" w:eastAsiaTheme="minorHAnsi" w:hAnsi="Arial Nova Light" w:cs="Arial"/>
          <w:highlight w:val="green"/>
        </w:rPr>
        <w:t>-</w:t>
      </w:r>
      <w:r w:rsidR="007C5318" w:rsidRPr="007C5318">
        <w:rPr>
          <w:rFonts w:ascii="Arial Nova Light" w:eastAsiaTheme="minorHAnsi" w:hAnsi="Arial Nova Light" w:cs="Arial"/>
          <w:highlight w:val="green"/>
        </w:rPr>
        <w:t>series of fMRI volumes</w:t>
      </w:r>
      <w:r w:rsidR="007C5318">
        <w:rPr>
          <w:rFonts w:ascii="Arial Nova Light" w:eastAsiaTheme="minorHAnsi" w:hAnsi="Arial Nova Light" w:cs="Arial"/>
          <w:highlight w:val="green"/>
        </w:rPr>
        <w:t>.</w:t>
      </w:r>
      <w:r w:rsidR="005D66A5">
        <w:rPr>
          <w:rFonts w:ascii="Arial Nova Light" w:eastAsiaTheme="minorHAnsi" w:hAnsi="Arial Nova Light" w:cs="Arial"/>
          <w:highlight w:val="green"/>
        </w:rPr>
        <w:t xml:space="preserve"> </w:t>
      </w:r>
      <w:r w:rsidR="002C1AF5">
        <w:rPr>
          <w:rFonts w:ascii="Arial Nova Light" w:eastAsiaTheme="minorHAnsi" w:hAnsi="Arial Nova Light" w:cs="Arial"/>
          <w:highlight w:val="green"/>
        </w:rPr>
        <w:t>Furthermore, recent research has offered insights into the neuronal origin of the signal fluctuations characterized by the CAPs.</w:t>
      </w:r>
      <w:r w:rsidR="005D66A5">
        <w:rPr>
          <w:rFonts w:ascii="Arial Nova Light" w:eastAsiaTheme="minorHAnsi" w:hAnsi="Arial Nova Light" w:cs="Arial"/>
          <w:highlight w:val="green"/>
        </w:rPr>
        <w:fldChar w:fldCharType="begin" w:fldLock="1"/>
      </w:r>
      <w:r w:rsidR="00914EDF">
        <w:rPr>
          <w:rFonts w:ascii="Arial Nova Light" w:eastAsiaTheme="minorHAnsi" w:hAnsi="Arial Nova Light" w:cs="Arial"/>
          <w:highlight w:val="green"/>
        </w:rPr>
        <w:instrText xml:space="preserve"> ADDIN ZOTERO_ITEM CSL_CITATION {"citationID":"XsuxqzG4","properties":{"formattedCitation":"\\super 71\\nosupersub{}","plainCitation":"71","noteIndex":0},"citationItems":[{"id":7382,"uris":["http://www.mendeley.com/documents/?uuid=c08b2cae-16a0-4951-a492-3705f4476691","http://zotero.org/groups/5758162/items/EWUL2NLY"],"itemData":{"id":7382,"type":"article-journal","abstract":"Resting-state functional connectivity (FC) has become a major functional magnetic resonance imaging method to study network organization of human brains. There has been recent interest in the temporal fluctuations of FC calculated using short time windows (\"dynamic FC\") because this method could provide information inaccessible with conventional \"static\" FC, which is typically calculated using the entire scan lasting several tens of minutes. Although multiple studies have revealed considerable temporal fluctuations in FC, it is still unclear whether the fluctuations of FC measured in hemodynamics reflect the dynamics of underlying neural activity. We addressed this question using simultaneous imaging of neuronal calcium and hemodynamic signals in mice and found coordinated temporal dynamics of calcium FC and hemodynamic FC measured in the same short time windows. Moreover, we found that variation in transient neuronal coactivation patterns was significantly related to temporal fluctuations of sliding window FC in hemodynamics. Finally, we show that the observed dynamics of FC cannot be fully accounted for by simulated data assuming stationary FC. These results provide evidence for the neuronal origin of dynamic FC and further suggest that information relevant to FC is condensed in temporally sparse events that can be extracted using a small number of time points.","container-title":"Cerebral Cortex","DOI":"10.1093/cercor/bhy045","ISSN":"1047-3211","issue":"4","page":"1496-1508","title":"Neuronal Origin of the Temporal Dynamics of Spontaneous BOLD Activity Correlation","URL":"https://academic.oup.com/cercor/article/29/4/1496/4924353","volume":"29","author":[{"family":"Matsui","given":"Teppei"},{"family":"Murakami","given":"Tomonari"},{"family":"Ohki","given":"Kenichi"}],"issued":{"date-parts":[["2019",4,1]]}}}],"schema":"https://github.com/citation-style-language/schema/raw/master/csl-citation.json"} </w:instrText>
      </w:r>
      <w:r w:rsidR="005D66A5">
        <w:rPr>
          <w:rFonts w:ascii="Arial Nova Light" w:eastAsiaTheme="minorHAnsi" w:hAnsi="Arial Nova Light" w:cs="Arial"/>
          <w:highlight w:val="green"/>
        </w:rPr>
        <w:fldChar w:fldCharType="separate"/>
      </w:r>
      <w:r w:rsidR="00914EDF" w:rsidRPr="00914EDF">
        <w:rPr>
          <w:rFonts w:ascii="Arial Nova Light" w:hAnsi="Arial Nova Light"/>
          <w:vertAlign w:val="superscript"/>
        </w:rPr>
        <w:t>71</w:t>
      </w:r>
      <w:r w:rsidR="005D66A5">
        <w:rPr>
          <w:rFonts w:ascii="Arial Nova Light" w:eastAsiaTheme="minorHAnsi" w:hAnsi="Arial Nova Light" w:cs="Arial"/>
          <w:highlight w:val="green"/>
        </w:rPr>
        <w:fldChar w:fldCharType="end"/>
      </w:r>
      <w:r w:rsidR="005D66A5">
        <w:rPr>
          <w:rFonts w:ascii="Arial Nova Light" w:eastAsiaTheme="minorHAnsi" w:hAnsi="Arial Nova Light" w:cs="Arial"/>
          <w:highlight w:val="green"/>
        </w:rPr>
        <w:t>.</w:t>
      </w:r>
    </w:p>
    <w:p w14:paraId="5BC30590" w14:textId="2D1D2735" w:rsidR="00B6350E" w:rsidRPr="0020642B" w:rsidRDefault="00B6350E" w:rsidP="0020642B">
      <w:pPr>
        <w:spacing w:afterLines="120" w:after="288" w:line="240" w:lineRule="auto"/>
        <w:jc w:val="both"/>
        <w:rPr>
          <w:rFonts w:ascii="Arial Nova" w:eastAsiaTheme="minorHAnsi" w:hAnsi="Arial Nova" w:cs="Arial"/>
          <w:b/>
          <w:bCs/>
          <w:highlight w:val="green"/>
        </w:rPr>
      </w:pPr>
      <w:r w:rsidRPr="0020642B">
        <w:rPr>
          <w:rFonts w:ascii="Arial Nova" w:eastAsiaTheme="minorHAnsi" w:hAnsi="Arial Nova" w:cs="Arial"/>
          <w:b/>
          <w:bCs/>
          <w:highlight w:val="green"/>
        </w:rPr>
        <w:t>CAPs generation</w:t>
      </w:r>
    </w:p>
    <w:p w14:paraId="1CE65987" w14:textId="35140A41" w:rsidR="0001063A" w:rsidRDefault="004447FB" w:rsidP="0051271B">
      <w:pPr>
        <w:spacing w:afterLines="120" w:after="288" w:line="480" w:lineRule="auto"/>
        <w:jc w:val="both"/>
        <w:rPr>
          <w:rFonts w:ascii="Arial Nova Light" w:eastAsiaTheme="minorHAnsi" w:hAnsi="Arial Nova Light" w:cs="Arial"/>
          <w:highlight w:val="green"/>
        </w:rPr>
      </w:pPr>
      <w:r w:rsidRPr="00430586">
        <w:rPr>
          <w:rFonts w:ascii="Arial Nova Light" w:eastAsiaTheme="minorHAnsi" w:hAnsi="Arial Nova Light" w:cs="Arial"/>
          <w:highlight w:val="green"/>
        </w:rPr>
        <w:lastRenderedPageBreak/>
        <w:t>C</w:t>
      </w:r>
      <w:r w:rsidR="00D806B9" w:rsidRPr="00430586">
        <w:rPr>
          <w:rFonts w:ascii="Arial Nova Light" w:eastAsiaTheme="minorHAnsi" w:hAnsi="Arial Nova Light" w:cs="Arial"/>
          <w:highlight w:val="green"/>
        </w:rPr>
        <w:t xml:space="preserve">orrupted frames were </w:t>
      </w:r>
      <w:r w:rsidR="0001063A">
        <w:rPr>
          <w:rFonts w:ascii="Arial Nova Light" w:eastAsiaTheme="minorHAnsi" w:hAnsi="Arial Nova Light" w:cs="Arial"/>
          <w:highlight w:val="green"/>
        </w:rPr>
        <w:t xml:space="preserve">first </w:t>
      </w:r>
      <w:r w:rsidR="00D806B9" w:rsidRPr="00430586">
        <w:rPr>
          <w:rFonts w:ascii="Arial Nova Light" w:eastAsiaTheme="minorHAnsi" w:hAnsi="Arial Nova Light" w:cs="Arial"/>
          <w:highlight w:val="green"/>
        </w:rPr>
        <w:t xml:space="preserve">identified (framewise displacement &gt; 5mm) and excluded from voxel-wise brain signals recorded across all time frames (1392 vols. TR= 1300 ms). Following </w:t>
      </w:r>
      <w:commentRangeStart w:id="19"/>
      <w:r w:rsidR="00D806B9" w:rsidRPr="00430586">
        <w:rPr>
          <w:rFonts w:ascii="Arial Nova Light" w:eastAsiaTheme="minorHAnsi" w:hAnsi="Arial Nova Light" w:cs="Arial"/>
          <w:highlight w:val="green"/>
        </w:rPr>
        <w:t xml:space="preserve">motion </w:t>
      </w:r>
      <w:r w:rsidR="0001063A">
        <w:rPr>
          <w:rFonts w:ascii="Arial Nova Light" w:eastAsiaTheme="minorHAnsi" w:hAnsi="Arial Nova Light" w:cs="Arial"/>
          <w:highlight w:val="green"/>
        </w:rPr>
        <w:t>correction</w:t>
      </w:r>
      <w:commentRangeEnd w:id="19"/>
      <w:r w:rsidR="0001063A">
        <w:rPr>
          <w:rStyle w:val="CommentReference"/>
        </w:rPr>
        <w:commentReference w:id="19"/>
      </w:r>
      <w:r w:rsidR="00D806B9" w:rsidRPr="00430586">
        <w:rPr>
          <w:rFonts w:ascii="Arial Nova Light" w:eastAsiaTheme="minorHAnsi" w:hAnsi="Arial Nova Light" w:cs="Arial"/>
          <w:highlight w:val="green"/>
        </w:rPr>
        <w:t xml:space="preserve">, </w:t>
      </w:r>
      <w:r w:rsidR="007C35A6">
        <w:rPr>
          <w:rFonts w:ascii="Arial Nova Light" w:eastAsiaTheme="minorHAnsi" w:hAnsi="Arial Nova Light" w:cs="Arial"/>
          <w:highlight w:val="green"/>
        </w:rPr>
        <w:t xml:space="preserve">all </w:t>
      </w:r>
      <w:r w:rsidR="00434622" w:rsidRPr="00430586">
        <w:rPr>
          <w:rFonts w:ascii="Arial Nova Light" w:eastAsiaTheme="minorHAnsi" w:hAnsi="Arial Nova Light" w:cs="Arial"/>
          <w:highlight w:val="green"/>
        </w:rPr>
        <w:t xml:space="preserve">fMRI volumes </w:t>
      </w:r>
      <w:r w:rsidR="0001063A">
        <w:rPr>
          <w:rFonts w:ascii="Arial Nova Light" w:eastAsiaTheme="minorHAnsi" w:hAnsi="Arial Nova Light" w:cs="Arial"/>
          <w:highlight w:val="green"/>
        </w:rPr>
        <w:t xml:space="preserve">kept for analysis </w:t>
      </w:r>
      <w:r w:rsidR="00434622" w:rsidRPr="00430586">
        <w:rPr>
          <w:rFonts w:ascii="Arial Nova Light" w:eastAsiaTheme="minorHAnsi" w:hAnsi="Arial Nova Light" w:cs="Arial"/>
          <w:highlight w:val="green"/>
        </w:rPr>
        <w:t xml:space="preserve">underwent k-means clustering to be separated into K different </w:t>
      </w:r>
      <w:r w:rsidR="00CF4B0B" w:rsidRPr="00430586">
        <w:rPr>
          <w:rFonts w:ascii="Arial Nova Light" w:eastAsiaTheme="minorHAnsi" w:hAnsi="Arial Nova Light" w:cs="Arial"/>
          <w:highlight w:val="green"/>
        </w:rPr>
        <w:t>clusters</w:t>
      </w:r>
      <w:r w:rsidR="00434622" w:rsidRPr="00430586">
        <w:rPr>
          <w:rFonts w:ascii="Arial Nova Light" w:eastAsiaTheme="minorHAnsi" w:hAnsi="Arial Nova Light" w:cs="Arial"/>
          <w:highlight w:val="green"/>
        </w:rPr>
        <w:t xml:space="preserve"> (CAPs)</w:t>
      </w:r>
      <w:r w:rsidR="007C35A6">
        <w:rPr>
          <w:rFonts w:ascii="Arial Nova Light" w:eastAsiaTheme="minorHAnsi" w:hAnsi="Arial Nova Light" w:cs="Arial"/>
          <w:highlight w:val="green"/>
        </w:rPr>
        <w:t xml:space="preserve"> in an  agnostic fashion. Namely, neither </w:t>
      </w:r>
      <w:r w:rsidR="0001063A">
        <w:rPr>
          <w:rFonts w:ascii="Arial Nova Light" w:eastAsiaTheme="minorHAnsi" w:hAnsi="Arial Nova Light" w:cs="Arial"/>
          <w:highlight w:val="green"/>
        </w:rPr>
        <w:t xml:space="preserve">the affective </w:t>
      </w:r>
      <w:r w:rsidR="007C35A6">
        <w:rPr>
          <w:rFonts w:ascii="Arial Nova Light" w:eastAsiaTheme="minorHAnsi" w:hAnsi="Arial Nova Light" w:cs="Arial"/>
          <w:highlight w:val="green"/>
        </w:rPr>
        <w:t>“</w:t>
      </w:r>
      <w:r w:rsidR="007C35A6" w:rsidRPr="007C35A6">
        <w:rPr>
          <w:rFonts w:ascii="Arial Nova Light" w:eastAsiaTheme="minorHAnsi" w:hAnsi="Arial Nova Light" w:cs="Arial"/>
          <w:highlight w:val="green"/>
        </w:rPr>
        <w:t>context</w:t>
      </w:r>
      <w:r w:rsidR="007C35A6">
        <w:rPr>
          <w:rFonts w:ascii="Arial Nova Light" w:eastAsiaTheme="minorHAnsi" w:hAnsi="Arial Nova Light" w:cs="Arial"/>
          <w:highlight w:val="green"/>
        </w:rPr>
        <w:t>”</w:t>
      </w:r>
      <w:r w:rsidR="007C35A6" w:rsidRPr="007C35A6">
        <w:rPr>
          <w:rFonts w:ascii="Arial Nova Light" w:eastAsiaTheme="minorHAnsi" w:hAnsi="Arial Nova Light" w:cs="Arial"/>
          <w:highlight w:val="green"/>
        </w:rPr>
        <w:t xml:space="preserve"> (i.e., neutral, negative) nor</w:t>
      </w:r>
      <w:r w:rsidR="0001063A">
        <w:rPr>
          <w:rFonts w:ascii="Arial Nova Light" w:eastAsiaTheme="minorHAnsi" w:hAnsi="Arial Nova Light" w:cs="Arial"/>
          <w:highlight w:val="green"/>
        </w:rPr>
        <w:t xml:space="preserve"> the</w:t>
      </w:r>
      <w:r w:rsidR="007C35A6" w:rsidRPr="007C35A6">
        <w:rPr>
          <w:rFonts w:ascii="Arial Nova Light" w:eastAsiaTheme="minorHAnsi" w:hAnsi="Arial Nova Light" w:cs="Arial"/>
          <w:highlight w:val="green"/>
        </w:rPr>
        <w:t xml:space="preserve"> </w:t>
      </w:r>
      <w:r w:rsidR="0001063A">
        <w:rPr>
          <w:rFonts w:ascii="Arial Nova Light" w:eastAsiaTheme="minorHAnsi" w:hAnsi="Arial Nova Light" w:cs="Arial"/>
          <w:highlight w:val="green"/>
        </w:rPr>
        <w:t xml:space="preserve">task </w:t>
      </w:r>
      <w:r w:rsidR="007C35A6">
        <w:rPr>
          <w:rFonts w:ascii="Arial Nova Light" w:eastAsiaTheme="minorHAnsi" w:hAnsi="Arial Nova Light" w:cs="Arial"/>
          <w:highlight w:val="green"/>
        </w:rPr>
        <w:t>“</w:t>
      </w:r>
      <w:r w:rsidR="007C35A6" w:rsidRPr="007C35A6">
        <w:rPr>
          <w:rFonts w:ascii="Arial Nova Light" w:eastAsiaTheme="minorHAnsi" w:hAnsi="Arial Nova Light" w:cs="Arial"/>
          <w:highlight w:val="green"/>
        </w:rPr>
        <w:t>condition</w:t>
      </w:r>
      <w:r w:rsidR="007C35A6">
        <w:rPr>
          <w:rFonts w:ascii="Arial Nova Light" w:eastAsiaTheme="minorHAnsi" w:hAnsi="Arial Nova Light" w:cs="Arial"/>
          <w:highlight w:val="green"/>
        </w:rPr>
        <w:t>”</w:t>
      </w:r>
      <w:r w:rsidR="007C35A6" w:rsidRPr="007C35A6">
        <w:rPr>
          <w:rFonts w:ascii="Arial Nova Light" w:eastAsiaTheme="minorHAnsi" w:hAnsi="Arial Nova Light" w:cs="Arial"/>
          <w:highlight w:val="green"/>
        </w:rPr>
        <w:t xml:space="preserve"> (i.e., rest, movie, task) labelling</w:t>
      </w:r>
      <w:r w:rsidR="007C35A6">
        <w:rPr>
          <w:rFonts w:ascii="Arial Nova Light" w:eastAsiaTheme="minorHAnsi" w:hAnsi="Arial Nova Light" w:cs="Arial"/>
          <w:highlight w:val="green"/>
        </w:rPr>
        <w:t xml:space="preserve"> were included in this stage. A</w:t>
      </w:r>
      <w:r w:rsidR="00CF4B0B" w:rsidRPr="00430586">
        <w:rPr>
          <w:rFonts w:ascii="Arial Nova Light" w:eastAsiaTheme="minorHAnsi" w:hAnsi="Arial Nova Light" w:cs="Arial"/>
          <w:highlight w:val="green"/>
        </w:rPr>
        <w:t xml:space="preserve">fter clustering, volumes assigned to the same cluster were averaged, resulting in maps </w:t>
      </w:r>
      <w:r w:rsidR="00BB0569" w:rsidRPr="00430586">
        <w:rPr>
          <w:rFonts w:ascii="Arial Nova Light" w:eastAsiaTheme="minorHAnsi" w:hAnsi="Arial Nova Light" w:cs="Arial"/>
          <w:highlight w:val="green"/>
        </w:rPr>
        <w:t>representing the spatial configuration of</w:t>
      </w:r>
      <w:r w:rsidR="00CF4B0B" w:rsidRPr="00430586">
        <w:rPr>
          <w:rFonts w:ascii="Arial Nova Light" w:eastAsiaTheme="minorHAnsi" w:hAnsi="Arial Nova Light" w:cs="Arial"/>
          <w:highlight w:val="green"/>
        </w:rPr>
        <w:t xml:space="preserve"> </w:t>
      </w:r>
      <w:r w:rsidR="0001063A">
        <w:rPr>
          <w:rFonts w:ascii="Arial Nova Light" w:eastAsiaTheme="minorHAnsi" w:hAnsi="Arial Nova Light" w:cs="Arial"/>
          <w:highlight w:val="green"/>
        </w:rPr>
        <w:t>a given</w:t>
      </w:r>
      <w:r w:rsidR="0001063A" w:rsidRPr="00430586">
        <w:rPr>
          <w:rFonts w:ascii="Arial Nova Light" w:eastAsiaTheme="minorHAnsi" w:hAnsi="Arial Nova Light" w:cs="Arial"/>
          <w:highlight w:val="green"/>
        </w:rPr>
        <w:t xml:space="preserve"> </w:t>
      </w:r>
      <w:r w:rsidR="00CF4B0B" w:rsidRPr="00430586">
        <w:rPr>
          <w:rFonts w:ascii="Arial Nova Light" w:eastAsiaTheme="minorHAnsi" w:hAnsi="Arial Nova Light" w:cs="Arial"/>
          <w:highlight w:val="green"/>
        </w:rPr>
        <w:t xml:space="preserve">CAP. </w:t>
      </w:r>
      <w:r w:rsidR="0001063A">
        <w:rPr>
          <w:rFonts w:ascii="Arial Nova Light" w:eastAsiaTheme="minorHAnsi" w:hAnsi="Arial Nova Light" w:cs="Arial"/>
          <w:highlight w:val="green"/>
        </w:rPr>
        <w:t>Each of these</w:t>
      </w:r>
      <w:r w:rsidR="0001063A" w:rsidRPr="00430586">
        <w:rPr>
          <w:rFonts w:ascii="Arial Nova Light" w:eastAsiaTheme="minorHAnsi" w:hAnsi="Arial Nova Light" w:cs="Arial"/>
          <w:highlight w:val="green"/>
        </w:rPr>
        <w:t xml:space="preserve"> </w:t>
      </w:r>
      <w:r w:rsidR="00BB0569" w:rsidRPr="00430586">
        <w:rPr>
          <w:rFonts w:ascii="Arial Nova Light" w:eastAsiaTheme="minorHAnsi" w:hAnsi="Arial Nova Light" w:cs="Arial"/>
          <w:highlight w:val="green"/>
        </w:rPr>
        <w:t>CAPs were then normalized by the standard error (within cluster and across fMRI volumes) to generate Z-statistic maps, which quantify the degree of signi</w:t>
      </w:r>
      <w:r w:rsidR="00BB0569" w:rsidRPr="00430586">
        <w:rPr>
          <w:rFonts w:ascii="Arial" w:eastAsiaTheme="minorHAnsi" w:hAnsi="Arial" w:cs="Arial"/>
          <w:highlight w:val="green"/>
        </w:rPr>
        <w:t>ﬁ</w:t>
      </w:r>
      <w:r w:rsidR="00BB0569" w:rsidRPr="00430586">
        <w:rPr>
          <w:rFonts w:ascii="Arial Nova Light" w:eastAsiaTheme="minorHAnsi" w:hAnsi="Arial Nova Light" w:cs="Arial"/>
          <w:highlight w:val="green"/>
        </w:rPr>
        <w:t xml:space="preserve">cance to which the CAP map values (for each voxel) deviate from zero. Importantly, this approach </w:t>
      </w:r>
      <w:r w:rsidR="0001063A">
        <w:rPr>
          <w:rFonts w:ascii="Arial Nova Light" w:eastAsiaTheme="minorHAnsi" w:hAnsi="Arial Nova Light" w:cs="Arial"/>
          <w:highlight w:val="green"/>
        </w:rPr>
        <w:t>defined</w:t>
      </w:r>
      <w:r w:rsidR="0001063A" w:rsidRPr="00430586">
        <w:rPr>
          <w:rFonts w:ascii="Arial Nova Light" w:eastAsiaTheme="minorHAnsi" w:hAnsi="Arial Nova Light" w:cs="Arial"/>
          <w:highlight w:val="green"/>
        </w:rPr>
        <w:t xml:space="preserve"> </w:t>
      </w:r>
      <w:r w:rsidR="00BB0569" w:rsidRPr="00430586">
        <w:rPr>
          <w:rFonts w:ascii="Arial Nova Light" w:eastAsiaTheme="minorHAnsi" w:hAnsi="Arial Nova Light" w:cs="Arial"/>
          <w:highlight w:val="green"/>
        </w:rPr>
        <w:t xml:space="preserve">not only </w:t>
      </w:r>
      <w:r w:rsidR="0001063A">
        <w:rPr>
          <w:rFonts w:ascii="Arial Nova Light" w:eastAsiaTheme="minorHAnsi" w:hAnsi="Arial Nova Light" w:cs="Arial"/>
          <w:highlight w:val="green"/>
        </w:rPr>
        <w:t xml:space="preserve">the </w:t>
      </w:r>
      <w:r w:rsidR="00BB0569" w:rsidRPr="00430586">
        <w:rPr>
          <w:rFonts w:ascii="Arial Nova Light" w:eastAsiaTheme="minorHAnsi" w:hAnsi="Arial Nova Light" w:cs="Arial"/>
          <w:highlight w:val="green"/>
        </w:rPr>
        <w:t xml:space="preserve">spatial configurations of dynamic brain networks (CAP maps), but also temporal metrics to quantify dFC variability over time, by computing the </w:t>
      </w:r>
      <w:r w:rsidR="00BB0569" w:rsidRPr="00430586">
        <w:rPr>
          <w:rFonts w:ascii="Arial Nova Light" w:eastAsiaTheme="minorHAnsi" w:hAnsi="Arial Nova Light" w:cs="Arial"/>
          <w:i/>
          <w:iCs/>
          <w:highlight w:val="green"/>
        </w:rPr>
        <w:t>occurrences</w:t>
      </w:r>
      <w:r w:rsidR="00BB0569" w:rsidRPr="00430586">
        <w:rPr>
          <w:rFonts w:ascii="Arial Nova Light" w:eastAsiaTheme="minorHAnsi" w:hAnsi="Arial Nova Light" w:cs="Arial"/>
          <w:highlight w:val="green"/>
        </w:rPr>
        <w:fldChar w:fldCharType="begin" w:fldLock="1"/>
      </w:r>
      <w:r w:rsidR="00AF3FD0">
        <w:rPr>
          <w:rFonts w:ascii="Arial Nova Light" w:eastAsiaTheme="minorHAnsi" w:hAnsi="Arial Nova Light" w:cs="Arial"/>
          <w:highlight w:val="green"/>
        </w:rPr>
        <w:instrText xml:space="preserve"> ADDIN ZOTERO_ITEM CSL_CITATION {"citationID":"HaaKablM","properties":{"formattedCitation":"\\super 72\\nosupersub{}","plainCitation":"72","noteIndex":0},"citationItems":[{"id":3406,"uris":["http://www.mendeley.com/documents/?uuid=b9e2b748-7b81-46ea-890a-458db14bfa34","http://zotero.org/groups/5758162/items/K3SFW4WX"],"itemData":{"id":3406,"type":"article-journal","abstract":"Recent fMRI studies have shown that analysis of the human brain's spontaneous activity may provide a powerful approach to reveal its functional organization. Dedicated methods have been proposed to investigate co-variation of signals from different brain regions, with the goal of revealing neuronal networks (NNs) that may serve specialized functions. However, these analysis methods generally do not take into account a potential non-stationary (variable) interaction between brain regions, and as a result have limited effectiveness. To address this, we propose a novel analysis method that uses clustering analysis to sort and selectively average fMRI activity time frames to produce a set of co-activation patterns. Compared to the established networks extracted with conventional analysis methods, these co-activation patterns demonstrate novel network features with apparent relevance to the brain's functional organization.","container-title":"Frontiers in systems neuroscience","DOI":"10.3389/fnsys.2013.00101","ISSN":"1662-5137","issue":"December","note":"PMID: 24550788\nISBN: 1662-5137 (Electronic)\\r1662-5137 (Linking)","page":"101","title":"Decomposition of spontaneous brain activity into distinct fMRI co-activation patterns.","URL":"http://www.pubmedcentral.nih.gov/articlerender.fcgi?artid=3913885&amp;tool=pmcentrez&amp;rendertype=abstract","volume":"7","author":[{"family":"Liu","given":"Xiao"},{"family":"Chang","given":"Catie"},{"family":"Duyn","given":"Jeff H"}],"issued":{"date-parts":[["2013"]]}}}],"schema":"https://github.com/citation-style-language/schema/raw/master/csl-citation.json"} </w:instrText>
      </w:r>
      <w:r w:rsidR="00BB0569" w:rsidRPr="00430586">
        <w:rPr>
          <w:rFonts w:ascii="Arial Nova Light" w:eastAsiaTheme="minorHAnsi" w:hAnsi="Arial Nova Light" w:cs="Arial"/>
          <w:highlight w:val="green"/>
        </w:rPr>
        <w:fldChar w:fldCharType="separate"/>
      </w:r>
      <w:r w:rsidR="00AF3FD0" w:rsidRPr="00AF3FD0">
        <w:rPr>
          <w:rFonts w:ascii="Arial Nova Light" w:hAnsi="Arial Nova Light"/>
          <w:vertAlign w:val="superscript"/>
        </w:rPr>
        <w:t>72</w:t>
      </w:r>
      <w:r w:rsidR="00BB0569" w:rsidRPr="00430586">
        <w:rPr>
          <w:rFonts w:ascii="Arial Nova Light" w:eastAsiaTheme="minorHAnsi" w:hAnsi="Arial Nova Light" w:cs="Arial"/>
          <w:highlight w:val="green"/>
        </w:rPr>
        <w:fldChar w:fldCharType="end"/>
      </w:r>
      <w:r w:rsidR="00BB0569" w:rsidRPr="00430586">
        <w:rPr>
          <w:rFonts w:ascii="Arial Nova Light" w:eastAsiaTheme="minorHAnsi" w:hAnsi="Arial Nova Light" w:cs="Arial"/>
          <w:highlight w:val="green"/>
        </w:rPr>
        <w:t xml:space="preserve"> of each CAP in each condition. Occurrences are defined as the sum of fMRI frames (time-points) assigned to a given CAP among all the retained frames, across the entire scanning duration.</w:t>
      </w:r>
      <w:r w:rsidR="0060321E" w:rsidRPr="00430586">
        <w:rPr>
          <w:rFonts w:ascii="Arial Nova Light" w:eastAsiaTheme="minorHAnsi" w:hAnsi="Arial Nova Light" w:cs="Arial"/>
          <w:highlight w:val="green"/>
        </w:rPr>
        <w:t xml:space="preserve"> </w:t>
      </w:r>
    </w:p>
    <w:p w14:paraId="60F1A4CA" w14:textId="4156FD9F" w:rsidR="0060321E" w:rsidRPr="007C35A6" w:rsidRDefault="0001063A" w:rsidP="0051271B">
      <w:pPr>
        <w:spacing w:afterLines="120" w:after="288" w:line="480" w:lineRule="auto"/>
        <w:jc w:val="both"/>
        <w:rPr>
          <w:rFonts w:ascii="Arial Nova Light" w:eastAsiaTheme="minorHAnsi" w:hAnsi="Arial Nova Light" w:cs="Arial"/>
          <w:highlight w:val="green"/>
        </w:rPr>
      </w:pPr>
      <w:proofErr w:type="spellStart"/>
      <w:r>
        <w:rPr>
          <w:rFonts w:ascii="Arial Nova Light" w:eastAsiaTheme="minorHAnsi" w:hAnsi="Arial Nova Light" w:cs="Arial"/>
          <w:highlight w:val="green"/>
        </w:rPr>
        <w:t>OUr</w:t>
      </w:r>
      <w:proofErr w:type="spellEnd"/>
      <w:r>
        <w:rPr>
          <w:rFonts w:ascii="Arial Nova Light" w:eastAsiaTheme="minorHAnsi" w:hAnsi="Arial Nova Light" w:cs="Arial"/>
          <w:highlight w:val="green"/>
        </w:rPr>
        <w:t xml:space="preserve"> </w:t>
      </w:r>
      <w:r w:rsidR="0060321E" w:rsidRPr="00430586">
        <w:rPr>
          <w:rFonts w:ascii="Arial Nova Light" w:eastAsiaTheme="minorHAnsi" w:hAnsi="Arial Nova Light" w:cs="Arial"/>
          <w:highlight w:val="green"/>
        </w:rPr>
        <w:t>CAP</w:t>
      </w:r>
      <w:r>
        <w:rPr>
          <w:rFonts w:ascii="Arial Nova Light" w:eastAsiaTheme="minorHAnsi" w:hAnsi="Arial Nova Light" w:cs="Arial"/>
          <w:highlight w:val="green"/>
        </w:rPr>
        <w:t xml:space="preserve"> analysis was</w:t>
      </w:r>
      <w:r w:rsidR="0060321E" w:rsidRPr="00430586">
        <w:rPr>
          <w:rFonts w:ascii="Arial Nova Light" w:eastAsiaTheme="minorHAnsi" w:hAnsi="Arial Nova Light" w:cs="Arial"/>
          <w:highlight w:val="green"/>
        </w:rPr>
        <w:t xml:space="preserve"> computed with the “tbCAPs” toolbox</w:t>
      </w:r>
      <w:r w:rsidR="0060321E" w:rsidRPr="00430586">
        <w:rPr>
          <w:rFonts w:ascii="Arial Nova Light" w:eastAsiaTheme="minorHAnsi" w:hAnsi="Arial Nova Light" w:cs="Arial"/>
          <w:highlight w:val="green"/>
        </w:rPr>
        <w:fldChar w:fldCharType="begin" w:fldLock="1"/>
      </w:r>
      <w:r w:rsidR="00AF3FD0">
        <w:rPr>
          <w:rFonts w:ascii="Arial Nova Light" w:eastAsiaTheme="minorHAnsi" w:hAnsi="Arial Nova Light" w:cs="Arial"/>
          <w:highlight w:val="green"/>
        </w:rPr>
        <w:instrText xml:space="preserve"> ADDIN ZOTERO_ITEM CSL_CITATION {"citationID":"b5fCSJAB","properties":{"formattedCitation":"\\super 48\\nosupersub{}","plainCitation":"48","noteIndex":0},"citationItems":[{"id":9288,"uris":["http://www.mendeley.com/documents/?uuid=d0633e0b-59ef-4517-b6c1-0a509a73ab51","http://zotero.org/groups/5758162/items/GX4KTN3D"],"itemData":{"id":9288,"type":"article-journal","abstract":"Functional magnetic resonance imaging provides rich spatio-temporal data of human brain activity during task and rest. Many recent efforts have focussed on characterising dynamics of brain activity. One notable instance is co-activation pattern (CAP) analysis, a frame-wise analytical approach that disentangles the different functional brain networks interacting with a user-defined seed region. While promising applications in various clinical settings have been demonstrated, there is not yet any centralised, publicly accessible resource to facilitate the deployment of the technique. Here, we release a working version of TbCAPs, a new toolbox for CAP analysis, which includes all steps of the analytical pipeline, introduces new methodological developments that build on already existing concepts, and enables a facilitated inspection of CAPs and resulting metrics of brain dynamics. The toolbox is available on a public academic repository at https://c4science.ch/source/CAP_Toolbox.git. In addition, to illustrate the feasibility and usefulness of our pipeline, we describe an application to the study of human cognition. CAPs are constructed from resting-state fMRI using as seed the right dorsolateral prefrontal cortex, and, in a separate sample, we successfully predict a behavioural measure of continuous attentional performance from the metrics of CAP dynamics (R </w:instrText>
      </w:r>
      <w:r w:rsidR="00AF3FD0">
        <w:rPr>
          <w:rFonts w:ascii="Arial" w:eastAsiaTheme="minorHAnsi" w:hAnsi="Arial" w:cs="Arial"/>
          <w:highlight w:val="green"/>
        </w:rPr>
        <w:instrText>​</w:instrText>
      </w:r>
      <w:r w:rsidR="00AF3FD0">
        <w:rPr>
          <w:rFonts w:ascii="Arial Nova Light" w:eastAsiaTheme="minorHAnsi" w:hAnsi="Arial Nova Light" w:cs="Arial"/>
          <w:highlight w:val="green"/>
        </w:rPr>
        <w:instrText xml:space="preserve">= </w:instrText>
      </w:r>
      <w:r w:rsidR="00AF3FD0">
        <w:rPr>
          <w:rFonts w:ascii="Arial" w:eastAsiaTheme="minorHAnsi" w:hAnsi="Arial" w:cs="Arial"/>
          <w:highlight w:val="green"/>
        </w:rPr>
        <w:instrText>​</w:instrText>
      </w:r>
      <w:r w:rsidR="00AF3FD0">
        <w:rPr>
          <w:rFonts w:ascii="Arial Nova Light" w:eastAsiaTheme="minorHAnsi" w:hAnsi="Arial Nova Light" w:cs="Arial"/>
          <w:highlight w:val="green"/>
        </w:rPr>
        <w:instrText xml:space="preserve">0.59).","container-title":"NeuroImage","DOI":"10.1016/j.neuroimage.2020.116621","ISSN":"10538119","issue":"February","note":"PMID: 32058000\npublisher: Elsevier Ltd","page":"116621","title":"TbCAPs: A toolbox for co-activation pattern analysis","URL":"https://doi.org/10.1016/j.neuroimage.2020.116621","volume":"211","author":[{"family":"Bolton","given":"Thomas A. W."},{"family":"Tuleasca","given":"Constantin"},{"family":"Wotruba","given":"Diana"},{"family":"Rey","given":"Gwladys"},{"family":"Dhanis","given":"Herberto"},{"family":"Gauthier","given":"Baptiste"},{"family":"Delavari","given":"Farnaz"},{"family":"Morgenroth","given":"Elenor"},{"family":"Gaviria","given":"Julian"},{"family":"Blondiaux","given":"Eva"},{"family":"Smigielski","given":"Lukasz"},{"family":"Van De Ville","given":"Dimitri"}],"issued":{"date-parts":[["2020",5]]}}}],"schema":"https://github.com/citation-style-language/schema/raw/master/csl-citation.json"} </w:instrText>
      </w:r>
      <w:r w:rsidR="0060321E" w:rsidRPr="00430586">
        <w:rPr>
          <w:rFonts w:ascii="Arial Nova Light" w:eastAsiaTheme="minorHAnsi" w:hAnsi="Arial Nova Light" w:cs="Arial"/>
          <w:highlight w:val="green"/>
        </w:rPr>
        <w:fldChar w:fldCharType="separate"/>
      </w:r>
      <w:r w:rsidR="00AF3FD0" w:rsidRPr="00AF3FD0">
        <w:rPr>
          <w:rFonts w:ascii="Arial Nova Light" w:hAnsi="Arial Nova Light"/>
          <w:vertAlign w:val="superscript"/>
        </w:rPr>
        <w:t>48</w:t>
      </w:r>
      <w:r w:rsidR="0060321E" w:rsidRPr="00430586">
        <w:rPr>
          <w:rFonts w:ascii="Arial Nova Light" w:eastAsiaTheme="minorHAnsi" w:hAnsi="Arial Nova Light" w:cs="Arial"/>
          <w:highlight w:val="green"/>
        </w:rPr>
        <w:fldChar w:fldCharType="end"/>
      </w:r>
      <w:r w:rsidR="0060321E" w:rsidRPr="00430586">
        <w:rPr>
          <w:rFonts w:ascii="Arial Nova Light" w:eastAsiaTheme="minorHAnsi" w:hAnsi="Arial Nova Light" w:cs="Arial"/>
          <w:highlight w:val="green"/>
        </w:rPr>
        <w:t>.</w:t>
      </w:r>
      <w:r w:rsidR="0051271B" w:rsidRPr="00430586">
        <w:rPr>
          <w:rFonts w:ascii="Arial Nova Light" w:eastAsiaTheme="minorHAnsi" w:hAnsi="Arial Nova Light" w:cs="Arial"/>
          <w:highlight w:val="green"/>
        </w:rPr>
        <w:t xml:space="preserve"> </w:t>
      </w:r>
      <w:bookmarkStart w:id="20" w:name="_Hlk136943601"/>
      <w:r w:rsidR="001148C2">
        <w:rPr>
          <w:rFonts w:ascii="Arial Nova Light" w:eastAsiaTheme="minorHAnsi" w:hAnsi="Arial Nova Light" w:cs="Arial"/>
          <w:highlight w:val="green"/>
        </w:rPr>
        <w:t xml:space="preserve">Here we implemented a </w:t>
      </w:r>
      <w:r w:rsidR="0051271B" w:rsidRPr="00430586">
        <w:rPr>
          <w:rFonts w:ascii="Arial Nova Light" w:eastAsiaTheme="minorHAnsi" w:hAnsi="Arial Nova Light" w:cs="Arial"/>
          <w:highlight w:val="green"/>
        </w:rPr>
        <w:t xml:space="preserve">seed-free method </w:t>
      </w:r>
      <w:r w:rsidR="001148C2">
        <w:rPr>
          <w:rFonts w:ascii="Arial Nova Light" w:eastAsiaTheme="minorHAnsi" w:hAnsi="Arial Nova Light" w:cs="Arial"/>
          <w:highlight w:val="green"/>
        </w:rPr>
        <w:t>that</w:t>
      </w:r>
      <w:r w:rsidR="0051271B" w:rsidRPr="00430586">
        <w:rPr>
          <w:rFonts w:ascii="Arial Nova Light" w:eastAsiaTheme="minorHAnsi" w:hAnsi="Arial Nova Light" w:cs="Arial"/>
          <w:highlight w:val="green"/>
        </w:rPr>
        <w:t xml:space="preserve"> classi</w:t>
      </w:r>
      <w:r w:rsidR="0051271B" w:rsidRPr="00430586">
        <w:rPr>
          <w:rFonts w:ascii="Arial" w:eastAsiaTheme="minorHAnsi" w:hAnsi="Arial" w:cs="Arial"/>
          <w:highlight w:val="green"/>
        </w:rPr>
        <w:t>ﬁ</w:t>
      </w:r>
      <w:r w:rsidR="0051271B" w:rsidRPr="00430586">
        <w:rPr>
          <w:rFonts w:ascii="Arial Nova Light" w:eastAsiaTheme="minorHAnsi" w:hAnsi="Arial Nova Light" w:cs="Arial"/>
          <w:highlight w:val="green"/>
        </w:rPr>
        <w:t xml:space="preserve">es all time points </w:t>
      </w:r>
      <w:r w:rsidR="00430586" w:rsidRPr="00430586">
        <w:rPr>
          <w:rFonts w:ascii="Arial Nova Light" w:hAnsi="Arial Nova Light" w:cs="Arial"/>
          <w:color w:val="222222"/>
          <w:highlight w:val="green"/>
          <w:shd w:val="clear" w:color="auto" w:fill="FFFFFF"/>
        </w:rPr>
        <w:t xml:space="preserve">(except the corrupted ones) </w:t>
      </w:r>
      <w:r w:rsidR="0051271B" w:rsidRPr="00430586">
        <w:rPr>
          <w:rFonts w:ascii="Arial Nova Light" w:eastAsiaTheme="minorHAnsi" w:hAnsi="Arial Nova Light" w:cs="Arial"/>
          <w:highlight w:val="green"/>
        </w:rPr>
        <w:t>with similar spatial distributions of activity</w:t>
      </w:r>
      <w:r w:rsidR="000F661B">
        <w:rPr>
          <w:rFonts w:ascii="Arial Nova Light" w:eastAsiaTheme="minorHAnsi" w:hAnsi="Arial Nova Light" w:cs="Arial"/>
          <w:highlight w:val="green"/>
        </w:rPr>
        <w:t>,</w:t>
      </w:r>
      <w:r w:rsidR="0051271B" w:rsidRPr="00430586">
        <w:rPr>
          <w:rFonts w:ascii="Arial Nova Light" w:eastAsiaTheme="minorHAnsi" w:hAnsi="Arial Nova Light" w:cs="Arial"/>
          <w:highlight w:val="green"/>
        </w:rPr>
        <w:t xml:space="preserve"> </w:t>
      </w:r>
      <w:r w:rsidR="000F661B">
        <w:rPr>
          <w:rFonts w:ascii="Arial Nova Light" w:eastAsiaTheme="minorHAnsi" w:hAnsi="Arial Nova Light" w:cs="Arial"/>
          <w:highlight w:val="green"/>
        </w:rPr>
        <w:t>according to</w:t>
      </w:r>
      <w:r w:rsidR="0051271B" w:rsidRPr="00430586">
        <w:rPr>
          <w:rFonts w:ascii="Arial Nova Light" w:eastAsiaTheme="minorHAnsi" w:hAnsi="Arial Nova Light" w:cs="Arial"/>
          <w:highlight w:val="green"/>
        </w:rPr>
        <w:t xml:space="preserve"> the k-means clustering algorithm. </w:t>
      </w:r>
      <w:bookmarkEnd w:id="20"/>
      <w:r w:rsidR="001148C2">
        <w:rPr>
          <w:rFonts w:ascii="Arial Nova Light" w:eastAsiaTheme="minorHAnsi" w:hAnsi="Arial Nova Light" w:cs="Arial"/>
          <w:highlight w:val="green"/>
        </w:rPr>
        <w:t xml:space="preserve">This approach </w:t>
      </w:r>
      <w:r w:rsidR="0051271B" w:rsidRPr="00430586">
        <w:rPr>
          <w:rFonts w:ascii="Arial Nova Light" w:eastAsiaTheme="minorHAnsi" w:hAnsi="Arial Nova Light" w:cs="Arial"/>
          <w:highlight w:val="green"/>
        </w:rPr>
        <w:t xml:space="preserve"> extends the seed-based approach </w:t>
      </w:r>
      <w:r w:rsidR="001148C2">
        <w:rPr>
          <w:rFonts w:ascii="Arial Nova Light" w:eastAsiaTheme="minorHAnsi" w:hAnsi="Arial Nova Light" w:cs="Arial"/>
          <w:highlight w:val="green"/>
        </w:rPr>
        <w:t>used</w:t>
      </w:r>
      <w:r w:rsidR="001148C2" w:rsidRPr="00430586">
        <w:rPr>
          <w:rFonts w:ascii="Arial Nova Light" w:eastAsiaTheme="minorHAnsi" w:hAnsi="Arial Nova Light" w:cs="Arial"/>
          <w:highlight w:val="green"/>
        </w:rPr>
        <w:t xml:space="preserve"> </w:t>
      </w:r>
      <w:r w:rsidR="0051271B" w:rsidRPr="00430586">
        <w:rPr>
          <w:rFonts w:ascii="Arial Nova Light" w:eastAsiaTheme="minorHAnsi" w:hAnsi="Arial Nova Light" w:cs="Arial"/>
          <w:highlight w:val="green"/>
        </w:rPr>
        <w:t xml:space="preserve">in </w:t>
      </w:r>
      <w:r w:rsidR="001148C2">
        <w:rPr>
          <w:rFonts w:ascii="Arial Nova Light" w:eastAsiaTheme="minorHAnsi" w:hAnsi="Arial Nova Light" w:cs="Arial"/>
          <w:highlight w:val="green"/>
        </w:rPr>
        <w:t xml:space="preserve">other </w:t>
      </w:r>
      <w:r w:rsidR="0051271B" w:rsidRPr="00430586">
        <w:rPr>
          <w:rFonts w:ascii="Arial Nova Light" w:eastAsiaTheme="minorHAnsi" w:hAnsi="Arial Nova Light" w:cs="Arial"/>
          <w:highlight w:val="green"/>
        </w:rPr>
        <w:t>studies</w:t>
      </w:r>
      <w:r w:rsidR="0051271B" w:rsidRPr="00430586">
        <w:rPr>
          <w:rFonts w:ascii="Arial Nova Light" w:eastAsiaTheme="minorHAnsi" w:hAnsi="Arial Nova Light" w:cs="Arial"/>
          <w:highlight w:val="green"/>
        </w:rPr>
        <w:fldChar w:fldCharType="begin" w:fldLock="1"/>
      </w:r>
      <w:r w:rsidR="00B620B5">
        <w:rPr>
          <w:rFonts w:ascii="Arial Nova Light" w:eastAsiaTheme="minorHAnsi" w:hAnsi="Arial Nova Light" w:cs="Arial"/>
          <w:highlight w:val="green"/>
        </w:rPr>
        <w:instrText xml:space="preserve"> ADDIN ZOTERO_ITEM CSL_CITATION {"citationID":"J8zko8DG","properties":{"formattedCitation":"\\super 44,46,69\\nosupersub{}","plainCitation":"44,46,69","noteIndex":0},"citationItems":[{"id":4318,"uris":["http://www.mendeley.com/documents/?uuid=a24d6737-008d-4696-85a8-737c84feb285","http://zotero.org/groups/5758162/items/X36RJP2V"],"itemData":{"id":4318,"type":"article-journal","abstract":"Recent functional magnetic resonance imaging studies have shown that the brain is remarkably active even in the absence of overt behavior, and this activity occurs in spatial patterns that are reproducible across subjects and follow the brain's established functional subdivision. Investigating the distribution of these spatial patterns is an active area of research with the goal of obtaining a better understanding of the neural networks underlying brain function. One intriguing aspect of spontaneous activity is an apparent nonstationarity, or variability of interaction between brain regions. It was recently proposed that spontaneous brain activity may be dominated by brief traces of activity, possibly originating from a neuronal avalanching phenomenon. Such traces may involve different subregions in a network at different times, potentially reflecting functionally relevant relationships that are not captured with conventional data analysis. To investigate this, we examined publicly available functional magnetic resonance imaging data with a dedicated analysis method and found indications that functional networks inferred from conventional correlation analysis may indeed be driven by activity at only a few critical time points. Subsequent analysis of the activity at these critical time points revealed multiple spatial patterns, each distinctly different from the established functional networks. The spatial distribution of these patterns suggests a potential functional relevance.","container-title":"Proceedings of the National Academy of Sciences","DOI":"10.1073/pnas.1216856110","ISSN":"0027-8424","issue":"11","note":"PMID: 23440216\narXiv: 1408.1149\nISBN: 1091-6490 (Electronic)\\n0027-8424 (Linking)","page":"4392-4397","title":"Time-varying functional network information extracted from brief instances of spontaneous brain activity","URL":"http://www.pnas.org/cgi/doi/10.1073/pnas.1216856110","volume":"110","author":[{"family":"Liu","given":"Xiao"},{"family":"Duyn","given":"J. H."}],"issued":{"date-parts":[["2013"]]}}},{"id":10572,"uris":["http://www.mendeley.com/documents/?uuid=713e773c-dca7-47cf-aca9-2405577b9d30","http://zotero.org/groups/5758162/items/UXGLEINE"],"itemData":{"id":10572,"type":"article-journal","container-title":"NeuroImage","DOI":"10.1016/j.neuroimage.2021.118377","ISSN":"10538119","issue":"May","note":"publisher: Elsevier Inc.","page":"118377","title":"Dynamic functional brain networks underlying the temporal inertia of negative emotions","URL":"https://doi.org/10.1016/j.neuroimage.2021.118377","volume":"240","author":[{"family":"Gaviria","given":"Julian"},{"family":"Rey","given":"Gwladys"},{"family":"Bolton","given":"Thomas A. W."},{"family":"Ville","given":"Dimitri Van De"},{"family":"Vuilleumier","given":"Patrik"}],"issued":{"date-parts":[["2021",10]]}}},{"id":10088,"uris":["http://www.mendeley.com/documents/?uuid=c76b0630-ea23-4182-bc6c-3de317702391","http://zotero.org/groups/5758162/items/NARGJDQ7"],"itemData":{"id":10088,"type":"article-journal","abstract":"Alterations in activity and connectivity of brain circuits implicated in emotion processing and emotion regulation have been observed during resting-state for different clinical phases of bipolar disorders (BD), but longitudinal investigations across different mood states in the same patients are still rare. Furthermore, measuring dynamics of functional connectivity patterns offers a powerful method to explore changes in the brain’s intrinsic functional organization across mood states. We used a novel co-activation pattern (CAP) analysis to explore the dynamics of amygdala connectivity at rest in a cohort of 20 BD patients prospectively followed-up and scanned across distinct mood states: euthymia (20 patients; 39 sessions), depression (12 patients; 18 sessions), or mania/hypomania (14 patients; 18 sessions). We compared them to 41 healthy controls scanned once or twice (55 sessions). We characterized temporal aspects of dynamic fluctuations in amygdala connectivity over the whole brain as a function of current mood. We identified six distinct networks describing amygdala connectivity, among which an interoceptive-sensorimotor CAP exhibited more frequent occurrences during hypomania compared to other mood states, and predicted more severe symptoms of irritability and motor agitation. In contrast, a default-mode CAP exhibited more frequent occurrences during depression compared to other mood states and compared to controls, with a positive association with depression severity. Our results reveal distinctive interactions between amygdala and distributed brain networks in different mood states, and foster research on interoception and default-mode systems especially during the manic and depressive phase, respectively. Our study also demonstrates the benefits of assessing brain dynamics in BD.","container-title":"Neuropsychopharmacology","DOI":"10.1038/s41386-021-01038-x","ISSN":"0893-133X","issue":"9","note":"publisher: Springer US","page":"1693-1701","title":"Dynamics of amygdala connectivity in bipolar disorders: a longitudinal study across mood states","URL":"http://medrxiv.org/cgi/content/short/2021.03.30.21254608v1?rss=1&amp;utm_source=researcher_app&amp;utm_medium=referral&amp;utm_campaign=RESR_MRKT_Researcher_inbound","volume":"46","author":[{"family":"Rey","given":"Gwladys"},{"family":"Bolton","given":"Thomas A. W."},{"family":"Gaviria","given":"Julian"},{"family":"Piguet","given":"Camille"},{"family":"Preti","given":"Maria Giulia"},{"family":"Favre","given":"Sophie"},{"family":"Aubry","given":"Jean-michel"},{"family":"Van De Ville","given":"Dimitri"},{"family":"Vuilleumier","given":"Patrik"}],"issued":{"date-parts":[["2021",8,7]]}}}],"schema":"https://github.com/citation-style-language/schema/raw/master/csl-citation.json"} </w:instrText>
      </w:r>
      <w:r w:rsidR="0051271B" w:rsidRPr="00430586">
        <w:rPr>
          <w:rFonts w:ascii="Arial Nova Light" w:eastAsiaTheme="minorHAnsi" w:hAnsi="Arial Nova Light" w:cs="Arial"/>
          <w:highlight w:val="green"/>
        </w:rPr>
        <w:fldChar w:fldCharType="separate"/>
      </w:r>
      <w:r w:rsidR="00B620B5" w:rsidRPr="00B620B5">
        <w:rPr>
          <w:rFonts w:ascii="Arial Nova Light" w:hAnsi="Arial Nova Light"/>
          <w:vertAlign w:val="superscript"/>
        </w:rPr>
        <w:t>44,46,69</w:t>
      </w:r>
      <w:r w:rsidR="0051271B" w:rsidRPr="00430586">
        <w:rPr>
          <w:rFonts w:ascii="Arial Nova Light" w:eastAsiaTheme="minorHAnsi" w:hAnsi="Arial Nova Light" w:cs="Arial"/>
          <w:highlight w:val="green"/>
        </w:rPr>
        <w:fldChar w:fldCharType="end"/>
      </w:r>
      <w:r w:rsidR="0051271B" w:rsidRPr="00430586">
        <w:rPr>
          <w:rFonts w:ascii="Arial Nova Light" w:eastAsiaTheme="minorHAnsi" w:hAnsi="Arial Nova Light" w:cs="Arial"/>
          <w:highlight w:val="green"/>
        </w:rPr>
        <w:t xml:space="preserve"> to a data-driven, whole-brain analysis</w:t>
      </w:r>
      <w:r w:rsidR="001148C2">
        <w:rPr>
          <w:rFonts w:ascii="Arial Nova Light" w:eastAsiaTheme="minorHAnsi" w:hAnsi="Arial Nova Light" w:cs="Arial"/>
          <w:highlight w:val="green"/>
        </w:rPr>
        <w:t xml:space="preserve"> without restricting analysis to a limited set of networks</w:t>
      </w:r>
      <w:r w:rsidR="0051271B" w:rsidRPr="00430586">
        <w:rPr>
          <w:rFonts w:ascii="Arial Nova Light" w:eastAsiaTheme="minorHAnsi" w:hAnsi="Arial Nova Light" w:cs="Arial"/>
          <w:highlight w:val="green"/>
        </w:rPr>
        <w:t>.</w:t>
      </w:r>
      <w:r w:rsidR="00430586" w:rsidRPr="00430586">
        <w:rPr>
          <w:rFonts w:ascii="Arial Nova Light" w:eastAsiaTheme="minorHAnsi" w:hAnsi="Arial Nova Light" w:cs="Arial"/>
          <w:highlight w:val="green"/>
        </w:rPr>
        <w:t xml:space="preserve"> N</w:t>
      </w:r>
      <w:r w:rsidR="0051271B" w:rsidRPr="00430586">
        <w:rPr>
          <w:rFonts w:ascii="Arial Nova Light" w:eastAsiaTheme="minorHAnsi" w:hAnsi="Arial Nova Light" w:cs="Arial"/>
          <w:highlight w:val="green"/>
        </w:rPr>
        <w:t xml:space="preserve">either aprioristic functional parcellations nor specific brain </w:t>
      </w:r>
      <w:r w:rsidR="007C35A6">
        <w:rPr>
          <w:rFonts w:ascii="Arial Nova Light" w:eastAsiaTheme="minorHAnsi" w:hAnsi="Arial Nova Light" w:cs="Arial"/>
          <w:highlight w:val="green"/>
        </w:rPr>
        <w:t>regions of interests (</w:t>
      </w:r>
      <w:r w:rsidR="0051271B" w:rsidRPr="00430586">
        <w:rPr>
          <w:rFonts w:ascii="Arial Nova Light" w:eastAsiaTheme="minorHAnsi" w:hAnsi="Arial Nova Light" w:cs="Arial"/>
          <w:highlight w:val="green"/>
        </w:rPr>
        <w:t>ROIs</w:t>
      </w:r>
      <w:r w:rsidR="007C35A6">
        <w:rPr>
          <w:rFonts w:ascii="Arial Nova Light" w:eastAsiaTheme="minorHAnsi" w:hAnsi="Arial Nova Light" w:cs="Arial"/>
          <w:highlight w:val="green"/>
        </w:rPr>
        <w:t>)</w:t>
      </w:r>
      <w:r w:rsidR="0051271B" w:rsidRPr="00430586">
        <w:rPr>
          <w:rFonts w:ascii="Arial Nova Light" w:eastAsiaTheme="minorHAnsi" w:hAnsi="Arial Nova Light" w:cs="Arial"/>
          <w:highlight w:val="green"/>
        </w:rPr>
        <w:t xml:space="preserve"> were implemented in </w:t>
      </w:r>
      <w:r w:rsidR="001148C2">
        <w:rPr>
          <w:rFonts w:ascii="Arial Nova Light" w:eastAsiaTheme="minorHAnsi" w:hAnsi="Arial Nova Light" w:cs="Arial"/>
          <w:highlight w:val="green"/>
        </w:rPr>
        <w:t>these</w:t>
      </w:r>
      <w:r w:rsidR="001148C2" w:rsidRPr="00430586">
        <w:rPr>
          <w:rFonts w:ascii="Arial Nova Light" w:eastAsiaTheme="minorHAnsi" w:hAnsi="Arial Nova Light" w:cs="Arial"/>
          <w:highlight w:val="green"/>
        </w:rPr>
        <w:t xml:space="preserve"> </w:t>
      </w:r>
      <w:r w:rsidR="0051271B" w:rsidRPr="00430586">
        <w:rPr>
          <w:rFonts w:ascii="Arial Nova Light" w:eastAsiaTheme="minorHAnsi" w:hAnsi="Arial Nova Light" w:cs="Arial"/>
          <w:highlight w:val="green"/>
        </w:rPr>
        <w:t>analyses</w:t>
      </w:r>
      <w:r w:rsidR="001148C2">
        <w:rPr>
          <w:rFonts w:ascii="Arial Nova Light" w:eastAsiaTheme="minorHAnsi" w:hAnsi="Arial Nova Light" w:cs="Arial"/>
          <w:highlight w:val="green"/>
        </w:rPr>
        <w:t>.</w:t>
      </w:r>
    </w:p>
    <w:p w14:paraId="3BEFE95B" w14:textId="3F750E6E" w:rsidR="00CF4B0B" w:rsidRDefault="0060321E" w:rsidP="00484118">
      <w:pPr>
        <w:spacing w:afterLines="120" w:after="288" w:line="480" w:lineRule="auto"/>
        <w:jc w:val="both"/>
        <w:rPr>
          <w:rFonts w:ascii="Arial Nova Light" w:eastAsiaTheme="minorHAnsi" w:hAnsi="Arial Nova Light" w:cs="Arial"/>
        </w:rPr>
      </w:pPr>
      <w:r w:rsidRPr="0060321E">
        <w:rPr>
          <w:rFonts w:ascii="Arial Nova Light" w:eastAsiaTheme="minorHAnsi" w:hAnsi="Arial Nova Light" w:cs="Arial"/>
          <w:highlight w:val="green"/>
        </w:rPr>
        <w:t>To determine the number of clusters</w:t>
      </w:r>
      <w:r w:rsidR="001148C2">
        <w:rPr>
          <w:rFonts w:ascii="Arial Nova Light" w:eastAsiaTheme="minorHAnsi" w:hAnsi="Arial Nova Light" w:cs="Arial"/>
          <w:highlight w:val="green"/>
        </w:rPr>
        <w:t xml:space="preserve"> used to define the CAPs</w:t>
      </w:r>
      <w:r w:rsidRPr="0060321E">
        <w:rPr>
          <w:rFonts w:ascii="Arial Nova Light" w:eastAsiaTheme="minorHAnsi" w:hAnsi="Arial Nova Light" w:cs="Arial"/>
          <w:highlight w:val="green"/>
        </w:rPr>
        <w:t xml:space="preserve">, a </w:t>
      </w:r>
      <w:bookmarkStart w:id="21" w:name="_Hlk136944634"/>
      <w:r w:rsidRPr="0060321E">
        <w:rPr>
          <w:rFonts w:ascii="Arial Nova Light" w:eastAsiaTheme="minorHAnsi" w:hAnsi="Arial Nova Light" w:cs="Arial"/>
          <w:highlight w:val="green"/>
        </w:rPr>
        <w:t>consensus resampling-based algorithm</w:t>
      </w:r>
      <w:r w:rsidRPr="0060321E">
        <w:rPr>
          <w:rFonts w:ascii="Arial Nova Light" w:eastAsiaTheme="minorHAnsi" w:hAnsi="Arial Nova Light" w:cs="Arial"/>
          <w:i/>
          <w:iCs/>
          <w:highlight w:val="green"/>
        </w:rPr>
        <w:fldChar w:fldCharType="begin" w:fldLock="1"/>
      </w:r>
      <w:r w:rsidR="00AF3FD0">
        <w:rPr>
          <w:rFonts w:ascii="Arial Nova Light" w:eastAsiaTheme="minorHAnsi" w:hAnsi="Arial Nova Light" w:cs="Arial"/>
          <w:i/>
          <w:iCs/>
          <w:highlight w:val="green"/>
        </w:rPr>
        <w:instrText xml:space="preserve"> ADDIN ZOTERO_ITEM CSL_CITATION {"citationID":"ioHIm2Yd","properties":{"formattedCitation":"\\super 73\\nosupersub{}","plainCitation":"73","noteIndex":0},"citationItems":[{"id":4610,"uris":["http://www.mendeley.com/documents/?uuid=bf6484bc-77b6-4d38-83cd-2cc1f902ac6f","http://zotero.org/groups/5758162/items/3TXWM3MQ"],"itemData":{"id":4610,"type":"article-journal","abstract":"In this paper we present a new methodology of class discovery and clustering validation tailored to the task of analyzing gene expression data. The method can best be thought of as an analysis approach, to guide and assist in the use of any of a wide range of available clustering algorithms. We call the new methodology consensus clustering, and in conjunction with resampling techniques, it provides for a method to represent the consensus across multiple runs of a clustering algorithm and to assess the stability of the discovered clusters. The method can also be used to represent the consensus over multiple runs of a clustering algorithm with random restart (such as K-means, model-based Bayesian clustering, SOM, etc.), so as to account for its sensitivity to the initial conditions. Finally, it provides for a visualization tool to inspect cluster number, membership, and boundaries. We present the results of our experiments on both simulated data and real gene expression data aimed at evaluating the effectiveness of the methodology in discovering biologically meaningful clusters.","container-title":"Machine Learning","DOI":"10.1023/A:1023949509487","ISSN":"08856125","issue":"1-2","note":"ISBN: 0885-6125","page":"91-118","title":"Consensus clustering: A resampling-based method for class discovery and visualization of gene expression microarray data","volume":"52","author":[{"family":"Monti","given":"Stefano"},{"family":"Tamayo","given":"Pablo"},{"family":"Mesirov","given":"Jill"},{"family":"Golub","given":"Todd"}],"issued":{"date-parts":[["2003"]]}}}],"schema":"https://github.com/citation-style-language/schema/raw/master/csl-citation.json"} </w:instrText>
      </w:r>
      <w:r w:rsidRPr="0060321E">
        <w:rPr>
          <w:rFonts w:ascii="Arial Nova Light" w:eastAsiaTheme="minorHAnsi" w:hAnsi="Arial Nova Light" w:cs="Arial"/>
          <w:i/>
          <w:iCs/>
          <w:highlight w:val="green"/>
        </w:rPr>
        <w:fldChar w:fldCharType="separate"/>
      </w:r>
      <w:r w:rsidR="00AF3FD0" w:rsidRPr="00AF3FD0">
        <w:rPr>
          <w:rFonts w:ascii="Arial Nova Light" w:hAnsi="Arial Nova Light"/>
          <w:vertAlign w:val="superscript"/>
        </w:rPr>
        <w:t>73</w:t>
      </w:r>
      <w:r w:rsidRPr="0060321E">
        <w:rPr>
          <w:rFonts w:ascii="Arial Nova Light" w:eastAsiaTheme="minorHAnsi" w:hAnsi="Arial Nova Light" w:cs="Arial"/>
          <w:highlight w:val="green"/>
        </w:rPr>
        <w:fldChar w:fldCharType="end"/>
      </w:r>
      <w:r w:rsidRPr="0060321E">
        <w:rPr>
          <w:rFonts w:ascii="Arial Nova Light" w:eastAsiaTheme="minorHAnsi" w:hAnsi="Arial Nova Light" w:cs="Arial"/>
          <w:highlight w:val="green"/>
        </w:rPr>
        <w:t xml:space="preserve"> </w:t>
      </w:r>
      <w:bookmarkEnd w:id="21"/>
      <w:r w:rsidRPr="0060321E">
        <w:rPr>
          <w:rFonts w:ascii="Arial Nova Light" w:eastAsiaTheme="minorHAnsi" w:hAnsi="Arial Nova Light" w:cs="Arial"/>
          <w:highlight w:val="green"/>
        </w:rPr>
        <w:t xml:space="preserve">identified the number and membership (consensus) of reliable CAPs within our dataset. Parameters used to calculate the ‘‘consensus rate’’ between all pairs of samples included 80% of item resampling, a maximum k of 12, and 50 resamplings, with Euclidean indices as the distance </w:t>
      </w:r>
      <w:r w:rsidRPr="0060321E">
        <w:rPr>
          <w:rFonts w:ascii="Arial Nova Light" w:eastAsiaTheme="minorHAnsi" w:hAnsi="Arial Nova Light" w:cs="Arial"/>
          <w:highlight w:val="green"/>
        </w:rPr>
        <w:lastRenderedPageBreak/>
        <w:t>measurement. The consensus values for different cluster solutions (0=</w:t>
      </w:r>
      <w:r w:rsidR="001148C2">
        <w:rPr>
          <w:rFonts w:ascii="Arial Nova Light" w:eastAsiaTheme="minorHAnsi" w:hAnsi="Arial Nova Light" w:cs="Arial"/>
          <w:highlight w:val="green"/>
        </w:rPr>
        <w:t xml:space="preserve"> </w:t>
      </w:r>
      <w:r w:rsidRPr="0060321E">
        <w:rPr>
          <w:rFonts w:ascii="Arial Nova Light" w:eastAsiaTheme="minorHAnsi" w:hAnsi="Arial Nova Light" w:cs="Arial"/>
          <w:highlight w:val="green"/>
        </w:rPr>
        <w:t xml:space="preserve">samples are never clustered together across consensus folds; 1= samples are always clustered together) yielded K=5 as the optimal number of clusters. Subsequently, different K-means solutions were examined to identify partitions (i.e., CAPs) with the greatest consistency and reliability across different clustering scenarios. The results of this inter-clustering similarity analysis are described in </w:t>
      </w:r>
      <w:r w:rsidRPr="0060321E">
        <w:rPr>
          <w:rFonts w:ascii="Arial Nova" w:eastAsiaTheme="minorHAnsi" w:hAnsi="Arial Nova" w:cs="Arial"/>
          <w:b/>
          <w:bCs/>
          <w:highlight w:val="green"/>
        </w:rPr>
        <w:t>Figure S3</w:t>
      </w:r>
      <w:r w:rsidRPr="0060321E">
        <w:rPr>
          <w:rFonts w:ascii="Arial Nova Light" w:eastAsiaTheme="minorHAnsi" w:hAnsi="Arial Nova Light" w:cs="Arial"/>
          <w:highlight w:val="green"/>
        </w:rPr>
        <w:t>.</w:t>
      </w:r>
      <w:r w:rsidRPr="00145B62">
        <w:rPr>
          <w:rFonts w:ascii="Arial Nova Light" w:eastAsiaTheme="minorHAnsi" w:hAnsi="Arial Nova Light" w:cs="Arial"/>
          <w:highlight w:val="green"/>
        </w:rPr>
        <w:t xml:space="preserve"> A graphical description of our methodological procedure is found in </w:t>
      </w:r>
      <w:r w:rsidRPr="00145B62">
        <w:rPr>
          <w:rFonts w:ascii="Arial Nova" w:eastAsiaTheme="minorHAnsi" w:hAnsi="Arial Nova" w:cs="Arial"/>
          <w:b/>
          <w:bCs/>
          <w:highlight w:val="green"/>
        </w:rPr>
        <w:t>Figure 2</w:t>
      </w:r>
      <w:r w:rsidRPr="00145B62">
        <w:rPr>
          <w:rFonts w:ascii="Arial Nova Light" w:eastAsiaTheme="minorHAnsi" w:hAnsi="Arial Nova Light" w:cs="Arial"/>
          <w:highlight w:val="green"/>
        </w:rPr>
        <w:t>.</w:t>
      </w:r>
    </w:p>
    <w:p w14:paraId="7EEC7050" w14:textId="77777777" w:rsidR="00145B62" w:rsidRDefault="00844457" w:rsidP="00C7115A">
      <w:pPr>
        <w:keepNext/>
        <w:spacing w:before="240" w:afterLines="120" w:after="288" w:line="240" w:lineRule="auto"/>
        <w:jc w:val="both"/>
        <w:rPr>
          <w:rFonts w:ascii="Arial Nova" w:hAnsi="Arial Nova"/>
          <w:b/>
          <w:bCs/>
          <w:sz w:val="18"/>
          <w:szCs w:val="18"/>
        </w:rPr>
      </w:pPr>
      <w:bookmarkStart w:id="22" w:name="_Ref65194234"/>
      <w:r>
        <w:rPr>
          <w:noProof/>
          <w:lang w:val="fr-CH" w:eastAsia="fr-CH"/>
        </w:rPr>
        <w:drawing>
          <wp:inline distT="0" distB="0" distL="0" distR="0" wp14:anchorId="4CD94308" wp14:editId="507C049F">
            <wp:extent cx="5943600" cy="26269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626995"/>
                    </a:xfrm>
                    <a:prstGeom prst="rect">
                      <a:avLst/>
                    </a:prstGeom>
                  </pic:spPr>
                </pic:pic>
              </a:graphicData>
            </a:graphic>
          </wp:inline>
        </w:drawing>
      </w:r>
    </w:p>
    <w:p w14:paraId="7621FCEB" w14:textId="1653A753" w:rsidR="00B166B2" w:rsidRDefault="00B166B2" w:rsidP="00C7115A">
      <w:pPr>
        <w:keepNext/>
        <w:spacing w:before="240" w:afterLines="120" w:after="288" w:line="240" w:lineRule="auto"/>
        <w:jc w:val="both"/>
        <w:rPr>
          <w:rFonts w:ascii="Arial Nova" w:hAnsi="Arial Nova" w:cs="Calibri"/>
          <w:b/>
          <w:bCs/>
          <w:sz w:val="18"/>
          <w:szCs w:val="18"/>
        </w:rPr>
      </w:pPr>
      <w:r w:rsidRPr="00D65B4B">
        <w:rPr>
          <w:rFonts w:ascii="Arial Nova" w:hAnsi="Arial Nova"/>
          <w:b/>
          <w:bCs/>
          <w:sz w:val="18"/>
          <w:szCs w:val="18"/>
        </w:rPr>
        <w:t xml:space="preserve">Figure </w:t>
      </w:r>
      <w:bookmarkEnd w:id="22"/>
      <w:r w:rsidR="005A42FE" w:rsidRPr="00D65B4B">
        <w:rPr>
          <w:rFonts w:ascii="Arial Nova" w:hAnsi="Arial Nova"/>
          <w:b/>
          <w:bCs/>
          <w:sz w:val="18"/>
          <w:szCs w:val="18"/>
        </w:rPr>
        <w:t>2</w:t>
      </w:r>
      <w:r w:rsidRPr="00D65B4B">
        <w:rPr>
          <w:rFonts w:ascii="Arial Nova" w:hAnsi="Arial Nova" w:cs="Calibri"/>
          <w:b/>
          <w:bCs/>
          <w:sz w:val="18"/>
          <w:szCs w:val="18"/>
        </w:rPr>
        <w:t>.</w:t>
      </w:r>
      <w:r w:rsidR="00C7115A">
        <w:rPr>
          <w:rFonts w:ascii="Arial Nova Light" w:hAnsi="Arial Nova Light" w:cs="Calibri"/>
          <w:sz w:val="18"/>
          <w:szCs w:val="18"/>
        </w:rPr>
        <w:t xml:space="preserve"> </w:t>
      </w:r>
      <w:r w:rsidRPr="009B5243">
        <w:rPr>
          <w:rFonts w:ascii="Arial Nova Light" w:hAnsi="Arial Nova Light" w:cs="Calibri"/>
          <w:sz w:val="18"/>
          <w:szCs w:val="18"/>
        </w:rPr>
        <w:t>CAPs analysis pipeline of fMRI data</w:t>
      </w:r>
      <w:r w:rsidR="005D6543">
        <w:rPr>
          <w:rFonts w:ascii="Arial Nova Light" w:hAnsi="Arial Nova Light" w:cs="Calibri"/>
          <w:sz w:val="18"/>
          <w:szCs w:val="18"/>
        </w:rPr>
        <w:t xml:space="preserve"> (stage1)</w:t>
      </w:r>
      <w:r w:rsidRPr="009B5243">
        <w:rPr>
          <w:rFonts w:ascii="Arial Nova Light" w:hAnsi="Arial Nova Light" w:cs="Calibri"/>
          <w:sz w:val="18"/>
          <w:szCs w:val="18"/>
        </w:rPr>
        <w:t xml:space="preserve">. </w:t>
      </w:r>
      <w:r w:rsidRPr="00885854">
        <w:rPr>
          <w:rFonts w:ascii="Arial Nova" w:hAnsi="Arial Nova" w:cs="Calibri"/>
          <w:b/>
          <w:bCs/>
          <w:sz w:val="18"/>
          <w:szCs w:val="18"/>
        </w:rPr>
        <w:t>A</w:t>
      </w:r>
      <w:r w:rsidRPr="009B5243">
        <w:rPr>
          <w:rFonts w:ascii="Arial Nova Light" w:hAnsi="Arial Nova Light" w:cs="Calibri"/>
          <w:sz w:val="18"/>
          <w:szCs w:val="18"/>
        </w:rPr>
        <w:t xml:space="preserve">. </w:t>
      </w:r>
      <w:bookmarkStart w:id="23" w:name="_Hlk136864738"/>
      <w:r w:rsidR="0060321E">
        <w:rPr>
          <w:rFonts w:ascii="Arial Nova Light" w:hAnsi="Arial Nova Light" w:cs="Calibri"/>
          <w:sz w:val="18"/>
          <w:szCs w:val="18"/>
        </w:rPr>
        <w:t xml:space="preserve">Assessment of </w:t>
      </w:r>
      <w:proofErr w:type="gramStart"/>
      <w:r w:rsidR="0060321E">
        <w:rPr>
          <w:rFonts w:ascii="Arial Nova Light" w:hAnsi="Arial Nova Light" w:cs="Calibri"/>
          <w:sz w:val="18"/>
          <w:szCs w:val="18"/>
        </w:rPr>
        <w:t>c</w:t>
      </w:r>
      <w:r w:rsidRPr="009B5243">
        <w:rPr>
          <w:rFonts w:ascii="Arial Nova Light" w:hAnsi="Arial Nova Light" w:cs="Calibri"/>
          <w:sz w:val="18"/>
          <w:szCs w:val="18"/>
        </w:rPr>
        <w:t>orrupted</w:t>
      </w:r>
      <w:proofErr w:type="gramEnd"/>
      <w:r w:rsidRPr="009B5243">
        <w:rPr>
          <w:rFonts w:ascii="Arial Nova Light" w:hAnsi="Arial Nova Light" w:cs="Calibri"/>
          <w:sz w:val="18"/>
          <w:szCs w:val="18"/>
        </w:rPr>
        <w:t xml:space="preserve"> </w:t>
      </w:r>
      <w:r w:rsidR="005458B7" w:rsidRPr="00885854">
        <w:rPr>
          <w:rFonts w:ascii="Arial Nova" w:hAnsi="Arial Nova" w:cs="Calibri"/>
          <w:b/>
          <w:bCs/>
          <w:sz w:val="18"/>
          <w:szCs w:val="18"/>
        </w:rPr>
        <w:t>B</w:t>
      </w:r>
      <w:r w:rsidRPr="009B5243">
        <w:rPr>
          <w:rFonts w:ascii="Arial Nova Light" w:hAnsi="Arial Nova Light" w:cs="Calibri"/>
          <w:sz w:val="18"/>
          <w:szCs w:val="18"/>
        </w:rPr>
        <w:t>.</w:t>
      </w:r>
      <w:r w:rsidR="002C34DF" w:rsidRPr="009B5243">
        <w:rPr>
          <w:rFonts w:ascii="Arial Nova Light" w:hAnsi="Arial Nova Light" w:cs="Calibri"/>
          <w:sz w:val="18"/>
          <w:szCs w:val="18"/>
        </w:rPr>
        <w:t xml:space="preserve"> Consensus assessment.</w:t>
      </w:r>
      <w:r w:rsidR="002C34DF">
        <w:rPr>
          <w:rFonts w:ascii="Arial Nova Light" w:hAnsi="Arial Nova Light" w:cs="Calibri"/>
          <w:sz w:val="18"/>
          <w:szCs w:val="18"/>
        </w:rPr>
        <w:t xml:space="preserve"> </w:t>
      </w:r>
      <w:r w:rsidR="002C34DF" w:rsidRPr="002C34DF">
        <w:rPr>
          <w:rFonts w:ascii="Arial Nova" w:hAnsi="Arial Nova" w:cs="Calibri"/>
          <w:b/>
          <w:bCs/>
          <w:sz w:val="18"/>
          <w:szCs w:val="18"/>
        </w:rPr>
        <w:t>C.</w:t>
      </w:r>
      <w:r w:rsidR="002C34DF">
        <w:rPr>
          <w:rFonts w:ascii="Arial Nova Light" w:hAnsi="Arial Nova Light" w:cs="Calibri"/>
          <w:sz w:val="18"/>
          <w:szCs w:val="18"/>
        </w:rPr>
        <w:t xml:space="preserve"> </w:t>
      </w:r>
      <w:r w:rsidR="000B649A" w:rsidRPr="000B649A">
        <w:rPr>
          <w:rFonts w:ascii="Arial Nova Light" w:hAnsi="Arial Nova Light" w:cs="Calibri"/>
          <w:sz w:val="18"/>
          <w:szCs w:val="18"/>
          <w:highlight w:val="green"/>
        </w:rPr>
        <w:t>F</w:t>
      </w:r>
      <w:r w:rsidRPr="000B649A">
        <w:rPr>
          <w:rFonts w:ascii="Arial Nova Light" w:hAnsi="Arial Nova Light" w:cs="Calibri"/>
          <w:sz w:val="18"/>
          <w:szCs w:val="18"/>
          <w:highlight w:val="green"/>
        </w:rPr>
        <w:t xml:space="preserve">rames across subjects and </w:t>
      </w:r>
      <w:r w:rsidR="005458B7" w:rsidRPr="000B649A">
        <w:rPr>
          <w:rFonts w:ascii="Arial Nova Light" w:hAnsi="Arial Nova Light" w:cs="Calibri"/>
          <w:sz w:val="18"/>
          <w:szCs w:val="18"/>
          <w:highlight w:val="green"/>
        </w:rPr>
        <w:t>experimental blocks</w:t>
      </w:r>
      <w:r w:rsidR="000B649A" w:rsidRPr="000B649A">
        <w:rPr>
          <w:rFonts w:ascii="Arial Nova Light" w:hAnsi="Arial Nova Light" w:cs="Calibri"/>
          <w:sz w:val="18"/>
          <w:szCs w:val="18"/>
          <w:highlight w:val="green"/>
        </w:rPr>
        <w:t xml:space="preserve"> frames (1392 fMRI vol</w:t>
      </w:r>
      <w:r w:rsidR="001148C2">
        <w:rPr>
          <w:rFonts w:ascii="Arial Nova Light" w:hAnsi="Arial Nova Light" w:cs="Calibri"/>
          <w:sz w:val="18"/>
          <w:szCs w:val="18"/>
          <w:highlight w:val="green"/>
        </w:rPr>
        <w:t>umes</w:t>
      </w:r>
      <w:r w:rsidR="000B649A" w:rsidRPr="000B649A">
        <w:rPr>
          <w:rFonts w:ascii="Arial Nova Light" w:hAnsi="Arial Nova Light" w:cs="Calibri"/>
          <w:sz w:val="18"/>
          <w:szCs w:val="18"/>
          <w:highlight w:val="green"/>
        </w:rPr>
        <w:t>)</w:t>
      </w:r>
      <w:r w:rsidRPr="000B649A">
        <w:rPr>
          <w:rFonts w:ascii="Arial Nova Light" w:hAnsi="Arial Nova Light" w:cs="Calibri"/>
          <w:sz w:val="18"/>
          <w:szCs w:val="18"/>
          <w:highlight w:val="green"/>
        </w:rPr>
        <w:t xml:space="preserve"> underwent k-means clustering to be separated into K different co-activation patterns (CAPs)</w:t>
      </w:r>
      <w:r w:rsidRPr="009B5243">
        <w:rPr>
          <w:rFonts w:ascii="Arial Nova Light" w:hAnsi="Arial Nova Light" w:cs="Calibri"/>
          <w:sz w:val="18"/>
          <w:szCs w:val="18"/>
        </w:rPr>
        <w:t>.</w:t>
      </w:r>
      <w:r w:rsidR="005458B7">
        <w:rPr>
          <w:rFonts w:ascii="Arial Nova Light" w:hAnsi="Arial Nova Light" w:cs="Calibri"/>
          <w:sz w:val="18"/>
          <w:szCs w:val="18"/>
        </w:rPr>
        <w:t xml:space="preserve"> Different K-means solutions were examined. </w:t>
      </w:r>
      <w:r w:rsidR="002C34DF">
        <w:rPr>
          <w:rFonts w:ascii="Arial Nova" w:hAnsi="Arial Nova" w:cs="Calibri"/>
          <w:b/>
          <w:bCs/>
          <w:sz w:val="18"/>
          <w:szCs w:val="18"/>
        </w:rPr>
        <w:t>D</w:t>
      </w:r>
      <w:r w:rsidR="005458B7">
        <w:rPr>
          <w:rFonts w:ascii="Arial Nova Light" w:hAnsi="Arial Nova Light" w:cs="Calibri"/>
          <w:sz w:val="18"/>
          <w:szCs w:val="18"/>
        </w:rPr>
        <w:t xml:space="preserve">. Spatial maps were compared </w:t>
      </w:r>
      <w:proofErr w:type="gramStart"/>
      <w:r w:rsidR="005458B7">
        <w:rPr>
          <w:rFonts w:ascii="Arial Nova Light" w:hAnsi="Arial Nova Light" w:cs="Calibri"/>
          <w:sz w:val="18"/>
          <w:szCs w:val="18"/>
        </w:rPr>
        <w:t>in</w:t>
      </w:r>
      <w:r w:rsidR="00A41276">
        <w:rPr>
          <w:rFonts w:ascii="Arial Nova Light" w:hAnsi="Arial Nova Light" w:cs="Calibri"/>
          <w:sz w:val="18"/>
          <w:szCs w:val="18"/>
        </w:rPr>
        <w:t xml:space="preserve"> </w:t>
      </w:r>
      <w:r w:rsidR="005458B7">
        <w:rPr>
          <w:rFonts w:ascii="Arial Nova Light" w:hAnsi="Arial Nova Light" w:cs="Calibri"/>
          <w:sz w:val="18"/>
          <w:szCs w:val="18"/>
        </w:rPr>
        <w:t>order to</w:t>
      </w:r>
      <w:proofErr w:type="gramEnd"/>
      <w:r w:rsidR="005458B7">
        <w:rPr>
          <w:rFonts w:ascii="Arial Nova Light" w:hAnsi="Arial Nova Light" w:cs="Calibri"/>
          <w:sz w:val="18"/>
          <w:szCs w:val="18"/>
        </w:rPr>
        <w:t xml:space="preserve"> identify</w:t>
      </w:r>
      <w:r w:rsidR="00E3553C" w:rsidRPr="00E3553C">
        <w:rPr>
          <w:rFonts w:ascii="Arial Nova Light" w:hAnsi="Arial Nova Light" w:cs="Calibri"/>
          <w:sz w:val="18"/>
          <w:szCs w:val="18"/>
        </w:rPr>
        <w:t xml:space="preserve"> </w:t>
      </w:r>
      <w:r w:rsidR="00E3553C">
        <w:rPr>
          <w:rFonts w:ascii="Arial Nova Light" w:hAnsi="Arial Nova Light" w:cs="Calibri"/>
          <w:sz w:val="18"/>
          <w:szCs w:val="18"/>
        </w:rPr>
        <w:t>partitions (i.e., CAPs) with the greatest consistency and reliability</w:t>
      </w:r>
      <w:r w:rsidR="00A41276">
        <w:rPr>
          <w:rFonts w:ascii="Arial Nova Light" w:hAnsi="Arial Nova Light" w:cs="Calibri"/>
          <w:sz w:val="18"/>
          <w:szCs w:val="18"/>
        </w:rPr>
        <w:t xml:space="preserve"> </w:t>
      </w:r>
      <w:r w:rsidR="00E3553C">
        <w:rPr>
          <w:rFonts w:ascii="Arial Nova Light" w:hAnsi="Arial Nova Light" w:cs="Calibri"/>
          <w:sz w:val="18"/>
          <w:szCs w:val="18"/>
        </w:rPr>
        <w:t>across different</w:t>
      </w:r>
      <w:r w:rsidR="00A41276">
        <w:rPr>
          <w:rFonts w:ascii="Arial Nova Light" w:hAnsi="Arial Nova Light" w:cs="Calibri"/>
          <w:sz w:val="18"/>
          <w:szCs w:val="18"/>
        </w:rPr>
        <w:t xml:space="preserve"> </w:t>
      </w:r>
      <w:r w:rsidR="00E3553C">
        <w:rPr>
          <w:rFonts w:ascii="Arial Nova Light" w:hAnsi="Arial Nova Light" w:cs="Calibri"/>
          <w:sz w:val="18"/>
          <w:szCs w:val="18"/>
        </w:rPr>
        <w:t xml:space="preserve">clustering scenarios. </w:t>
      </w:r>
      <w:r w:rsidR="0060321E">
        <w:rPr>
          <w:rFonts w:ascii="Arial Nova Light" w:hAnsi="Arial Nova Light" w:cs="Calibri"/>
          <w:sz w:val="18"/>
          <w:szCs w:val="18"/>
        </w:rPr>
        <w:t>R</w:t>
      </w:r>
      <w:r w:rsidR="00E3553C">
        <w:rPr>
          <w:rFonts w:ascii="Arial Nova Light" w:hAnsi="Arial Nova Light" w:cs="Calibri"/>
          <w:sz w:val="18"/>
          <w:szCs w:val="18"/>
        </w:rPr>
        <w:t xml:space="preserve">esults of this inter-clustering similarity analysis are described in </w:t>
      </w:r>
      <w:r w:rsidR="00E3553C" w:rsidRPr="00885854">
        <w:rPr>
          <w:rFonts w:ascii="Arial Nova" w:hAnsi="Arial Nova" w:cs="Calibri"/>
          <w:b/>
          <w:bCs/>
          <w:sz w:val="18"/>
          <w:szCs w:val="18"/>
        </w:rPr>
        <w:t>Figure S3</w:t>
      </w:r>
      <w:r w:rsidR="00885854">
        <w:rPr>
          <w:rFonts w:ascii="Arial Nova" w:hAnsi="Arial Nova" w:cs="Calibri"/>
          <w:b/>
          <w:bCs/>
          <w:sz w:val="18"/>
          <w:szCs w:val="18"/>
        </w:rPr>
        <w:t>.</w:t>
      </w:r>
      <w:bookmarkEnd w:id="23"/>
    </w:p>
    <w:p w14:paraId="2E96E12C" w14:textId="77777777" w:rsidR="0060321E" w:rsidRPr="00FD5C3E" w:rsidRDefault="0060321E" w:rsidP="00C7115A">
      <w:pPr>
        <w:keepNext/>
        <w:spacing w:before="240" w:afterLines="120" w:after="288" w:line="240" w:lineRule="auto"/>
        <w:jc w:val="both"/>
        <w:rPr>
          <w:rFonts w:ascii="Arial Nova" w:hAnsi="Arial Nova"/>
          <w:b/>
          <w:bCs/>
          <w:sz w:val="18"/>
          <w:szCs w:val="18"/>
        </w:rPr>
      </w:pPr>
    </w:p>
    <w:p w14:paraId="4C331023" w14:textId="7F409958" w:rsidR="00B166B2" w:rsidRPr="00925589" w:rsidRDefault="00842D97" w:rsidP="00B166B2">
      <w:pPr>
        <w:spacing w:afterLines="120" w:after="288" w:line="240" w:lineRule="auto"/>
        <w:jc w:val="both"/>
        <w:rPr>
          <w:rFonts w:ascii="Arial Nova" w:eastAsiaTheme="minorHAnsi" w:hAnsi="Arial Nova" w:cs="Calibri"/>
          <w:b/>
          <w:bCs/>
        </w:rPr>
      </w:pPr>
      <w:sdt>
        <w:sdtPr>
          <w:rPr>
            <w:rFonts w:ascii="Arial Nova" w:eastAsiaTheme="minorHAnsi" w:hAnsi="Arial Nova" w:cs="Calibri"/>
            <w:b/>
            <w:bCs/>
            <w:sz w:val="23"/>
            <w:szCs w:val="23"/>
          </w:rPr>
          <w:id w:val="-1231536209"/>
          <w:docPartObj>
            <w:docPartGallery w:val="Watermarks"/>
          </w:docPartObj>
        </w:sdtPr>
        <w:sdtEndPr/>
        <w:sdtContent/>
      </w:sdt>
      <w:bookmarkStart w:id="24" w:name="_Hlk145931583"/>
      <w:r w:rsidR="00B166B2" w:rsidRPr="00CC1918">
        <w:rPr>
          <w:rFonts w:ascii="Arial Nova" w:eastAsiaTheme="minorHAnsi" w:hAnsi="Arial Nova" w:cs="Calibri"/>
          <w:b/>
          <w:bCs/>
        </w:rPr>
        <w:t>Stage 2:</w:t>
      </w:r>
      <w:r w:rsidR="00925589">
        <w:rPr>
          <w:rFonts w:ascii="Arial Nova" w:eastAsiaTheme="minorHAnsi" w:hAnsi="Arial Nova" w:cs="Calibri"/>
          <w:b/>
          <w:bCs/>
        </w:rPr>
        <w:t xml:space="preserve"> </w:t>
      </w:r>
      <w:r w:rsidR="00D65B4B" w:rsidRPr="00CC1918">
        <w:rPr>
          <w:rFonts w:ascii="Arial Nova" w:eastAsiaTheme="minorHAnsi" w:hAnsi="Arial Nova" w:cs="Arial"/>
          <w:b/>
          <w:bCs/>
        </w:rPr>
        <w:t>Bayesian s</w:t>
      </w:r>
      <w:r w:rsidR="00B166B2" w:rsidRPr="00CC1918">
        <w:rPr>
          <w:rFonts w:ascii="Arial Nova" w:eastAsiaTheme="minorHAnsi" w:hAnsi="Arial Nova" w:cs="Arial"/>
          <w:b/>
          <w:bCs/>
        </w:rPr>
        <w:t>tructural equation modeling (</w:t>
      </w:r>
      <w:r w:rsidR="00D65B4B" w:rsidRPr="00CC1918">
        <w:rPr>
          <w:rFonts w:ascii="Arial Nova" w:eastAsiaTheme="minorHAnsi" w:hAnsi="Arial Nova" w:cs="Arial"/>
          <w:b/>
          <w:bCs/>
        </w:rPr>
        <w:t>B</w:t>
      </w:r>
      <w:r w:rsidR="00B166B2" w:rsidRPr="00CC1918">
        <w:rPr>
          <w:rFonts w:ascii="Arial Nova" w:eastAsiaTheme="minorHAnsi" w:hAnsi="Arial Nova" w:cs="Arial"/>
          <w:b/>
          <w:bCs/>
        </w:rPr>
        <w:t>SEM)</w:t>
      </w:r>
    </w:p>
    <w:bookmarkEnd w:id="24"/>
    <w:p w14:paraId="6A2AA5A4" w14:textId="157D31A4" w:rsidR="003449FD" w:rsidRDefault="00B166B2" w:rsidP="00DC77C5">
      <w:pPr>
        <w:spacing w:afterLines="120" w:after="288" w:line="480" w:lineRule="auto"/>
        <w:jc w:val="both"/>
        <w:rPr>
          <w:rFonts w:ascii="Arial Nova Light" w:eastAsiaTheme="minorHAnsi" w:hAnsi="Arial Nova Light" w:cs="Arial"/>
        </w:rPr>
      </w:pPr>
      <w:r w:rsidRPr="00CC1918">
        <w:rPr>
          <w:rFonts w:ascii="Arial Nova Light" w:eastAsiaTheme="minorHAnsi" w:hAnsi="Arial Nova Light" w:cs="Arial"/>
        </w:rPr>
        <w:t xml:space="preserve">Multivariate </w:t>
      </w:r>
      <w:bookmarkStart w:id="25" w:name="_Hlk145931616"/>
      <w:r w:rsidR="00D65B4B" w:rsidRPr="00CC1918">
        <w:rPr>
          <w:rFonts w:ascii="Arial Nova Light" w:eastAsiaTheme="minorHAnsi" w:hAnsi="Arial Nova Light" w:cs="Arial"/>
        </w:rPr>
        <w:t>B</w:t>
      </w:r>
      <w:r w:rsidRPr="00CC1918">
        <w:rPr>
          <w:rFonts w:ascii="Arial Nova Light" w:eastAsiaTheme="minorHAnsi" w:hAnsi="Arial Nova Light" w:cs="Arial"/>
        </w:rPr>
        <w:t xml:space="preserve">SEM was employed to </w:t>
      </w:r>
      <w:r w:rsidR="007A1997">
        <w:rPr>
          <w:rFonts w:ascii="Arial Nova Light" w:eastAsiaTheme="minorHAnsi" w:hAnsi="Arial Nova Light" w:cs="Arial"/>
        </w:rPr>
        <w:t>examine the</w:t>
      </w:r>
      <w:r w:rsidRPr="00CC1918">
        <w:rPr>
          <w:rFonts w:ascii="Arial Nova Light" w:eastAsiaTheme="minorHAnsi" w:hAnsi="Arial Nova Light" w:cs="Arial"/>
        </w:rPr>
        <w:t xml:space="preserve"> associations between particular dFC patterns</w:t>
      </w:r>
      <w:r w:rsidR="00604C5F">
        <w:rPr>
          <w:rFonts w:ascii="Arial Nova Light" w:eastAsiaTheme="minorHAnsi" w:hAnsi="Arial Nova Light" w:cs="Arial"/>
        </w:rPr>
        <w:t>, as</w:t>
      </w:r>
      <w:r w:rsidR="00BD6C7E">
        <w:rPr>
          <w:rFonts w:ascii="Arial Nova Light" w:eastAsiaTheme="minorHAnsi" w:hAnsi="Arial Nova Light" w:cs="Arial"/>
        </w:rPr>
        <w:t xml:space="preserve"> this approach </w:t>
      </w:r>
      <w:r w:rsidR="00604C5F">
        <w:rPr>
          <w:rFonts w:ascii="Arial Nova Light" w:eastAsiaTheme="minorHAnsi" w:hAnsi="Arial Nova Light" w:cs="Arial"/>
        </w:rPr>
        <w:t xml:space="preserve">is adequate to deal with </w:t>
      </w:r>
      <w:r w:rsidR="009741FA">
        <w:rPr>
          <w:rFonts w:ascii="Arial Nova Light" w:eastAsiaTheme="minorHAnsi" w:hAnsi="Arial Nova Light" w:cs="Arial"/>
        </w:rPr>
        <w:t>uncertainty</w:t>
      </w:r>
      <w:r w:rsidR="00604C5F">
        <w:rPr>
          <w:rFonts w:ascii="Arial Nova Light" w:eastAsiaTheme="minorHAnsi" w:hAnsi="Arial Nova Light" w:cs="Arial"/>
        </w:rPr>
        <w:t xml:space="preserve"> in data due to high variability or</w:t>
      </w:r>
      <w:r w:rsidR="009741FA">
        <w:rPr>
          <w:rFonts w:ascii="Arial Nova Light" w:eastAsiaTheme="minorHAnsi" w:hAnsi="Arial Nova Light" w:cs="Arial"/>
        </w:rPr>
        <w:t xml:space="preserve"> small </w:t>
      </w:r>
      <w:r w:rsidR="00CC1918" w:rsidRPr="00CC1918">
        <w:rPr>
          <w:rFonts w:ascii="Arial Nova Light" w:eastAsiaTheme="minorHAnsi" w:hAnsi="Arial Nova Light" w:cs="Arial"/>
        </w:rPr>
        <w:t>sampl</w:t>
      </w:r>
      <w:r w:rsidR="00925589">
        <w:rPr>
          <w:rFonts w:ascii="Arial Nova Light" w:eastAsiaTheme="minorHAnsi" w:hAnsi="Arial Nova Light" w:cs="Arial"/>
        </w:rPr>
        <w:t>e</w:t>
      </w:r>
      <w:r w:rsidR="009741FA">
        <w:rPr>
          <w:rFonts w:ascii="Arial Nova Light" w:eastAsiaTheme="minorHAnsi" w:hAnsi="Arial Nova Light" w:cs="Arial"/>
        </w:rPr>
        <w:t xml:space="preserve"> </w:t>
      </w:r>
      <w:r w:rsidR="00925589">
        <w:rPr>
          <w:rFonts w:ascii="Arial Nova Light" w:eastAsiaTheme="minorHAnsi" w:hAnsi="Arial Nova Light" w:cs="Arial"/>
        </w:rPr>
        <w:t>s</w:t>
      </w:r>
      <w:r w:rsidR="009741FA">
        <w:rPr>
          <w:rFonts w:ascii="Arial Nova Light" w:eastAsiaTheme="minorHAnsi" w:hAnsi="Arial Nova Light" w:cs="Arial"/>
        </w:rPr>
        <w:t>ize</w:t>
      </w:r>
      <w:r w:rsidR="00550572">
        <w:rPr>
          <w:rFonts w:ascii="Arial Nova Light" w:eastAsiaTheme="minorHAnsi" w:hAnsi="Arial Nova Light" w:cs="Arial"/>
          <w:noProof/>
          <w:vertAlign w:val="superscript"/>
        </w:rPr>
        <w:fldChar w:fldCharType="begin" w:fldLock="1"/>
      </w:r>
      <w:r w:rsidR="00AF3FD0">
        <w:rPr>
          <w:rFonts w:ascii="Arial Nova Light" w:eastAsiaTheme="minorHAnsi" w:hAnsi="Arial Nova Light" w:cs="Arial"/>
          <w:noProof/>
          <w:vertAlign w:val="superscript"/>
        </w:rPr>
        <w:instrText xml:space="preserve"> ADDIN ZOTERO_ITEM CSL_CITATION {"citationID":"ogNeyAcB","properties":{"formattedCitation":"\\super 74\\nosupersub{}","plainCitation":"74","noteIndex":0},"citationItems":[{"id":12026,"uris":["http://www.mendeley.com/documents/?uuid=70016191-d025-4fab-a174-82dce343296f","http://zotero.org/groups/5758162/items/Y4QG8FXP"],"itemData":{"id":12026,"type":"book","abstract":"Predicting the binding mode of flexible polypeptides to proteins is an important task that falls outside the domain of applicability of most small molecule and protein</w:instrText>
      </w:r>
      <w:r w:rsidR="00AF3FD0">
        <w:rPr>
          <w:rFonts w:ascii="Cambria Math" w:eastAsiaTheme="minorHAnsi" w:hAnsi="Cambria Math" w:cs="Cambria Math"/>
          <w:noProof/>
          <w:vertAlign w:val="superscript"/>
        </w:rPr>
        <w:instrText>−</w:instrText>
      </w:r>
      <w:r w:rsidR="00AF3FD0">
        <w:rPr>
          <w:rFonts w:ascii="Arial Nova Light" w:eastAsiaTheme="minorHAnsi" w:hAnsi="Arial Nova Light" w:cs="Arial"/>
          <w:noProof/>
          <w:vertAlign w:val="superscript"/>
        </w:rPr>
        <w:instrText>protein docking tools. Here, we test the small molecule flexible ligand docking program Glide on a set of 19 non-</w:instrText>
      </w:r>
      <w:r w:rsidR="00AF3FD0">
        <w:rPr>
          <w:rFonts w:ascii="Arial Nova Light" w:eastAsiaTheme="minorHAnsi" w:hAnsi="Arial Nova Light" w:cs="Arial Nova Light"/>
          <w:noProof/>
          <w:vertAlign w:val="superscript"/>
        </w:rPr>
        <w:instrText>α</w:instrText>
      </w:r>
      <w:r w:rsidR="00AF3FD0">
        <w:rPr>
          <w:rFonts w:ascii="Arial Nova Light" w:eastAsiaTheme="minorHAnsi" w:hAnsi="Arial Nova Light" w:cs="Arial"/>
          <w:noProof/>
          <w:vertAlign w:val="superscript"/>
        </w:rPr>
        <w:instrText xml:space="preserve">-helical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w:instrText>
      </w:r>
      <w:r w:rsidR="00AF3FD0">
        <w:rPr>
          <w:rFonts w:ascii="Cambria Math" w:eastAsiaTheme="minorHAnsi" w:hAnsi="Cambria Math" w:cs="Cambria Math"/>
          <w:noProof/>
          <w:vertAlign w:val="superscript"/>
        </w:rPr>
        <w:instrText>≤</w:instrText>
      </w:r>
      <w:r w:rsidR="00AF3FD0">
        <w:rPr>
          <w:rFonts w:ascii="Arial Nova Light" w:eastAsiaTheme="minorHAnsi" w:hAnsi="Arial Nova Light" w:cs="Arial"/>
          <w:noProof/>
          <w:vertAlign w:val="superscript"/>
        </w:rPr>
        <w:instrText xml:space="preserve"> 2.0 </w:instrText>
      </w:r>
      <w:r w:rsidR="00AF3FD0">
        <w:rPr>
          <w:rFonts w:ascii="Arial Nova Light" w:eastAsiaTheme="minorHAnsi" w:hAnsi="Arial Nova Light" w:cs="Arial Nova Light"/>
          <w:noProof/>
          <w:vertAlign w:val="superscript"/>
        </w:rPr>
        <w:instrText>Å</w:instrText>
      </w:r>
      <w:r w:rsidR="00AF3FD0">
        <w:rPr>
          <w:rFonts w:ascii="Arial Nova Light" w:eastAsiaTheme="minorHAnsi" w:hAnsi="Arial Nova Light" w:cs="Arial"/>
          <w:noProof/>
          <w:vertAlign w:val="superscript"/>
        </w:rPr>
        <w:instrText xml:space="preserve">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approach.","ISBN":"978-0-429-27387-2","note":"container-title: Small Sample Size Solutions\nDOI: 10.4324/9780429273872","publisher":"Routledge","title":"Small Sample Size Solutions","URL":"https://www.taylorfrancis.com/books/9781000760941","author":[{"family":"Schoot","given":"Rens","non-dropping-particle":"van de"},{"family":"Miočević","given":"Milica"}],"editor":[{"family":"Schoot","given":"Rens","non-dropping-particle":"van de"},{"family":"Miočević","given":"Milica"}],"issued":{"date-parts":[["2020",2,13]]}}}],"schema":"https://github.com/citation-style-language/schema/raw/master/csl-citation.json"} </w:instrText>
      </w:r>
      <w:r w:rsidR="00550572">
        <w:rPr>
          <w:rFonts w:ascii="Arial Nova Light" w:eastAsiaTheme="minorHAnsi" w:hAnsi="Arial Nova Light" w:cs="Arial"/>
          <w:noProof/>
          <w:vertAlign w:val="superscript"/>
        </w:rPr>
        <w:fldChar w:fldCharType="separate"/>
      </w:r>
      <w:r w:rsidR="00AF3FD0" w:rsidRPr="00AF3FD0">
        <w:rPr>
          <w:rFonts w:ascii="Arial Nova Light" w:hAnsi="Arial Nova Light"/>
          <w:vertAlign w:val="superscript"/>
        </w:rPr>
        <w:t>74</w:t>
      </w:r>
      <w:r w:rsidR="00550572">
        <w:rPr>
          <w:rFonts w:ascii="Arial Nova Light" w:eastAsiaTheme="minorHAnsi" w:hAnsi="Arial Nova Light" w:cs="Arial"/>
          <w:noProof/>
          <w:vertAlign w:val="superscript"/>
        </w:rPr>
        <w:fldChar w:fldCharType="end"/>
      </w:r>
      <w:r w:rsidR="00604C5F">
        <w:rPr>
          <w:rFonts w:ascii="Arial Nova Light" w:eastAsiaTheme="minorHAnsi" w:hAnsi="Arial Nova Light" w:cs="Arial"/>
        </w:rPr>
        <w:t>.</w:t>
      </w:r>
      <w:r w:rsidR="00CC1918" w:rsidRPr="00CC1918">
        <w:rPr>
          <w:rFonts w:ascii="Arial Nova Light" w:eastAsiaTheme="minorHAnsi" w:hAnsi="Arial Nova Light" w:cs="Arial"/>
        </w:rPr>
        <w:t xml:space="preserve"> </w:t>
      </w:r>
      <w:r w:rsidR="00604C5F">
        <w:rPr>
          <w:rFonts w:ascii="Arial Nova Light" w:eastAsiaTheme="minorHAnsi" w:hAnsi="Arial Nova Light" w:cs="Arial"/>
        </w:rPr>
        <w:t>H</w:t>
      </w:r>
      <w:r w:rsidR="00CC1918" w:rsidRPr="00CC1918">
        <w:rPr>
          <w:rFonts w:ascii="Arial Nova Light" w:eastAsiaTheme="minorHAnsi" w:hAnsi="Arial Nova Light" w:cs="Arial"/>
        </w:rPr>
        <w:t xml:space="preserve">ence </w:t>
      </w:r>
      <w:r w:rsidR="00604C5F">
        <w:rPr>
          <w:rFonts w:ascii="Arial Nova Light" w:eastAsiaTheme="minorHAnsi" w:hAnsi="Arial Nova Light" w:cs="Arial"/>
        </w:rPr>
        <w:t>it yields</w:t>
      </w:r>
      <w:r w:rsidR="00CC1918" w:rsidRPr="00CC1918">
        <w:rPr>
          <w:rFonts w:ascii="Arial Nova Light" w:eastAsiaTheme="minorHAnsi" w:hAnsi="Arial Nova Light" w:cs="Arial"/>
        </w:rPr>
        <w:t xml:space="preserve"> </w:t>
      </w:r>
      <w:r w:rsidR="009741FA">
        <w:rPr>
          <w:rFonts w:ascii="Arial Nova Light" w:eastAsiaTheme="minorHAnsi" w:hAnsi="Arial Nova Light" w:cs="Arial"/>
        </w:rPr>
        <w:t xml:space="preserve">more interpretable </w:t>
      </w:r>
      <w:r w:rsidR="00CC1918" w:rsidRPr="00CC1918">
        <w:rPr>
          <w:rFonts w:ascii="Arial Nova Light" w:eastAsiaTheme="minorHAnsi" w:hAnsi="Arial Nova Light" w:cs="Arial"/>
        </w:rPr>
        <w:t xml:space="preserve">results even </w:t>
      </w:r>
      <w:r w:rsidR="001521EB">
        <w:rPr>
          <w:rFonts w:ascii="Arial Nova Light" w:eastAsiaTheme="minorHAnsi" w:hAnsi="Arial Nova Light" w:cs="Arial"/>
        </w:rPr>
        <w:t>when</w:t>
      </w:r>
      <w:r w:rsidR="00CC1918" w:rsidRPr="00CC1918">
        <w:rPr>
          <w:rFonts w:ascii="Arial Nova Light" w:eastAsiaTheme="minorHAnsi" w:hAnsi="Arial Nova Light" w:cs="Arial"/>
        </w:rPr>
        <w:t xml:space="preserve"> small to moderate sample sizes</w:t>
      </w:r>
      <w:r w:rsidR="001521EB">
        <w:rPr>
          <w:rFonts w:ascii="Arial Nova Light" w:eastAsiaTheme="minorHAnsi" w:hAnsi="Arial Nova Light" w:cs="Arial"/>
        </w:rPr>
        <w:t xml:space="preserve"> are</w:t>
      </w:r>
      <w:r w:rsidR="00BB543B">
        <w:rPr>
          <w:rFonts w:ascii="Arial Nova Light" w:eastAsiaTheme="minorHAnsi" w:hAnsi="Arial Nova Light" w:cs="Arial"/>
        </w:rPr>
        <w:t xml:space="preserve"> modeled </w:t>
      </w:r>
      <w:r w:rsidR="001521EB">
        <w:rPr>
          <w:rFonts w:ascii="Arial Nova Light" w:eastAsiaTheme="minorHAnsi" w:hAnsi="Arial Nova Light" w:cs="Arial"/>
        </w:rPr>
        <w:t>with</w:t>
      </w:r>
      <w:r w:rsidR="00BB543B">
        <w:rPr>
          <w:rFonts w:ascii="Arial Nova Light" w:eastAsiaTheme="minorHAnsi" w:hAnsi="Arial Nova Light" w:cs="Arial"/>
        </w:rPr>
        <w:t xml:space="preserve"> </w:t>
      </w:r>
      <w:r w:rsidR="009741FA">
        <w:rPr>
          <w:rFonts w:ascii="Arial Nova Light" w:eastAsiaTheme="minorHAnsi" w:hAnsi="Arial Nova Light" w:cs="Arial"/>
        </w:rPr>
        <w:t xml:space="preserve">fairly </w:t>
      </w:r>
      <w:r w:rsidR="00BB543B">
        <w:rPr>
          <w:rFonts w:ascii="Arial Nova Light" w:eastAsiaTheme="minorHAnsi" w:hAnsi="Arial Nova Light" w:cs="Arial"/>
        </w:rPr>
        <w:t xml:space="preserve">complex </w:t>
      </w:r>
      <w:r w:rsidR="00BD6C7E">
        <w:rPr>
          <w:rFonts w:ascii="Arial Nova Light" w:eastAsiaTheme="minorHAnsi" w:hAnsi="Arial Nova Light" w:cs="Arial"/>
        </w:rPr>
        <w:t>structural equation</w:t>
      </w:r>
      <w:r w:rsidR="00BB543B">
        <w:rPr>
          <w:rFonts w:ascii="Arial Nova Light" w:eastAsiaTheme="minorHAnsi" w:hAnsi="Arial Nova Light" w:cs="Arial"/>
        </w:rPr>
        <w:t xml:space="preserve"> models</w:t>
      </w:r>
      <w:r w:rsidR="00550572">
        <w:rPr>
          <w:rFonts w:ascii="Arial Nova Light" w:eastAsiaTheme="minorHAnsi" w:hAnsi="Arial Nova Light" w:cs="Arial"/>
        </w:rPr>
        <w:fldChar w:fldCharType="begin" w:fldLock="1"/>
      </w:r>
      <w:r w:rsidR="00AF3FD0">
        <w:rPr>
          <w:rFonts w:ascii="Arial Nova Light" w:eastAsiaTheme="minorHAnsi" w:hAnsi="Arial Nova Light" w:cs="Arial"/>
        </w:rPr>
        <w:instrText xml:space="preserve"> ADDIN ZOTERO_ITEM CSL_CITATION {"citationID":"AxzDevAe","properties":{"formattedCitation":"\\super 75,76\\nosupersub{}","plainCitation":"75,76","noteIndex":0},"citationItems":[{"id":11962,"uris":["http://www.mendeley.com/documents/?uuid=63571c66-7f33-40c1-8362-3b2c599ac1db","http://zotero.org/groups/5758162/items/PCIAG3PX"],"itemData":{"id":11962,"type":"article-journal","abstract":"In small sample contexts, Bayesian estimation is often suggested as a viable alternative to frequentist estimation, such as maximum likelihood estimation. Our systematic literature review is the first study aggregating information from numerous simulation studies to present an overview of the performance of Bayesian and frequentist estimation for structural equation models with small sample sizes. We conclude that with small samples, the use of Bayesian estimation with diffuse default priors can result in severely biased estimates–the levels of bias are often even higher than when frequentist methods are used. This bias can only be decreased by incorporating prior information. We therefore recommend against naively using Bayesian estimation when samples are small, and encourage researchers to make well-considered decisions about all priors. For this purpose, we provide recommendations on how to construct thoughtful priors.","container-title":"Structural Equation Modeling","DOI":"10.1080/10705511.2019.1577140","ISSN":"15328007","issue":"1","note":"publisher: Routledge","page":"131-161","title":"Bayesian Versus Frequentist Estimation for Structural Equation Models in Small Sample Contexts: A Systematic Review","URL":"https://doi.org/10.1080/10705511.2019.1577140","volume":"27","author":[{"family":"Smid","given":"Sanne C."},{"family":"McNeish","given":"Daniel"},{"family":"Miočević","given":"Milica"},{"family":"Schoot","given":"Rens","non-dropping-particle":"van de"}],"issued":{"date-parts":[["2020"]]}}},{"id":11579,"uris":["http://www.mendeley.com/documents/?uuid=f12eb873-0396-47c8-9e89-3815b4da7c37","http://zotero.org/groups/5758162/items/33XIGJX7"],"itemData":{"id":11579,"type":"chapter","abstract":"tructural equation modeling (SEM) is a widely used statistical technique for studying relationships in multivariate data. Unfortunately, when the sample size is small, several problems may arise. Some problems relate to point estimation, whereas other problems relate to small sample inference. This chapter contains several potential solutions for point estimation, including penalized likelihood estimation, a method based on model-implied instrumental variables, two-step estimation, and factor score regression. This chapter also contains a brief discussion of inference, including several corrections for the chi-square test statistic, local fit statistics, and some suggestions to improve the quality of standard errors and confidence intervals.","container-title":"Small Sample Size Solutions","ISBN":"978-0-429-27387-2","note":"DOI: 10.4324/9780429273872-19","page":"226-238","publisher":"Routledge","title":"Small Sample Solutions for Structural Equation Modeling","URL":"https://www.taylorfrancis.com/books/9781000760941/chapters/10.4324/9780429273872-19","author":[{"family":"Rosseel","given":"Yves"}],"issued":{"date-parts":[["2020",2,13]]}}}],"schema":"https://github.com/citation-style-language/schema/raw/master/csl-citation.json"} </w:instrText>
      </w:r>
      <w:r w:rsidR="00550572">
        <w:rPr>
          <w:rFonts w:ascii="Arial Nova Light" w:eastAsiaTheme="minorHAnsi" w:hAnsi="Arial Nova Light" w:cs="Arial"/>
        </w:rPr>
        <w:fldChar w:fldCharType="separate"/>
      </w:r>
      <w:r w:rsidR="00AF3FD0" w:rsidRPr="00AF3FD0">
        <w:rPr>
          <w:rFonts w:ascii="Arial Nova Light" w:hAnsi="Arial Nova Light"/>
          <w:vertAlign w:val="superscript"/>
        </w:rPr>
        <w:t>75,76</w:t>
      </w:r>
      <w:r w:rsidR="00550572">
        <w:rPr>
          <w:rFonts w:ascii="Arial Nova Light" w:eastAsiaTheme="minorHAnsi" w:hAnsi="Arial Nova Light" w:cs="Arial"/>
        </w:rPr>
        <w:fldChar w:fldCharType="end"/>
      </w:r>
      <w:bookmarkEnd w:id="25"/>
      <w:r w:rsidR="00CC1918" w:rsidRPr="00CC1918">
        <w:rPr>
          <w:rFonts w:ascii="Arial Nova Light" w:eastAsiaTheme="minorHAnsi" w:hAnsi="Arial Nova Light" w:cs="Arial"/>
        </w:rPr>
        <w:t>.</w:t>
      </w:r>
      <w:r w:rsidRPr="00CC1918">
        <w:rPr>
          <w:rFonts w:ascii="Arial Nova Light" w:eastAsiaTheme="minorHAnsi" w:hAnsi="Arial Nova Light" w:cs="Arial"/>
        </w:rPr>
        <w:t xml:space="preserve"> </w:t>
      </w:r>
      <w:r w:rsidR="00604C5F">
        <w:rPr>
          <w:rFonts w:ascii="Arial Nova Light" w:eastAsiaTheme="minorHAnsi" w:hAnsi="Arial Nova Light" w:cs="Arial"/>
        </w:rPr>
        <w:t>F</w:t>
      </w:r>
      <w:r w:rsidRPr="00CC1918">
        <w:rPr>
          <w:rFonts w:ascii="Arial Nova Light" w:eastAsiaTheme="minorHAnsi" w:hAnsi="Arial Nova Light" w:cs="Arial"/>
        </w:rPr>
        <w:t>irst</w:t>
      </w:r>
      <w:r w:rsidR="00604C5F">
        <w:rPr>
          <w:rFonts w:ascii="Arial Nova Light" w:eastAsiaTheme="minorHAnsi" w:hAnsi="Arial Nova Light" w:cs="Arial"/>
        </w:rPr>
        <w:t>, we</w:t>
      </w:r>
      <w:r w:rsidRPr="00CC1918">
        <w:rPr>
          <w:rFonts w:ascii="Arial Nova Light" w:eastAsiaTheme="minorHAnsi" w:hAnsi="Arial Nova Light" w:cs="Arial"/>
        </w:rPr>
        <w:t xml:space="preserve"> examined </w:t>
      </w:r>
      <w:r w:rsidR="00604C5F">
        <w:rPr>
          <w:rFonts w:ascii="Arial Nova Light" w:eastAsiaTheme="minorHAnsi" w:hAnsi="Arial Nova Light" w:cs="Arial"/>
        </w:rPr>
        <w:t xml:space="preserve">the </w:t>
      </w:r>
      <w:r w:rsidRPr="00CC1918">
        <w:rPr>
          <w:rFonts w:ascii="Arial Nova Light" w:eastAsiaTheme="minorHAnsi" w:hAnsi="Arial Nova Light" w:cs="Arial"/>
        </w:rPr>
        <w:t>potential links between CAPs present during the “REST1” condition (reflecting affective “</w:t>
      </w:r>
      <w:r w:rsidR="00604C5F">
        <w:rPr>
          <w:rFonts w:ascii="Arial Nova Light" w:eastAsiaTheme="minorHAnsi" w:hAnsi="Arial Nova Light" w:cs="Arial"/>
        </w:rPr>
        <w:t>carry-over</w:t>
      </w:r>
      <w:r w:rsidRPr="00CC1918">
        <w:rPr>
          <w:rFonts w:ascii="Arial Nova Light" w:eastAsiaTheme="minorHAnsi" w:hAnsi="Arial Nova Light" w:cs="Arial"/>
        </w:rPr>
        <w:t xml:space="preserve">” following emotional </w:t>
      </w:r>
      <w:r w:rsidRPr="00CC1918">
        <w:rPr>
          <w:rFonts w:ascii="Arial Nova Light" w:eastAsiaTheme="minorHAnsi" w:hAnsi="Arial Nova Light" w:cs="Arial"/>
        </w:rPr>
        <w:lastRenderedPageBreak/>
        <w:t xml:space="preserve">induction) and </w:t>
      </w:r>
      <w:r w:rsidR="00604C5F">
        <w:rPr>
          <w:rFonts w:ascii="Arial Nova Light" w:eastAsiaTheme="minorHAnsi" w:hAnsi="Arial Nova Light" w:cs="Arial"/>
        </w:rPr>
        <w:t>CAPs</w:t>
      </w:r>
      <w:r w:rsidRPr="00CC1918">
        <w:rPr>
          <w:rFonts w:ascii="Arial Nova Light" w:eastAsiaTheme="minorHAnsi" w:hAnsi="Arial Nova Light" w:cs="Arial"/>
        </w:rPr>
        <w:t xml:space="preserve"> </w:t>
      </w:r>
      <w:r w:rsidR="007A1997">
        <w:rPr>
          <w:rFonts w:ascii="Arial Nova Light" w:eastAsiaTheme="minorHAnsi" w:hAnsi="Arial Nova Light" w:cs="Arial"/>
        </w:rPr>
        <w:t>recruit</w:t>
      </w:r>
      <w:r w:rsidRPr="00CC1918">
        <w:rPr>
          <w:rFonts w:ascii="Arial Nova Light" w:eastAsiaTheme="minorHAnsi" w:hAnsi="Arial Nova Light" w:cs="Arial"/>
        </w:rPr>
        <w:t xml:space="preserve">ed during the cognitive control task (“TASK” condition). This analysis aimed at testing whether emotional effects on cognitive </w:t>
      </w:r>
      <w:r w:rsidR="007A1997" w:rsidRPr="00CC1918">
        <w:rPr>
          <w:rFonts w:ascii="Arial Nova Light" w:eastAsiaTheme="minorHAnsi" w:hAnsi="Arial Nova Light" w:cs="Arial"/>
        </w:rPr>
        <w:t xml:space="preserve">control </w:t>
      </w:r>
      <w:r w:rsidRPr="00CC1918">
        <w:rPr>
          <w:rFonts w:ascii="Arial Nova Light" w:eastAsiaTheme="minorHAnsi" w:hAnsi="Arial Nova Light" w:cs="Arial"/>
        </w:rPr>
        <w:t>networks could be predicted by changes in spontaneous dFC at rest. Second, we examined the links between CAPs modulated by negative emotion</w:t>
      </w:r>
      <w:r w:rsidR="009741FA">
        <w:rPr>
          <w:rFonts w:ascii="Arial Nova Light" w:eastAsiaTheme="minorHAnsi" w:hAnsi="Arial Nova Light" w:cs="Arial"/>
        </w:rPr>
        <w:t>al</w:t>
      </w:r>
      <w:r w:rsidRPr="00CC1918">
        <w:rPr>
          <w:rFonts w:ascii="Arial Nova Light" w:eastAsiaTheme="minorHAnsi" w:hAnsi="Arial Nova Light" w:cs="Arial"/>
        </w:rPr>
        <w:t xml:space="preserve"> </w:t>
      </w:r>
      <w:r w:rsidR="009741FA">
        <w:rPr>
          <w:rFonts w:ascii="Arial Nova Light" w:eastAsiaTheme="minorHAnsi" w:hAnsi="Arial Nova Light" w:cs="Arial"/>
        </w:rPr>
        <w:t xml:space="preserve">induction </w:t>
      </w:r>
      <w:r w:rsidRPr="00CC1918">
        <w:rPr>
          <w:rFonts w:ascii="Arial Nova Light" w:eastAsiaTheme="minorHAnsi" w:hAnsi="Arial Nova Light" w:cs="Arial"/>
        </w:rPr>
        <w:t>(vs neutral</w:t>
      </w:r>
      <w:r w:rsidR="009741FA">
        <w:rPr>
          <w:rFonts w:ascii="Arial Nova Light" w:eastAsiaTheme="minorHAnsi" w:hAnsi="Arial Nova Light" w:cs="Arial"/>
        </w:rPr>
        <w:t xml:space="preserve"> induction</w:t>
      </w:r>
      <w:r w:rsidRPr="00CC1918">
        <w:rPr>
          <w:rFonts w:ascii="Arial Nova Light" w:eastAsiaTheme="minorHAnsi" w:hAnsi="Arial Nova Light" w:cs="Arial"/>
        </w:rPr>
        <w:t xml:space="preserve">) in the “MOVIE2” condition and </w:t>
      </w:r>
      <w:r w:rsidR="00604C5F">
        <w:rPr>
          <w:rFonts w:ascii="Arial Nova Light" w:eastAsiaTheme="minorHAnsi" w:hAnsi="Arial Nova Light" w:cs="Arial"/>
        </w:rPr>
        <w:t>CAPs</w:t>
      </w:r>
      <w:r w:rsidRPr="00CC1918">
        <w:rPr>
          <w:rFonts w:ascii="Arial Nova Light" w:eastAsiaTheme="minorHAnsi" w:hAnsi="Arial Nova Light" w:cs="Arial"/>
        </w:rPr>
        <w:t xml:space="preserve"> engaged during the cognitive control task (“TASK” condition) directly following</w:t>
      </w:r>
      <w:r w:rsidR="00604C5F">
        <w:rPr>
          <w:rFonts w:ascii="Arial Nova Light" w:eastAsiaTheme="minorHAnsi" w:hAnsi="Arial Nova Light" w:cs="Arial"/>
        </w:rPr>
        <w:t xml:space="preserve"> emotion</w:t>
      </w:r>
      <w:r w:rsidRPr="00CC1918">
        <w:rPr>
          <w:rFonts w:ascii="Arial Nova Light" w:eastAsiaTheme="minorHAnsi" w:hAnsi="Arial Nova Light" w:cs="Arial"/>
        </w:rPr>
        <w:t xml:space="preserve"> induction. This second analysis</w:t>
      </w:r>
      <w:r w:rsidR="00604C5F">
        <w:rPr>
          <w:rFonts w:ascii="Arial Nova Light" w:eastAsiaTheme="minorHAnsi" w:hAnsi="Arial Nova Light" w:cs="Arial"/>
        </w:rPr>
        <w:t xml:space="preserve"> allowed</w:t>
      </w:r>
      <w:r w:rsidRPr="00CC1918">
        <w:rPr>
          <w:rFonts w:ascii="Arial Nova Light" w:eastAsiaTheme="minorHAnsi" w:hAnsi="Arial Nova Light" w:cs="Arial"/>
        </w:rPr>
        <w:t xml:space="preserve"> test</w:t>
      </w:r>
      <w:r w:rsidR="00604C5F">
        <w:rPr>
          <w:rFonts w:ascii="Arial Nova Light" w:eastAsiaTheme="minorHAnsi" w:hAnsi="Arial Nova Light" w:cs="Arial"/>
        </w:rPr>
        <w:t>ing</w:t>
      </w:r>
      <w:r w:rsidRPr="00CC1918">
        <w:rPr>
          <w:rFonts w:ascii="Arial Nova Light" w:eastAsiaTheme="minorHAnsi" w:hAnsi="Arial Nova Light" w:cs="Arial"/>
        </w:rPr>
        <w:t xml:space="preserve"> whether emotional effects on cognitive </w:t>
      </w:r>
      <w:r w:rsidR="007A1997" w:rsidRPr="00CC1918">
        <w:rPr>
          <w:rFonts w:ascii="Arial Nova Light" w:eastAsiaTheme="minorHAnsi" w:hAnsi="Arial Nova Light" w:cs="Arial"/>
        </w:rPr>
        <w:t>control</w:t>
      </w:r>
      <w:r w:rsidR="007A1997">
        <w:rPr>
          <w:rFonts w:ascii="Arial Nova Light" w:eastAsiaTheme="minorHAnsi" w:hAnsi="Arial Nova Light" w:cs="Arial"/>
        </w:rPr>
        <w:t xml:space="preserve"> </w:t>
      </w:r>
      <w:r w:rsidRPr="00CC1918">
        <w:rPr>
          <w:rFonts w:ascii="Arial Nova Light" w:eastAsiaTheme="minorHAnsi" w:hAnsi="Arial Nova Light" w:cs="Arial"/>
        </w:rPr>
        <w:t xml:space="preserve">networks could be predicted by dFC changes evoked during emotional movies. </w:t>
      </w:r>
      <w:r w:rsidR="009741FA">
        <w:rPr>
          <w:rFonts w:ascii="Arial Nova Light" w:eastAsiaTheme="minorHAnsi" w:hAnsi="Arial Nova Light" w:cs="Arial"/>
        </w:rPr>
        <w:t xml:space="preserve">For these analyses, the number of occurrences </w:t>
      </w:r>
      <w:r w:rsidR="00604C5F">
        <w:rPr>
          <w:rFonts w:ascii="Arial Nova Light" w:eastAsiaTheme="minorHAnsi" w:hAnsi="Arial Nova Light" w:cs="Arial"/>
        </w:rPr>
        <w:t>of</w:t>
      </w:r>
      <w:r w:rsidR="009741FA">
        <w:rPr>
          <w:rFonts w:ascii="Arial Nova Light" w:eastAsiaTheme="minorHAnsi" w:hAnsi="Arial Nova Light" w:cs="Arial"/>
        </w:rPr>
        <w:t xml:space="preserve"> each CAP resulting from the brain activation patter</w:t>
      </w:r>
      <w:r w:rsidR="005C6833">
        <w:rPr>
          <w:rFonts w:ascii="Arial Nova Light" w:eastAsiaTheme="minorHAnsi" w:hAnsi="Arial Nova Light" w:cs="Arial"/>
        </w:rPr>
        <w:t>n</w:t>
      </w:r>
      <w:r w:rsidR="009741FA">
        <w:rPr>
          <w:rFonts w:ascii="Arial Nova Light" w:eastAsiaTheme="minorHAnsi" w:hAnsi="Arial Nova Light" w:cs="Arial"/>
        </w:rPr>
        <w:t xml:space="preserve"> analysis in stage 1 </w:t>
      </w:r>
      <w:r w:rsidR="00604C5F">
        <w:rPr>
          <w:rFonts w:ascii="Arial Nova Light" w:eastAsiaTheme="minorHAnsi" w:hAnsi="Arial Nova Light" w:cs="Arial"/>
        </w:rPr>
        <w:t xml:space="preserve">was </w:t>
      </w:r>
      <w:r w:rsidR="009741FA">
        <w:rPr>
          <w:rFonts w:ascii="Arial Nova Light" w:eastAsiaTheme="minorHAnsi" w:hAnsi="Arial Nova Light" w:cs="Arial"/>
        </w:rPr>
        <w:t>entered</w:t>
      </w:r>
      <w:r w:rsidR="00604C5F">
        <w:rPr>
          <w:rFonts w:ascii="Arial Nova Light" w:eastAsiaTheme="minorHAnsi" w:hAnsi="Arial Nova Light" w:cs="Arial"/>
        </w:rPr>
        <w:t xml:space="preserve"> in our</w:t>
      </w:r>
      <w:r w:rsidR="009741FA">
        <w:rPr>
          <w:rFonts w:ascii="Arial Nova Light" w:eastAsiaTheme="minorHAnsi" w:hAnsi="Arial Nova Light" w:cs="Arial"/>
        </w:rPr>
        <w:t xml:space="preserve"> model as directly observed variables.</w:t>
      </w:r>
    </w:p>
    <w:p w14:paraId="6FA1CF85" w14:textId="33A8DFF4" w:rsidR="00A15A88" w:rsidRPr="00D97685" w:rsidRDefault="007B4427" w:rsidP="00DC77C5">
      <w:pPr>
        <w:spacing w:afterLines="120" w:after="288" w:line="480" w:lineRule="auto"/>
        <w:jc w:val="both"/>
        <w:rPr>
          <w:rFonts w:ascii="Arial Nova Light" w:eastAsiaTheme="minorHAnsi" w:hAnsi="Arial Nova Light" w:cs="Arial"/>
        </w:rPr>
      </w:pPr>
      <w:r w:rsidRPr="007B4427">
        <w:rPr>
          <w:rFonts w:ascii="Arial Nova Light" w:eastAsiaTheme="minorHAnsi" w:hAnsi="Arial Nova Light" w:cs="Arial"/>
          <w:sz w:val="23"/>
          <w:szCs w:val="23"/>
        </w:rPr>
        <w:t xml:space="preserve">Additionally, we assessed the relationship of brain changes with behavioral performance in the cognitive task by testing for any mediation effect of behavioral variables (using RTs from each trial type: </w:t>
      </w:r>
      <w:bookmarkStart w:id="26" w:name="_Hlk103937650"/>
      <w:proofErr w:type="spellStart"/>
      <w:r w:rsidRPr="007B4427">
        <w:rPr>
          <w:rFonts w:ascii="Arial Nova Light" w:eastAsiaTheme="minorHAnsi" w:hAnsi="Arial Nova Light" w:cs="Arial"/>
          <w:sz w:val="23"/>
          <w:szCs w:val="23"/>
        </w:rPr>
        <w:t>cC</w:t>
      </w:r>
      <w:proofErr w:type="spellEnd"/>
      <w:r w:rsidRPr="007B4427">
        <w:rPr>
          <w:rFonts w:ascii="Arial Nova Light" w:eastAsiaTheme="minorHAnsi" w:hAnsi="Arial Nova Light" w:cs="Arial"/>
          <w:sz w:val="23"/>
          <w:szCs w:val="23"/>
        </w:rPr>
        <w:t xml:space="preserve">, iC, cI, </w:t>
      </w:r>
      <w:proofErr w:type="spellStart"/>
      <w:r w:rsidRPr="007B4427">
        <w:rPr>
          <w:rFonts w:ascii="Arial Nova Light" w:eastAsiaTheme="minorHAnsi" w:hAnsi="Arial Nova Light" w:cs="Arial"/>
          <w:sz w:val="23"/>
          <w:szCs w:val="23"/>
        </w:rPr>
        <w:t>iI</w:t>
      </w:r>
      <w:bookmarkEnd w:id="26"/>
      <w:proofErr w:type="spellEnd"/>
      <w:r w:rsidRPr="007B4427">
        <w:rPr>
          <w:rFonts w:ascii="Arial Nova Light" w:eastAsiaTheme="minorHAnsi" w:hAnsi="Arial Nova Light" w:cs="Arial"/>
          <w:sz w:val="23"/>
          <w:szCs w:val="23"/>
        </w:rPr>
        <w:t xml:space="preserve">) on the expression of different brain activation patterns, in both the negative and neutral emotional contexts. The multivariate mediation analyses modeled the brain CAPs occurrences in “REST1” </w:t>
      </w:r>
      <w:r w:rsidR="001C78A3">
        <w:rPr>
          <w:rFonts w:ascii="Arial Nova Light" w:eastAsiaTheme="minorHAnsi" w:hAnsi="Arial Nova Light" w:cs="Arial"/>
        </w:rPr>
        <w:t>(</w:t>
      </w:r>
      <w:r w:rsidR="001C78A3" w:rsidRPr="00EF47FF">
        <w:rPr>
          <w:rFonts w:ascii="Arial Nova" w:hAnsi="Arial Nova"/>
          <w:b/>
          <w:bCs/>
          <w:sz w:val="23"/>
          <w:szCs w:val="23"/>
        </w:rPr>
        <w:t xml:space="preserve">Figure </w:t>
      </w:r>
      <w:r w:rsidR="001C78A3">
        <w:rPr>
          <w:rFonts w:ascii="Arial Nova" w:hAnsi="Arial Nova"/>
          <w:b/>
          <w:bCs/>
          <w:sz w:val="23"/>
          <w:szCs w:val="23"/>
        </w:rPr>
        <w:t>S</w:t>
      </w:r>
      <w:r w:rsidR="007C122D">
        <w:rPr>
          <w:rFonts w:ascii="Arial Nova" w:hAnsi="Arial Nova"/>
          <w:b/>
          <w:bCs/>
          <w:noProof/>
          <w:sz w:val="23"/>
          <w:szCs w:val="23"/>
        </w:rPr>
        <w:t>4</w:t>
      </w:r>
      <w:r w:rsidR="001C78A3">
        <w:rPr>
          <w:rFonts w:ascii="Arial Nova" w:eastAsiaTheme="minorHAnsi" w:hAnsi="Arial Nova" w:cs="Arial"/>
          <w:b/>
          <w:bCs/>
          <w:sz w:val="23"/>
          <w:szCs w:val="23"/>
        </w:rPr>
        <w:t>A</w:t>
      </w:r>
      <w:r w:rsidR="001C78A3">
        <w:rPr>
          <w:rFonts w:ascii="Arial Nova Light" w:eastAsiaTheme="minorHAnsi" w:hAnsi="Arial Nova Light" w:cs="Arial"/>
        </w:rPr>
        <w:t>) and “MOVIE2” (</w:t>
      </w:r>
      <w:r w:rsidR="001C78A3" w:rsidRPr="00BD6C7E">
        <w:rPr>
          <w:rFonts w:ascii="Arial Nova" w:eastAsiaTheme="minorHAnsi" w:hAnsi="Arial Nova" w:cs="Arial"/>
          <w:b/>
          <w:bCs/>
        </w:rPr>
        <w:t xml:space="preserve">Figure </w:t>
      </w:r>
      <w:r w:rsidR="001C78A3">
        <w:rPr>
          <w:rFonts w:ascii="Arial Nova" w:eastAsiaTheme="minorHAnsi" w:hAnsi="Arial Nova" w:cs="Arial"/>
          <w:b/>
          <w:bCs/>
        </w:rPr>
        <w:t>S</w:t>
      </w:r>
      <w:r w:rsidR="007C122D">
        <w:rPr>
          <w:rFonts w:ascii="Arial Nova" w:eastAsiaTheme="minorHAnsi" w:hAnsi="Arial Nova" w:cs="Arial"/>
          <w:b/>
          <w:bCs/>
        </w:rPr>
        <w:t>4</w:t>
      </w:r>
      <w:r w:rsidR="001C78A3">
        <w:rPr>
          <w:rFonts w:ascii="Arial Nova" w:eastAsiaTheme="minorHAnsi" w:hAnsi="Arial Nova" w:cs="Arial"/>
          <w:b/>
          <w:bCs/>
        </w:rPr>
        <w:t>B</w:t>
      </w:r>
      <w:r w:rsidR="001C78A3">
        <w:rPr>
          <w:rFonts w:ascii="Arial Nova Light" w:eastAsiaTheme="minorHAnsi" w:hAnsi="Arial Nova Light" w:cs="Arial"/>
        </w:rPr>
        <w:t xml:space="preserve">) </w:t>
      </w:r>
      <w:r w:rsidR="007A1997">
        <w:rPr>
          <w:rFonts w:ascii="Arial Nova Light" w:eastAsiaTheme="minorHAnsi" w:hAnsi="Arial Nova Light" w:cs="Arial"/>
        </w:rPr>
        <w:t xml:space="preserve">conditions </w:t>
      </w:r>
      <w:r w:rsidR="001C78A3">
        <w:rPr>
          <w:rFonts w:ascii="Arial Nova Light" w:eastAsiaTheme="minorHAnsi" w:hAnsi="Arial Nova Light" w:cs="Arial"/>
        </w:rPr>
        <w:t>as predictors</w:t>
      </w:r>
      <w:r w:rsidR="00D97685">
        <w:rPr>
          <w:rFonts w:ascii="Arial Nova Light" w:eastAsiaTheme="minorHAnsi" w:hAnsi="Arial Nova Light" w:cs="Arial"/>
        </w:rPr>
        <w:t xml:space="preserve">. </w:t>
      </w:r>
      <w:r w:rsidR="001C78A3">
        <w:rPr>
          <w:rFonts w:ascii="Arial Nova Light" w:eastAsiaTheme="minorHAnsi" w:hAnsi="Arial Nova Light" w:cs="Arial"/>
          <w:sz w:val="23"/>
          <w:szCs w:val="23"/>
        </w:rPr>
        <w:t xml:space="preserve">CAPs occurrences of the </w:t>
      </w:r>
      <w:r w:rsidR="001C78A3" w:rsidRPr="00CC1918">
        <w:rPr>
          <w:rFonts w:ascii="Arial Nova Light" w:eastAsiaTheme="minorHAnsi" w:hAnsi="Arial Nova Light" w:cs="Arial"/>
        </w:rPr>
        <w:t>“TASK” condition</w:t>
      </w:r>
      <w:r w:rsidR="001C78A3">
        <w:rPr>
          <w:rFonts w:ascii="Arial Nova Light" w:eastAsiaTheme="minorHAnsi" w:hAnsi="Arial Nova Light" w:cs="Arial"/>
        </w:rPr>
        <w:t xml:space="preserve"> were </w:t>
      </w:r>
      <w:r w:rsidR="00D97685">
        <w:rPr>
          <w:rFonts w:ascii="Arial Nova Light" w:eastAsiaTheme="minorHAnsi" w:hAnsi="Arial Nova Light" w:cs="Arial"/>
        </w:rPr>
        <w:t xml:space="preserve">considered </w:t>
      </w:r>
      <w:r w:rsidR="001C78A3">
        <w:rPr>
          <w:rFonts w:ascii="Arial Nova Light" w:eastAsiaTheme="minorHAnsi" w:hAnsi="Arial Nova Light" w:cs="Arial"/>
        </w:rPr>
        <w:t>as outcomes</w:t>
      </w:r>
      <w:r w:rsidR="00E1495B">
        <w:rPr>
          <w:rFonts w:ascii="Arial Nova Light" w:eastAsiaTheme="minorHAnsi" w:hAnsi="Arial Nova Light" w:cs="Arial"/>
        </w:rPr>
        <w:t xml:space="preserve"> variables. Additionally, the behavioral indices </w:t>
      </w:r>
      <w:r>
        <w:rPr>
          <w:rFonts w:ascii="Arial Nova Light" w:eastAsiaTheme="minorHAnsi" w:hAnsi="Arial Nova Light" w:cs="Arial"/>
        </w:rPr>
        <w:t>from the</w:t>
      </w:r>
      <w:r w:rsidR="00E1495B">
        <w:rPr>
          <w:rFonts w:ascii="Arial Nova Light" w:eastAsiaTheme="minorHAnsi" w:hAnsi="Arial Nova Light" w:cs="Arial"/>
        </w:rPr>
        <w:t xml:space="preserve"> cognitive control task were modeled as </w:t>
      </w:r>
      <w:r w:rsidR="00996A17">
        <w:rPr>
          <w:rFonts w:ascii="Arial Nova Light" w:eastAsiaTheme="minorHAnsi" w:hAnsi="Arial Nova Light" w:cs="Arial"/>
        </w:rPr>
        <w:t xml:space="preserve">indicators of a single </w:t>
      </w:r>
      <w:r w:rsidR="00E1495B">
        <w:rPr>
          <w:rFonts w:ascii="Arial Nova Light" w:eastAsiaTheme="minorHAnsi" w:hAnsi="Arial Nova Light" w:cs="Arial"/>
        </w:rPr>
        <w:t>latent va</w:t>
      </w:r>
      <w:r w:rsidR="00D97685">
        <w:rPr>
          <w:rFonts w:ascii="Arial Nova Light" w:eastAsiaTheme="minorHAnsi" w:hAnsi="Arial Nova Light" w:cs="Arial"/>
        </w:rPr>
        <w:t xml:space="preserve">riable </w:t>
      </w:r>
      <w:r w:rsidR="0043078B">
        <w:rPr>
          <w:rFonts w:ascii="Arial Nova Light" w:eastAsiaTheme="minorHAnsi" w:hAnsi="Arial Nova Light" w:cs="Arial"/>
        </w:rPr>
        <w:t>(</w:t>
      </w:r>
      <w:r w:rsidR="005C6833">
        <w:rPr>
          <w:rFonts w:ascii="Arial Nova Light" w:eastAsiaTheme="minorHAnsi" w:hAnsi="Arial Nova Light" w:cs="Arial"/>
        </w:rPr>
        <w:t>RT</w:t>
      </w:r>
      <w:r w:rsidR="0043078B">
        <w:rPr>
          <w:rFonts w:ascii="Arial Nova Light" w:eastAsiaTheme="minorHAnsi" w:hAnsi="Arial Nova Light" w:cs="Arial"/>
        </w:rPr>
        <w:t xml:space="preserve"> </w:t>
      </w:r>
      <w:r w:rsidR="00D97685">
        <w:rPr>
          <w:rFonts w:ascii="Arial Nova Light" w:eastAsiaTheme="minorHAnsi" w:hAnsi="Arial Nova Light" w:cs="Arial"/>
        </w:rPr>
        <w:t>TASK</w:t>
      </w:r>
      <w:r w:rsidR="0043078B">
        <w:rPr>
          <w:rFonts w:ascii="Arial Nova Light" w:eastAsiaTheme="minorHAnsi" w:hAnsi="Arial Nova Light" w:cs="Arial"/>
        </w:rPr>
        <w:t>)</w:t>
      </w:r>
      <w:r w:rsidR="00340002">
        <w:rPr>
          <w:rFonts w:ascii="Arial Nova Light" w:eastAsiaTheme="minorHAnsi" w:hAnsi="Arial Nova Light" w:cs="Arial"/>
        </w:rPr>
        <w:t>, representing the underlying task performance measured by the</w:t>
      </w:r>
      <w:r>
        <w:rPr>
          <w:rFonts w:ascii="Arial Nova Light" w:eastAsiaTheme="minorHAnsi" w:hAnsi="Arial Nova Light" w:cs="Arial"/>
        </w:rPr>
        <w:t>se</w:t>
      </w:r>
      <w:r w:rsidR="00340002">
        <w:rPr>
          <w:rFonts w:ascii="Arial Nova Light" w:eastAsiaTheme="minorHAnsi" w:hAnsi="Arial Nova Light" w:cs="Arial"/>
        </w:rPr>
        <w:t xml:space="preserve"> indices. </w:t>
      </w:r>
      <w:r w:rsidR="005C6833">
        <w:rPr>
          <w:rFonts w:ascii="Arial Nova Light" w:eastAsiaTheme="minorHAnsi" w:hAnsi="Arial Nova Light" w:cs="Arial"/>
        </w:rPr>
        <w:t>RT</w:t>
      </w:r>
      <w:r w:rsidR="0043078B">
        <w:rPr>
          <w:rFonts w:ascii="Arial Nova Light" w:eastAsiaTheme="minorHAnsi" w:hAnsi="Arial Nova Light" w:cs="Arial"/>
        </w:rPr>
        <w:t xml:space="preserve"> </w:t>
      </w:r>
      <w:r w:rsidR="00340002">
        <w:rPr>
          <w:rFonts w:ascii="Arial Nova Light" w:eastAsiaTheme="minorHAnsi" w:hAnsi="Arial Nova Light" w:cs="Arial"/>
        </w:rPr>
        <w:t xml:space="preserve">TASK was </w:t>
      </w:r>
      <w:r>
        <w:rPr>
          <w:rFonts w:ascii="Arial Nova Light" w:eastAsiaTheme="minorHAnsi" w:hAnsi="Arial Nova Light" w:cs="Arial"/>
        </w:rPr>
        <w:t xml:space="preserve">then </w:t>
      </w:r>
      <w:r w:rsidR="00340002">
        <w:rPr>
          <w:rFonts w:ascii="Arial Nova Light" w:eastAsiaTheme="minorHAnsi" w:hAnsi="Arial Nova Light" w:cs="Arial"/>
        </w:rPr>
        <w:t>tested as a</w:t>
      </w:r>
      <w:r w:rsidR="00D97685">
        <w:rPr>
          <w:rFonts w:ascii="Arial Nova Light" w:eastAsiaTheme="minorHAnsi" w:hAnsi="Arial Nova Light" w:cs="Arial"/>
        </w:rPr>
        <w:t xml:space="preserve"> </w:t>
      </w:r>
      <w:r w:rsidR="00340002">
        <w:rPr>
          <w:rFonts w:ascii="Arial Nova Light" w:eastAsiaTheme="minorHAnsi" w:hAnsi="Arial Nova Light" w:cs="Arial"/>
        </w:rPr>
        <w:t xml:space="preserve">mediator of the </w:t>
      </w:r>
      <w:r>
        <w:rPr>
          <w:rFonts w:ascii="Arial Nova Light" w:eastAsiaTheme="minorHAnsi" w:hAnsi="Arial Nova Light" w:cs="Arial"/>
        </w:rPr>
        <w:t xml:space="preserve">observed </w:t>
      </w:r>
      <w:r w:rsidR="00340002">
        <w:rPr>
          <w:rFonts w:ascii="Arial Nova Light" w:eastAsiaTheme="minorHAnsi" w:hAnsi="Arial Nova Light" w:cs="Arial"/>
        </w:rPr>
        <w:t xml:space="preserve">relationship </w:t>
      </w:r>
      <w:r w:rsidR="00D97685">
        <w:rPr>
          <w:rFonts w:ascii="Arial Nova Light" w:eastAsiaTheme="minorHAnsi" w:hAnsi="Arial Nova Light" w:cs="Arial"/>
        </w:rPr>
        <w:t xml:space="preserve">between the predictors and outcomes. </w:t>
      </w:r>
      <w:r w:rsidR="00371DE2">
        <w:rPr>
          <w:rFonts w:ascii="Arial Nova Light" w:eastAsiaTheme="minorHAnsi" w:hAnsi="Arial Nova Light" w:cs="Arial"/>
          <w:highlight w:val="green"/>
        </w:rPr>
        <w:t xml:space="preserve">Please note, we used RT as a mediator here rather than a target measure because our main goal was to identify associations between brain networks over time based on emotional context. We aimed to relate changes in their dynamics across different stages during and after emotional events. Therefore, our BSEM primarily focused on brain-to-brain effects rather than brain-to-behavior and tested how emotion-dependent </w:t>
      </w:r>
      <w:r w:rsidR="00037BE8">
        <w:rPr>
          <w:rFonts w:ascii="Arial Nova Light" w:eastAsiaTheme="minorHAnsi" w:hAnsi="Arial Nova Light" w:cs="Arial"/>
          <w:highlight w:val="green"/>
        </w:rPr>
        <w:t>association</w:t>
      </w:r>
      <w:r w:rsidR="00371DE2">
        <w:rPr>
          <w:rFonts w:ascii="Arial Nova Light" w:eastAsiaTheme="minorHAnsi" w:hAnsi="Arial Nova Light" w:cs="Arial"/>
          <w:highlight w:val="green"/>
        </w:rPr>
        <w:t xml:space="preserve">s between networks were reflected by corresponding differences in behavior, using RT as a combined marker of the emotional impact on cognitive control. </w:t>
      </w:r>
      <w:r w:rsidR="00A15A88" w:rsidRPr="00CE6460">
        <w:rPr>
          <w:rFonts w:ascii="Arial Nova Light" w:eastAsiaTheme="minorHAnsi" w:hAnsi="Arial Nova Light" w:cs="Arial"/>
          <w:sz w:val="23"/>
          <w:szCs w:val="23"/>
        </w:rPr>
        <w:lastRenderedPageBreak/>
        <w:t>A graphical illustration of these two analyses is shown in</w:t>
      </w:r>
      <w:r w:rsidR="00A15A88">
        <w:rPr>
          <w:rFonts w:ascii="Arial Nova" w:eastAsiaTheme="minorHAnsi" w:hAnsi="Arial Nova" w:cs="Arial"/>
          <w:sz w:val="23"/>
          <w:szCs w:val="23"/>
        </w:rPr>
        <w:t xml:space="preserve"> </w:t>
      </w:r>
      <w:r w:rsidR="00A15A88" w:rsidRPr="00EF47FF">
        <w:rPr>
          <w:rFonts w:ascii="Arial Nova" w:hAnsi="Arial Nova"/>
          <w:b/>
          <w:bCs/>
          <w:sz w:val="23"/>
          <w:szCs w:val="23"/>
        </w:rPr>
        <w:t xml:space="preserve">Figure </w:t>
      </w:r>
      <w:r w:rsidR="00D92C4C">
        <w:rPr>
          <w:rFonts w:ascii="Arial Nova" w:hAnsi="Arial Nova"/>
          <w:b/>
          <w:bCs/>
          <w:sz w:val="23"/>
          <w:szCs w:val="23"/>
        </w:rPr>
        <w:t>S</w:t>
      </w:r>
      <w:r w:rsidR="007C122D">
        <w:rPr>
          <w:rFonts w:ascii="Arial Nova" w:hAnsi="Arial Nova"/>
          <w:b/>
          <w:bCs/>
          <w:sz w:val="23"/>
          <w:szCs w:val="23"/>
        </w:rPr>
        <w:t>4</w:t>
      </w:r>
      <w:r w:rsidR="00DC534D">
        <w:rPr>
          <w:rFonts w:ascii="Arial Nova Light" w:eastAsiaTheme="minorHAnsi" w:hAnsi="Arial Nova Light" w:cs="Arial"/>
          <w:sz w:val="23"/>
          <w:szCs w:val="23"/>
        </w:rPr>
        <w:t>.</w:t>
      </w:r>
      <w:r w:rsidR="0051723E">
        <w:rPr>
          <w:rFonts w:ascii="Arial Nova Light" w:eastAsiaTheme="minorHAnsi" w:hAnsi="Arial Nova Light" w:cs="Arial"/>
          <w:sz w:val="23"/>
          <w:szCs w:val="23"/>
        </w:rPr>
        <w:t xml:space="preserve"> </w:t>
      </w:r>
      <w:r w:rsidR="00D97685">
        <w:rPr>
          <w:rFonts w:ascii="Arial Nova Light" w:eastAsiaTheme="minorHAnsi" w:hAnsi="Arial Nova Light" w:cs="Arial"/>
          <w:sz w:val="23"/>
          <w:szCs w:val="23"/>
        </w:rPr>
        <w:t>All t</w:t>
      </w:r>
      <w:r w:rsidR="0051723E">
        <w:rPr>
          <w:rFonts w:ascii="Arial Nova Light" w:eastAsiaTheme="minorHAnsi" w:hAnsi="Arial Nova Light" w:cs="Arial"/>
          <w:sz w:val="23"/>
          <w:szCs w:val="23"/>
        </w:rPr>
        <w:t xml:space="preserve">he BSEMs </w:t>
      </w:r>
      <w:r w:rsidR="0051723E" w:rsidRPr="0051723E">
        <w:rPr>
          <w:rFonts w:ascii="Arial Nova Light" w:eastAsiaTheme="minorHAnsi" w:hAnsi="Arial Nova Light" w:cs="Arial"/>
          <w:sz w:val="23"/>
          <w:szCs w:val="23"/>
        </w:rPr>
        <w:t>were conducted in R</w:t>
      </w:r>
      <w:r w:rsidR="00D97685" w:rsidRPr="00D97685">
        <w:rPr>
          <w:rFonts w:ascii="Arial Nova Light" w:eastAsiaTheme="minorHAnsi" w:hAnsi="Arial Nova Light" w:cs="Arial"/>
          <w:noProof/>
          <w:sz w:val="23"/>
          <w:szCs w:val="23"/>
          <w:vertAlign w:val="superscript"/>
        </w:rPr>
        <w:t>85</w:t>
      </w:r>
      <w:r w:rsidR="0051723E" w:rsidRPr="0051723E">
        <w:rPr>
          <w:rFonts w:ascii="Arial Nova Light" w:eastAsiaTheme="minorHAnsi" w:hAnsi="Arial Nova Light" w:cs="Arial"/>
          <w:sz w:val="23"/>
          <w:szCs w:val="23"/>
        </w:rPr>
        <w:t xml:space="preserve"> with the </w:t>
      </w:r>
      <w:r w:rsidR="00610C52">
        <w:rPr>
          <w:rFonts w:ascii="Arial Nova Light" w:eastAsiaTheme="minorHAnsi" w:hAnsi="Arial Nova Light" w:cs="Arial"/>
          <w:sz w:val="23"/>
          <w:szCs w:val="23"/>
        </w:rPr>
        <w:t>B</w:t>
      </w:r>
      <w:r w:rsidR="0051723E" w:rsidRPr="0051723E">
        <w:rPr>
          <w:rFonts w:ascii="Arial Nova Light" w:eastAsiaTheme="minorHAnsi" w:hAnsi="Arial Nova Light" w:cs="Arial"/>
          <w:sz w:val="23"/>
          <w:szCs w:val="23"/>
        </w:rPr>
        <w:t>lavaan</w:t>
      </w:r>
      <w:r w:rsidR="0004185F">
        <w:rPr>
          <w:rFonts w:ascii="Arial Nova Light" w:eastAsiaTheme="minorHAnsi" w:hAnsi="Arial Nova Light" w:cs="Arial"/>
          <w:noProof/>
          <w:sz w:val="23"/>
          <w:szCs w:val="23"/>
          <w:vertAlign w:val="superscript"/>
        </w:rPr>
        <w:fldChar w:fldCharType="begin" w:fldLock="1"/>
      </w:r>
      <w:r w:rsidR="00AF3FD0">
        <w:rPr>
          <w:rFonts w:ascii="Arial Nova Light" w:eastAsiaTheme="minorHAnsi" w:hAnsi="Arial Nova Light" w:cs="Arial"/>
          <w:noProof/>
          <w:sz w:val="23"/>
          <w:szCs w:val="23"/>
          <w:vertAlign w:val="superscript"/>
        </w:rPr>
        <w:instrText xml:space="preserve"> ADDIN ZOTERO_ITEM CSL_CITATION {"citationID":"loNIuXBb","properties":{"formattedCitation":"\\super 77\\nosupersub{}","plainCitation":"77","noteIndex":0},"citationItems":[{"id":9295,"uris":["http://www.mendeley.com/documents/?uuid=38c8318d-6ecc-4f93-b695-ea7785060960","http://zotero.org/groups/5758162/items/4E99GNRC"],"itemData":{"id":9295,"type":"article-journal","abstract":"This article describes blavaan, an R package for estimating Bayesian structural equation models (SEMs) via JAGS and for summarizing the results. It also describes a novel parameter expansion approach for estimating specific types of models with residual covariances, which facilitates estimation of these models in JAGS. The methodology and software are intended to provide users with a general means of estimating Bayesian SEMs, both classical and novel, in a straightforward fashion. Users can estimate Bayesian versions of classical SEMs with lavaan syntax, they can obtain state-of-the-art Bayesian fit measures associated with the models, and they can export JAGS code to modify the SEMs as desired. These features and more are illustrated by example, and the parameter expansion approach is explained in detail.","container-title":"Journal of Statistical Software","DOI":"10.18637/jss.v085.i04","ISSN":"15487660","note":"arXiv: 1511.05604","title":"Blavaan: Bayesian Structural Equation Models Via Parameter Expansion","volume":"85","author":[{"family":"Merkle","given":"Edgar C."},{"family":"Rosseel","given":"Yves"}],"issued":{"date-parts":[["2018"]]}}}],"schema":"https://github.com/citation-style-language/schema/raw/master/csl-citation.json"} </w:instrText>
      </w:r>
      <w:r w:rsidR="0004185F">
        <w:rPr>
          <w:rFonts w:ascii="Arial Nova Light" w:eastAsiaTheme="minorHAnsi" w:hAnsi="Arial Nova Light" w:cs="Arial"/>
          <w:noProof/>
          <w:sz w:val="23"/>
          <w:szCs w:val="23"/>
          <w:vertAlign w:val="superscript"/>
        </w:rPr>
        <w:fldChar w:fldCharType="separate"/>
      </w:r>
      <w:r w:rsidR="00AF3FD0" w:rsidRPr="00AF3FD0">
        <w:rPr>
          <w:rFonts w:ascii="Arial Nova Light" w:hAnsi="Arial Nova Light"/>
          <w:sz w:val="23"/>
          <w:vertAlign w:val="superscript"/>
        </w:rPr>
        <w:t>77</w:t>
      </w:r>
      <w:r w:rsidR="0004185F">
        <w:rPr>
          <w:rFonts w:ascii="Arial Nova Light" w:eastAsiaTheme="minorHAnsi" w:hAnsi="Arial Nova Light" w:cs="Arial"/>
          <w:noProof/>
          <w:sz w:val="23"/>
          <w:szCs w:val="23"/>
          <w:vertAlign w:val="superscript"/>
        </w:rPr>
        <w:fldChar w:fldCharType="end"/>
      </w:r>
      <w:r w:rsidR="00610C52">
        <w:rPr>
          <w:rFonts w:ascii="Arial Nova Light" w:eastAsiaTheme="minorHAnsi" w:hAnsi="Arial Nova Light" w:cs="Arial"/>
          <w:noProof/>
          <w:sz w:val="23"/>
          <w:szCs w:val="23"/>
          <w:vertAlign w:val="superscript"/>
        </w:rPr>
        <w:t xml:space="preserve"> </w:t>
      </w:r>
      <w:r w:rsidR="00610C52">
        <w:rPr>
          <w:rFonts w:ascii="Arial Nova Light" w:eastAsiaTheme="minorHAnsi" w:hAnsi="Arial Nova Light" w:cs="Arial"/>
          <w:noProof/>
          <w:sz w:val="23"/>
          <w:szCs w:val="23"/>
        </w:rPr>
        <w:t>and Bayestest</w:t>
      </w:r>
      <w:r w:rsidR="00610C52">
        <w:rPr>
          <w:rFonts w:ascii="Arial Nova Light" w:eastAsiaTheme="minorHAnsi" w:hAnsi="Arial Nova Light" w:cs="Arial"/>
          <w:noProof/>
          <w:sz w:val="23"/>
          <w:szCs w:val="23"/>
        </w:rPr>
        <w:fldChar w:fldCharType="begin" w:fldLock="1"/>
      </w:r>
      <w:r w:rsidR="00AF3FD0">
        <w:rPr>
          <w:rFonts w:ascii="Arial Nova Light" w:eastAsiaTheme="minorHAnsi" w:hAnsi="Arial Nova Light" w:cs="Arial"/>
          <w:noProof/>
          <w:sz w:val="23"/>
          <w:szCs w:val="23"/>
        </w:rPr>
        <w:instrText xml:space="preserve"> ADDIN ZOTERO_ITEM CSL_CITATION {"citationID":"XsBpcLBC","properties":{"formattedCitation":"\\super 78\\nosupersub{}","plainCitation":"78","noteIndex":0},"citationItems":[{"id":7488,"uris":["http://www.mendeley.com/documents/?uuid=30aca859-1f1e-4772-8642-cf8316628ce2","http://zotero.org/groups/5758162/items/GEZCT2U4"],"itemData":{"id":7488,"type":"article-journal","container-title":"Journal of Open Source Software","DOI":"10.21105/joss.01541","ISSN":"2475-9066","issue":"40","page":"1541","title":"bayestestR: Describing Effects and their Uncertainty, Existence and Significance within the Bayesian Framework","URL":"https://joss.theoj.org/papers/10.21105/joss.01541","volume":"4","author":[{"family":"Makowski","given":"Dominique"},{"family":"Ben-Shachar","given":"Mattan"},{"family":"Lüdecke","given":"Daniel"}],"issued":{"date-parts":[["2019",8,13]]}}}],"schema":"https://github.com/citation-style-language/schema/raw/master/csl-citation.json"} </w:instrText>
      </w:r>
      <w:r w:rsidR="00610C52">
        <w:rPr>
          <w:rFonts w:ascii="Arial Nova Light" w:eastAsiaTheme="minorHAnsi" w:hAnsi="Arial Nova Light" w:cs="Arial"/>
          <w:noProof/>
          <w:sz w:val="23"/>
          <w:szCs w:val="23"/>
        </w:rPr>
        <w:fldChar w:fldCharType="separate"/>
      </w:r>
      <w:r w:rsidR="00AF3FD0" w:rsidRPr="00AF3FD0">
        <w:rPr>
          <w:rFonts w:ascii="Arial Nova Light" w:hAnsi="Arial Nova Light"/>
          <w:sz w:val="23"/>
          <w:vertAlign w:val="superscript"/>
        </w:rPr>
        <w:t>78</w:t>
      </w:r>
      <w:r w:rsidR="00610C52">
        <w:rPr>
          <w:rFonts w:ascii="Arial Nova Light" w:eastAsiaTheme="minorHAnsi" w:hAnsi="Arial Nova Light" w:cs="Arial"/>
          <w:noProof/>
          <w:sz w:val="23"/>
          <w:szCs w:val="23"/>
        </w:rPr>
        <w:fldChar w:fldCharType="end"/>
      </w:r>
      <w:r w:rsidR="0051723E" w:rsidRPr="0051723E">
        <w:rPr>
          <w:rFonts w:ascii="Arial Nova Light" w:eastAsiaTheme="minorHAnsi" w:hAnsi="Arial Nova Light" w:cs="Arial"/>
          <w:sz w:val="23"/>
          <w:szCs w:val="23"/>
        </w:rPr>
        <w:t xml:space="preserve"> package</w:t>
      </w:r>
      <w:r w:rsidR="00610C52">
        <w:rPr>
          <w:rFonts w:ascii="Arial Nova Light" w:eastAsiaTheme="minorHAnsi" w:hAnsi="Arial Nova Light" w:cs="Arial"/>
          <w:sz w:val="23"/>
          <w:szCs w:val="23"/>
        </w:rPr>
        <w:t>s</w:t>
      </w:r>
      <w:r w:rsidR="0051723E">
        <w:rPr>
          <w:rFonts w:ascii="Arial Nova Light" w:eastAsiaTheme="minorHAnsi" w:hAnsi="Arial Nova Light" w:cs="Arial"/>
          <w:sz w:val="23"/>
          <w:szCs w:val="23"/>
        </w:rPr>
        <w:t>. Further information of the BSEM methodology is reported in SI</w:t>
      </w:r>
      <w:r w:rsidR="007A1997">
        <w:rPr>
          <w:rFonts w:ascii="Arial Nova Light" w:eastAsiaTheme="minorHAnsi" w:hAnsi="Arial Nova Light" w:cs="Arial"/>
          <w:sz w:val="23"/>
          <w:szCs w:val="23"/>
        </w:rPr>
        <w:t>, “Supplementary Methods”</w:t>
      </w:r>
      <w:r w:rsidR="0051723E">
        <w:rPr>
          <w:rFonts w:ascii="Arial Nova Light" w:eastAsiaTheme="minorHAnsi" w:hAnsi="Arial Nova Light" w:cs="Arial"/>
          <w:sz w:val="23"/>
          <w:szCs w:val="23"/>
        </w:rPr>
        <w:t xml:space="preserve"> section.</w:t>
      </w:r>
    </w:p>
    <w:p w14:paraId="55323886" w14:textId="5B3A03D3" w:rsidR="00A15A88" w:rsidRDefault="00A15A88" w:rsidP="00B166B2">
      <w:pPr>
        <w:pStyle w:val="SMcaption"/>
        <w:rPr>
          <w:rFonts w:eastAsiaTheme="minorHAnsi"/>
        </w:rPr>
      </w:pPr>
    </w:p>
    <w:p w14:paraId="68A53332" w14:textId="3A591CDB" w:rsidR="00B166B2" w:rsidRPr="00FD5C3E" w:rsidRDefault="00B166B2" w:rsidP="00FD5C3E">
      <w:pPr>
        <w:pStyle w:val="Heading3"/>
        <w:spacing w:before="0" w:line="480" w:lineRule="auto"/>
        <w:jc w:val="both"/>
        <w:rPr>
          <w:rFonts w:ascii="Arial Nova" w:eastAsiaTheme="minorHAnsi" w:hAnsi="Arial Nova"/>
          <w:b/>
          <w:bCs/>
          <w:color w:val="auto"/>
          <w:sz w:val="23"/>
          <w:szCs w:val="23"/>
        </w:rPr>
      </w:pPr>
      <w:bookmarkStart w:id="27" w:name="_Toc65261954"/>
      <w:r w:rsidRPr="00A37E74">
        <w:rPr>
          <w:rFonts w:ascii="Arial Nova" w:eastAsiaTheme="minorHAnsi" w:hAnsi="Arial Nova"/>
          <w:b/>
          <w:bCs/>
          <w:color w:val="auto"/>
          <w:sz w:val="23"/>
          <w:szCs w:val="23"/>
        </w:rPr>
        <w:t>Results</w:t>
      </w:r>
      <w:bookmarkEnd w:id="27"/>
    </w:p>
    <w:p w14:paraId="4954A58E" w14:textId="0E53D488" w:rsidR="001A6636" w:rsidRPr="005D66A5" w:rsidRDefault="00B166B2" w:rsidP="005D66A5">
      <w:pPr>
        <w:spacing w:afterLines="120" w:after="288" w:line="240" w:lineRule="auto"/>
        <w:jc w:val="both"/>
        <w:rPr>
          <w:rFonts w:ascii="Arial Nova" w:eastAsiaTheme="minorHAnsi" w:hAnsi="Arial Nova" w:cstheme="minorBidi"/>
          <w:b/>
          <w:bCs/>
        </w:rPr>
      </w:pPr>
      <w:r w:rsidRPr="00CB1A6B">
        <w:rPr>
          <w:rFonts w:ascii="Arial Nova" w:eastAsiaTheme="minorHAnsi" w:hAnsi="Arial Nova" w:cstheme="minorBidi"/>
          <w:b/>
          <w:bCs/>
        </w:rPr>
        <w:t>Emotion induction</w:t>
      </w:r>
    </w:p>
    <w:p w14:paraId="5D80743A" w14:textId="50D0E854" w:rsidR="00B166B2" w:rsidRPr="00CB1A6B" w:rsidRDefault="00B166B2" w:rsidP="005A75F8">
      <w:pPr>
        <w:spacing w:afterLines="120" w:after="288" w:line="480" w:lineRule="auto"/>
        <w:jc w:val="both"/>
        <w:rPr>
          <w:rFonts w:ascii="Arial Nova Light" w:eastAsiaTheme="minorHAnsi" w:hAnsi="Arial Nova Light" w:cstheme="minorBidi"/>
        </w:rPr>
      </w:pPr>
      <w:r w:rsidRPr="00CB1A6B">
        <w:rPr>
          <w:rFonts w:ascii="Arial Nova Light" w:eastAsiaTheme="minorHAnsi" w:hAnsi="Arial Nova Light" w:cstheme="minorBidi"/>
        </w:rPr>
        <w:t>We found significant differences between subjective affective ratings before and after the negative emotiona</w:t>
      </w:r>
      <w:r w:rsidR="007B4427">
        <w:rPr>
          <w:rFonts w:ascii="Arial Nova Light" w:eastAsiaTheme="minorHAnsi" w:hAnsi="Arial Nova Light" w:cstheme="minorBidi"/>
        </w:rPr>
        <w:t>l</w:t>
      </w:r>
      <w:r w:rsidRPr="00CB1A6B">
        <w:rPr>
          <w:rFonts w:ascii="Arial Nova Light" w:eastAsiaTheme="minorHAnsi" w:hAnsi="Arial Nova Light" w:cstheme="minorBidi"/>
        </w:rPr>
        <w:t xml:space="preserve"> context </w:t>
      </w:r>
      <w:r w:rsidR="007B4427">
        <w:rPr>
          <w:rFonts w:ascii="Arial Nova Light" w:eastAsiaTheme="minorHAnsi" w:hAnsi="Arial Nova Light" w:cstheme="minorBidi"/>
        </w:rPr>
        <w:t xml:space="preserve">evoked by movies </w:t>
      </w:r>
      <w:r w:rsidRPr="00CB1A6B">
        <w:rPr>
          <w:rFonts w:ascii="Arial Nova Light" w:eastAsiaTheme="minorHAnsi" w:hAnsi="Arial Nova Light" w:cstheme="minorBidi"/>
        </w:rPr>
        <w:t xml:space="preserve">[negative scores, NA: </w:t>
      </w:r>
      <w:r w:rsidRPr="00550572">
        <w:rPr>
          <w:rFonts w:ascii="Arial Nova Light" w:eastAsiaTheme="minorHAnsi" w:hAnsi="Arial Nova Light" w:cstheme="minorBidi"/>
          <w:i/>
          <w:iCs/>
        </w:rPr>
        <w:t>t</w:t>
      </w:r>
      <w:r w:rsidRPr="00CB1A6B">
        <w:rPr>
          <w:rFonts w:ascii="Arial Nova Light" w:eastAsiaTheme="minorHAnsi" w:hAnsi="Arial Nova Light" w:cstheme="minorBidi"/>
        </w:rPr>
        <w:t>(23)= 6</w:t>
      </w:r>
      <w:r w:rsidR="00550572">
        <w:rPr>
          <w:rFonts w:ascii="Arial Nova Light" w:eastAsiaTheme="minorHAnsi" w:hAnsi="Arial Nova Light" w:cstheme="minorBidi"/>
        </w:rPr>
        <w:t>.</w:t>
      </w:r>
      <w:r w:rsidRPr="00CB1A6B">
        <w:rPr>
          <w:rFonts w:ascii="Arial Nova Light" w:eastAsiaTheme="minorHAnsi" w:hAnsi="Arial Nova Light" w:cstheme="minorBidi"/>
        </w:rPr>
        <w:t>97</w:t>
      </w:r>
      <w:r w:rsidR="000136E8">
        <w:rPr>
          <w:rFonts w:ascii="Arial Nova Light" w:eastAsiaTheme="minorHAnsi" w:hAnsi="Arial Nova Light" w:cstheme="minorBidi"/>
        </w:rPr>
        <w:t>;</w:t>
      </w:r>
      <w:r w:rsidRPr="00CB1A6B">
        <w:rPr>
          <w:rFonts w:ascii="Arial Nova Light" w:eastAsiaTheme="minorHAnsi" w:hAnsi="Arial Nova Light" w:cstheme="minorBidi"/>
        </w:rPr>
        <w:t xml:space="preserve"> </w:t>
      </w:r>
      <w:r w:rsidR="0043078B" w:rsidRPr="00550572">
        <w:rPr>
          <w:rFonts w:ascii="Arial Nova Light" w:eastAsiaTheme="minorHAnsi" w:hAnsi="Arial Nova Light" w:cstheme="minorBidi"/>
          <w:i/>
          <w:iCs/>
        </w:rPr>
        <w:t>p</w:t>
      </w:r>
      <w:r w:rsidRPr="00CB1A6B">
        <w:rPr>
          <w:rFonts w:ascii="Arial Nova Light" w:eastAsiaTheme="minorHAnsi" w:hAnsi="Arial Nova Light" w:cstheme="minorBidi"/>
        </w:rPr>
        <w:t xml:space="preserve">&lt; </w:t>
      </w:r>
      <w:r w:rsidR="00550572">
        <w:rPr>
          <w:rFonts w:ascii="Arial Nova Light" w:eastAsiaTheme="minorHAnsi" w:hAnsi="Arial Nova Light" w:cstheme="minorBidi"/>
        </w:rPr>
        <w:t>.</w:t>
      </w:r>
      <w:r w:rsidRPr="00CB1A6B">
        <w:rPr>
          <w:rFonts w:ascii="Arial Nova Light" w:eastAsiaTheme="minorHAnsi" w:hAnsi="Arial Nova Light" w:cstheme="minorBidi"/>
        </w:rPr>
        <w:t xml:space="preserve">01; positive scores, PA: </w:t>
      </w:r>
      <w:r w:rsidRPr="00550572">
        <w:rPr>
          <w:rFonts w:ascii="Arial Nova Light" w:eastAsiaTheme="minorHAnsi" w:hAnsi="Arial Nova Light" w:cstheme="minorBidi"/>
          <w:i/>
          <w:iCs/>
        </w:rPr>
        <w:t>t</w:t>
      </w:r>
      <w:r w:rsidRPr="00CB1A6B">
        <w:rPr>
          <w:rFonts w:ascii="Arial Nova Light" w:eastAsiaTheme="minorHAnsi" w:hAnsi="Arial Nova Light" w:cstheme="minorBidi"/>
        </w:rPr>
        <w:t>(23)</w:t>
      </w:r>
      <w:r w:rsidRPr="00CB1A6B">
        <w:rPr>
          <w:rFonts w:ascii="Arial Nova Light" w:eastAsiaTheme="minorHAnsi" w:hAnsi="Arial Nova Light" w:cstheme="minorBidi"/>
          <w:b/>
          <w:bCs/>
        </w:rPr>
        <w:t xml:space="preserve">= </w:t>
      </w:r>
      <w:r w:rsidRPr="00CB1A6B">
        <w:rPr>
          <w:rFonts w:ascii="Arial Nova Light" w:eastAsiaTheme="minorHAnsi" w:hAnsi="Arial Nova Light" w:cstheme="minorBidi"/>
        </w:rPr>
        <w:t>4</w:t>
      </w:r>
      <w:r w:rsidR="00550572">
        <w:rPr>
          <w:rFonts w:ascii="Arial Nova Light" w:eastAsiaTheme="minorHAnsi" w:hAnsi="Arial Nova Light" w:cstheme="minorBidi"/>
        </w:rPr>
        <w:t>.</w:t>
      </w:r>
      <w:r w:rsidRPr="00CB1A6B">
        <w:rPr>
          <w:rFonts w:ascii="Arial Nova Light" w:eastAsiaTheme="minorHAnsi" w:hAnsi="Arial Nova Light" w:cstheme="minorBidi"/>
        </w:rPr>
        <w:t>82</w:t>
      </w:r>
      <w:r w:rsidR="000136E8">
        <w:rPr>
          <w:rFonts w:ascii="Arial Nova Light" w:eastAsiaTheme="minorHAnsi" w:hAnsi="Arial Nova Light" w:cstheme="minorBidi"/>
        </w:rPr>
        <w:t>;</w:t>
      </w:r>
      <w:r w:rsidRPr="00CB1A6B">
        <w:rPr>
          <w:rFonts w:ascii="Arial Nova Light" w:eastAsiaTheme="minorHAnsi" w:hAnsi="Arial Nova Light" w:cstheme="minorBidi"/>
        </w:rPr>
        <w:t xml:space="preserve"> </w:t>
      </w:r>
      <w:r w:rsidR="0043078B" w:rsidRPr="00550572">
        <w:rPr>
          <w:rFonts w:ascii="Arial Nova Light" w:eastAsiaTheme="minorHAnsi" w:hAnsi="Arial Nova Light" w:cstheme="minorBidi"/>
          <w:i/>
          <w:iCs/>
        </w:rPr>
        <w:t>p</w:t>
      </w:r>
      <w:r w:rsidRPr="00CB1A6B">
        <w:rPr>
          <w:rFonts w:ascii="Arial Nova Light" w:eastAsiaTheme="minorHAnsi" w:hAnsi="Arial Nova Light" w:cstheme="minorBidi"/>
          <w:b/>
          <w:bCs/>
        </w:rPr>
        <w:t xml:space="preserve">&lt; </w:t>
      </w:r>
      <w:r w:rsidR="00550572">
        <w:rPr>
          <w:rFonts w:ascii="Arial Nova Light" w:eastAsiaTheme="minorHAnsi" w:hAnsi="Arial Nova Light" w:cstheme="minorBidi"/>
        </w:rPr>
        <w:t>.</w:t>
      </w:r>
      <w:r w:rsidRPr="00CB1A6B">
        <w:rPr>
          <w:rFonts w:ascii="Arial Nova Light" w:eastAsiaTheme="minorHAnsi" w:hAnsi="Arial Nova Light" w:cstheme="minorBidi"/>
        </w:rPr>
        <w:t>05</w:t>
      </w:r>
      <w:r w:rsidR="00606E07">
        <w:rPr>
          <w:rFonts w:ascii="Arial Nova Light" w:eastAsiaTheme="minorHAnsi" w:hAnsi="Arial Nova Light" w:cstheme="minorBidi"/>
        </w:rPr>
        <w:t>;</w:t>
      </w:r>
      <w:r w:rsidRPr="00CB1A6B">
        <w:rPr>
          <w:rFonts w:ascii="Arial Nova Light" w:eastAsiaTheme="minorHAnsi" w:hAnsi="Arial Nova Light" w:cstheme="minorBidi"/>
        </w:rPr>
        <w:t xml:space="preserve"> </w:t>
      </w:r>
      <w:r w:rsidR="00FF22C1" w:rsidRPr="00CB1A6B">
        <w:rPr>
          <w:rFonts w:ascii="Arial Nova" w:eastAsiaTheme="minorHAnsi" w:hAnsi="Arial Nova" w:cstheme="minorBidi"/>
          <w:b/>
          <w:bCs/>
        </w:rPr>
        <w:t>Figure 1</w:t>
      </w:r>
      <w:r w:rsidRPr="00CB1A6B">
        <w:rPr>
          <w:rFonts w:ascii="Arial Nova" w:eastAsiaTheme="minorHAnsi" w:hAnsi="Arial Nova" w:cstheme="minorBidi"/>
          <w:b/>
          <w:bCs/>
        </w:rPr>
        <w:t>D</w:t>
      </w:r>
      <w:r w:rsidRPr="00CB1A6B">
        <w:rPr>
          <w:rFonts w:ascii="Arial Nova Light" w:eastAsiaTheme="minorHAnsi" w:hAnsi="Arial Nova Light" w:cstheme="minorBidi"/>
        </w:rPr>
        <w:t xml:space="preserve">]. In contrast, the “pre” and “post” affective scores did not differ in the neutral context [NA: </w:t>
      </w:r>
      <w:r w:rsidRPr="00550572">
        <w:rPr>
          <w:rFonts w:ascii="Arial Nova Light" w:eastAsiaTheme="minorHAnsi" w:hAnsi="Arial Nova Light" w:cstheme="minorBidi"/>
          <w:i/>
          <w:iCs/>
        </w:rPr>
        <w:t>t</w:t>
      </w:r>
      <w:r w:rsidRPr="00CB1A6B">
        <w:rPr>
          <w:rFonts w:ascii="Arial Nova Light" w:eastAsiaTheme="minorHAnsi" w:hAnsi="Arial Nova Light" w:cstheme="minorBidi"/>
        </w:rPr>
        <w:t>(23)= 1</w:t>
      </w:r>
      <w:r w:rsidR="00550572">
        <w:rPr>
          <w:rFonts w:ascii="Arial Nova Light" w:eastAsiaTheme="minorHAnsi" w:hAnsi="Arial Nova Light" w:cstheme="minorBidi"/>
        </w:rPr>
        <w:t>.</w:t>
      </w:r>
      <w:r w:rsidRPr="00CB1A6B">
        <w:rPr>
          <w:rFonts w:ascii="Arial Nova Light" w:eastAsiaTheme="minorHAnsi" w:hAnsi="Arial Nova Light" w:cstheme="minorBidi"/>
        </w:rPr>
        <w:t>7</w:t>
      </w:r>
      <w:r w:rsidR="00606E07">
        <w:rPr>
          <w:rFonts w:ascii="Arial Nova Light" w:eastAsiaTheme="minorHAnsi" w:hAnsi="Arial Nova Light" w:cstheme="minorBidi"/>
        </w:rPr>
        <w:t>;</w:t>
      </w:r>
      <w:r w:rsidRPr="00CB1A6B">
        <w:rPr>
          <w:rFonts w:ascii="Arial Nova Light" w:eastAsiaTheme="minorHAnsi" w:hAnsi="Arial Nova Light" w:cstheme="minorBidi"/>
        </w:rPr>
        <w:t xml:space="preserve"> </w:t>
      </w:r>
      <w:r w:rsidR="00F216B4" w:rsidRPr="00550572">
        <w:rPr>
          <w:rFonts w:ascii="Arial Nova Light" w:eastAsiaTheme="minorHAnsi" w:hAnsi="Arial Nova Light" w:cstheme="minorBidi"/>
          <w:i/>
          <w:iCs/>
        </w:rPr>
        <w:t>p</w:t>
      </w:r>
      <w:r w:rsidR="00F92C3D">
        <w:rPr>
          <w:rFonts w:ascii="Arial Nova Light" w:eastAsiaTheme="minorHAnsi" w:hAnsi="Arial Nova Light" w:cstheme="minorBidi"/>
          <w:i/>
          <w:iCs/>
        </w:rPr>
        <w:t>=</w:t>
      </w:r>
      <w:r w:rsidRPr="00CB1A6B">
        <w:rPr>
          <w:rFonts w:ascii="Arial Nova Light" w:eastAsiaTheme="minorHAnsi" w:hAnsi="Arial Nova Light" w:cstheme="minorBidi"/>
        </w:rPr>
        <w:t xml:space="preserve"> </w:t>
      </w:r>
      <w:r w:rsidR="00550572">
        <w:rPr>
          <w:rFonts w:ascii="Arial Nova Light" w:eastAsiaTheme="minorHAnsi" w:hAnsi="Arial Nova Light" w:cstheme="minorBidi"/>
        </w:rPr>
        <w:t>n.s</w:t>
      </w:r>
      <w:r w:rsidRPr="00CB1A6B">
        <w:rPr>
          <w:rFonts w:ascii="Arial Nova Light" w:eastAsiaTheme="minorHAnsi" w:hAnsi="Arial Nova Light" w:cstheme="minorBidi"/>
        </w:rPr>
        <w:t xml:space="preserve">; PA: </w:t>
      </w:r>
      <w:r w:rsidRPr="00550572">
        <w:rPr>
          <w:rFonts w:ascii="Arial Nova Light" w:eastAsiaTheme="minorHAnsi" w:hAnsi="Arial Nova Light" w:cstheme="minorBidi"/>
          <w:i/>
          <w:iCs/>
        </w:rPr>
        <w:t>t</w:t>
      </w:r>
      <w:r w:rsidRPr="00CB1A6B">
        <w:rPr>
          <w:rFonts w:ascii="Arial Nova Light" w:eastAsiaTheme="minorHAnsi" w:hAnsi="Arial Nova Light" w:cstheme="minorBidi"/>
        </w:rPr>
        <w:t>(23)</w:t>
      </w:r>
      <w:r w:rsidRPr="00CB1A6B">
        <w:rPr>
          <w:rFonts w:ascii="Arial Nova Light" w:eastAsiaTheme="minorHAnsi" w:hAnsi="Arial Nova Light" w:cstheme="minorBidi"/>
          <w:b/>
          <w:bCs/>
        </w:rPr>
        <w:t xml:space="preserve"> </w:t>
      </w:r>
      <w:r w:rsidRPr="00CB1A6B">
        <w:rPr>
          <w:rFonts w:ascii="Arial Nova Light" w:eastAsiaTheme="minorHAnsi" w:hAnsi="Arial Nova Light" w:cstheme="minorBidi"/>
        </w:rPr>
        <w:t>2</w:t>
      </w:r>
      <w:r w:rsidR="00550572">
        <w:rPr>
          <w:rFonts w:ascii="Arial Nova Light" w:eastAsiaTheme="minorHAnsi" w:hAnsi="Arial Nova Light" w:cstheme="minorBidi"/>
        </w:rPr>
        <w:t>.</w:t>
      </w:r>
      <w:r w:rsidRPr="00CB1A6B">
        <w:rPr>
          <w:rFonts w:ascii="Arial Nova Light" w:eastAsiaTheme="minorHAnsi" w:hAnsi="Arial Nova Light" w:cstheme="minorBidi"/>
        </w:rPr>
        <w:t>10</w:t>
      </w:r>
      <w:r w:rsidR="00606E07">
        <w:rPr>
          <w:rFonts w:ascii="Arial Nova Light" w:eastAsiaTheme="minorHAnsi" w:hAnsi="Arial Nova Light" w:cstheme="minorBidi"/>
        </w:rPr>
        <w:t>;</w:t>
      </w:r>
      <w:r w:rsidRPr="00CB1A6B">
        <w:rPr>
          <w:rFonts w:ascii="Arial Nova Light" w:eastAsiaTheme="minorHAnsi" w:hAnsi="Arial Nova Light" w:cstheme="minorBidi"/>
        </w:rPr>
        <w:t xml:space="preserve"> </w:t>
      </w:r>
      <w:r w:rsidR="00F216B4" w:rsidRPr="00550572">
        <w:rPr>
          <w:rFonts w:ascii="Arial Nova Light" w:eastAsiaTheme="minorHAnsi" w:hAnsi="Arial Nova Light" w:cstheme="minorBidi"/>
          <w:i/>
          <w:iCs/>
        </w:rPr>
        <w:t>p</w:t>
      </w:r>
      <w:r w:rsidR="00F92C3D">
        <w:rPr>
          <w:rFonts w:ascii="Arial Nova Light" w:eastAsiaTheme="minorHAnsi" w:hAnsi="Arial Nova Light" w:cstheme="minorBidi"/>
          <w:b/>
          <w:bCs/>
        </w:rPr>
        <w:t>=</w:t>
      </w:r>
      <w:r w:rsidRPr="00CB1A6B">
        <w:rPr>
          <w:rFonts w:ascii="Arial Nova Light" w:eastAsiaTheme="minorHAnsi" w:hAnsi="Arial Nova Light" w:cstheme="minorBidi"/>
          <w:b/>
          <w:bCs/>
        </w:rPr>
        <w:t xml:space="preserve"> </w:t>
      </w:r>
      <w:r w:rsidR="00F92C3D">
        <w:rPr>
          <w:rFonts w:ascii="Arial Nova Light" w:eastAsiaTheme="minorHAnsi" w:hAnsi="Arial Nova Light" w:cstheme="minorBidi"/>
        </w:rPr>
        <w:t>n.s</w:t>
      </w:r>
      <w:r w:rsidR="00606E07">
        <w:rPr>
          <w:rFonts w:ascii="Arial Nova Light" w:eastAsiaTheme="minorHAnsi" w:hAnsi="Arial Nova Light" w:cstheme="minorBidi"/>
        </w:rPr>
        <w:t>;</w:t>
      </w:r>
      <w:r w:rsidRPr="00CB1A6B">
        <w:rPr>
          <w:rFonts w:ascii="Arial Nova Light" w:eastAsiaTheme="minorHAnsi" w:hAnsi="Arial Nova Light" w:cstheme="minorBidi"/>
        </w:rPr>
        <w:t xml:space="preserve"> </w:t>
      </w:r>
      <w:r w:rsidR="00FF22C1" w:rsidRPr="00CB1A6B">
        <w:rPr>
          <w:rFonts w:ascii="Arial Nova" w:eastAsiaTheme="minorHAnsi" w:hAnsi="Arial Nova" w:cstheme="minorBidi"/>
          <w:b/>
          <w:bCs/>
        </w:rPr>
        <w:t>Figure 1</w:t>
      </w:r>
      <w:r w:rsidRPr="00CB1A6B">
        <w:rPr>
          <w:rFonts w:ascii="Arial Nova" w:eastAsiaTheme="minorHAnsi" w:hAnsi="Arial Nova" w:cstheme="minorBidi"/>
          <w:b/>
          <w:bCs/>
        </w:rPr>
        <w:t>D</w:t>
      </w:r>
      <w:r w:rsidRPr="00CB1A6B">
        <w:rPr>
          <w:rFonts w:ascii="Arial Nova Light" w:eastAsiaTheme="minorHAnsi" w:hAnsi="Arial Nova Light" w:cstheme="minorBidi"/>
        </w:rPr>
        <w:t xml:space="preserve">]. These data confirm a shift in the affective state of participants during the negative context condition, </w:t>
      </w:r>
      <w:proofErr w:type="gramStart"/>
      <w:r w:rsidRPr="00CB1A6B">
        <w:rPr>
          <w:rFonts w:ascii="Arial Nova Light" w:eastAsiaTheme="minorHAnsi" w:hAnsi="Arial Nova Light" w:cstheme="minorBidi"/>
        </w:rPr>
        <w:t>subsequent to</w:t>
      </w:r>
      <w:proofErr w:type="gramEnd"/>
      <w:r w:rsidRPr="00CB1A6B">
        <w:rPr>
          <w:rFonts w:ascii="Arial Nova Light" w:eastAsiaTheme="minorHAnsi" w:hAnsi="Arial Nova Light" w:cstheme="minorBidi"/>
        </w:rPr>
        <w:t xml:space="preserve"> the experimentally induced emotions with audiovisual clips.</w:t>
      </w:r>
    </w:p>
    <w:p w14:paraId="7381A9D6" w14:textId="68CA1B26" w:rsidR="00B166B2" w:rsidRPr="00CB1A6B" w:rsidRDefault="00B166B2" w:rsidP="005A75F8">
      <w:pPr>
        <w:spacing w:afterLines="120" w:after="288" w:line="480" w:lineRule="auto"/>
        <w:jc w:val="both"/>
        <w:rPr>
          <w:rFonts w:ascii="Arial Nova Light" w:eastAsiaTheme="minorHAnsi" w:hAnsi="Arial Nova Light" w:cstheme="minorBidi"/>
        </w:rPr>
      </w:pPr>
      <w:r w:rsidRPr="00CB1A6B">
        <w:rPr>
          <w:rFonts w:ascii="Arial Nova Light" w:eastAsiaTheme="minorHAnsi" w:hAnsi="Arial Nova Light" w:cstheme="minorBidi"/>
        </w:rPr>
        <w:t>Moreover, as expected, the affective valence (Likert scale from 1 to 9) of movie</w:t>
      </w:r>
      <w:r w:rsidR="00104FAE">
        <w:rPr>
          <w:rFonts w:ascii="Arial Nova Light" w:eastAsiaTheme="minorHAnsi" w:hAnsi="Arial Nova Light" w:cstheme="minorBidi"/>
        </w:rPr>
        <w:t xml:space="preserve"> content</w:t>
      </w:r>
      <w:r w:rsidRPr="00CB1A6B">
        <w:rPr>
          <w:rFonts w:ascii="Arial Nova Light" w:eastAsiaTheme="minorHAnsi" w:hAnsi="Arial Nova Light" w:cstheme="minorBidi"/>
        </w:rPr>
        <w:t>s was rated much lower for “negative” than “neutral” clips [</w:t>
      </w:r>
      <w:r w:rsidR="00F92C3D" w:rsidRPr="00F92C3D">
        <w:rPr>
          <w:rFonts w:ascii="Arial Nova Light" w:eastAsiaTheme="minorHAnsi" w:hAnsi="Arial Nova Light" w:cstheme="minorBidi"/>
          <w:i/>
          <w:iCs/>
        </w:rPr>
        <w:t>F</w:t>
      </w:r>
      <w:r w:rsidRPr="00CB1A6B">
        <w:rPr>
          <w:rFonts w:ascii="Arial Nova Light" w:eastAsiaTheme="minorHAnsi" w:hAnsi="Arial Nova Light" w:cstheme="minorBidi"/>
        </w:rPr>
        <w:t xml:space="preserve">(1, </w:t>
      </w:r>
      <w:r w:rsidR="00694216">
        <w:rPr>
          <w:rFonts w:ascii="Arial Nova Light" w:eastAsiaTheme="minorHAnsi" w:hAnsi="Arial Nova Light" w:cstheme="minorBidi"/>
        </w:rPr>
        <w:t>72</w:t>
      </w:r>
      <w:r w:rsidRPr="00CB1A6B">
        <w:rPr>
          <w:rFonts w:ascii="Arial Nova Light" w:eastAsiaTheme="minorHAnsi" w:hAnsi="Arial Nova Light" w:cstheme="minorBidi"/>
        </w:rPr>
        <w:t>)= 3</w:t>
      </w:r>
      <w:r w:rsidR="00694216">
        <w:rPr>
          <w:rFonts w:ascii="Arial Nova Light" w:eastAsiaTheme="minorHAnsi" w:hAnsi="Arial Nova Light" w:cstheme="minorBidi"/>
        </w:rPr>
        <w:t>17</w:t>
      </w:r>
      <w:r w:rsidR="00606E07">
        <w:rPr>
          <w:rFonts w:ascii="Arial Nova Light" w:eastAsiaTheme="minorHAnsi" w:hAnsi="Arial Nova Light" w:cstheme="minorBidi"/>
        </w:rPr>
        <w:t>;</w:t>
      </w:r>
      <w:r w:rsidRPr="00CB1A6B">
        <w:rPr>
          <w:rFonts w:ascii="Arial Nova Light" w:eastAsiaTheme="minorHAnsi" w:hAnsi="Arial Nova Light" w:cstheme="minorBidi"/>
        </w:rPr>
        <w:t xml:space="preserve"> </w:t>
      </w:r>
      <w:r w:rsidR="00F216B4" w:rsidRPr="00F92C3D">
        <w:rPr>
          <w:rFonts w:ascii="Arial Nova Light" w:eastAsiaTheme="minorHAnsi" w:hAnsi="Arial Nova Light" w:cstheme="minorBidi"/>
          <w:i/>
          <w:iCs/>
        </w:rPr>
        <w:t>p</w:t>
      </w:r>
      <w:r w:rsidR="00694216" w:rsidRPr="00414413">
        <w:rPr>
          <w:rFonts w:ascii="Arial Nova Light" w:eastAsiaTheme="minorHAnsi" w:hAnsi="Arial Nova Light" w:cstheme="minorBidi"/>
          <w:position w:val="-6"/>
          <w:vertAlign w:val="subscript"/>
        </w:rPr>
        <w:t>FDR</w:t>
      </w:r>
      <w:r w:rsidRPr="00CB1A6B">
        <w:rPr>
          <w:rFonts w:ascii="Arial Nova Light" w:eastAsiaTheme="minorHAnsi" w:hAnsi="Arial Nova Light" w:cstheme="minorBidi"/>
        </w:rPr>
        <w:t xml:space="preserve">&lt; </w:t>
      </w:r>
      <w:r w:rsidR="00414413">
        <w:rPr>
          <w:rFonts w:ascii="Arial Nova Light" w:eastAsiaTheme="minorHAnsi" w:hAnsi="Arial Nova Light" w:cstheme="minorBidi"/>
        </w:rPr>
        <w:t>.</w:t>
      </w:r>
      <w:r w:rsidRPr="00CB1A6B">
        <w:rPr>
          <w:rFonts w:ascii="Arial Nova Light" w:eastAsiaTheme="minorHAnsi" w:hAnsi="Arial Nova Light" w:cstheme="minorBidi"/>
        </w:rPr>
        <w:t>0</w:t>
      </w:r>
      <w:r w:rsidR="00694216">
        <w:rPr>
          <w:rFonts w:ascii="Arial Nova Light" w:eastAsiaTheme="minorHAnsi" w:hAnsi="Arial Nova Light" w:cstheme="minorBidi"/>
        </w:rPr>
        <w:t>5</w:t>
      </w:r>
      <w:r w:rsidR="00606E07" w:rsidRPr="000B1F6B">
        <w:rPr>
          <w:rFonts w:ascii="Arial Nova Light" w:eastAsiaTheme="minorHAnsi" w:hAnsi="Arial Nova Light" w:cstheme="minorBidi"/>
        </w:rPr>
        <w:t>;</w:t>
      </w:r>
      <w:r w:rsidRPr="00CB1A6B">
        <w:rPr>
          <w:rFonts w:ascii="Arial Nova" w:eastAsiaTheme="minorHAnsi" w:hAnsi="Arial Nova" w:cstheme="minorBidi"/>
        </w:rPr>
        <w:t xml:space="preserve"> </w:t>
      </w:r>
      <w:r w:rsidR="00FF22C1" w:rsidRPr="00CB1A6B">
        <w:rPr>
          <w:rFonts w:ascii="Arial Nova" w:eastAsiaTheme="minorHAnsi" w:hAnsi="Arial Nova" w:cstheme="minorBidi"/>
          <w:b/>
          <w:bCs/>
        </w:rPr>
        <w:t>Figure 1</w:t>
      </w:r>
      <w:r w:rsidRPr="00CB1A6B">
        <w:rPr>
          <w:rFonts w:ascii="Arial Nova" w:eastAsiaTheme="minorHAnsi" w:hAnsi="Arial Nova" w:cstheme="minorBidi"/>
          <w:b/>
          <w:bCs/>
        </w:rPr>
        <w:t>B</w:t>
      </w:r>
      <w:r w:rsidRPr="00CB1A6B">
        <w:rPr>
          <w:rFonts w:ascii="Arial Nova Light" w:eastAsiaTheme="minorHAnsi" w:hAnsi="Arial Nova Light" w:cstheme="minorBidi"/>
        </w:rPr>
        <w:t xml:space="preserve">], while there was no difference between the two movies from the same emotional context (neutral movies 1 vs 2, </w:t>
      </w:r>
      <w:r w:rsidR="00414413" w:rsidRPr="00414413">
        <w:rPr>
          <w:rFonts w:ascii="Arial Nova Light" w:eastAsiaTheme="minorHAnsi" w:hAnsi="Arial Nova Light" w:cstheme="minorBidi"/>
          <w:i/>
          <w:iCs/>
        </w:rPr>
        <w:t>F</w:t>
      </w:r>
      <w:r w:rsidR="00EA0CA2" w:rsidRPr="00CB1A6B">
        <w:rPr>
          <w:rFonts w:ascii="Arial Nova Light" w:eastAsiaTheme="minorHAnsi" w:hAnsi="Arial Nova Light" w:cstheme="minorBidi"/>
        </w:rPr>
        <w:t xml:space="preserve">(1, </w:t>
      </w:r>
      <w:r w:rsidR="00694216">
        <w:rPr>
          <w:rFonts w:ascii="Arial Nova Light" w:eastAsiaTheme="minorHAnsi" w:hAnsi="Arial Nova Light" w:cstheme="minorBidi"/>
        </w:rPr>
        <w:t>72</w:t>
      </w:r>
      <w:r w:rsidR="00EA0CA2" w:rsidRPr="00CB1A6B">
        <w:rPr>
          <w:rFonts w:ascii="Arial Nova Light" w:eastAsiaTheme="minorHAnsi" w:hAnsi="Arial Nova Light" w:cstheme="minorBidi"/>
        </w:rPr>
        <w:t xml:space="preserve">)= </w:t>
      </w:r>
      <w:r w:rsidR="00694216">
        <w:rPr>
          <w:rFonts w:ascii="Arial Nova Light" w:eastAsiaTheme="minorHAnsi" w:hAnsi="Arial Nova Light" w:cstheme="minorBidi"/>
        </w:rPr>
        <w:t>0</w:t>
      </w:r>
      <w:r w:rsidR="00414413">
        <w:rPr>
          <w:rFonts w:ascii="Arial Nova Light" w:eastAsiaTheme="minorHAnsi" w:hAnsi="Arial Nova Light" w:cstheme="minorBidi"/>
        </w:rPr>
        <w:t>.</w:t>
      </w:r>
      <w:r w:rsidR="00694216">
        <w:rPr>
          <w:rFonts w:ascii="Arial Nova Light" w:eastAsiaTheme="minorHAnsi" w:hAnsi="Arial Nova Light" w:cstheme="minorBidi"/>
        </w:rPr>
        <w:t>22</w:t>
      </w:r>
      <w:r w:rsidR="003D2915">
        <w:rPr>
          <w:rFonts w:ascii="Arial Nova Light" w:eastAsiaTheme="minorHAnsi" w:hAnsi="Arial Nova Light" w:cstheme="minorBidi"/>
        </w:rPr>
        <w:t>;</w:t>
      </w:r>
      <w:r w:rsidR="00EA0CA2" w:rsidRPr="00CB1A6B">
        <w:rPr>
          <w:rFonts w:ascii="Arial Nova Light" w:eastAsiaTheme="minorHAnsi" w:hAnsi="Arial Nova Light" w:cstheme="minorBidi"/>
        </w:rPr>
        <w:t xml:space="preserve"> </w:t>
      </w:r>
      <w:r w:rsidR="00EA0CA2" w:rsidRPr="00414413">
        <w:rPr>
          <w:rFonts w:ascii="Arial Nova Light" w:eastAsiaTheme="minorHAnsi" w:hAnsi="Arial Nova Light" w:cstheme="minorBidi"/>
          <w:i/>
          <w:iCs/>
        </w:rPr>
        <w:t>p</w:t>
      </w:r>
      <w:r w:rsidR="00694216" w:rsidRPr="00414413">
        <w:rPr>
          <w:rFonts w:ascii="Arial Nova Light" w:eastAsiaTheme="minorHAnsi" w:hAnsi="Arial Nova Light" w:cstheme="minorBidi"/>
          <w:i/>
          <w:iCs/>
          <w:position w:val="-6"/>
          <w:vertAlign w:val="subscript"/>
        </w:rPr>
        <w:t>FDR</w:t>
      </w:r>
      <w:r w:rsidR="00414413">
        <w:rPr>
          <w:rFonts w:ascii="Arial Nova Light" w:eastAsiaTheme="minorHAnsi" w:hAnsi="Arial Nova Light" w:cstheme="minorBidi"/>
        </w:rPr>
        <w:t>=n.s</w:t>
      </w:r>
      <w:r w:rsidRPr="00CB1A6B">
        <w:rPr>
          <w:rFonts w:ascii="Arial Nova Light" w:eastAsiaTheme="minorHAnsi" w:hAnsi="Arial Nova Light" w:cstheme="minorBidi"/>
        </w:rPr>
        <w:t xml:space="preserve">; negative movies 1 vs 2, </w:t>
      </w:r>
      <w:r w:rsidR="00414413" w:rsidRPr="00414413">
        <w:rPr>
          <w:rFonts w:ascii="Arial Nova Light" w:eastAsiaTheme="minorHAnsi" w:hAnsi="Arial Nova Light" w:cstheme="minorBidi"/>
          <w:i/>
          <w:iCs/>
        </w:rPr>
        <w:t>F</w:t>
      </w:r>
      <w:r w:rsidR="00EA0CA2" w:rsidRPr="00CB1A6B">
        <w:rPr>
          <w:rFonts w:ascii="Arial Nova Light" w:eastAsiaTheme="minorHAnsi" w:hAnsi="Arial Nova Light" w:cstheme="minorBidi"/>
        </w:rPr>
        <w:t xml:space="preserve">(1, </w:t>
      </w:r>
      <w:r w:rsidR="00694216">
        <w:rPr>
          <w:rFonts w:ascii="Arial Nova Light" w:eastAsiaTheme="minorHAnsi" w:hAnsi="Arial Nova Light" w:cstheme="minorBidi"/>
        </w:rPr>
        <w:t>72</w:t>
      </w:r>
      <w:r w:rsidR="00EA0CA2" w:rsidRPr="00CB1A6B">
        <w:rPr>
          <w:rFonts w:ascii="Arial Nova Light" w:eastAsiaTheme="minorHAnsi" w:hAnsi="Arial Nova Light" w:cstheme="minorBidi"/>
        </w:rPr>
        <w:t xml:space="preserve">)= </w:t>
      </w:r>
      <w:r w:rsidR="00694216">
        <w:rPr>
          <w:rFonts w:ascii="Arial Nova Light" w:eastAsiaTheme="minorHAnsi" w:hAnsi="Arial Nova Light" w:cstheme="minorBidi"/>
        </w:rPr>
        <w:t>0</w:t>
      </w:r>
      <w:r w:rsidR="00414413">
        <w:rPr>
          <w:rFonts w:ascii="Arial Nova Light" w:eastAsiaTheme="minorHAnsi" w:hAnsi="Arial Nova Light" w:cstheme="minorBidi"/>
        </w:rPr>
        <w:t>.</w:t>
      </w:r>
      <w:r w:rsidR="00694216">
        <w:rPr>
          <w:rFonts w:ascii="Arial Nova Light" w:eastAsiaTheme="minorHAnsi" w:hAnsi="Arial Nova Light" w:cstheme="minorBidi"/>
        </w:rPr>
        <w:t>22</w:t>
      </w:r>
      <w:r w:rsidR="00E704A9">
        <w:rPr>
          <w:rFonts w:ascii="Arial Nova Light" w:eastAsiaTheme="minorHAnsi" w:hAnsi="Arial Nova Light" w:cstheme="minorBidi"/>
        </w:rPr>
        <w:t>;</w:t>
      </w:r>
      <w:r w:rsidR="00EA0CA2" w:rsidRPr="00CB1A6B">
        <w:rPr>
          <w:rFonts w:ascii="Arial Nova Light" w:eastAsiaTheme="minorHAnsi" w:hAnsi="Arial Nova Light" w:cstheme="minorBidi"/>
        </w:rPr>
        <w:t xml:space="preserve"> </w:t>
      </w:r>
      <w:r w:rsidR="00EA0CA2" w:rsidRPr="00414413">
        <w:rPr>
          <w:rFonts w:ascii="Arial Nova Light" w:eastAsiaTheme="minorHAnsi" w:hAnsi="Arial Nova Light" w:cstheme="minorBidi"/>
          <w:i/>
          <w:iCs/>
        </w:rPr>
        <w:t>p</w:t>
      </w:r>
      <w:r w:rsidR="00694216" w:rsidRPr="00414413">
        <w:rPr>
          <w:rFonts w:ascii="Arial Nova Light" w:eastAsiaTheme="minorHAnsi" w:hAnsi="Arial Nova Light" w:cstheme="minorBidi"/>
          <w:i/>
          <w:iCs/>
          <w:position w:val="-6"/>
          <w:vertAlign w:val="subscript"/>
        </w:rPr>
        <w:t>FDR</w:t>
      </w:r>
      <w:r w:rsidR="00414413">
        <w:rPr>
          <w:rFonts w:ascii="Arial Nova Light" w:eastAsiaTheme="minorHAnsi" w:hAnsi="Arial Nova Light" w:cstheme="minorBidi"/>
        </w:rPr>
        <w:t>= n.s</w:t>
      </w:r>
      <w:r w:rsidRPr="00CB1A6B">
        <w:rPr>
          <w:rFonts w:ascii="Arial Nova Light" w:eastAsiaTheme="minorHAnsi" w:hAnsi="Arial Nova Light" w:cstheme="minorBidi"/>
        </w:rPr>
        <w:t xml:space="preserve">). Arousal was also </w:t>
      </w:r>
      <w:r w:rsidR="00104FAE">
        <w:rPr>
          <w:rFonts w:ascii="Arial Nova Light" w:eastAsiaTheme="minorHAnsi" w:hAnsi="Arial Nova Light" w:cstheme="minorBidi"/>
        </w:rPr>
        <w:t xml:space="preserve">rated </w:t>
      </w:r>
      <w:r w:rsidRPr="00CB1A6B">
        <w:rPr>
          <w:rFonts w:ascii="Arial Nova Light" w:eastAsiaTheme="minorHAnsi" w:hAnsi="Arial Nova Light" w:cstheme="minorBidi"/>
        </w:rPr>
        <w:t>higher for negative compared to the neutral movies [</w:t>
      </w:r>
      <w:r w:rsidR="00414413" w:rsidRPr="00414413">
        <w:rPr>
          <w:rFonts w:ascii="Arial Nova Light" w:eastAsiaTheme="minorHAnsi" w:hAnsi="Arial Nova Light" w:cstheme="minorBidi"/>
          <w:i/>
          <w:iCs/>
        </w:rPr>
        <w:t>F</w:t>
      </w:r>
      <w:r w:rsidR="00414413" w:rsidRPr="00CB1A6B">
        <w:rPr>
          <w:rFonts w:ascii="Arial Nova Light" w:eastAsiaTheme="minorHAnsi" w:hAnsi="Arial Nova Light" w:cstheme="minorBidi"/>
        </w:rPr>
        <w:t xml:space="preserve"> </w:t>
      </w:r>
      <w:r w:rsidR="00EA0CA2" w:rsidRPr="00CB1A6B">
        <w:rPr>
          <w:rFonts w:ascii="Arial Nova Light" w:eastAsiaTheme="minorHAnsi" w:hAnsi="Arial Nova Light" w:cstheme="minorBidi"/>
        </w:rPr>
        <w:t xml:space="preserve">(1, </w:t>
      </w:r>
      <w:r w:rsidR="00EA0CA2">
        <w:rPr>
          <w:rFonts w:ascii="Arial Nova Light" w:eastAsiaTheme="minorHAnsi" w:hAnsi="Arial Nova Light" w:cstheme="minorBidi"/>
        </w:rPr>
        <w:t>7</w:t>
      </w:r>
      <w:r w:rsidR="00694216">
        <w:rPr>
          <w:rFonts w:ascii="Arial Nova Light" w:eastAsiaTheme="minorHAnsi" w:hAnsi="Arial Nova Light" w:cstheme="minorBidi"/>
        </w:rPr>
        <w:t>2</w:t>
      </w:r>
      <w:r w:rsidR="00EA0CA2" w:rsidRPr="00CB1A6B">
        <w:rPr>
          <w:rFonts w:ascii="Arial Nova Light" w:eastAsiaTheme="minorHAnsi" w:hAnsi="Arial Nova Light" w:cstheme="minorBidi"/>
        </w:rPr>
        <w:t xml:space="preserve">)= </w:t>
      </w:r>
      <w:r w:rsidR="00694216">
        <w:rPr>
          <w:rFonts w:ascii="Arial Nova Light" w:eastAsiaTheme="minorHAnsi" w:hAnsi="Arial Nova Light" w:cstheme="minorBidi"/>
        </w:rPr>
        <w:t>288</w:t>
      </w:r>
      <w:r w:rsidR="00414413">
        <w:rPr>
          <w:rFonts w:ascii="Arial Nova Light" w:eastAsiaTheme="minorHAnsi" w:hAnsi="Arial Nova Light" w:cstheme="minorBidi"/>
        </w:rPr>
        <w:t>.</w:t>
      </w:r>
      <w:r w:rsidR="00694216">
        <w:rPr>
          <w:rFonts w:ascii="Arial Nova Light" w:eastAsiaTheme="minorHAnsi" w:hAnsi="Arial Nova Light" w:cstheme="minorBidi"/>
        </w:rPr>
        <w:t>21</w:t>
      </w:r>
      <w:r w:rsidR="00E704A9">
        <w:rPr>
          <w:rFonts w:ascii="Arial Nova Light" w:eastAsiaTheme="minorHAnsi" w:hAnsi="Arial Nova Light" w:cstheme="minorBidi"/>
        </w:rPr>
        <w:t>;</w:t>
      </w:r>
      <w:r w:rsidR="00EA0CA2" w:rsidRPr="00CB1A6B">
        <w:rPr>
          <w:rFonts w:ascii="Arial Nova Light" w:eastAsiaTheme="minorHAnsi" w:hAnsi="Arial Nova Light" w:cstheme="minorBidi"/>
        </w:rPr>
        <w:t xml:space="preserve"> </w:t>
      </w:r>
      <w:r w:rsidR="00EA0CA2" w:rsidRPr="00414413">
        <w:rPr>
          <w:rFonts w:ascii="Arial Nova Light" w:eastAsiaTheme="minorHAnsi" w:hAnsi="Arial Nova Light" w:cstheme="minorBidi"/>
          <w:i/>
          <w:iCs/>
        </w:rPr>
        <w:t>p</w:t>
      </w:r>
      <w:r w:rsidR="00694216" w:rsidRPr="00414413">
        <w:rPr>
          <w:rFonts w:ascii="Arial Nova Light" w:eastAsiaTheme="minorHAnsi" w:hAnsi="Arial Nova Light" w:cstheme="minorBidi"/>
          <w:i/>
          <w:iCs/>
          <w:position w:val="-6"/>
          <w:vertAlign w:val="subscript"/>
        </w:rPr>
        <w:t>FDR</w:t>
      </w:r>
      <w:r w:rsidR="00EA0CA2" w:rsidRPr="00CB1A6B">
        <w:rPr>
          <w:rFonts w:ascii="Arial Nova Light" w:eastAsiaTheme="minorHAnsi" w:hAnsi="Arial Nova Light" w:cstheme="minorBidi"/>
        </w:rPr>
        <w:t xml:space="preserve">&lt; </w:t>
      </w:r>
      <w:r w:rsidR="00414413">
        <w:rPr>
          <w:rFonts w:ascii="Arial Nova Light" w:eastAsiaTheme="minorHAnsi" w:hAnsi="Arial Nova Light" w:cstheme="minorBidi"/>
        </w:rPr>
        <w:t>.</w:t>
      </w:r>
      <w:r w:rsidR="00694216">
        <w:rPr>
          <w:rFonts w:ascii="Arial Nova Light" w:eastAsiaTheme="minorHAnsi" w:hAnsi="Arial Nova Light" w:cstheme="minorBidi"/>
        </w:rPr>
        <w:t>05</w:t>
      </w:r>
      <w:r w:rsidR="00E704A9">
        <w:rPr>
          <w:rFonts w:ascii="Arial Nova Light" w:eastAsiaTheme="minorHAnsi" w:hAnsi="Arial Nova Light" w:cstheme="minorBidi"/>
        </w:rPr>
        <w:t>;</w:t>
      </w:r>
      <w:r w:rsidRPr="00CB1A6B">
        <w:rPr>
          <w:rFonts w:ascii="Arial Nova Light" w:eastAsiaTheme="minorHAnsi" w:hAnsi="Arial Nova Light" w:cstheme="minorBidi"/>
        </w:rPr>
        <w:t xml:space="preserve"> </w:t>
      </w:r>
      <w:r w:rsidR="00FF22C1" w:rsidRPr="00CB1A6B">
        <w:rPr>
          <w:rFonts w:ascii="Arial Nova" w:eastAsiaTheme="minorHAnsi" w:hAnsi="Arial Nova" w:cstheme="minorBidi"/>
          <w:b/>
          <w:bCs/>
        </w:rPr>
        <w:t>Figure 1</w:t>
      </w:r>
      <w:r w:rsidRPr="00CB1A6B">
        <w:rPr>
          <w:rFonts w:ascii="Arial Nova" w:eastAsiaTheme="minorHAnsi" w:hAnsi="Arial Nova" w:cstheme="minorBidi"/>
          <w:b/>
          <w:bCs/>
        </w:rPr>
        <w:t>B</w:t>
      </w:r>
      <w:r w:rsidRPr="00CB1A6B">
        <w:rPr>
          <w:rFonts w:ascii="Arial Nova Light" w:eastAsiaTheme="minorHAnsi" w:hAnsi="Arial Nova Light" w:cstheme="minorBidi"/>
        </w:rPr>
        <w:t xml:space="preserve">], with no differences between movies from the same emotional condition </w:t>
      </w:r>
      <w:r w:rsidR="00B21D77">
        <w:rPr>
          <w:rFonts w:ascii="Arial Nova Light" w:eastAsiaTheme="minorHAnsi" w:hAnsi="Arial Nova Light" w:cstheme="minorBidi"/>
        </w:rPr>
        <w:t>[</w:t>
      </w:r>
      <w:r w:rsidRPr="00CB1A6B">
        <w:rPr>
          <w:rFonts w:ascii="Arial Nova Light" w:eastAsiaTheme="minorHAnsi" w:hAnsi="Arial Nova Light" w:cstheme="minorBidi"/>
        </w:rPr>
        <w:t xml:space="preserve">neutral, </w:t>
      </w:r>
      <w:r w:rsidR="00414413" w:rsidRPr="00414413">
        <w:rPr>
          <w:rFonts w:ascii="Arial Nova Light" w:eastAsiaTheme="minorHAnsi" w:hAnsi="Arial Nova Light" w:cstheme="minorBidi"/>
          <w:i/>
          <w:iCs/>
        </w:rPr>
        <w:t>F</w:t>
      </w:r>
      <w:r w:rsidR="00B21D77" w:rsidRPr="00CB1A6B">
        <w:rPr>
          <w:rFonts w:ascii="Arial Nova Light" w:eastAsiaTheme="minorHAnsi" w:hAnsi="Arial Nova Light" w:cstheme="minorBidi"/>
        </w:rPr>
        <w:t xml:space="preserve">(1, </w:t>
      </w:r>
      <w:r w:rsidR="00B21D77">
        <w:rPr>
          <w:rFonts w:ascii="Arial Nova Light" w:eastAsiaTheme="minorHAnsi" w:hAnsi="Arial Nova Light" w:cstheme="minorBidi"/>
        </w:rPr>
        <w:t>72</w:t>
      </w:r>
      <w:r w:rsidR="00B21D77" w:rsidRPr="00CB1A6B">
        <w:rPr>
          <w:rFonts w:ascii="Arial Nova Light" w:eastAsiaTheme="minorHAnsi" w:hAnsi="Arial Nova Light" w:cstheme="minorBidi"/>
        </w:rPr>
        <w:t xml:space="preserve">)= </w:t>
      </w:r>
      <w:r w:rsidR="00E704A9">
        <w:rPr>
          <w:rFonts w:ascii="Arial Nova Light" w:eastAsiaTheme="minorHAnsi" w:hAnsi="Arial Nova Light" w:cstheme="minorBidi"/>
        </w:rPr>
        <w:t>0</w:t>
      </w:r>
      <w:r w:rsidR="00414413">
        <w:rPr>
          <w:rFonts w:ascii="Arial Nova Light" w:eastAsiaTheme="minorHAnsi" w:hAnsi="Arial Nova Light" w:cstheme="minorBidi"/>
        </w:rPr>
        <w:t>.</w:t>
      </w:r>
      <w:r w:rsidR="00B21D77">
        <w:rPr>
          <w:rFonts w:ascii="Arial Nova Light" w:eastAsiaTheme="minorHAnsi" w:hAnsi="Arial Nova Light" w:cstheme="minorBidi"/>
        </w:rPr>
        <w:t>41</w:t>
      </w:r>
      <w:r w:rsidR="00E704A9">
        <w:rPr>
          <w:rFonts w:ascii="Arial Nova Light" w:eastAsiaTheme="minorHAnsi" w:hAnsi="Arial Nova Light" w:cstheme="minorBidi"/>
        </w:rPr>
        <w:t>;</w:t>
      </w:r>
      <w:r w:rsidR="00B21D77" w:rsidRPr="00414413">
        <w:rPr>
          <w:rFonts w:ascii="Arial Nova Light" w:eastAsiaTheme="minorHAnsi" w:hAnsi="Arial Nova Light" w:cstheme="minorBidi"/>
        </w:rPr>
        <w:t xml:space="preserve"> </w:t>
      </w:r>
      <w:r w:rsidR="00B21D77" w:rsidRPr="00414413">
        <w:rPr>
          <w:rFonts w:ascii="Arial Nova Light" w:eastAsiaTheme="minorHAnsi" w:hAnsi="Arial Nova Light" w:cstheme="minorBidi"/>
          <w:i/>
          <w:iCs/>
        </w:rPr>
        <w:t>p</w:t>
      </w:r>
      <w:r w:rsidR="00B21D77" w:rsidRPr="00414413">
        <w:rPr>
          <w:rFonts w:ascii="Arial Nova Light" w:eastAsiaTheme="minorHAnsi" w:hAnsi="Arial Nova Light" w:cstheme="minorBidi"/>
          <w:i/>
          <w:iCs/>
          <w:position w:val="-6"/>
          <w:vertAlign w:val="subscript"/>
        </w:rPr>
        <w:t>FDR</w:t>
      </w:r>
      <w:r w:rsidR="00414413">
        <w:rPr>
          <w:rFonts w:ascii="Arial Nova Light" w:eastAsiaTheme="minorHAnsi" w:hAnsi="Arial Nova Light" w:cstheme="minorBidi"/>
        </w:rPr>
        <w:t>= n.s</w:t>
      </w:r>
      <w:r w:rsidRPr="00CB1A6B">
        <w:rPr>
          <w:rFonts w:ascii="Arial Nova Light" w:eastAsiaTheme="minorHAnsi" w:hAnsi="Arial Nova Light" w:cstheme="minorBidi"/>
        </w:rPr>
        <w:t xml:space="preserve">; negative, </w:t>
      </w:r>
      <w:r w:rsidR="00414413" w:rsidRPr="00414413">
        <w:rPr>
          <w:rFonts w:ascii="Arial Nova Light" w:eastAsiaTheme="minorHAnsi" w:hAnsi="Arial Nova Light" w:cstheme="minorBidi"/>
          <w:i/>
          <w:iCs/>
        </w:rPr>
        <w:t>F</w:t>
      </w:r>
      <w:r w:rsidR="00B21D77" w:rsidRPr="00CB1A6B">
        <w:rPr>
          <w:rFonts w:ascii="Arial Nova Light" w:eastAsiaTheme="minorHAnsi" w:hAnsi="Arial Nova Light" w:cstheme="minorBidi"/>
        </w:rPr>
        <w:t xml:space="preserve">(1, </w:t>
      </w:r>
      <w:r w:rsidR="00B21D77">
        <w:rPr>
          <w:rFonts w:ascii="Arial Nova Light" w:eastAsiaTheme="minorHAnsi" w:hAnsi="Arial Nova Light" w:cstheme="minorBidi"/>
        </w:rPr>
        <w:t>72</w:t>
      </w:r>
      <w:r w:rsidR="00B21D77" w:rsidRPr="00CB1A6B">
        <w:rPr>
          <w:rFonts w:ascii="Arial Nova Light" w:eastAsiaTheme="minorHAnsi" w:hAnsi="Arial Nova Light" w:cstheme="minorBidi"/>
        </w:rPr>
        <w:t xml:space="preserve">)= </w:t>
      </w:r>
      <w:r w:rsidR="00E704A9">
        <w:rPr>
          <w:rFonts w:ascii="Arial Nova Light" w:eastAsiaTheme="minorHAnsi" w:hAnsi="Arial Nova Light" w:cstheme="minorBidi"/>
        </w:rPr>
        <w:t>0</w:t>
      </w:r>
      <w:r w:rsidR="00B21D77" w:rsidRPr="00CB1A6B">
        <w:rPr>
          <w:rFonts w:ascii="Arial Nova Light" w:eastAsiaTheme="minorHAnsi" w:hAnsi="Arial Nova Light" w:cstheme="minorBidi"/>
        </w:rPr>
        <w:t>.</w:t>
      </w:r>
      <w:r w:rsidR="00B21D77">
        <w:rPr>
          <w:rFonts w:ascii="Arial Nova Light" w:eastAsiaTheme="minorHAnsi" w:hAnsi="Arial Nova Light" w:cstheme="minorBidi"/>
        </w:rPr>
        <w:t>16</w:t>
      </w:r>
      <w:r w:rsidR="00E704A9">
        <w:rPr>
          <w:rFonts w:ascii="Arial Nova Light" w:eastAsiaTheme="minorHAnsi" w:hAnsi="Arial Nova Light" w:cstheme="minorBidi"/>
        </w:rPr>
        <w:t>;</w:t>
      </w:r>
      <w:r w:rsidR="00B21D77" w:rsidRPr="00CB1A6B">
        <w:rPr>
          <w:rFonts w:ascii="Arial Nova Light" w:eastAsiaTheme="minorHAnsi" w:hAnsi="Arial Nova Light" w:cstheme="minorBidi"/>
        </w:rPr>
        <w:t xml:space="preserve"> </w:t>
      </w:r>
      <w:r w:rsidR="00B21D77" w:rsidRPr="00426D68">
        <w:rPr>
          <w:rFonts w:ascii="Arial Nova Light" w:eastAsiaTheme="minorHAnsi" w:hAnsi="Arial Nova Light" w:cstheme="minorBidi"/>
          <w:i/>
          <w:iCs/>
        </w:rPr>
        <w:t>p</w:t>
      </w:r>
      <w:r w:rsidR="00B21D77" w:rsidRPr="00426D68">
        <w:rPr>
          <w:rFonts w:ascii="Arial Nova Light" w:eastAsiaTheme="minorHAnsi" w:hAnsi="Arial Nova Light" w:cstheme="minorBidi"/>
          <w:i/>
          <w:iCs/>
          <w:position w:val="-6"/>
          <w:vertAlign w:val="subscript"/>
        </w:rPr>
        <w:t>FDR</w:t>
      </w:r>
      <w:r w:rsidR="00414413">
        <w:rPr>
          <w:rFonts w:ascii="Arial Nova Light" w:eastAsiaTheme="minorHAnsi" w:hAnsi="Arial Nova Light" w:cstheme="minorBidi"/>
        </w:rPr>
        <w:t>= n.s</w:t>
      </w:r>
      <w:r w:rsidR="00426D68">
        <w:rPr>
          <w:rFonts w:ascii="Arial Nova Light" w:eastAsiaTheme="minorHAnsi" w:hAnsi="Arial Nova Light" w:cstheme="minorBidi"/>
        </w:rPr>
        <w:t>]</w:t>
      </w:r>
      <w:r w:rsidRPr="00CB1A6B">
        <w:rPr>
          <w:rFonts w:ascii="Arial Nova Light" w:eastAsiaTheme="minorHAnsi" w:hAnsi="Arial Nova Light" w:cstheme="minorBidi"/>
        </w:rPr>
        <w:t xml:space="preserve">. Likewise, subjective emotional experience during movies showed more intense and more negative ratings </w:t>
      </w:r>
      <w:r w:rsidR="00104FAE">
        <w:rPr>
          <w:rFonts w:ascii="Arial Nova Light" w:eastAsiaTheme="minorHAnsi" w:hAnsi="Arial Nova Light" w:cstheme="minorBidi"/>
        </w:rPr>
        <w:t>in</w:t>
      </w:r>
      <w:r w:rsidRPr="00CB1A6B">
        <w:rPr>
          <w:rFonts w:ascii="Arial Nova Light" w:eastAsiaTheme="minorHAnsi" w:hAnsi="Arial Nova Light" w:cstheme="minorBidi"/>
        </w:rPr>
        <w:t xml:space="preserve"> the negative than neutral condition [</w:t>
      </w:r>
      <w:r w:rsidR="00426D68" w:rsidRPr="00426D68">
        <w:rPr>
          <w:rFonts w:ascii="Arial Nova Light" w:eastAsiaTheme="minorHAnsi" w:hAnsi="Arial Nova Light" w:cstheme="minorBidi"/>
          <w:i/>
          <w:iCs/>
        </w:rPr>
        <w:t>F</w:t>
      </w:r>
      <w:r w:rsidR="00B21D77" w:rsidRPr="00CB1A6B">
        <w:rPr>
          <w:rFonts w:ascii="Arial Nova Light" w:eastAsiaTheme="minorHAnsi" w:hAnsi="Arial Nova Light" w:cstheme="minorBidi"/>
        </w:rPr>
        <w:t xml:space="preserve">(1, </w:t>
      </w:r>
      <w:r w:rsidR="00B21D77">
        <w:rPr>
          <w:rFonts w:ascii="Arial Nova Light" w:eastAsiaTheme="minorHAnsi" w:hAnsi="Arial Nova Light" w:cstheme="minorBidi"/>
        </w:rPr>
        <w:t>72</w:t>
      </w:r>
      <w:r w:rsidR="00B21D77" w:rsidRPr="00CB1A6B">
        <w:rPr>
          <w:rFonts w:ascii="Arial Nova Light" w:eastAsiaTheme="minorHAnsi" w:hAnsi="Arial Nova Light" w:cstheme="minorBidi"/>
        </w:rPr>
        <w:t xml:space="preserve">)= </w:t>
      </w:r>
      <w:r w:rsidR="00B21D77">
        <w:rPr>
          <w:rFonts w:ascii="Arial Nova Light" w:eastAsiaTheme="minorHAnsi" w:hAnsi="Arial Nova Light" w:cstheme="minorBidi"/>
        </w:rPr>
        <w:t>384</w:t>
      </w:r>
      <w:r w:rsidR="00B21D77" w:rsidRPr="00CB1A6B">
        <w:rPr>
          <w:rFonts w:ascii="Arial Nova Light" w:eastAsiaTheme="minorHAnsi" w:hAnsi="Arial Nova Light" w:cstheme="minorBidi"/>
        </w:rPr>
        <w:t>.</w:t>
      </w:r>
      <w:r w:rsidR="00B21D77">
        <w:rPr>
          <w:rFonts w:ascii="Arial Nova Light" w:eastAsiaTheme="minorHAnsi" w:hAnsi="Arial Nova Light" w:cstheme="minorBidi"/>
        </w:rPr>
        <w:t>44</w:t>
      </w:r>
      <w:r w:rsidR="00E704A9">
        <w:rPr>
          <w:rFonts w:ascii="Arial Nova Light" w:eastAsiaTheme="minorHAnsi" w:hAnsi="Arial Nova Light" w:cstheme="minorBidi"/>
        </w:rPr>
        <w:t>;</w:t>
      </w:r>
      <w:r w:rsidR="00B21D77" w:rsidRPr="00CB1A6B">
        <w:rPr>
          <w:rFonts w:ascii="Arial Nova Light" w:eastAsiaTheme="minorHAnsi" w:hAnsi="Arial Nova Light" w:cstheme="minorBidi"/>
        </w:rPr>
        <w:t xml:space="preserve"> </w:t>
      </w:r>
      <w:r w:rsidR="00B21D77" w:rsidRPr="00426D68">
        <w:rPr>
          <w:rFonts w:ascii="Arial Nova Light" w:eastAsiaTheme="minorHAnsi" w:hAnsi="Arial Nova Light" w:cstheme="minorBidi"/>
          <w:i/>
          <w:iCs/>
        </w:rPr>
        <w:t>p</w:t>
      </w:r>
      <w:r w:rsidR="00B21D77" w:rsidRPr="00426D68">
        <w:rPr>
          <w:rFonts w:ascii="Arial Nova Light" w:eastAsiaTheme="minorHAnsi" w:hAnsi="Arial Nova Light" w:cstheme="minorBidi"/>
          <w:i/>
          <w:iCs/>
          <w:position w:val="-6"/>
          <w:vertAlign w:val="subscript"/>
        </w:rPr>
        <w:t>FDR</w:t>
      </w:r>
      <w:r w:rsidR="00B21D77" w:rsidRPr="00CB1A6B">
        <w:rPr>
          <w:rFonts w:ascii="Arial Nova Light" w:eastAsiaTheme="minorHAnsi" w:hAnsi="Arial Nova Light" w:cstheme="minorBidi"/>
        </w:rPr>
        <w:t xml:space="preserve">&lt; </w:t>
      </w:r>
      <w:r w:rsidR="00B21D77">
        <w:rPr>
          <w:rFonts w:ascii="Arial Nova Light" w:eastAsiaTheme="minorHAnsi" w:hAnsi="Arial Nova Light" w:cstheme="minorBidi"/>
        </w:rPr>
        <w:t>.05</w:t>
      </w:r>
      <w:r w:rsidR="00E704A9">
        <w:rPr>
          <w:rFonts w:ascii="Arial Nova Light" w:eastAsiaTheme="minorHAnsi" w:hAnsi="Arial Nova Light" w:cstheme="minorBidi"/>
        </w:rPr>
        <w:t>;</w:t>
      </w:r>
      <w:r w:rsidRPr="00CB1A6B">
        <w:rPr>
          <w:rFonts w:ascii="Arial Nova Light" w:eastAsiaTheme="minorHAnsi" w:hAnsi="Arial Nova Light" w:cstheme="minorBidi"/>
        </w:rPr>
        <w:t xml:space="preserve"> </w:t>
      </w:r>
      <w:r w:rsidR="00FF22C1" w:rsidRPr="00CB1A6B">
        <w:rPr>
          <w:rFonts w:ascii="Arial Nova" w:eastAsiaTheme="minorHAnsi" w:hAnsi="Arial Nova" w:cstheme="minorBidi"/>
          <w:b/>
          <w:bCs/>
        </w:rPr>
        <w:t>Figure 1</w:t>
      </w:r>
      <w:r w:rsidRPr="00CB1A6B">
        <w:rPr>
          <w:rFonts w:ascii="Arial Nova" w:eastAsiaTheme="minorHAnsi" w:hAnsi="Arial Nova" w:cstheme="minorBidi"/>
          <w:b/>
          <w:bCs/>
        </w:rPr>
        <w:t>B</w:t>
      </w:r>
      <w:r w:rsidRPr="00CB1A6B">
        <w:rPr>
          <w:rFonts w:ascii="Arial Nova Light" w:eastAsiaTheme="minorHAnsi" w:hAnsi="Arial Nova Light" w:cstheme="minorBidi"/>
        </w:rPr>
        <w:t>].</w:t>
      </w:r>
    </w:p>
    <w:p w14:paraId="505D5E98" w14:textId="3CF0B086" w:rsidR="00B166B2" w:rsidRPr="00CB1A6B" w:rsidRDefault="00B166B2" w:rsidP="00B166B2">
      <w:pPr>
        <w:spacing w:afterLines="120" w:after="288" w:line="240" w:lineRule="auto"/>
        <w:jc w:val="both"/>
        <w:rPr>
          <w:rFonts w:ascii="Arial Nova" w:eastAsiaTheme="minorHAnsi" w:hAnsi="Arial Nova" w:cstheme="minorBidi"/>
          <w:b/>
          <w:iCs/>
        </w:rPr>
      </w:pPr>
      <w:r w:rsidRPr="00CB1A6B">
        <w:rPr>
          <w:rFonts w:ascii="Arial Nova" w:eastAsiaTheme="minorHAnsi" w:hAnsi="Arial Nova" w:cstheme="minorBidi"/>
          <w:b/>
          <w:iCs/>
        </w:rPr>
        <w:t xml:space="preserve">Behavioral performance and affective modulation </w:t>
      </w:r>
      <w:r w:rsidR="00104FAE">
        <w:rPr>
          <w:rFonts w:ascii="Arial Nova" w:eastAsiaTheme="minorHAnsi" w:hAnsi="Arial Nova" w:cstheme="minorBidi"/>
          <w:b/>
          <w:iCs/>
        </w:rPr>
        <w:t>of</w:t>
      </w:r>
      <w:r w:rsidRPr="00CB1A6B">
        <w:rPr>
          <w:rFonts w:ascii="Arial Nova" w:eastAsiaTheme="minorHAnsi" w:hAnsi="Arial Nova" w:cstheme="minorBidi"/>
          <w:b/>
          <w:iCs/>
        </w:rPr>
        <w:t xml:space="preserve"> cognitive control tasks.</w:t>
      </w:r>
    </w:p>
    <w:p w14:paraId="6936EC28" w14:textId="48685CBC" w:rsidR="00B166B2" w:rsidRPr="00CB1A6B" w:rsidRDefault="00842D97" w:rsidP="00685241">
      <w:pPr>
        <w:spacing w:afterLines="120" w:after="288" w:line="480" w:lineRule="auto"/>
        <w:jc w:val="both"/>
        <w:rPr>
          <w:rFonts w:ascii="Arial Nova Light" w:eastAsiaTheme="minorHAnsi" w:hAnsi="Arial Nova Light" w:cstheme="minorBidi"/>
          <w:iCs/>
        </w:rPr>
      </w:pPr>
      <w:sdt>
        <w:sdtPr>
          <w:rPr>
            <w:rFonts w:ascii="Arial Nova Light" w:eastAsiaTheme="minorHAnsi" w:hAnsi="Arial Nova Light" w:cstheme="minorBidi"/>
          </w:rPr>
          <w:id w:val="1691034808"/>
          <w:docPartObj>
            <w:docPartGallery w:val="Watermarks"/>
          </w:docPartObj>
        </w:sdtPr>
        <w:sdtEndPr/>
        <w:sdtContent/>
      </w:sdt>
      <w:r w:rsidR="00B166B2" w:rsidRPr="00CB1A6B">
        <w:rPr>
          <w:rFonts w:ascii="Arial Nova Light" w:eastAsiaTheme="minorHAnsi" w:hAnsi="Arial Nova Light" w:cstheme="minorBidi"/>
        </w:rPr>
        <w:t xml:space="preserve">In keeping with preliminary pilot testing, behavioral performance during fMRI confirmed an effective standardization of our two attentional tasks (Flanker and Stroop). Accuracy and response times (RTs) showed no significant difference </w:t>
      </w:r>
      <w:sdt>
        <w:sdtPr>
          <w:rPr>
            <w:rFonts w:ascii="Arial Nova Light" w:eastAsiaTheme="minorHAnsi" w:hAnsi="Arial Nova Light" w:cstheme="minorBidi"/>
          </w:rPr>
          <w:id w:val="-2083983169"/>
          <w:docPartObj>
            <w:docPartGallery w:val="Watermarks"/>
          </w:docPartObj>
        </w:sdtPr>
        <w:sdtEndPr/>
        <w:sdtContent/>
      </w:sdt>
      <w:r w:rsidR="00B166B2" w:rsidRPr="00CB1A6B">
        <w:rPr>
          <w:rFonts w:ascii="Arial Nova Light" w:eastAsiaTheme="minorHAnsi" w:hAnsi="Arial Nova Light" w:cstheme="minorBidi"/>
        </w:rPr>
        <w:t>between tasks in any trial type (no main effect of task, nor interaction of task x trial type in detailed analys</w:t>
      </w:r>
      <w:r w:rsidR="00685241">
        <w:rPr>
          <w:rFonts w:ascii="Arial Nova Light" w:eastAsiaTheme="minorHAnsi" w:hAnsi="Arial Nova Light" w:cstheme="minorBidi"/>
        </w:rPr>
        <w:t>e</w:t>
      </w:r>
      <w:r w:rsidR="00B166B2" w:rsidRPr="00CB1A6B">
        <w:rPr>
          <w:rFonts w:ascii="Arial Nova Light" w:eastAsiaTheme="minorHAnsi" w:hAnsi="Arial Nova Light" w:cstheme="minorBidi"/>
        </w:rPr>
        <w:t xml:space="preserve">s; see full results in </w:t>
      </w:r>
      <w:r w:rsidR="00685241">
        <w:rPr>
          <w:rFonts w:ascii="Arial Nova Light" w:eastAsiaTheme="minorHAnsi" w:hAnsi="Arial Nova Light" w:cstheme="minorBidi"/>
        </w:rPr>
        <w:t xml:space="preserve">the </w:t>
      </w:r>
      <w:proofErr w:type="spellStart"/>
      <w:r w:rsidR="00B166B2" w:rsidRPr="00CB1A6B">
        <w:rPr>
          <w:rFonts w:ascii="Arial Nova Light" w:eastAsiaTheme="minorHAnsi" w:hAnsi="Arial Nova Light" w:cstheme="minorBidi"/>
        </w:rPr>
        <w:t>Sl</w:t>
      </w:r>
      <w:proofErr w:type="spellEnd"/>
      <w:r w:rsidR="00B166B2" w:rsidRPr="00CB1A6B">
        <w:rPr>
          <w:rFonts w:ascii="Arial Nova Light" w:eastAsiaTheme="minorHAnsi" w:hAnsi="Arial Nova Light" w:cstheme="minorBidi"/>
        </w:rPr>
        <w:t xml:space="preserve"> “Supplementary </w:t>
      </w:r>
      <w:r w:rsidR="00685241">
        <w:rPr>
          <w:rFonts w:ascii="Arial Nova Light" w:eastAsiaTheme="minorHAnsi" w:hAnsi="Arial Nova Light" w:cstheme="minorBidi"/>
        </w:rPr>
        <w:t>R</w:t>
      </w:r>
      <w:r w:rsidR="00B166B2" w:rsidRPr="00CB1A6B">
        <w:rPr>
          <w:rFonts w:ascii="Arial Nova Light" w:eastAsiaTheme="minorHAnsi" w:hAnsi="Arial Nova Light" w:cstheme="minorBidi"/>
        </w:rPr>
        <w:t>esults” section).</w:t>
      </w:r>
      <w:r w:rsidR="00B166B2" w:rsidRPr="00CB1A6B">
        <w:rPr>
          <w:rFonts w:ascii="Arial Nova Light" w:eastAsiaTheme="minorHAnsi" w:hAnsi="Arial Nova Light" w:cstheme="minorBidi"/>
          <w:iCs/>
        </w:rPr>
        <w:t xml:space="preserve"> </w:t>
      </w:r>
      <w:r w:rsidR="00B166B2" w:rsidRPr="00CB1A6B">
        <w:rPr>
          <w:rFonts w:ascii="Arial Nova Light" w:eastAsiaTheme="minorHAnsi" w:hAnsi="Arial Nova Light" w:cstheme="minorBidi"/>
        </w:rPr>
        <w:t xml:space="preserve">Moreover, this RT pattern </w:t>
      </w:r>
      <w:r w:rsidR="00104FAE">
        <w:rPr>
          <w:rFonts w:ascii="Arial Nova Light" w:eastAsiaTheme="minorHAnsi" w:hAnsi="Arial Nova Light" w:cstheme="minorBidi"/>
        </w:rPr>
        <w:t xml:space="preserve">across trial types </w:t>
      </w:r>
      <w:r w:rsidR="00B166B2" w:rsidRPr="00CB1A6B">
        <w:rPr>
          <w:rFonts w:ascii="Arial Nova Light" w:eastAsiaTheme="minorHAnsi" w:hAnsi="Arial Nova Light" w:cstheme="minorBidi"/>
        </w:rPr>
        <w:t>was similar</w:t>
      </w:r>
      <w:r w:rsidR="00B166B2" w:rsidRPr="00CB1A6B">
        <w:rPr>
          <w:rFonts w:ascii="Arial Nova Light" w:eastAsiaTheme="minorHAnsi" w:hAnsi="Arial Nova Light" w:cstheme="minorBidi"/>
          <w:iCs/>
        </w:rPr>
        <w:t xml:space="preserve"> regardless of the emotional induction (see SI </w:t>
      </w:r>
      <w:r w:rsidR="00104FAE">
        <w:rPr>
          <w:rFonts w:ascii="Arial Nova Light" w:eastAsiaTheme="minorHAnsi" w:hAnsi="Arial Nova Light" w:cstheme="minorBidi"/>
          <w:iCs/>
        </w:rPr>
        <w:t>“</w:t>
      </w:r>
      <w:r w:rsidR="00B166B2" w:rsidRPr="00CB1A6B">
        <w:rPr>
          <w:rFonts w:ascii="Arial Nova Light" w:eastAsiaTheme="minorHAnsi" w:hAnsi="Arial Nova Light" w:cstheme="minorBidi"/>
          <w:iCs/>
        </w:rPr>
        <w:t xml:space="preserve">Supplementary </w:t>
      </w:r>
      <w:r w:rsidR="00685241">
        <w:rPr>
          <w:rFonts w:ascii="Arial Nova Light" w:eastAsiaTheme="minorHAnsi" w:hAnsi="Arial Nova Light" w:cstheme="minorBidi"/>
          <w:iCs/>
        </w:rPr>
        <w:t>R</w:t>
      </w:r>
      <w:r w:rsidR="00B166B2" w:rsidRPr="00CB1A6B">
        <w:rPr>
          <w:rFonts w:ascii="Arial Nova Light" w:eastAsiaTheme="minorHAnsi" w:hAnsi="Arial Nova Light" w:cstheme="minorBidi"/>
          <w:iCs/>
        </w:rPr>
        <w:t>esults</w:t>
      </w:r>
      <w:r w:rsidR="00685241">
        <w:rPr>
          <w:rFonts w:ascii="Arial Nova Light" w:eastAsiaTheme="minorHAnsi" w:hAnsi="Arial Nova Light" w:cstheme="minorBidi"/>
          <w:iCs/>
        </w:rPr>
        <w:t>”</w:t>
      </w:r>
      <w:r w:rsidR="00FC504B">
        <w:rPr>
          <w:rFonts w:ascii="Arial Nova Light" w:eastAsiaTheme="minorHAnsi" w:hAnsi="Arial Nova Light" w:cstheme="minorBidi"/>
          <w:iCs/>
        </w:rPr>
        <w:t xml:space="preserve"> </w:t>
      </w:r>
      <w:r w:rsidR="00685241">
        <w:rPr>
          <w:rFonts w:ascii="Arial Nova Light" w:eastAsiaTheme="minorHAnsi" w:hAnsi="Arial Nova Light" w:cstheme="minorBidi"/>
          <w:iCs/>
        </w:rPr>
        <w:t>section,</w:t>
      </w:r>
      <w:r w:rsidR="00B166B2" w:rsidRPr="00CB1A6B">
        <w:rPr>
          <w:rFonts w:ascii="Arial Nova Light" w:eastAsiaTheme="minorHAnsi" w:hAnsi="Arial Nova Light" w:cstheme="minorBidi"/>
          <w:iCs/>
        </w:rPr>
        <w:t xml:space="preserve"> </w:t>
      </w:r>
      <w:r w:rsidR="0017390E" w:rsidRPr="00CB1A6B">
        <w:rPr>
          <w:rFonts w:ascii="Arial Nova" w:eastAsiaTheme="minorHAnsi" w:hAnsi="Arial Nova" w:cstheme="minorBidi"/>
          <w:b/>
          <w:bCs/>
          <w:iCs/>
        </w:rPr>
        <w:t>Table S1</w:t>
      </w:r>
      <w:r w:rsidR="00685241">
        <w:rPr>
          <w:rFonts w:ascii="Arial Nova" w:eastAsiaTheme="minorHAnsi" w:hAnsi="Arial Nova" w:cstheme="minorBidi"/>
          <w:iCs/>
        </w:rPr>
        <w:t xml:space="preserve">, </w:t>
      </w:r>
      <w:r w:rsidR="00685241" w:rsidRPr="00685241">
        <w:rPr>
          <w:rFonts w:ascii="Arial Nova Light" w:eastAsiaTheme="minorHAnsi" w:hAnsi="Arial Nova Light" w:cstheme="minorBidi"/>
          <w:iCs/>
        </w:rPr>
        <w:t>and</w:t>
      </w:r>
      <w:r w:rsidR="00B166B2" w:rsidRPr="00CB1A6B">
        <w:rPr>
          <w:rFonts w:ascii="Arial Nova" w:eastAsiaTheme="minorHAnsi" w:hAnsi="Arial Nova" w:cstheme="minorBidi"/>
          <w:iCs/>
        </w:rPr>
        <w:t xml:space="preserve"> </w:t>
      </w:r>
      <w:r w:rsidR="0017390E" w:rsidRPr="00CB1A6B">
        <w:rPr>
          <w:rFonts w:ascii="Arial Nova" w:eastAsiaTheme="minorHAnsi" w:hAnsi="Arial Nova" w:cstheme="minorBidi"/>
          <w:b/>
          <w:bCs/>
          <w:iCs/>
        </w:rPr>
        <w:t>Figure S1C</w:t>
      </w:r>
      <w:r w:rsidR="00B166B2" w:rsidRPr="00CB1A6B">
        <w:rPr>
          <w:rFonts w:ascii="Arial Nova Light" w:eastAsiaTheme="minorHAnsi" w:hAnsi="Arial Nova Light" w:cstheme="minorBidi"/>
          <w:iCs/>
        </w:rPr>
        <w:t xml:space="preserve">). These results ensure </w:t>
      </w:r>
      <w:r w:rsidR="000576F5">
        <w:rPr>
          <w:rFonts w:ascii="Arial Nova Light" w:eastAsiaTheme="minorHAnsi" w:hAnsi="Arial Nova Light" w:cstheme="minorBidi"/>
          <w:iCs/>
        </w:rPr>
        <w:t xml:space="preserve">a </w:t>
      </w:r>
      <w:r w:rsidR="00B166B2" w:rsidRPr="00CB1A6B">
        <w:rPr>
          <w:rFonts w:ascii="Arial Nova Light" w:eastAsiaTheme="minorHAnsi" w:hAnsi="Arial Nova Light" w:cstheme="minorBidi"/>
          <w:iCs/>
        </w:rPr>
        <w:t>reliabl</w:t>
      </w:r>
      <w:r w:rsidR="000576F5">
        <w:rPr>
          <w:rFonts w:ascii="Arial Nova Light" w:eastAsiaTheme="minorHAnsi" w:hAnsi="Arial Nova Light" w:cstheme="minorBidi"/>
          <w:iCs/>
        </w:rPr>
        <w:t>e</w:t>
      </w:r>
      <w:r w:rsidR="00B166B2" w:rsidRPr="00CB1A6B">
        <w:rPr>
          <w:rFonts w:ascii="Arial Nova Light" w:eastAsiaTheme="minorHAnsi" w:hAnsi="Arial Nova Light" w:cstheme="minorBidi"/>
          <w:iCs/>
        </w:rPr>
        <w:t xml:space="preserve"> compar</w:t>
      </w:r>
      <w:r w:rsidR="000576F5">
        <w:rPr>
          <w:rFonts w:ascii="Arial Nova Light" w:eastAsiaTheme="minorHAnsi" w:hAnsi="Arial Nova Light" w:cstheme="minorBidi"/>
          <w:iCs/>
        </w:rPr>
        <w:t>ison of</w:t>
      </w:r>
      <w:r w:rsidR="00B166B2" w:rsidRPr="00CB1A6B">
        <w:rPr>
          <w:rFonts w:ascii="Arial Nova Light" w:eastAsiaTheme="minorHAnsi" w:hAnsi="Arial Nova Light" w:cstheme="minorBidi"/>
          <w:iCs/>
        </w:rPr>
        <w:t xml:space="preserve"> cognitive control performance across conditions with no task confound</w:t>
      </w:r>
      <w:r w:rsidR="000576F5">
        <w:rPr>
          <w:rFonts w:ascii="Arial Nova Light" w:eastAsiaTheme="minorHAnsi" w:hAnsi="Arial Nova Light" w:cstheme="minorBidi"/>
          <w:iCs/>
        </w:rPr>
        <w:t>,</w:t>
      </w:r>
      <w:r w:rsidR="00B166B2" w:rsidRPr="00CB1A6B">
        <w:rPr>
          <w:rFonts w:ascii="Arial Nova Light" w:eastAsiaTheme="minorHAnsi" w:hAnsi="Arial Nova Light" w:cstheme="minorBidi"/>
          <w:iCs/>
        </w:rPr>
        <w:t xml:space="preserve"> and no habituation or learning effects. All behavioral and imaging data were therefore pooled across the two tasks.</w:t>
      </w:r>
    </w:p>
    <w:p w14:paraId="7B24FDBF" w14:textId="4FB1A5C0" w:rsidR="00B166B2" w:rsidRPr="00CB1A6B" w:rsidRDefault="00B166B2" w:rsidP="00685241">
      <w:pPr>
        <w:spacing w:afterLines="120" w:after="288" w:line="480" w:lineRule="auto"/>
        <w:jc w:val="both"/>
        <w:rPr>
          <w:rFonts w:ascii="Arial Nova Light" w:eastAsiaTheme="minorHAnsi" w:hAnsi="Arial Nova Light" w:cstheme="minorBidi"/>
        </w:rPr>
      </w:pPr>
      <w:r w:rsidRPr="00CB1A6B">
        <w:rPr>
          <w:rFonts w:ascii="Arial Nova Light" w:eastAsiaTheme="minorHAnsi" w:hAnsi="Arial Nova Light" w:cstheme="minorBidi"/>
        </w:rPr>
        <w:t xml:space="preserve">Our main analysis </w:t>
      </w:r>
      <w:r w:rsidR="000576F5">
        <w:rPr>
          <w:rFonts w:ascii="Arial Nova Light" w:eastAsiaTheme="minorHAnsi" w:hAnsi="Arial Nova Light" w:cstheme="minorBidi"/>
        </w:rPr>
        <w:t xml:space="preserve">of behavioral performance </w:t>
      </w:r>
      <w:r w:rsidRPr="00CB1A6B">
        <w:rPr>
          <w:rFonts w:ascii="Arial Nova Light" w:eastAsiaTheme="minorHAnsi" w:hAnsi="Arial Nova Light" w:cstheme="minorBidi"/>
        </w:rPr>
        <w:t xml:space="preserve">focused on RTs, as they provide the most sensitive </w:t>
      </w:r>
      <w:r w:rsidR="000576F5">
        <w:rPr>
          <w:rFonts w:ascii="Arial Nova Light" w:eastAsiaTheme="minorHAnsi" w:hAnsi="Arial Nova Light" w:cstheme="minorBidi"/>
        </w:rPr>
        <w:t>and commonly used</w:t>
      </w:r>
      <w:r w:rsidRPr="00CB1A6B">
        <w:rPr>
          <w:rFonts w:ascii="Arial Nova Light" w:eastAsiaTheme="minorHAnsi" w:hAnsi="Arial Nova Light" w:cstheme="minorBidi"/>
        </w:rPr>
        <w:t xml:space="preserve"> measure</w:t>
      </w:r>
      <w:r w:rsidR="000F55CA">
        <w:rPr>
          <w:rFonts w:ascii="Arial Nova Light" w:eastAsiaTheme="minorHAnsi" w:hAnsi="Arial Nova Light" w:cstheme="minorBidi"/>
        </w:rPr>
        <w:t xml:space="preserve"> in these tasks</w:t>
      </w:r>
      <w:r w:rsidR="00426D68">
        <w:rPr>
          <w:rFonts w:ascii="Arial Nova Light" w:eastAsiaTheme="minorHAnsi" w:hAnsi="Arial Nova Light" w:cstheme="minorBidi"/>
        </w:rPr>
        <w:fldChar w:fldCharType="begin" w:fldLock="1"/>
      </w:r>
      <w:r w:rsidR="00AF3FD0">
        <w:rPr>
          <w:rFonts w:ascii="Arial Nova Light" w:eastAsiaTheme="minorHAnsi" w:hAnsi="Arial Nova Light" w:cstheme="minorBidi"/>
        </w:rPr>
        <w:instrText xml:space="preserve"> ADDIN ZOTERO_ITEM CSL_CITATION {"citationID":"91w0pR7i","properties":{"formattedCitation":"\\super 79\\nosupersub{}","plainCitation":"79","noteIndex":0},"citationItems":[{"id":9367,"uris":["http://www.mendeley.com/documents/?uuid=fe7278b1-3c9c-4f27-b6fb-10da0439ac1c","http://zotero.org/groups/5758162/items/HL8ZJ8GB"],"itemData":{"id":9367,"type":"article-journal","abstract":"Naming the ink color of an incongruent color word (e.g., RED printed in green) usually takes longer than naming the ink color of a color bar. However, when the ink matches the word (e.g., RED printed in red), naming tends to be faster. These phenomena are known as the STroop interference effect and the Stroop congruency effect, respectively. Although the interference effect has been robust and reliable across studies, the congruency effect tends to be elusive. It was hypothesized that this variation in outcomes might be related to subjects' response strategy. The experiment conducted to test this hypothesis induced either a speed or an accuracy strategy in two separate groups of subjects. Significant interference effects were found for both groups and the magnitudes did not differ. At the same time, the congruency effect was observed in the speed group but not in the accuracy group. These results suggest that researchers who wish to observe and study the Stroop congruency and interference effects should place special emphasis on speed. Implications of the study for a model of the Stroop effect are also discussed.","container-title":"Perceptual and motor skills","DOI":"10.2466/pms.1991.73.1.67","ISSN":"00315125","note":"PMID: 1945723","title":"The Stroop congruency effect is more observable under a speed strategy than an accuracy strategy.","author":[{"family":"Chen","given":"J. Y."},{"family":"Johnson","given":"M. K."}],"issued":{"date-parts":[["1991"]]}}}],"schema":"https://github.com/citation-style-language/schema/raw/master/csl-citation.json"} </w:instrText>
      </w:r>
      <w:r w:rsidR="00426D68">
        <w:rPr>
          <w:rFonts w:ascii="Arial Nova Light" w:eastAsiaTheme="minorHAnsi" w:hAnsi="Arial Nova Light" w:cstheme="minorBidi"/>
        </w:rPr>
        <w:fldChar w:fldCharType="separate"/>
      </w:r>
      <w:r w:rsidR="00AF3FD0" w:rsidRPr="00AF3FD0">
        <w:rPr>
          <w:rFonts w:ascii="Arial Nova Light" w:hAnsi="Arial Nova Light"/>
          <w:vertAlign w:val="superscript"/>
        </w:rPr>
        <w:t>79</w:t>
      </w:r>
      <w:r w:rsidR="00426D68">
        <w:rPr>
          <w:rFonts w:ascii="Arial Nova Light" w:eastAsiaTheme="minorHAnsi" w:hAnsi="Arial Nova Light" w:cstheme="minorBidi"/>
        </w:rPr>
        <w:fldChar w:fldCharType="end"/>
      </w:r>
      <w:r w:rsidR="000576F5">
        <w:rPr>
          <w:rFonts w:ascii="Arial Nova Light" w:eastAsiaTheme="minorHAnsi" w:hAnsi="Arial Nova Light" w:cstheme="minorBidi"/>
        </w:rPr>
        <w:t>. However,</w:t>
      </w:r>
      <w:r w:rsidRPr="00CB1A6B">
        <w:rPr>
          <w:rFonts w:ascii="Arial Nova Light" w:eastAsiaTheme="minorHAnsi" w:hAnsi="Arial Nova Light" w:cstheme="minorBidi"/>
        </w:rPr>
        <w:t xml:space="preserve"> qualitatively similar results were observed for accuracy (see detailed description in </w:t>
      </w:r>
      <w:r w:rsidR="00E17ECC">
        <w:rPr>
          <w:rFonts w:ascii="Arial Nova Light" w:eastAsiaTheme="minorHAnsi" w:hAnsi="Arial Nova Light" w:cstheme="minorBidi"/>
        </w:rPr>
        <w:t xml:space="preserve">the </w:t>
      </w:r>
      <w:proofErr w:type="spellStart"/>
      <w:r w:rsidRPr="00CB1A6B">
        <w:rPr>
          <w:rFonts w:ascii="Arial Nova Light" w:eastAsiaTheme="minorHAnsi" w:hAnsi="Arial Nova Light" w:cstheme="minorBidi"/>
        </w:rPr>
        <w:t>Sl</w:t>
      </w:r>
      <w:proofErr w:type="spellEnd"/>
      <w:r w:rsidRPr="00CB1A6B">
        <w:rPr>
          <w:rFonts w:ascii="Arial Nova Light" w:eastAsiaTheme="minorHAnsi" w:hAnsi="Arial Nova Light" w:cstheme="minorBidi"/>
        </w:rPr>
        <w:t xml:space="preserve"> “Supplementary </w:t>
      </w:r>
      <w:r w:rsidR="00685241">
        <w:rPr>
          <w:rFonts w:ascii="Arial Nova Light" w:eastAsiaTheme="minorHAnsi" w:hAnsi="Arial Nova Light" w:cstheme="minorBidi"/>
        </w:rPr>
        <w:t>R</w:t>
      </w:r>
      <w:r w:rsidRPr="00CB1A6B">
        <w:rPr>
          <w:rFonts w:ascii="Arial Nova Light" w:eastAsiaTheme="minorHAnsi" w:hAnsi="Arial Nova Light" w:cstheme="minorBidi"/>
        </w:rPr>
        <w:t>esults” section). In accordance with our pilot validation, a</w:t>
      </w:r>
      <w:r w:rsidR="004165BE">
        <w:rPr>
          <w:rFonts w:ascii="Arial Nova Light" w:eastAsiaTheme="minorHAnsi" w:hAnsi="Arial Nova Light" w:cstheme="minorBidi"/>
        </w:rPr>
        <w:t xml:space="preserve"> linear mixed model (</w:t>
      </w:r>
      <w:r w:rsidRPr="004165BE">
        <w:rPr>
          <w:rFonts w:ascii="Arial Nova Light" w:eastAsiaTheme="minorHAnsi" w:hAnsi="Arial Nova Light" w:cstheme="minorBidi"/>
        </w:rPr>
        <w:t>LMM</w:t>
      </w:r>
      <w:r w:rsidR="004165BE" w:rsidRPr="004165BE">
        <w:rPr>
          <w:rFonts w:ascii="Arial Nova Light" w:eastAsiaTheme="minorHAnsi" w:hAnsi="Arial Nova Light" w:cstheme="minorBidi"/>
        </w:rPr>
        <w:t>)</w:t>
      </w:r>
      <w:r w:rsidRPr="004165BE">
        <w:rPr>
          <w:rFonts w:ascii="Arial Nova Light" w:eastAsiaTheme="minorHAnsi" w:hAnsi="Arial Nova Light" w:cstheme="minorBidi"/>
        </w:rPr>
        <w:t xml:space="preserve"> ANOVA analysis</w:t>
      </w:r>
      <w:r w:rsidRPr="00CB1A6B">
        <w:rPr>
          <w:rFonts w:ascii="Arial Nova Light" w:eastAsiaTheme="minorHAnsi" w:hAnsi="Arial Nova Light" w:cstheme="minorBidi"/>
        </w:rPr>
        <w:t xml:space="preserve"> with the factors </w:t>
      </w:r>
      <w:r w:rsidR="009A42E0" w:rsidRPr="00CB1A6B">
        <w:rPr>
          <w:rFonts w:ascii="Arial Nova Light" w:eastAsiaTheme="minorHAnsi" w:hAnsi="Arial Nova Light" w:cstheme="minorBidi"/>
        </w:rPr>
        <w:t xml:space="preserve">“task”, “trial congruency”, “trial sequence”, and “emotion context” </w:t>
      </w:r>
      <w:r w:rsidRPr="00CB1A6B">
        <w:rPr>
          <w:rFonts w:ascii="Arial Nova Light" w:eastAsiaTheme="minorHAnsi" w:hAnsi="Arial Nova Light" w:cstheme="minorBidi"/>
        </w:rPr>
        <w:t xml:space="preserve">confirmed an absence of differences between Stroop and Flanker tasks [main effect of task: </w:t>
      </w:r>
      <w:r w:rsidR="00426D68" w:rsidRPr="00426D68">
        <w:rPr>
          <w:rFonts w:ascii="Arial Nova Light" w:eastAsiaTheme="minorHAnsi" w:hAnsi="Arial Nova Light" w:cstheme="minorBidi"/>
          <w:i/>
          <w:iCs/>
        </w:rPr>
        <w:t>F</w:t>
      </w:r>
      <w:r w:rsidRPr="00CB1A6B">
        <w:rPr>
          <w:rFonts w:ascii="Arial Nova Light" w:eastAsiaTheme="minorHAnsi" w:hAnsi="Arial Nova Light" w:cstheme="minorBidi"/>
        </w:rPr>
        <w:t xml:space="preserve">(1,154)= </w:t>
      </w:r>
      <w:r w:rsidR="00D941B0" w:rsidRPr="00CB1A6B">
        <w:rPr>
          <w:rFonts w:ascii="Arial Nova Light" w:eastAsiaTheme="minorHAnsi" w:hAnsi="Arial Nova Light" w:cstheme="minorBidi"/>
        </w:rPr>
        <w:t>1</w:t>
      </w:r>
      <w:r w:rsidR="00426D68">
        <w:rPr>
          <w:rFonts w:ascii="Arial Nova Light" w:eastAsiaTheme="minorHAnsi" w:hAnsi="Arial Nova Light" w:cstheme="minorBidi"/>
        </w:rPr>
        <w:t>.</w:t>
      </w:r>
      <w:r w:rsidR="00D941B0" w:rsidRPr="00CB1A6B">
        <w:rPr>
          <w:rFonts w:ascii="Arial Nova Light" w:eastAsiaTheme="minorHAnsi" w:hAnsi="Arial Nova Light" w:cstheme="minorBidi"/>
        </w:rPr>
        <w:t>52</w:t>
      </w:r>
      <w:r w:rsidR="00E704A9">
        <w:rPr>
          <w:rFonts w:ascii="Arial Nova Light" w:eastAsiaTheme="minorHAnsi" w:hAnsi="Arial Nova Light" w:cstheme="minorBidi"/>
        </w:rPr>
        <w:t>;</w:t>
      </w:r>
      <w:r w:rsidRPr="00CB1A6B">
        <w:rPr>
          <w:rFonts w:ascii="Arial Nova Light" w:eastAsiaTheme="minorHAnsi" w:hAnsi="Arial Nova Light" w:cstheme="minorBidi"/>
        </w:rPr>
        <w:t xml:space="preserve"> </w:t>
      </w:r>
      <w:r w:rsidR="00B21D77" w:rsidRPr="00426D68">
        <w:rPr>
          <w:rFonts w:ascii="Arial Nova Light" w:eastAsiaTheme="minorHAnsi" w:hAnsi="Arial Nova Light" w:cstheme="minorBidi"/>
          <w:i/>
          <w:iCs/>
        </w:rPr>
        <w:t>p</w:t>
      </w:r>
      <w:r w:rsidR="00426D68" w:rsidRPr="00426D68">
        <w:rPr>
          <w:rFonts w:ascii="Arial Nova Light" w:eastAsiaTheme="minorHAnsi" w:hAnsi="Arial Nova Light" w:cstheme="minorBidi"/>
          <w:i/>
          <w:iCs/>
        </w:rPr>
        <w:t>=</w:t>
      </w:r>
      <w:r w:rsidR="00426D68">
        <w:rPr>
          <w:rFonts w:ascii="Arial Nova Light" w:eastAsiaTheme="minorHAnsi" w:hAnsi="Arial Nova Light" w:cstheme="minorBidi"/>
        </w:rPr>
        <w:t xml:space="preserve"> n.s</w:t>
      </w:r>
      <w:r w:rsidRPr="00CB1A6B">
        <w:rPr>
          <w:rFonts w:ascii="Arial Nova Light" w:eastAsiaTheme="minorHAnsi" w:hAnsi="Arial Nova Light" w:cstheme="minorBidi"/>
        </w:rPr>
        <w:t xml:space="preserve">]. Importantly, there was a robust </w:t>
      </w:r>
      <w:r w:rsidR="00D941B0" w:rsidRPr="00CB1A6B">
        <w:rPr>
          <w:rFonts w:ascii="Arial Nova Light" w:eastAsiaTheme="minorHAnsi" w:hAnsi="Arial Nova Light" w:cstheme="minorBidi"/>
        </w:rPr>
        <w:t>congruency</w:t>
      </w:r>
      <w:r w:rsidRPr="00CB1A6B">
        <w:rPr>
          <w:rFonts w:ascii="Arial Nova Light" w:eastAsiaTheme="minorHAnsi" w:hAnsi="Arial Nova Light" w:cstheme="minorBidi"/>
        </w:rPr>
        <w:t xml:space="preserve"> effect</w:t>
      </w:r>
      <w:r w:rsidR="00D941B0" w:rsidRPr="00CB1A6B">
        <w:rPr>
          <w:rFonts w:ascii="Arial Nova Light" w:eastAsiaTheme="minorHAnsi" w:hAnsi="Arial Nova Light" w:cstheme="minorBidi"/>
        </w:rPr>
        <w:t xml:space="preserve"> (CE)</w:t>
      </w:r>
      <w:r w:rsidR="004165BE">
        <w:rPr>
          <w:rFonts w:ascii="Arial Nova Light" w:eastAsiaTheme="minorHAnsi" w:hAnsi="Arial Nova Light" w:cstheme="minorBidi"/>
        </w:rPr>
        <w:t xml:space="preserve"> in both tasks</w:t>
      </w:r>
      <w:r w:rsidRPr="00CB1A6B">
        <w:rPr>
          <w:rFonts w:ascii="Arial Nova Light" w:eastAsiaTheme="minorHAnsi" w:hAnsi="Arial Nova Light" w:cstheme="minorBidi"/>
        </w:rPr>
        <w:t xml:space="preserve"> [</w:t>
      </w:r>
      <w:r w:rsidR="004165BE">
        <w:rPr>
          <w:rFonts w:ascii="Arial Nova Light" w:eastAsiaTheme="minorHAnsi" w:hAnsi="Arial Nova Light" w:cstheme="minorBidi"/>
        </w:rPr>
        <w:t>slower RT with</w:t>
      </w:r>
      <w:r w:rsidRPr="00CB1A6B">
        <w:rPr>
          <w:rFonts w:ascii="Arial Nova Light" w:eastAsiaTheme="minorHAnsi" w:hAnsi="Arial Nova Light" w:cstheme="minorBidi"/>
        </w:rPr>
        <w:t xml:space="preserve"> incongruent “I” vs. congruent “C” distractors on current trial: </w:t>
      </w:r>
      <w:r w:rsidR="00426D68" w:rsidRPr="00426D68">
        <w:rPr>
          <w:rFonts w:ascii="Arial Nova Light" w:eastAsiaTheme="minorHAnsi" w:hAnsi="Arial Nova Light" w:cstheme="minorBidi"/>
          <w:i/>
          <w:iCs/>
        </w:rPr>
        <w:t>F</w:t>
      </w:r>
      <w:r w:rsidRPr="00CB1A6B">
        <w:rPr>
          <w:rFonts w:ascii="Arial Nova Light" w:eastAsiaTheme="minorHAnsi" w:hAnsi="Arial Nova Light" w:cstheme="minorBidi"/>
        </w:rPr>
        <w:t>(1,154)= 4</w:t>
      </w:r>
      <w:r w:rsidR="00D941B0" w:rsidRPr="00CB1A6B">
        <w:rPr>
          <w:rFonts w:ascii="Arial Nova Light" w:eastAsiaTheme="minorHAnsi" w:hAnsi="Arial Nova Light" w:cstheme="minorBidi"/>
        </w:rPr>
        <w:t>0</w:t>
      </w:r>
      <w:r w:rsidR="00E704A9">
        <w:rPr>
          <w:rFonts w:ascii="Arial Nova Light" w:eastAsiaTheme="minorHAnsi" w:hAnsi="Arial Nova Light" w:cstheme="minorBidi"/>
        </w:rPr>
        <w:t>.</w:t>
      </w:r>
      <w:r w:rsidR="00D941B0" w:rsidRPr="00CB1A6B">
        <w:rPr>
          <w:rFonts w:ascii="Arial Nova Light" w:eastAsiaTheme="minorHAnsi" w:hAnsi="Arial Nova Light" w:cstheme="minorBidi"/>
        </w:rPr>
        <w:t>11</w:t>
      </w:r>
      <w:r w:rsidR="00E704A9">
        <w:rPr>
          <w:rFonts w:ascii="Arial Nova Light" w:eastAsiaTheme="minorHAnsi" w:hAnsi="Arial Nova Light" w:cstheme="minorBidi"/>
        </w:rPr>
        <w:t xml:space="preserve">; </w:t>
      </w:r>
      <w:r w:rsidR="00B21D77" w:rsidRPr="00426D68">
        <w:rPr>
          <w:rFonts w:ascii="Arial Nova Light" w:eastAsiaTheme="minorHAnsi" w:hAnsi="Arial Nova Light" w:cstheme="minorBidi"/>
          <w:i/>
          <w:iCs/>
        </w:rPr>
        <w:t>p</w:t>
      </w:r>
      <w:r w:rsidRPr="00426D68">
        <w:rPr>
          <w:rFonts w:ascii="Arial Nova Light" w:eastAsiaTheme="minorHAnsi" w:hAnsi="Arial Nova Light" w:cstheme="minorBidi"/>
          <w:i/>
          <w:iCs/>
        </w:rPr>
        <w:t>&lt;</w:t>
      </w:r>
      <w:r w:rsidRPr="00CB1A6B">
        <w:rPr>
          <w:rFonts w:ascii="Arial Nova Light" w:eastAsiaTheme="minorHAnsi" w:hAnsi="Arial Nova Light" w:cstheme="minorBidi"/>
        </w:rPr>
        <w:t xml:space="preserve">.0001], regardless of the affective induction (no interaction, </w:t>
      </w:r>
      <w:r w:rsidR="00426D68" w:rsidRPr="00426D68">
        <w:rPr>
          <w:rFonts w:ascii="Arial Nova Light" w:eastAsiaTheme="minorHAnsi" w:hAnsi="Arial Nova Light" w:cstheme="minorBidi"/>
          <w:i/>
          <w:iCs/>
        </w:rPr>
        <w:t>F</w:t>
      </w:r>
      <w:r w:rsidRPr="00CB1A6B">
        <w:rPr>
          <w:rFonts w:ascii="Arial Nova Light" w:eastAsiaTheme="minorHAnsi" w:hAnsi="Arial Nova Light" w:cstheme="minorBidi"/>
        </w:rPr>
        <w:t>(1, 154)</w:t>
      </w:r>
      <w:r w:rsidR="00D941B0" w:rsidRPr="00CB1A6B">
        <w:rPr>
          <w:rFonts w:ascii="Arial Nova Light" w:eastAsiaTheme="minorHAnsi" w:hAnsi="Arial Nova Light" w:cstheme="minorBidi"/>
        </w:rPr>
        <w:t>=</w:t>
      </w:r>
      <w:r w:rsidRPr="00CB1A6B">
        <w:rPr>
          <w:rFonts w:ascii="Arial Nova Light" w:eastAsiaTheme="minorHAnsi" w:hAnsi="Arial Nova Light" w:cstheme="minorBidi"/>
        </w:rPr>
        <w:t>1</w:t>
      </w:r>
      <w:r w:rsidR="00426D68">
        <w:rPr>
          <w:rFonts w:ascii="Arial Nova Light" w:eastAsiaTheme="minorHAnsi" w:hAnsi="Arial Nova Light" w:cstheme="minorBidi"/>
        </w:rPr>
        <w:t>.</w:t>
      </w:r>
      <w:r w:rsidR="00D941B0" w:rsidRPr="00CB1A6B">
        <w:rPr>
          <w:rFonts w:ascii="Arial Nova Light" w:eastAsiaTheme="minorHAnsi" w:hAnsi="Arial Nova Light" w:cstheme="minorBidi"/>
        </w:rPr>
        <w:t>79</w:t>
      </w:r>
      <w:r w:rsidR="00E704A9">
        <w:rPr>
          <w:rFonts w:ascii="Arial Nova Light" w:eastAsiaTheme="minorHAnsi" w:hAnsi="Arial Nova Light" w:cstheme="minorBidi"/>
        </w:rPr>
        <w:t>;</w:t>
      </w:r>
      <w:r w:rsidRPr="00CB1A6B">
        <w:rPr>
          <w:rFonts w:ascii="Arial Nova Light" w:eastAsiaTheme="minorHAnsi" w:hAnsi="Arial Nova Light" w:cstheme="minorBidi"/>
        </w:rPr>
        <w:t xml:space="preserve"> </w:t>
      </w:r>
      <w:r w:rsidR="00B21D77" w:rsidRPr="00426D68">
        <w:rPr>
          <w:rFonts w:ascii="Arial Nova Light" w:eastAsiaTheme="minorHAnsi" w:hAnsi="Arial Nova Light" w:cstheme="minorBidi"/>
          <w:i/>
          <w:iCs/>
        </w:rPr>
        <w:t>p&lt;</w:t>
      </w:r>
      <w:r w:rsidRPr="00CB1A6B">
        <w:rPr>
          <w:rFonts w:ascii="Arial Nova Light" w:eastAsiaTheme="minorHAnsi" w:hAnsi="Arial Nova Light" w:cstheme="minorBidi"/>
        </w:rPr>
        <w:t xml:space="preserve"> 0</w:t>
      </w:r>
      <w:r w:rsidR="00426D68">
        <w:rPr>
          <w:rFonts w:ascii="Arial Nova Light" w:eastAsiaTheme="minorHAnsi" w:hAnsi="Arial Nova Light" w:cstheme="minorBidi"/>
        </w:rPr>
        <w:t>.</w:t>
      </w:r>
      <w:r w:rsidR="00B21D77">
        <w:rPr>
          <w:rFonts w:ascii="Arial Nova Light" w:eastAsiaTheme="minorHAnsi" w:hAnsi="Arial Nova Light" w:cstheme="minorBidi"/>
        </w:rPr>
        <w:t>5</w:t>
      </w:r>
      <w:r w:rsidRPr="00CB1A6B">
        <w:rPr>
          <w:rFonts w:ascii="Arial Nova Light" w:eastAsiaTheme="minorHAnsi" w:hAnsi="Arial Nova Light" w:cstheme="minorBidi"/>
        </w:rPr>
        <w:t>). CE effects did not differ when both tasks were directly compared [“</w:t>
      </w:r>
      <w:r w:rsidR="00AB6C6B" w:rsidRPr="00CB1A6B">
        <w:rPr>
          <w:rFonts w:ascii="Arial Nova Light" w:eastAsiaTheme="minorHAnsi" w:hAnsi="Arial Nova Light" w:cstheme="minorBidi"/>
        </w:rPr>
        <w:t xml:space="preserve">I &gt; </w:t>
      </w:r>
      <w:r w:rsidRPr="00CB1A6B">
        <w:rPr>
          <w:rFonts w:ascii="Arial Nova Light" w:eastAsiaTheme="minorHAnsi" w:hAnsi="Arial Nova Light" w:cstheme="minorBidi"/>
        </w:rPr>
        <w:t>C</w:t>
      </w:r>
      <w:r w:rsidR="0023497E" w:rsidRPr="00CB1A6B">
        <w:rPr>
          <w:rFonts w:ascii="Arial Nova Light" w:eastAsiaTheme="minorHAnsi" w:hAnsi="Arial Nova Light" w:cstheme="minorBidi"/>
        </w:rPr>
        <w:t xml:space="preserve"> </w:t>
      </w:r>
      <w:r w:rsidRPr="00CB1A6B">
        <w:rPr>
          <w:rFonts w:ascii="Arial Nova Light" w:eastAsiaTheme="minorHAnsi" w:hAnsi="Arial Nova Light" w:cstheme="minorBidi"/>
        </w:rPr>
        <w:t xml:space="preserve"> FLANKER” vs. “</w:t>
      </w:r>
      <w:r w:rsidR="00AB6C6B" w:rsidRPr="00CB1A6B">
        <w:rPr>
          <w:rFonts w:ascii="Arial Nova Light" w:eastAsiaTheme="minorHAnsi" w:hAnsi="Arial Nova Light" w:cstheme="minorBidi"/>
        </w:rPr>
        <w:t xml:space="preserve">I &gt; </w:t>
      </w:r>
      <w:r w:rsidRPr="00CB1A6B">
        <w:rPr>
          <w:rFonts w:ascii="Arial Nova Light" w:eastAsiaTheme="minorHAnsi" w:hAnsi="Arial Nova Light" w:cstheme="minorBidi"/>
        </w:rPr>
        <w:t>C</w:t>
      </w:r>
      <w:r w:rsidR="00AB6C6B" w:rsidRPr="00CB1A6B">
        <w:rPr>
          <w:rFonts w:ascii="Arial Nova Light" w:eastAsiaTheme="minorHAnsi" w:hAnsi="Arial Nova Light" w:cstheme="minorBidi"/>
        </w:rPr>
        <w:t xml:space="preserve"> </w:t>
      </w:r>
      <w:r w:rsidRPr="00CB1A6B">
        <w:rPr>
          <w:rFonts w:ascii="Arial Nova Light" w:eastAsiaTheme="minorHAnsi" w:hAnsi="Arial Nova Light" w:cstheme="minorBidi"/>
        </w:rPr>
        <w:t>STROOP”: (</w:t>
      </w:r>
      <w:r w:rsidR="00426D68" w:rsidRPr="00426D68">
        <w:rPr>
          <w:rFonts w:ascii="Arial Nova Light" w:eastAsiaTheme="minorHAnsi" w:hAnsi="Arial Nova Light" w:cstheme="minorBidi"/>
          <w:i/>
          <w:iCs/>
        </w:rPr>
        <w:t>t</w:t>
      </w:r>
      <w:r w:rsidRPr="00CB1A6B">
        <w:rPr>
          <w:rFonts w:ascii="Arial Nova Light" w:eastAsiaTheme="minorHAnsi" w:hAnsi="Arial Nova Light" w:cstheme="minorBidi"/>
        </w:rPr>
        <w:t>(23)= 1</w:t>
      </w:r>
      <w:r w:rsidR="00426D68">
        <w:rPr>
          <w:rFonts w:ascii="Arial Nova Light" w:eastAsiaTheme="minorHAnsi" w:hAnsi="Arial Nova Light" w:cstheme="minorBidi"/>
        </w:rPr>
        <w:t>.</w:t>
      </w:r>
      <w:r w:rsidRPr="00CB1A6B">
        <w:rPr>
          <w:rFonts w:ascii="Arial Nova Light" w:eastAsiaTheme="minorHAnsi" w:hAnsi="Arial Nova Light" w:cstheme="minorBidi"/>
        </w:rPr>
        <w:t>73</w:t>
      </w:r>
      <w:r w:rsidR="00E704A9">
        <w:rPr>
          <w:rFonts w:ascii="Arial Nova Light" w:eastAsiaTheme="minorHAnsi" w:hAnsi="Arial Nova Light" w:cstheme="minorBidi"/>
        </w:rPr>
        <w:t>;</w:t>
      </w:r>
      <w:r w:rsidRPr="00CB1A6B">
        <w:rPr>
          <w:rFonts w:ascii="Arial Nova Light" w:eastAsiaTheme="minorHAnsi" w:hAnsi="Arial Nova Light" w:cstheme="minorBidi"/>
        </w:rPr>
        <w:t xml:space="preserve"> </w:t>
      </w:r>
      <w:r w:rsidR="00AB2B6D" w:rsidRPr="00426D68">
        <w:rPr>
          <w:rFonts w:ascii="Arial Nova Light" w:eastAsiaTheme="minorHAnsi" w:hAnsi="Arial Nova Light" w:cstheme="minorBidi"/>
          <w:i/>
          <w:iCs/>
        </w:rPr>
        <w:t>p</w:t>
      </w:r>
      <w:r w:rsidR="00426D68" w:rsidRPr="00426D68">
        <w:rPr>
          <w:rFonts w:ascii="Arial Nova Light" w:eastAsiaTheme="minorHAnsi" w:hAnsi="Arial Nova Light" w:cstheme="minorBidi"/>
          <w:i/>
          <w:iCs/>
        </w:rPr>
        <w:t xml:space="preserve">= </w:t>
      </w:r>
      <w:r w:rsidR="00426D68" w:rsidRPr="00426D68">
        <w:rPr>
          <w:rFonts w:ascii="Arial Nova Light" w:eastAsiaTheme="minorHAnsi" w:hAnsi="Arial Nova Light" w:cstheme="minorBidi"/>
        </w:rPr>
        <w:t>n.s</w:t>
      </w:r>
      <w:r w:rsidRPr="00CB1A6B">
        <w:rPr>
          <w:rFonts w:ascii="Arial Nova Light" w:eastAsiaTheme="minorHAnsi" w:hAnsi="Arial Nova Light" w:cstheme="minorBidi"/>
        </w:rPr>
        <w:t>)</w:t>
      </w:r>
      <w:r w:rsidR="00E704A9">
        <w:rPr>
          <w:rFonts w:ascii="Arial Nova Light" w:eastAsiaTheme="minorHAnsi" w:hAnsi="Arial Nova Light" w:cstheme="minorBidi"/>
        </w:rPr>
        <w:t>;</w:t>
      </w:r>
      <w:r w:rsidRPr="00CB1A6B">
        <w:rPr>
          <w:rFonts w:ascii="Arial Nova Light" w:eastAsiaTheme="minorHAnsi" w:hAnsi="Arial Nova Light" w:cstheme="minorBidi"/>
        </w:rPr>
        <w:t xml:space="preserve"> </w:t>
      </w:r>
      <w:r w:rsidR="009A42E0" w:rsidRPr="00CB1A6B">
        <w:rPr>
          <w:rFonts w:ascii="Arial Nova" w:eastAsiaTheme="minorHAnsi" w:hAnsi="Arial Nova" w:cstheme="minorBidi"/>
          <w:b/>
          <w:bCs/>
        </w:rPr>
        <w:t>Figure S1</w:t>
      </w:r>
      <w:r w:rsidRPr="00CB1A6B">
        <w:rPr>
          <w:rFonts w:ascii="Arial Nova" w:eastAsiaTheme="minorHAnsi" w:hAnsi="Arial Nova" w:cstheme="minorBidi"/>
          <w:b/>
          <w:bCs/>
        </w:rPr>
        <w:t>C</w:t>
      </w:r>
      <w:r w:rsidRPr="00CB3469">
        <w:rPr>
          <w:rFonts w:ascii="Arial Nova Light" w:eastAsiaTheme="minorHAnsi" w:hAnsi="Arial Nova Light" w:cstheme="minorBidi"/>
        </w:rPr>
        <w:t xml:space="preserve">]. Additionally, the congruence sequence (CSE) effect was also significant </w:t>
      </w:r>
      <w:r w:rsidR="00426D68" w:rsidRPr="00CB3469">
        <w:rPr>
          <w:rFonts w:ascii="Arial Nova Light" w:eastAsiaTheme="minorHAnsi" w:hAnsi="Arial Nova Light" w:cstheme="minorBidi"/>
        </w:rPr>
        <w:t>[</w:t>
      </w:r>
      <w:r w:rsidR="00426D68" w:rsidRPr="00CB3469">
        <w:rPr>
          <w:rFonts w:ascii="Arial Nova Light" w:eastAsiaTheme="minorHAnsi" w:hAnsi="Arial Nova Light" w:cstheme="minorBidi"/>
          <w:i/>
          <w:iCs/>
        </w:rPr>
        <w:t>F</w:t>
      </w:r>
      <w:r w:rsidRPr="00CB3469">
        <w:rPr>
          <w:rFonts w:ascii="Arial Nova Light" w:eastAsiaTheme="minorHAnsi" w:hAnsi="Arial Nova Light" w:cstheme="minorBidi"/>
        </w:rPr>
        <w:t>(1,1</w:t>
      </w:r>
      <w:r w:rsidR="00AD38C5" w:rsidRPr="00CB3469">
        <w:rPr>
          <w:rFonts w:ascii="Arial Nova Light" w:eastAsiaTheme="minorHAnsi" w:hAnsi="Arial Nova Light" w:cstheme="minorBidi"/>
        </w:rPr>
        <w:t>61</w:t>
      </w:r>
      <w:r w:rsidRPr="00CB3469">
        <w:rPr>
          <w:rFonts w:ascii="Arial Nova Light" w:eastAsiaTheme="minorHAnsi" w:hAnsi="Arial Nova Light" w:cstheme="minorBidi"/>
        </w:rPr>
        <w:t xml:space="preserve">)= </w:t>
      </w:r>
      <w:r w:rsidR="005271AE" w:rsidRPr="00CB3469">
        <w:rPr>
          <w:rFonts w:ascii="Arial Nova Light" w:eastAsiaTheme="minorHAnsi" w:hAnsi="Arial Nova Light" w:cstheme="minorBidi"/>
        </w:rPr>
        <w:t>43</w:t>
      </w:r>
      <w:r w:rsidR="00426D68" w:rsidRPr="00CB3469">
        <w:rPr>
          <w:rFonts w:ascii="Arial Nova Light" w:eastAsiaTheme="minorHAnsi" w:hAnsi="Arial Nova Light" w:cstheme="minorBidi"/>
        </w:rPr>
        <w:t>.</w:t>
      </w:r>
      <w:r w:rsidR="003D06F6" w:rsidRPr="00CB3469">
        <w:rPr>
          <w:rFonts w:ascii="Arial Nova Light" w:eastAsiaTheme="minorHAnsi" w:hAnsi="Arial Nova Light" w:cstheme="minorBidi"/>
        </w:rPr>
        <w:t>96</w:t>
      </w:r>
      <w:r w:rsidR="00E704A9" w:rsidRPr="00CB3469">
        <w:rPr>
          <w:rFonts w:ascii="Arial Nova Light" w:eastAsiaTheme="minorHAnsi" w:hAnsi="Arial Nova Light" w:cstheme="minorBidi"/>
        </w:rPr>
        <w:t xml:space="preserve">; </w:t>
      </w:r>
      <w:r w:rsidR="00AB2B6D" w:rsidRPr="00CB3469">
        <w:rPr>
          <w:rFonts w:ascii="Arial Nova Light" w:eastAsiaTheme="minorHAnsi" w:hAnsi="Arial Nova Light" w:cstheme="minorBidi"/>
          <w:i/>
          <w:iCs/>
        </w:rPr>
        <w:t>p</w:t>
      </w:r>
      <w:r w:rsidRPr="00CB3469">
        <w:rPr>
          <w:rFonts w:ascii="Arial Nova Light" w:eastAsiaTheme="minorHAnsi" w:hAnsi="Arial Nova Light" w:cstheme="minorBidi"/>
          <w:i/>
          <w:iCs/>
        </w:rPr>
        <w:t>&lt;</w:t>
      </w:r>
      <w:r w:rsidR="00426D68" w:rsidRPr="00CB3469">
        <w:rPr>
          <w:rFonts w:ascii="Arial Nova Light" w:eastAsiaTheme="minorHAnsi" w:hAnsi="Arial Nova Light" w:cstheme="minorBidi"/>
        </w:rPr>
        <w:t>.</w:t>
      </w:r>
      <w:r w:rsidRPr="00CB3469">
        <w:rPr>
          <w:rFonts w:ascii="Arial Nova Light" w:eastAsiaTheme="minorHAnsi" w:hAnsi="Arial Nova Light" w:cstheme="minorBidi"/>
        </w:rPr>
        <w:t>0001</w:t>
      </w:r>
      <w:r w:rsidR="00AE3089" w:rsidRPr="00CB3469">
        <w:rPr>
          <w:rFonts w:ascii="Arial Nova Light" w:eastAsiaTheme="minorHAnsi" w:hAnsi="Arial Nova Light" w:cstheme="minorBidi"/>
        </w:rPr>
        <w:t xml:space="preserve">. </w:t>
      </w:r>
      <w:r w:rsidR="00AE3089" w:rsidRPr="00CB3469">
        <w:rPr>
          <w:rFonts w:ascii="Arial Nova" w:eastAsiaTheme="minorHAnsi" w:hAnsi="Arial Nova" w:cstheme="minorBidi"/>
          <w:b/>
          <w:bCs/>
        </w:rPr>
        <w:t>Table S1</w:t>
      </w:r>
      <w:r w:rsidRPr="00CB3469">
        <w:rPr>
          <w:rFonts w:ascii="Arial Nova Light" w:eastAsiaTheme="minorHAnsi" w:hAnsi="Arial Nova Light" w:cstheme="minorBidi"/>
        </w:rPr>
        <w:t>)</w:t>
      </w:r>
      <w:r w:rsidR="0029158E" w:rsidRPr="00CB3469">
        <w:rPr>
          <w:rFonts w:ascii="Arial Nova Light" w:eastAsiaTheme="minorHAnsi" w:hAnsi="Arial Nova Light" w:cstheme="minorBidi"/>
        </w:rPr>
        <w:t>, reflecting an influence of the preceding trial on the current one (“</w:t>
      </w:r>
      <w:proofErr w:type="spellStart"/>
      <w:r w:rsidR="0029158E" w:rsidRPr="00CB3469">
        <w:rPr>
          <w:rFonts w:ascii="Arial Nova Light" w:eastAsiaTheme="minorHAnsi" w:hAnsi="Arial Nova Light" w:cstheme="minorBidi"/>
        </w:rPr>
        <w:t>cC</w:t>
      </w:r>
      <w:proofErr w:type="spellEnd"/>
      <w:r w:rsidR="0029158E" w:rsidRPr="00CB3469">
        <w:rPr>
          <w:rFonts w:ascii="Arial Nova Light" w:eastAsiaTheme="minorHAnsi" w:hAnsi="Arial Nova Light" w:cstheme="minorBidi"/>
        </w:rPr>
        <w:t>”; “iC”, “</w:t>
      </w:r>
      <w:proofErr w:type="spellStart"/>
      <w:r w:rsidR="0029158E" w:rsidRPr="00CB3469">
        <w:rPr>
          <w:rFonts w:ascii="Arial Nova Light" w:eastAsiaTheme="minorHAnsi" w:hAnsi="Arial Nova Light" w:cstheme="minorBidi"/>
        </w:rPr>
        <w:t>iI</w:t>
      </w:r>
      <w:proofErr w:type="spellEnd"/>
      <w:r w:rsidR="0029158E" w:rsidRPr="00CB3469">
        <w:rPr>
          <w:rFonts w:ascii="Arial Nova Light" w:eastAsiaTheme="minorHAnsi" w:hAnsi="Arial Nova Light" w:cstheme="minorBidi"/>
        </w:rPr>
        <w:t>”, and “cI”) as classically reported on such tasks</w:t>
      </w:r>
      <w:r w:rsidR="0029158E" w:rsidRPr="00CB3469">
        <w:rPr>
          <w:rFonts w:ascii="Arial Nova Light" w:eastAsiaTheme="minorHAnsi" w:hAnsi="Arial Nova Light" w:cstheme="minorBidi"/>
        </w:rPr>
        <w:fldChar w:fldCharType="begin" w:fldLock="1"/>
      </w:r>
      <w:r w:rsidR="00AF3FD0" w:rsidRPr="00CB3469">
        <w:rPr>
          <w:rFonts w:ascii="Arial Nova Light" w:eastAsiaTheme="minorHAnsi" w:hAnsi="Arial Nova Light" w:cstheme="minorBidi"/>
        </w:rPr>
        <w:instrText xml:space="preserve"> ADDIN ZOTERO_ITEM CSL_CITATION {"citationID":"0L0eMJRq","properties":{"formattedCitation":"\\super 80\\nosupersub{}","plainCitation":"80","noteIndex":0},"citationItems":[{"id":2278,"uris":["http://www.mendeley.com/documents/?uuid=5b8d34ef-35e2-434f-b76e-9562dbdbcdca","http://zotero.org/groups/5758162/items/3C2HRXPN"],"itemData":{"id":2278,"type":"article-journal","container-title":"Cognitive, Affective, &amp; Behavioral Neuroscience","DOI":"10.3758/CABN.7.4.380","ISSN":"1530-7026","issue":"4","page":"380-390","title":"Congruency sequence effects and cognitive control","URL":"http://link.springer.com/article/10.3758%2FCABN.7.4.380#/page-1","volume":"7","author":[{"family":"Egner","given":"Tobias"}],"issued":{"date-parts":[["2007",12,1]]}}}],"schema":"https://github.com/citation-style-language/schema/raw/master/csl-citation.json"} </w:instrText>
      </w:r>
      <w:r w:rsidR="0029158E" w:rsidRPr="00CB3469">
        <w:rPr>
          <w:rFonts w:ascii="Arial Nova Light" w:eastAsiaTheme="minorHAnsi" w:hAnsi="Arial Nova Light" w:cstheme="minorBidi"/>
        </w:rPr>
        <w:fldChar w:fldCharType="separate"/>
      </w:r>
      <w:r w:rsidR="00AF3FD0" w:rsidRPr="00CB3469">
        <w:rPr>
          <w:rFonts w:ascii="Arial Nova Light" w:hAnsi="Arial Nova Light"/>
          <w:vertAlign w:val="superscript"/>
        </w:rPr>
        <w:t>80</w:t>
      </w:r>
      <w:r w:rsidR="0029158E" w:rsidRPr="00CB3469">
        <w:rPr>
          <w:rFonts w:ascii="Arial Nova Light" w:eastAsiaTheme="minorHAnsi" w:hAnsi="Arial Nova Light" w:cstheme="minorBidi"/>
        </w:rPr>
        <w:fldChar w:fldCharType="end"/>
      </w:r>
      <w:r w:rsidRPr="00CB3469">
        <w:rPr>
          <w:rFonts w:ascii="Arial Nova Light" w:eastAsiaTheme="minorHAnsi" w:hAnsi="Arial Nova Light" w:cstheme="minorBidi"/>
        </w:rPr>
        <w:t xml:space="preserve">. </w:t>
      </w:r>
      <w:r w:rsidR="0029158E" w:rsidRPr="00CB3469">
        <w:rPr>
          <w:rFonts w:ascii="Arial Nova Light" w:eastAsiaTheme="minorHAnsi" w:hAnsi="Arial Nova Light" w:cstheme="minorBidi"/>
        </w:rPr>
        <w:t>Again</w:t>
      </w:r>
      <w:r w:rsidRPr="00CB3469">
        <w:rPr>
          <w:rFonts w:ascii="Arial Nova Light" w:eastAsiaTheme="minorHAnsi" w:hAnsi="Arial Nova Light" w:cstheme="minorBidi"/>
        </w:rPr>
        <w:t xml:space="preserve">, </w:t>
      </w:r>
      <w:r w:rsidR="0029158E" w:rsidRPr="00CB3469">
        <w:rPr>
          <w:rFonts w:ascii="Arial Nova Light" w:eastAsiaTheme="minorHAnsi" w:hAnsi="Arial Nova Light" w:cstheme="minorBidi"/>
        </w:rPr>
        <w:t xml:space="preserve">there was </w:t>
      </w:r>
      <w:r w:rsidRPr="00CB3469">
        <w:rPr>
          <w:rFonts w:ascii="Arial Nova Light" w:eastAsiaTheme="minorHAnsi" w:hAnsi="Arial Nova Light" w:cstheme="minorBidi"/>
        </w:rPr>
        <w:t>no difference in CSE when contrasting trials from both tasks [“</w:t>
      </w:r>
      <w:proofErr w:type="spellStart"/>
      <w:r w:rsidRPr="00CB3469">
        <w:rPr>
          <w:rFonts w:ascii="Arial Nova Light" w:eastAsiaTheme="minorHAnsi" w:hAnsi="Arial Nova Light" w:cstheme="minorBidi"/>
        </w:rPr>
        <w:t>cC</w:t>
      </w:r>
      <w:proofErr w:type="spellEnd"/>
      <w:r w:rsidRPr="00CB3469">
        <w:rPr>
          <w:rFonts w:ascii="Arial Nova Light" w:eastAsiaTheme="minorHAnsi" w:hAnsi="Arial Nova Light" w:cstheme="minorBidi"/>
        </w:rPr>
        <w:t xml:space="preserve">” trials: </w:t>
      </w:r>
      <w:r w:rsidRPr="00CB3469">
        <w:rPr>
          <w:rFonts w:ascii="Arial Nova Light" w:eastAsiaTheme="minorHAnsi" w:hAnsi="Arial Nova Light" w:cstheme="minorBidi"/>
          <w:i/>
          <w:iCs/>
        </w:rPr>
        <w:t>β</w:t>
      </w:r>
      <w:r w:rsidRPr="00CB3469">
        <w:rPr>
          <w:rFonts w:ascii="Arial Nova Light" w:eastAsiaTheme="minorHAnsi" w:hAnsi="Arial Nova Light" w:cstheme="minorBidi"/>
        </w:rPr>
        <w:t xml:space="preserve">= </w:t>
      </w:r>
      <w:r w:rsidR="00203414" w:rsidRPr="00CB3469">
        <w:rPr>
          <w:rFonts w:ascii="Arial Nova Light" w:eastAsiaTheme="minorHAnsi" w:hAnsi="Arial Nova Light" w:cstheme="minorBidi"/>
        </w:rPr>
        <w:t>12</w:t>
      </w:r>
      <w:r w:rsidR="00426D68" w:rsidRPr="00CB3469">
        <w:rPr>
          <w:rFonts w:ascii="Arial Nova Light" w:eastAsiaTheme="minorHAnsi" w:hAnsi="Arial Nova Light" w:cstheme="minorBidi"/>
        </w:rPr>
        <w:t>.</w:t>
      </w:r>
      <w:r w:rsidR="00203414" w:rsidRPr="00CB3469">
        <w:rPr>
          <w:rFonts w:ascii="Arial Nova Light" w:eastAsiaTheme="minorHAnsi" w:hAnsi="Arial Nova Light" w:cstheme="minorBidi"/>
        </w:rPr>
        <w:t>68</w:t>
      </w:r>
      <w:r w:rsidRPr="00CB3469">
        <w:rPr>
          <w:rFonts w:ascii="Arial Nova Light" w:eastAsiaTheme="minorHAnsi" w:hAnsi="Arial Nova Light" w:cstheme="minorBidi"/>
        </w:rPr>
        <w:t xml:space="preserve">; </w:t>
      </w:r>
      <w:r w:rsidRPr="00CB3469">
        <w:rPr>
          <w:rFonts w:ascii="Arial Nova Light" w:eastAsiaTheme="minorHAnsi" w:hAnsi="Arial Nova Light" w:cstheme="minorBidi"/>
          <w:i/>
          <w:iCs/>
        </w:rPr>
        <w:t>t</w:t>
      </w:r>
      <w:r w:rsidRPr="00CB3469">
        <w:rPr>
          <w:rFonts w:ascii="Arial Nova Light" w:eastAsiaTheme="minorHAnsi" w:hAnsi="Arial Nova Light" w:cstheme="minorBidi"/>
        </w:rPr>
        <w:t>(1</w:t>
      </w:r>
      <w:r w:rsidR="00426D68" w:rsidRPr="00CB3469">
        <w:rPr>
          <w:rFonts w:ascii="Arial Nova Light" w:eastAsiaTheme="minorHAnsi" w:hAnsi="Arial Nova Light" w:cstheme="minorBidi"/>
        </w:rPr>
        <w:t>.</w:t>
      </w:r>
      <w:r w:rsidRPr="00CB3469">
        <w:rPr>
          <w:rFonts w:ascii="Arial Nova Light" w:eastAsiaTheme="minorHAnsi" w:hAnsi="Arial Nova Light" w:cstheme="minorBidi"/>
        </w:rPr>
        <w:t>6)</w:t>
      </w:r>
      <w:r w:rsidR="00E704A9" w:rsidRPr="00CB3469">
        <w:rPr>
          <w:rFonts w:ascii="Arial Nova Light" w:eastAsiaTheme="minorHAnsi" w:hAnsi="Arial Nova Light" w:cstheme="minorBidi"/>
        </w:rPr>
        <w:t xml:space="preserve">; </w:t>
      </w:r>
      <w:r w:rsidR="00E704A9" w:rsidRPr="00CB3469">
        <w:rPr>
          <w:rFonts w:ascii="Arial Nova Light" w:eastAsiaTheme="minorHAnsi" w:hAnsi="Arial Nova Light" w:cstheme="minorBidi"/>
          <w:i/>
          <w:iCs/>
        </w:rPr>
        <w:t>p</w:t>
      </w:r>
      <w:r w:rsidR="00E704A9" w:rsidRPr="00CB3469">
        <w:rPr>
          <w:rFonts w:ascii="Arial Nova Light" w:eastAsiaTheme="minorHAnsi" w:hAnsi="Arial Nova Light" w:cstheme="minorBidi"/>
          <w:i/>
          <w:iCs/>
          <w:position w:val="-6"/>
          <w:vertAlign w:val="subscript"/>
        </w:rPr>
        <w:t>FDR</w:t>
      </w:r>
      <w:r w:rsidR="00E704A9" w:rsidRPr="00CB3469">
        <w:rPr>
          <w:rFonts w:ascii="Arial Nova Light" w:eastAsiaTheme="minorHAnsi" w:hAnsi="Arial Nova Light" w:cstheme="minorBidi"/>
          <w:i/>
          <w:iCs/>
        </w:rPr>
        <w:t xml:space="preserve"> </w:t>
      </w:r>
      <w:r w:rsidR="00625837" w:rsidRPr="00CB3469">
        <w:rPr>
          <w:rFonts w:ascii="Arial Nova Light" w:eastAsiaTheme="minorHAnsi" w:hAnsi="Arial Nova Light" w:cstheme="minorBidi"/>
          <w:i/>
          <w:iCs/>
        </w:rPr>
        <w:t>=</w:t>
      </w:r>
      <w:r w:rsidR="00625837" w:rsidRPr="00CB3469">
        <w:rPr>
          <w:rFonts w:ascii="Arial Nova Light" w:eastAsiaTheme="minorHAnsi" w:hAnsi="Arial Nova Light" w:cstheme="minorBidi"/>
        </w:rPr>
        <w:t xml:space="preserve"> n.s</w:t>
      </w:r>
      <w:r w:rsidRPr="00CB3469">
        <w:rPr>
          <w:rFonts w:ascii="Arial Nova Light" w:eastAsiaTheme="minorHAnsi" w:hAnsi="Arial Nova Light" w:cstheme="minorBidi"/>
        </w:rPr>
        <w:t xml:space="preserve">; ”iC” trials: </w:t>
      </w:r>
      <w:r w:rsidRPr="00CB3469">
        <w:rPr>
          <w:rFonts w:ascii="Arial Nova Light" w:eastAsiaTheme="minorHAnsi" w:hAnsi="Arial Nova Light" w:cstheme="minorBidi"/>
          <w:i/>
          <w:iCs/>
        </w:rPr>
        <w:t>β</w:t>
      </w:r>
      <w:r w:rsidRPr="00CB3469">
        <w:rPr>
          <w:rFonts w:ascii="Arial Nova Light" w:eastAsiaTheme="minorHAnsi" w:hAnsi="Arial Nova Light" w:cstheme="minorBidi"/>
        </w:rPr>
        <w:t xml:space="preserve">= </w:t>
      </w:r>
      <w:r w:rsidR="00D353D1" w:rsidRPr="00CB3469">
        <w:rPr>
          <w:rFonts w:ascii="Arial Nova Light" w:eastAsiaTheme="minorHAnsi" w:hAnsi="Arial Nova Light" w:cstheme="minorBidi"/>
        </w:rPr>
        <w:t>-1</w:t>
      </w:r>
      <w:r w:rsidRPr="00CB3469">
        <w:rPr>
          <w:rFonts w:ascii="Arial Nova Light" w:eastAsiaTheme="minorHAnsi" w:hAnsi="Arial Nova Light" w:cstheme="minorBidi"/>
        </w:rPr>
        <w:t>4</w:t>
      </w:r>
      <w:r w:rsidR="00625837" w:rsidRPr="00CB3469">
        <w:rPr>
          <w:rFonts w:ascii="Arial Nova Light" w:eastAsiaTheme="minorHAnsi" w:hAnsi="Arial Nova Light" w:cstheme="minorBidi"/>
        </w:rPr>
        <w:t>.</w:t>
      </w:r>
      <w:r w:rsidR="00D353D1" w:rsidRPr="00CB3469">
        <w:rPr>
          <w:rFonts w:ascii="Arial Nova Light" w:eastAsiaTheme="minorHAnsi" w:hAnsi="Arial Nova Light" w:cstheme="minorBidi"/>
        </w:rPr>
        <w:t>96</w:t>
      </w:r>
      <w:r w:rsidRPr="00CB3469">
        <w:rPr>
          <w:rFonts w:ascii="Arial Nova Light" w:eastAsiaTheme="minorHAnsi" w:hAnsi="Arial Nova Light" w:cstheme="minorBidi"/>
        </w:rPr>
        <w:t xml:space="preserve">, </w:t>
      </w:r>
      <w:r w:rsidRPr="00CB3469">
        <w:rPr>
          <w:rFonts w:ascii="Arial Nova Light" w:eastAsiaTheme="minorHAnsi" w:hAnsi="Arial Nova Light" w:cstheme="minorBidi"/>
          <w:i/>
          <w:iCs/>
        </w:rPr>
        <w:t>t</w:t>
      </w:r>
      <w:r w:rsidRPr="00CB3469">
        <w:rPr>
          <w:rFonts w:ascii="Arial Nova Light" w:eastAsiaTheme="minorHAnsi" w:hAnsi="Arial Nova Light" w:cstheme="minorBidi"/>
        </w:rPr>
        <w:t>(</w:t>
      </w:r>
      <w:r w:rsidR="00D353D1" w:rsidRPr="00CB3469">
        <w:rPr>
          <w:rFonts w:ascii="Arial Nova Light" w:eastAsiaTheme="minorHAnsi" w:hAnsi="Arial Nova Light" w:cstheme="minorBidi"/>
        </w:rPr>
        <w:t>-</w:t>
      </w:r>
      <w:r w:rsidRPr="00CB3469">
        <w:rPr>
          <w:rFonts w:ascii="Arial Nova Light" w:eastAsiaTheme="minorHAnsi" w:hAnsi="Arial Nova Light" w:cstheme="minorBidi"/>
        </w:rPr>
        <w:t>1</w:t>
      </w:r>
      <w:r w:rsidR="00D353D1" w:rsidRPr="00CB3469">
        <w:rPr>
          <w:rFonts w:ascii="Arial Nova Light" w:eastAsiaTheme="minorHAnsi" w:hAnsi="Arial Nova Light" w:cstheme="minorBidi"/>
        </w:rPr>
        <w:t>,95</w:t>
      </w:r>
      <w:r w:rsidRPr="00CB3469">
        <w:rPr>
          <w:rFonts w:ascii="Arial Nova Light" w:eastAsiaTheme="minorHAnsi" w:hAnsi="Arial Nova Light" w:cstheme="minorBidi"/>
        </w:rPr>
        <w:t>)</w:t>
      </w:r>
      <w:r w:rsidR="00E704A9" w:rsidRPr="00CB3469">
        <w:rPr>
          <w:rFonts w:ascii="Arial Nova Light" w:eastAsiaTheme="minorHAnsi" w:hAnsi="Arial Nova Light" w:cstheme="minorBidi"/>
        </w:rPr>
        <w:t>;</w:t>
      </w:r>
      <w:r w:rsidRPr="00CB3469">
        <w:rPr>
          <w:rFonts w:ascii="Arial Nova Light" w:eastAsiaTheme="minorHAnsi" w:hAnsi="Arial Nova Light" w:cstheme="minorBidi"/>
        </w:rPr>
        <w:t xml:space="preserve"> </w:t>
      </w:r>
      <w:r w:rsidR="00AB2B6D" w:rsidRPr="00CB3469">
        <w:rPr>
          <w:rFonts w:ascii="Arial Nova Light" w:eastAsiaTheme="minorHAnsi" w:hAnsi="Arial Nova Light" w:cstheme="minorBidi"/>
          <w:i/>
          <w:iCs/>
        </w:rPr>
        <w:t>p</w:t>
      </w:r>
      <w:r w:rsidR="00B61F1D" w:rsidRPr="00CB3469">
        <w:rPr>
          <w:rFonts w:ascii="Arial Nova Light" w:eastAsiaTheme="minorHAnsi" w:hAnsi="Arial Nova Light" w:cstheme="minorBidi"/>
          <w:i/>
          <w:iCs/>
          <w:position w:val="-6"/>
          <w:vertAlign w:val="subscript"/>
        </w:rPr>
        <w:t>FDR</w:t>
      </w:r>
      <w:r w:rsidR="00625837" w:rsidRPr="00CB3469">
        <w:rPr>
          <w:rFonts w:ascii="Arial Nova Light" w:eastAsiaTheme="minorHAnsi" w:hAnsi="Arial Nova Light" w:cstheme="minorBidi"/>
        </w:rPr>
        <w:t>=n.</w:t>
      </w:r>
      <w:r w:rsidR="00625837">
        <w:rPr>
          <w:rFonts w:ascii="Arial Nova Light" w:eastAsiaTheme="minorHAnsi" w:hAnsi="Arial Nova Light" w:cstheme="minorBidi"/>
        </w:rPr>
        <w:t>s</w:t>
      </w:r>
      <w:r w:rsidRPr="00CB1A6B">
        <w:rPr>
          <w:rFonts w:ascii="Arial Nova Light" w:eastAsiaTheme="minorHAnsi" w:hAnsi="Arial Nova Light" w:cstheme="minorBidi"/>
        </w:rPr>
        <w:t>; “</w:t>
      </w:r>
      <w:proofErr w:type="spellStart"/>
      <w:r w:rsidRPr="00CB1A6B">
        <w:rPr>
          <w:rFonts w:ascii="Arial Nova Light" w:eastAsiaTheme="minorHAnsi" w:hAnsi="Arial Nova Light" w:cstheme="minorBidi"/>
        </w:rPr>
        <w:t>iI</w:t>
      </w:r>
      <w:proofErr w:type="spellEnd"/>
      <w:r w:rsidRPr="00CB1A6B">
        <w:rPr>
          <w:rFonts w:ascii="Arial Nova Light" w:eastAsiaTheme="minorHAnsi" w:hAnsi="Arial Nova Light" w:cstheme="minorBidi"/>
        </w:rPr>
        <w:t xml:space="preserve">” trials: </w:t>
      </w:r>
      <w:r w:rsidRPr="00625837">
        <w:rPr>
          <w:rFonts w:ascii="Arial Nova Light" w:eastAsiaTheme="minorHAnsi" w:hAnsi="Arial Nova Light" w:cstheme="minorBidi"/>
          <w:i/>
          <w:iCs/>
        </w:rPr>
        <w:t>β</w:t>
      </w:r>
      <w:r w:rsidRPr="00CB1A6B">
        <w:rPr>
          <w:rFonts w:ascii="Arial Nova Light" w:eastAsiaTheme="minorHAnsi" w:hAnsi="Arial Nova Light" w:cstheme="minorBidi"/>
        </w:rPr>
        <w:t>= 14</w:t>
      </w:r>
      <w:r w:rsidR="00625837">
        <w:rPr>
          <w:rFonts w:ascii="Arial Nova Light" w:eastAsiaTheme="minorHAnsi" w:hAnsi="Arial Nova Light" w:cstheme="minorBidi"/>
        </w:rPr>
        <w:t>.</w:t>
      </w:r>
      <w:r w:rsidR="00D353D1" w:rsidRPr="00CB1A6B">
        <w:rPr>
          <w:rFonts w:ascii="Arial Nova Light" w:eastAsiaTheme="minorHAnsi" w:hAnsi="Arial Nova Light" w:cstheme="minorBidi"/>
        </w:rPr>
        <w:t>17</w:t>
      </w:r>
      <w:r w:rsidR="007129CE">
        <w:rPr>
          <w:rFonts w:ascii="Arial Nova Light" w:eastAsiaTheme="minorHAnsi" w:hAnsi="Arial Nova Light" w:cstheme="minorBidi"/>
        </w:rPr>
        <w:t>;</w:t>
      </w:r>
      <w:r w:rsidRPr="00CB1A6B">
        <w:rPr>
          <w:rFonts w:ascii="Arial Nova Light" w:eastAsiaTheme="minorHAnsi" w:hAnsi="Arial Nova Light" w:cstheme="minorBidi"/>
        </w:rPr>
        <w:t xml:space="preserve"> </w:t>
      </w:r>
      <w:r w:rsidRPr="00625837">
        <w:rPr>
          <w:rFonts w:ascii="Arial Nova Light" w:eastAsiaTheme="minorHAnsi" w:hAnsi="Arial Nova Light" w:cstheme="minorBidi"/>
          <w:i/>
          <w:iCs/>
        </w:rPr>
        <w:t>t</w:t>
      </w:r>
      <w:r w:rsidRPr="00CB1A6B">
        <w:rPr>
          <w:rFonts w:ascii="Arial Nova Light" w:eastAsiaTheme="minorHAnsi" w:hAnsi="Arial Nova Light" w:cstheme="minorBidi"/>
        </w:rPr>
        <w:t>(1</w:t>
      </w:r>
      <w:r w:rsidR="00AB2B6D">
        <w:rPr>
          <w:rFonts w:ascii="Arial Nova Light" w:eastAsiaTheme="minorHAnsi" w:hAnsi="Arial Nova Light" w:cstheme="minorBidi"/>
        </w:rPr>
        <w:t>,</w:t>
      </w:r>
      <w:r w:rsidR="00D353D1" w:rsidRPr="00CB1A6B">
        <w:rPr>
          <w:rFonts w:ascii="Arial Nova Light" w:eastAsiaTheme="minorHAnsi" w:hAnsi="Arial Nova Light" w:cstheme="minorBidi"/>
        </w:rPr>
        <w:t>8</w:t>
      </w:r>
      <w:r w:rsidRPr="00CB1A6B">
        <w:rPr>
          <w:rFonts w:ascii="Arial Nova Light" w:eastAsiaTheme="minorHAnsi" w:hAnsi="Arial Nova Light" w:cstheme="minorBidi"/>
        </w:rPr>
        <w:t>)</w:t>
      </w:r>
      <w:r w:rsidR="007129CE">
        <w:rPr>
          <w:rFonts w:ascii="Arial Nova Light" w:eastAsiaTheme="minorHAnsi" w:hAnsi="Arial Nova Light" w:cstheme="minorBidi"/>
        </w:rPr>
        <w:t>;</w:t>
      </w:r>
      <w:r w:rsidRPr="00CB1A6B">
        <w:rPr>
          <w:rFonts w:ascii="Arial Nova Light" w:eastAsiaTheme="minorHAnsi" w:hAnsi="Arial Nova Light" w:cstheme="minorBidi"/>
        </w:rPr>
        <w:t xml:space="preserve"> </w:t>
      </w:r>
      <w:r w:rsidR="00AB2B6D" w:rsidRPr="00625837">
        <w:rPr>
          <w:rFonts w:ascii="Arial Nova Light" w:eastAsiaTheme="minorHAnsi" w:hAnsi="Arial Nova Light" w:cstheme="minorBidi"/>
          <w:i/>
          <w:iCs/>
        </w:rPr>
        <w:t>p</w:t>
      </w:r>
      <w:r w:rsidR="00B61F1D" w:rsidRPr="00625837">
        <w:rPr>
          <w:rFonts w:ascii="Arial Nova Light" w:eastAsiaTheme="minorHAnsi" w:hAnsi="Arial Nova Light" w:cstheme="minorBidi"/>
          <w:i/>
          <w:iCs/>
          <w:position w:val="-6"/>
          <w:vertAlign w:val="subscript"/>
        </w:rPr>
        <w:t>FDR</w:t>
      </w:r>
      <w:r w:rsidR="00625837">
        <w:rPr>
          <w:rFonts w:ascii="Arial Nova Light" w:eastAsiaTheme="minorHAnsi" w:hAnsi="Arial Nova Light" w:cstheme="minorBidi"/>
        </w:rPr>
        <w:t>= n.s</w:t>
      </w:r>
      <w:r w:rsidRPr="00CB1A6B">
        <w:rPr>
          <w:rFonts w:ascii="Arial Nova Light" w:eastAsiaTheme="minorHAnsi" w:hAnsi="Arial Nova Light" w:cstheme="minorBidi"/>
        </w:rPr>
        <w:t xml:space="preserve">; “cI” trials: </w:t>
      </w:r>
      <w:r w:rsidRPr="00625837">
        <w:rPr>
          <w:rFonts w:ascii="Arial Nova Light" w:eastAsiaTheme="minorHAnsi" w:hAnsi="Arial Nova Light" w:cstheme="minorBidi"/>
          <w:i/>
          <w:iCs/>
        </w:rPr>
        <w:t>β</w:t>
      </w:r>
      <w:r w:rsidRPr="00CB1A6B">
        <w:rPr>
          <w:rFonts w:ascii="Arial Nova Light" w:eastAsiaTheme="minorHAnsi" w:hAnsi="Arial Nova Light" w:cstheme="minorBidi"/>
        </w:rPr>
        <w:t xml:space="preserve">= </w:t>
      </w:r>
      <w:r w:rsidR="00D353D1" w:rsidRPr="00CB1A6B">
        <w:rPr>
          <w:rFonts w:ascii="Arial Nova Light" w:eastAsiaTheme="minorHAnsi" w:hAnsi="Arial Nova Light" w:cstheme="minorBidi"/>
        </w:rPr>
        <w:t>7</w:t>
      </w:r>
      <w:r w:rsidR="00625837">
        <w:rPr>
          <w:rFonts w:ascii="Arial Nova Light" w:eastAsiaTheme="minorHAnsi" w:hAnsi="Arial Nova Light" w:cstheme="minorBidi"/>
        </w:rPr>
        <w:t>.</w:t>
      </w:r>
      <w:r w:rsidR="00D353D1" w:rsidRPr="00CB1A6B">
        <w:rPr>
          <w:rFonts w:ascii="Arial Nova Light" w:eastAsiaTheme="minorHAnsi" w:hAnsi="Arial Nova Light" w:cstheme="minorBidi"/>
        </w:rPr>
        <w:t>1</w:t>
      </w:r>
      <w:r w:rsidR="003B163A">
        <w:rPr>
          <w:rFonts w:ascii="Arial Nova Light" w:eastAsiaTheme="minorHAnsi" w:hAnsi="Arial Nova Light" w:cstheme="minorBidi"/>
        </w:rPr>
        <w:t>;</w:t>
      </w:r>
      <w:r w:rsidRPr="00CB1A6B">
        <w:rPr>
          <w:rFonts w:ascii="Arial Nova Light" w:eastAsiaTheme="minorHAnsi" w:hAnsi="Arial Nova Light" w:cstheme="minorBidi"/>
        </w:rPr>
        <w:t xml:space="preserve"> t(</w:t>
      </w:r>
      <w:r w:rsidR="00D353D1" w:rsidRPr="00CB1A6B">
        <w:rPr>
          <w:rFonts w:ascii="Arial Nova Light" w:eastAsiaTheme="minorHAnsi" w:hAnsi="Arial Nova Light" w:cstheme="minorBidi"/>
        </w:rPr>
        <w:t>0</w:t>
      </w:r>
      <w:r w:rsidR="00AB2B6D">
        <w:rPr>
          <w:rFonts w:ascii="Arial Nova Light" w:eastAsiaTheme="minorHAnsi" w:hAnsi="Arial Nova Light" w:cstheme="minorBidi"/>
        </w:rPr>
        <w:t>,</w:t>
      </w:r>
      <w:r w:rsidR="00D353D1" w:rsidRPr="00CB1A6B">
        <w:rPr>
          <w:rFonts w:ascii="Arial Nova Light" w:eastAsiaTheme="minorHAnsi" w:hAnsi="Arial Nova Light" w:cstheme="minorBidi"/>
        </w:rPr>
        <w:t>9</w:t>
      </w:r>
      <w:r w:rsidRPr="00CB1A6B">
        <w:rPr>
          <w:rFonts w:ascii="Arial Nova Light" w:eastAsiaTheme="minorHAnsi" w:hAnsi="Arial Nova Light" w:cstheme="minorBidi"/>
        </w:rPr>
        <w:t>)</w:t>
      </w:r>
      <w:r w:rsidR="003B163A">
        <w:rPr>
          <w:rFonts w:ascii="Arial Nova Light" w:eastAsiaTheme="minorHAnsi" w:hAnsi="Arial Nova Light" w:cstheme="minorBidi"/>
        </w:rPr>
        <w:t>;</w:t>
      </w:r>
      <w:r w:rsidRPr="00CB1A6B">
        <w:rPr>
          <w:rFonts w:ascii="Arial Nova Light" w:eastAsiaTheme="minorHAnsi" w:hAnsi="Arial Nova Light" w:cstheme="minorBidi"/>
        </w:rPr>
        <w:t xml:space="preserve"> </w:t>
      </w:r>
      <w:r w:rsidR="00AB2B6D" w:rsidRPr="00625837">
        <w:rPr>
          <w:rFonts w:ascii="Arial Nova Light" w:eastAsiaTheme="minorHAnsi" w:hAnsi="Arial Nova Light" w:cstheme="minorBidi"/>
          <w:i/>
          <w:iCs/>
        </w:rPr>
        <w:t>p</w:t>
      </w:r>
      <w:r w:rsidR="00B61F1D" w:rsidRPr="00625837">
        <w:rPr>
          <w:rFonts w:ascii="Arial Nova Light" w:eastAsiaTheme="minorHAnsi" w:hAnsi="Arial Nova Light" w:cstheme="minorBidi"/>
          <w:i/>
          <w:iCs/>
          <w:position w:val="-6"/>
          <w:vertAlign w:val="subscript"/>
        </w:rPr>
        <w:t>FDR</w:t>
      </w:r>
      <w:r w:rsidR="00625837">
        <w:rPr>
          <w:rFonts w:ascii="Arial Nova Light" w:eastAsiaTheme="minorHAnsi" w:hAnsi="Arial Nova Light" w:cstheme="minorBidi"/>
        </w:rPr>
        <w:t>= n.s</w:t>
      </w:r>
      <w:r w:rsidR="00E704A9">
        <w:rPr>
          <w:rFonts w:ascii="Arial Nova Light" w:eastAsiaTheme="minorHAnsi" w:hAnsi="Arial Nova Light" w:cstheme="minorBidi"/>
        </w:rPr>
        <w:t>;</w:t>
      </w:r>
      <w:r w:rsidRPr="00CB1A6B">
        <w:rPr>
          <w:rFonts w:ascii="Arial Nova Light" w:eastAsiaTheme="minorHAnsi" w:hAnsi="Arial Nova Light" w:cstheme="minorBidi"/>
        </w:rPr>
        <w:t xml:space="preserve"> </w:t>
      </w:r>
      <w:r w:rsidR="00016D87" w:rsidRPr="00CB1A6B">
        <w:rPr>
          <w:rFonts w:ascii="Arial Nova" w:eastAsiaTheme="minorHAnsi" w:hAnsi="Arial Nova" w:cstheme="minorBidi"/>
          <w:b/>
          <w:bCs/>
        </w:rPr>
        <w:t>Figure S1C</w:t>
      </w:r>
      <w:r w:rsidRPr="00CB1A6B">
        <w:rPr>
          <w:rFonts w:ascii="Arial Nova Light" w:eastAsiaTheme="minorHAnsi" w:hAnsi="Arial Nova Light" w:cstheme="minorBidi"/>
        </w:rPr>
        <w:t>]</w:t>
      </w:r>
      <w:r w:rsidR="00685241">
        <w:rPr>
          <w:rFonts w:ascii="Arial Nova Light" w:eastAsiaTheme="minorHAnsi" w:hAnsi="Arial Nova Light" w:cstheme="minorBidi"/>
        </w:rPr>
        <w:t>, and there was</w:t>
      </w:r>
      <w:r w:rsidRPr="00CB1A6B">
        <w:rPr>
          <w:rFonts w:ascii="Arial Nova Light" w:eastAsiaTheme="minorHAnsi" w:hAnsi="Arial Nova Light" w:cstheme="minorBidi"/>
        </w:rPr>
        <w:t xml:space="preserve"> no task by congruence </w:t>
      </w:r>
      <w:r w:rsidRPr="00CB1A6B">
        <w:rPr>
          <w:rFonts w:ascii="Arial Nova Light" w:eastAsiaTheme="minorHAnsi" w:hAnsi="Arial Nova Light" w:cstheme="minorBidi"/>
        </w:rPr>
        <w:lastRenderedPageBreak/>
        <w:t>sequence interaction (</w:t>
      </w:r>
      <w:r w:rsidRPr="00625837">
        <w:rPr>
          <w:rFonts w:ascii="Arial Nova Light" w:eastAsiaTheme="minorHAnsi" w:hAnsi="Arial Nova Light" w:cstheme="minorBidi"/>
          <w:i/>
          <w:iCs/>
        </w:rPr>
        <w:t>F</w:t>
      </w:r>
      <w:r w:rsidRPr="00CB1A6B">
        <w:rPr>
          <w:rFonts w:ascii="Arial Nova Light" w:eastAsiaTheme="minorHAnsi" w:hAnsi="Arial Nova Light" w:cstheme="minorBidi"/>
        </w:rPr>
        <w:t>(1,154)= 1.79</w:t>
      </w:r>
      <w:r w:rsidR="00E704A9">
        <w:rPr>
          <w:rFonts w:ascii="Arial Nova Light" w:eastAsiaTheme="minorHAnsi" w:hAnsi="Arial Nova Light" w:cstheme="minorBidi"/>
        </w:rPr>
        <w:t>;</w:t>
      </w:r>
      <w:r w:rsidRPr="00CB1A6B">
        <w:rPr>
          <w:rFonts w:ascii="Arial Nova Light" w:eastAsiaTheme="minorHAnsi" w:hAnsi="Arial Nova Light" w:cstheme="minorBidi"/>
        </w:rPr>
        <w:t xml:space="preserve"> </w:t>
      </w:r>
      <w:r w:rsidR="00625837" w:rsidRPr="00625837">
        <w:rPr>
          <w:rFonts w:ascii="Arial Nova Light" w:eastAsiaTheme="minorHAnsi" w:hAnsi="Arial Nova Light" w:cstheme="minorBidi"/>
          <w:i/>
          <w:iCs/>
        </w:rPr>
        <w:t>p</w:t>
      </w:r>
      <w:r w:rsidR="00625837">
        <w:rPr>
          <w:rFonts w:ascii="Arial Nova Light" w:eastAsiaTheme="minorHAnsi" w:hAnsi="Arial Nova Light" w:cstheme="minorBidi"/>
        </w:rPr>
        <w:t>= n.s</w:t>
      </w:r>
      <w:r w:rsidRPr="00CB1A6B">
        <w:rPr>
          <w:rFonts w:ascii="Arial Nova Light" w:eastAsiaTheme="minorHAnsi" w:hAnsi="Arial Nova Light" w:cstheme="minorBidi"/>
        </w:rPr>
        <w:t>). These results fully accord with previous behavioral work on attentional conflict and sequence effects associated with strategic attentional control, and confirm</w:t>
      </w:r>
      <w:r w:rsidR="00685241">
        <w:rPr>
          <w:rFonts w:ascii="Arial Nova Light" w:eastAsiaTheme="minorHAnsi" w:hAnsi="Arial Nova Light" w:cstheme="minorBidi"/>
        </w:rPr>
        <w:t xml:space="preserve"> that</w:t>
      </w:r>
      <w:r w:rsidRPr="00CB1A6B">
        <w:rPr>
          <w:rFonts w:ascii="Arial Nova Light" w:eastAsiaTheme="minorHAnsi" w:hAnsi="Arial Nova Light" w:cstheme="minorBidi"/>
        </w:rPr>
        <w:t xml:space="preserve"> these are generalizable across experimental tasks</w:t>
      </w:r>
      <w:r w:rsidR="00625837">
        <w:rPr>
          <w:rFonts w:ascii="Arial Nova Light" w:eastAsiaTheme="minorHAnsi" w:hAnsi="Arial Nova Light" w:cstheme="minorBidi"/>
        </w:rPr>
        <w:fldChar w:fldCharType="begin" w:fldLock="1"/>
      </w:r>
      <w:r w:rsidR="00AF3FD0">
        <w:rPr>
          <w:rFonts w:ascii="Arial Nova Light" w:eastAsiaTheme="minorHAnsi" w:hAnsi="Arial Nova Light" w:cstheme="minorBidi"/>
        </w:rPr>
        <w:instrText xml:space="preserve"> ADDIN ZOTERO_ITEM CSL_CITATION {"citationID":"aj3QsSzW","properties":{"formattedCitation":"\\super 61,80,81\\nosupersub{}","plainCitation":"61,80,81","noteIndex":0},"citationItems":[{"id":9368,"uris":["http://www.mendeley.com/documents/?uuid=59137bb5-b134-495b-bffb-46a4931c9dfa","http://zotero.org/groups/5758162/items/5YKQMDN3"],"itemData":{"id":9368,"type":"book","abstract":"Responding to a conflict is assumed to trigger attentional-control processes—that is, processes that enable us to activate goal-relevant information and to inhibit irrelevant information. Typically, conflict is induced in tasks, such as the Stroop task (which requires identifying the color of color words) or the flanker task (which requires identifying a central character among flankers). Combining the conflicts within the same trial has been found to result in an interaction in reaction times (RTs), suggesting a generalization of attentional control. However, this interaction was observed when the congruency effect was substantial—that is, when the RT difference between incongruent trials (e.g., the word “green” printed in red for the Stroop task) and congruent trials (e.g., the word “red” printed in red) was large. The purpose of the present study was to investigate whether a large congruency effect is the necessary condition for observing the interaction. To this end, Stroop and flanker tasks were combined, and participants were asked to respond to the color of the central letter/word while ignoring the flanking letters/words. The magnitude of the congruency effect was increased: (a) by testing older adults (Experiment 1), (b) by manipulating the proportion of trials in which participants were asked to respond to the word meaning (Experiment 2), and (c) by using vocal responses (Experiment 3). The results showed an interaction when the Stroop congruency effect was large. Therefore, such interactions can be used to validate or invalidate theoretical explanations only when the precondition—a large congruency effect—is fulfilled.","ISBN":"1-341-40190-1","note":"PMID: 31974936\ncontainer-title: Attention, Perception, and Psychophysics\nDOI: 10.3758/s13414-019-01914-1\nissue: 5\nISSN: 1943393X","number-of-pages":"2271-2301","publisher":"Attention, Perception, &amp; Psychophysics","title":"Finding an interaction between Stroop congruency and flanker congruency requires a large congruency effect: A within-trial combination of conflict tasks","volume":"82","author":[{"family":"Rey-Mermet","given":"Alodie"}],"issued":{"date-parts":[["2020"]]}}},{"id":2278,"uris":["http://www.mendeley.com/documents/?uuid=5b8d34ef-35e2-434f-b76e-9562dbdbcdca","http://zotero.org/groups/5758162/items/3C2HRXPN"],"itemData":{"id":2278,"type":"article-journal","container-title":"Cognitive, Affective, &amp; Behavioral Neuroscience","DOI":"10.3758/CABN.7.4.380","ISSN":"1530-7026","issue":"4","page":"380-390","title":"Congruency sequence effects and cognitive control","URL":"http://link.springer.com/article/10.3758%2FCABN.7.4.380#/page-1","volume":"7","author":[{"family":"Egner","given":"Tobias"}],"issued":{"date-parts":[["2007",12,1]]}}},{"id":9380,"uris":["http://www.mendeley.com/documents/?uuid=2d1ef178-98da-4c83-ac60-552f96907e49","http://zotero.org/groups/5758162/items/DJWI6TUQ"],"itemData":{"id":9380,"type":"article-journal","abstract":"The purpose of the present study was to determine whether responding to multiple concurrent conflicts results in a simultaneous or sequential conflict resolution. To this end, we measured event-related potentials (ERPs) in a paradigm combining a Stroop and a flanker task. In this paradigm, participants were asked to respond to the color of the central letter while ignoring the meaning of the word (Stroop task) and the color of the flanking letters (flanker task). Trials were either incongruent (i.e., inducing a conflict between two response alternatives) or congruent (i.e., inducing no response conflict) in both tasks, or incongruent in one task and congruent in the other task. The behavioral results showed a smaller Stroop congruency effect (i.e., a smaller difference between Stroop incongruent and congruent trials) for flanker incongruent than for flanker congruent trials, replicating previous findings. The ERP results showed that an early ERP component (i.e., P2) was associated with the resolution of the flanker conflict, whereas a later component (i.e., N450) was associated with the resolution of the Stroop conflict. Together, these findings emphasize a sequential organization of conflict resolution processes in the brain which is adaptive when facing multiple concurrent conflicts.","container-title":"NeuroImage","DOI":"10.1016/j.neuroimage.2018.12.031","ISSN":"10538119","note":"PMID: 30562575","page":"411-418","title":"Sequential conflict resolution under multiple concurrent conflicts: An ERP study","URL":"https://linkinghub.elsevier.com/retrieve/pii/S105381191832175X","volume":"188","author":[{"family":"Rey-Mermet","given":"Alodie"},{"family":"Gade","given":"Miriam"},{"family":"Steinhauser","given":"Marco"}],"issued":{"date-parts":[["2019",3]]}}}],"schema":"https://github.com/citation-style-language/schema/raw/master/csl-citation.json"} </w:instrText>
      </w:r>
      <w:r w:rsidR="00625837">
        <w:rPr>
          <w:rFonts w:ascii="Arial Nova Light" w:eastAsiaTheme="minorHAnsi" w:hAnsi="Arial Nova Light" w:cstheme="minorBidi"/>
        </w:rPr>
        <w:fldChar w:fldCharType="separate"/>
      </w:r>
      <w:r w:rsidR="00AF3FD0" w:rsidRPr="00AF3FD0">
        <w:rPr>
          <w:rFonts w:ascii="Arial Nova Light" w:hAnsi="Arial Nova Light"/>
          <w:vertAlign w:val="superscript"/>
        </w:rPr>
        <w:t>61,80,81</w:t>
      </w:r>
      <w:r w:rsidR="00625837">
        <w:rPr>
          <w:rFonts w:ascii="Arial Nova Light" w:eastAsiaTheme="minorHAnsi" w:hAnsi="Arial Nova Light" w:cstheme="minorBidi"/>
        </w:rPr>
        <w:fldChar w:fldCharType="end"/>
      </w:r>
      <w:r w:rsidRPr="00CB1A6B">
        <w:rPr>
          <w:rFonts w:ascii="Arial Nova Light" w:eastAsiaTheme="minorHAnsi" w:hAnsi="Arial Nova Light" w:cstheme="minorBidi"/>
        </w:rPr>
        <w:t>.</w:t>
      </w:r>
    </w:p>
    <w:p w14:paraId="68C6D991" w14:textId="0299DED1" w:rsidR="00B166B2" w:rsidRPr="00CB1A6B" w:rsidRDefault="00B166B2" w:rsidP="00685241">
      <w:pPr>
        <w:spacing w:afterLines="120" w:after="288" w:line="480" w:lineRule="auto"/>
        <w:jc w:val="both"/>
        <w:rPr>
          <w:rFonts w:ascii="Arial Nova Light" w:eastAsiaTheme="minorHAnsi" w:hAnsi="Arial Nova Light" w:cstheme="minorBidi"/>
        </w:rPr>
      </w:pPr>
      <w:r w:rsidRPr="00CB1A6B">
        <w:rPr>
          <w:rFonts w:ascii="Arial Nova Light" w:eastAsiaTheme="minorHAnsi" w:hAnsi="Arial Nova Light" w:cstheme="minorBidi"/>
        </w:rPr>
        <w:t xml:space="preserve">More critically for the objectives of </w:t>
      </w:r>
      <w:r w:rsidR="0029158E">
        <w:rPr>
          <w:rFonts w:ascii="Arial Nova Light" w:eastAsiaTheme="minorHAnsi" w:hAnsi="Arial Nova Light" w:cstheme="minorBidi"/>
        </w:rPr>
        <w:t>our</w:t>
      </w:r>
      <w:r w:rsidRPr="00CB1A6B">
        <w:rPr>
          <w:rFonts w:ascii="Arial Nova Light" w:eastAsiaTheme="minorHAnsi" w:hAnsi="Arial Nova Light" w:cstheme="minorBidi"/>
        </w:rPr>
        <w:t xml:space="preserve"> study, we then </w:t>
      </w:r>
      <w:r w:rsidR="0029158E">
        <w:rPr>
          <w:rFonts w:ascii="Arial Nova Light" w:eastAsiaTheme="minorHAnsi" w:hAnsi="Arial Nova Light" w:cstheme="minorBidi"/>
        </w:rPr>
        <w:t xml:space="preserve">directly </w:t>
      </w:r>
      <w:r w:rsidRPr="00CB1A6B">
        <w:rPr>
          <w:rFonts w:ascii="Arial Nova Light" w:eastAsiaTheme="minorHAnsi" w:hAnsi="Arial Nova Light" w:cstheme="minorBidi"/>
        </w:rPr>
        <w:t>compared performance in the two different affective context</w:t>
      </w:r>
      <w:r w:rsidR="00AE0921">
        <w:rPr>
          <w:rFonts w:ascii="Arial Nova Light" w:eastAsiaTheme="minorHAnsi" w:hAnsi="Arial Nova Light" w:cstheme="minorBidi"/>
        </w:rPr>
        <w:t>s</w:t>
      </w:r>
      <w:r w:rsidRPr="00CB1A6B">
        <w:rPr>
          <w:rFonts w:ascii="Arial Nova Light" w:eastAsiaTheme="minorHAnsi" w:hAnsi="Arial Nova Light" w:cstheme="minorBidi"/>
        </w:rPr>
        <w:t xml:space="preserve">. Results showed a significant main effect of emotion </w:t>
      </w:r>
      <w:r w:rsidR="00AE0921">
        <w:rPr>
          <w:rFonts w:ascii="Arial Nova Light" w:eastAsiaTheme="minorHAnsi" w:hAnsi="Arial Nova Light" w:cstheme="minorBidi"/>
        </w:rPr>
        <w:t>manipulation</w:t>
      </w:r>
      <w:r w:rsidRPr="00CB1A6B">
        <w:rPr>
          <w:rFonts w:ascii="Arial Nova Light" w:eastAsiaTheme="minorHAnsi" w:hAnsi="Arial Nova Light" w:cstheme="minorBidi"/>
        </w:rPr>
        <w:t>, with generally longer RTs when the task was performed following the negative compared to the neutral movie [</w:t>
      </w:r>
      <w:r w:rsidR="00625837">
        <w:rPr>
          <w:rFonts w:ascii="Arial Nova Light" w:eastAsiaTheme="minorHAnsi" w:hAnsi="Arial Nova Light" w:cstheme="minorBidi"/>
          <w:i/>
          <w:iCs/>
        </w:rPr>
        <w:t>F</w:t>
      </w:r>
      <w:r w:rsidRPr="00CB1A6B">
        <w:rPr>
          <w:rFonts w:ascii="Arial Nova Light" w:eastAsiaTheme="minorHAnsi" w:hAnsi="Arial Nova Light" w:cstheme="minorBidi"/>
        </w:rPr>
        <w:t>(1,1</w:t>
      </w:r>
      <w:r w:rsidR="006815FB">
        <w:rPr>
          <w:rFonts w:ascii="Arial Nova Light" w:eastAsiaTheme="minorHAnsi" w:hAnsi="Arial Nova Light" w:cstheme="minorBidi"/>
        </w:rPr>
        <w:t>61</w:t>
      </w:r>
      <w:r w:rsidRPr="00CB1A6B">
        <w:rPr>
          <w:rFonts w:ascii="Arial Nova Light" w:eastAsiaTheme="minorHAnsi" w:hAnsi="Arial Nova Light" w:cstheme="minorBidi"/>
        </w:rPr>
        <w:t>)= 7</w:t>
      </w:r>
      <w:r w:rsidR="00625837">
        <w:rPr>
          <w:rFonts w:ascii="Arial Nova Light" w:eastAsiaTheme="minorHAnsi" w:hAnsi="Arial Nova Light" w:cstheme="minorBidi"/>
        </w:rPr>
        <w:t>.</w:t>
      </w:r>
      <w:r w:rsidR="006815FB">
        <w:rPr>
          <w:rFonts w:ascii="Arial Nova Light" w:eastAsiaTheme="minorHAnsi" w:hAnsi="Arial Nova Light" w:cstheme="minorBidi"/>
        </w:rPr>
        <w:t>75</w:t>
      </w:r>
      <w:r w:rsidR="00E704A9">
        <w:rPr>
          <w:rFonts w:ascii="Arial Nova Light" w:eastAsiaTheme="minorHAnsi" w:hAnsi="Arial Nova Light" w:cstheme="minorBidi"/>
        </w:rPr>
        <w:t>;</w:t>
      </w:r>
      <w:r w:rsidRPr="00CB1A6B">
        <w:rPr>
          <w:rFonts w:ascii="Arial Nova Light" w:eastAsiaTheme="minorHAnsi" w:hAnsi="Arial Nova Light" w:cstheme="minorBidi"/>
        </w:rPr>
        <w:t xml:space="preserve"> </w:t>
      </w:r>
      <w:r w:rsidR="00C823BF" w:rsidRPr="00625837">
        <w:rPr>
          <w:rFonts w:ascii="Arial Nova Light" w:eastAsiaTheme="minorHAnsi" w:hAnsi="Arial Nova Light" w:cstheme="minorBidi"/>
          <w:i/>
          <w:iCs/>
        </w:rPr>
        <w:t>p&lt;</w:t>
      </w:r>
      <w:r w:rsidR="00625837">
        <w:rPr>
          <w:rFonts w:ascii="Arial Nova Light" w:eastAsiaTheme="minorHAnsi" w:hAnsi="Arial Nova Light" w:cstheme="minorBidi"/>
        </w:rPr>
        <w:t xml:space="preserve"> .</w:t>
      </w:r>
      <w:r w:rsidRPr="00CB1A6B">
        <w:rPr>
          <w:rFonts w:ascii="Arial Nova Light" w:eastAsiaTheme="minorHAnsi" w:hAnsi="Arial Nova Light" w:cstheme="minorBidi"/>
        </w:rPr>
        <w:t>0</w:t>
      </w:r>
      <w:r w:rsidR="00C823BF">
        <w:rPr>
          <w:rFonts w:ascii="Arial Nova Light" w:eastAsiaTheme="minorHAnsi" w:hAnsi="Arial Nova Light" w:cstheme="minorBidi"/>
        </w:rPr>
        <w:t>1</w:t>
      </w:r>
      <w:r w:rsidR="0029158E">
        <w:rPr>
          <w:rFonts w:ascii="Arial Nova Light" w:eastAsiaTheme="minorHAnsi" w:hAnsi="Arial Nova Light" w:cstheme="minorBidi"/>
        </w:rPr>
        <w:t>,</w:t>
      </w:r>
      <w:r w:rsidRPr="00CB1A6B">
        <w:rPr>
          <w:rFonts w:ascii="Arial Nova Light" w:eastAsiaTheme="minorHAnsi" w:hAnsi="Arial Nova Light" w:cstheme="minorBidi"/>
        </w:rPr>
        <w:t xml:space="preserve"> </w:t>
      </w:r>
      <w:r w:rsidR="0023497E" w:rsidRPr="00CB1A6B">
        <w:rPr>
          <w:rFonts w:ascii="Arial Nova" w:hAnsi="Arial Nova"/>
          <w:b/>
          <w:bCs/>
        </w:rPr>
        <w:t xml:space="preserve">Figure </w:t>
      </w:r>
      <w:r w:rsidR="0023497E" w:rsidRPr="00CB1A6B">
        <w:rPr>
          <w:rFonts w:ascii="Arial Nova" w:hAnsi="Arial Nova"/>
          <w:b/>
          <w:bCs/>
          <w:noProof/>
        </w:rPr>
        <w:t>1</w:t>
      </w:r>
      <w:r w:rsidRPr="00CB1A6B">
        <w:rPr>
          <w:rFonts w:ascii="Arial Nova" w:eastAsiaTheme="minorHAnsi" w:hAnsi="Arial Nova" w:cstheme="minorBidi"/>
          <w:b/>
          <w:bCs/>
        </w:rPr>
        <w:t>C</w:t>
      </w:r>
      <w:r w:rsidRPr="00CB1A6B">
        <w:rPr>
          <w:rFonts w:ascii="Arial Nova Light" w:eastAsiaTheme="minorHAnsi" w:hAnsi="Arial Nova Light" w:cstheme="minorBidi"/>
        </w:rPr>
        <w:t xml:space="preserve">]. Further, although a strong congruency (CE) effect was seen in both emotional </w:t>
      </w:r>
      <w:r w:rsidR="00E94DD7">
        <w:rPr>
          <w:rFonts w:ascii="Arial Nova Light" w:eastAsiaTheme="minorHAnsi" w:hAnsi="Arial Nova Light" w:cstheme="minorBidi"/>
        </w:rPr>
        <w:t>manipulations</w:t>
      </w:r>
      <w:r w:rsidR="000B549D">
        <w:rPr>
          <w:rFonts w:ascii="Arial Nova Light" w:eastAsiaTheme="minorHAnsi" w:hAnsi="Arial Nova Light" w:cstheme="minorBidi"/>
        </w:rPr>
        <w:t xml:space="preserve"> </w:t>
      </w:r>
      <w:r w:rsidR="000B549D" w:rsidRPr="00CB1A6B">
        <w:rPr>
          <w:rFonts w:ascii="Arial Nova Light" w:eastAsiaTheme="minorHAnsi" w:hAnsi="Arial Nova Light" w:cstheme="minorBidi"/>
        </w:rPr>
        <w:t>condition [I &gt; C</w:t>
      </w:r>
      <w:r w:rsidR="000B549D" w:rsidRPr="004174E3">
        <w:rPr>
          <w:rFonts w:ascii="Arial Nova Light" w:eastAsiaTheme="minorHAnsi" w:hAnsi="Arial Nova Light" w:cstheme="minorBidi"/>
          <w:position w:val="-6"/>
          <w:vertAlign w:val="subscript"/>
        </w:rPr>
        <w:t>NEUTRAL</w:t>
      </w:r>
      <w:r w:rsidR="000B549D" w:rsidRPr="00CB1A6B">
        <w:rPr>
          <w:rFonts w:ascii="Arial Nova Light" w:eastAsiaTheme="minorHAnsi" w:hAnsi="Arial Nova Light" w:cstheme="minorBidi"/>
        </w:rPr>
        <w:t xml:space="preserve">: </w:t>
      </w:r>
      <w:r w:rsidR="000B549D" w:rsidRPr="00625837">
        <w:rPr>
          <w:rFonts w:ascii="Arial Nova Light" w:eastAsiaTheme="minorHAnsi" w:hAnsi="Arial Nova Light" w:cstheme="minorBidi"/>
          <w:i/>
          <w:iCs/>
        </w:rPr>
        <w:t>β</w:t>
      </w:r>
      <w:r w:rsidR="000B549D" w:rsidRPr="00CB1A6B">
        <w:rPr>
          <w:rFonts w:ascii="Arial Nova Light" w:eastAsiaTheme="minorHAnsi" w:hAnsi="Arial Nova Light" w:cstheme="minorBidi"/>
        </w:rPr>
        <w:t>= -4</w:t>
      </w:r>
      <w:r w:rsidR="000B549D">
        <w:rPr>
          <w:rFonts w:ascii="Arial Nova Light" w:eastAsiaTheme="minorHAnsi" w:hAnsi="Arial Nova Light" w:cstheme="minorBidi"/>
        </w:rPr>
        <w:t>8.9</w:t>
      </w:r>
      <w:r w:rsidR="00E704A9">
        <w:rPr>
          <w:rFonts w:ascii="Arial Nova Light" w:eastAsiaTheme="minorHAnsi" w:hAnsi="Arial Nova Light" w:cstheme="minorBidi"/>
        </w:rPr>
        <w:t>;</w:t>
      </w:r>
      <w:r w:rsidR="000B549D" w:rsidRPr="00CB1A6B">
        <w:rPr>
          <w:rFonts w:ascii="Arial Nova Light" w:eastAsiaTheme="minorHAnsi" w:hAnsi="Arial Nova Light" w:cstheme="minorBidi"/>
        </w:rPr>
        <w:t xml:space="preserve"> </w:t>
      </w:r>
      <w:r w:rsidR="000B549D" w:rsidRPr="00625837">
        <w:rPr>
          <w:rFonts w:ascii="Arial Nova Light" w:eastAsiaTheme="minorHAnsi" w:hAnsi="Arial Nova Light" w:cstheme="minorBidi"/>
          <w:i/>
          <w:iCs/>
        </w:rPr>
        <w:t>t</w:t>
      </w:r>
      <w:r w:rsidR="000B549D">
        <w:rPr>
          <w:rFonts w:ascii="Arial Nova Light" w:eastAsiaTheme="minorHAnsi" w:hAnsi="Arial Nova Light" w:cstheme="minorBidi"/>
        </w:rPr>
        <w:t>=-8.22</w:t>
      </w:r>
      <w:r w:rsidR="00E704A9">
        <w:rPr>
          <w:rFonts w:ascii="Arial Nova Light" w:eastAsiaTheme="minorHAnsi" w:hAnsi="Arial Nova Light" w:cstheme="minorBidi"/>
        </w:rPr>
        <w:t>;</w:t>
      </w:r>
      <w:r w:rsidR="000B549D" w:rsidRPr="00CB1A6B">
        <w:rPr>
          <w:rFonts w:ascii="Arial Nova Light" w:eastAsiaTheme="minorHAnsi" w:hAnsi="Arial Nova Light" w:cstheme="minorBidi"/>
        </w:rPr>
        <w:t xml:space="preserve"> </w:t>
      </w:r>
      <w:r w:rsidR="000B549D" w:rsidRPr="00625837">
        <w:rPr>
          <w:rFonts w:ascii="Arial Nova Light" w:eastAsiaTheme="minorHAnsi" w:hAnsi="Arial Nova Light" w:cstheme="minorBidi"/>
          <w:i/>
          <w:iCs/>
        </w:rPr>
        <w:t>p</w:t>
      </w:r>
      <w:r w:rsidR="000B549D" w:rsidRPr="00625837">
        <w:rPr>
          <w:rFonts w:ascii="Arial Nova Light" w:eastAsiaTheme="minorHAnsi" w:hAnsi="Arial Nova Light" w:cstheme="minorBidi"/>
          <w:i/>
          <w:iCs/>
          <w:position w:val="-6"/>
          <w:vertAlign w:val="subscript"/>
        </w:rPr>
        <w:t>FDR</w:t>
      </w:r>
      <w:r w:rsidR="000B549D" w:rsidRPr="00CB1A6B">
        <w:rPr>
          <w:rFonts w:ascii="Arial Nova Light" w:eastAsiaTheme="minorHAnsi" w:hAnsi="Arial Nova Light" w:cstheme="minorBidi"/>
        </w:rPr>
        <w:t>&lt;</w:t>
      </w:r>
      <w:r w:rsidR="000B549D">
        <w:rPr>
          <w:rFonts w:ascii="Arial Nova Light" w:eastAsiaTheme="minorHAnsi" w:hAnsi="Arial Nova Light" w:cstheme="minorBidi"/>
        </w:rPr>
        <w:t>.</w:t>
      </w:r>
      <w:r w:rsidR="000B549D" w:rsidRPr="00CB1A6B">
        <w:rPr>
          <w:rFonts w:ascii="Arial Nova Light" w:eastAsiaTheme="minorHAnsi" w:hAnsi="Arial Nova Light" w:cstheme="minorBidi"/>
        </w:rPr>
        <w:t>0001</w:t>
      </w:r>
      <w:r w:rsidR="00E704A9">
        <w:rPr>
          <w:rFonts w:ascii="Arial Nova Light" w:eastAsiaTheme="minorHAnsi" w:hAnsi="Arial Nova Light" w:cstheme="minorBidi"/>
        </w:rPr>
        <w:t>;</w:t>
      </w:r>
      <w:r w:rsidR="000B549D">
        <w:rPr>
          <w:rFonts w:ascii="Arial Nova Light" w:eastAsiaTheme="minorHAnsi" w:hAnsi="Arial Nova Light" w:cstheme="minorBidi"/>
        </w:rPr>
        <w:t xml:space="preserve"> </w:t>
      </w:r>
      <w:r w:rsidR="000B549D" w:rsidRPr="00625837">
        <w:rPr>
          <w:rFonts w:ascii="Arial Nova Light" w:eastAsiaTheme="minorHAnsi" w:hAnsi="Arial Nova Light" w:cstheme="minorBidi"/>
          <w:i/>
          <w:iCs/>
        </w:rPr>
        <w:t>CI</w:t>
      </w:r>
      <w:r w:rsidR="000B549D">
        <w:rPr>
          <w:rFonts w:ascii="Arial Nova Light" w:eastAsiaTheme="minorHAnsi" w:hAnsi="Arial Nova Light" w:cstheme="minorBidi"/>
        </w:rPr>
        <w:t>(-2.13</w:t>
      </w:r>
      <w:r w:rsidR="000B549D" w:rsidRPr="00625837">
        <w:rPr>
          <w:rFonts w:ascii="Arial Nova Light" w:eastAsiaTheme="minorHAnsi" w:hAnsi="Arial Nova Light" w:cstheme="minorBidi"/>
          <w:position w:val="-6"/>
          <w:vertAlign w:val="subscript"/>
        </w:rPr>
        <w:t>lower</w:t>
      </w:r>
      <w:r w:rsidR="000B549D">
        <w:rPr>
          <w:rFonts w:ascii="Arial Nova Light" w:eastAsiaTheme="minorHAnsi" w:hAnsi="Arial Nova Light" w:cstheme="minorBidi"/>
        </w:rPr>
        <w:t>, -1.22</w:t>
      </w:r>
      <w:r w:rsidR="000B549D" w:rsidRPr="004174E3">
        <w:rPr>
          <w:rFonts w:ascii="Arial Nova Light" w:eastAsiaTheme="minorHAnsi" w:hAnsi="Arial Nova Light" w:cstheme="minorBidi"/>
          <w:position w:val="-6"/>
          <w:vertAlign w:val="subscript"/>
        </w:rPr>
        <w:t>upper</w:t>
      </w:r>
      <w:r w:rsidR="000B549D" w:rsidRPr="00F960FD">
        <w:rPr>
          <w:rFonts w:ascii="Arial Nova Light" w:eastAsiaTheme="minorHAnsi" w:hAnsi="Arial Nova Light" w:cstheme="minorBidi"/>
        </w:rPr>
        <w:t>)</w:t>
      </w:r>
      <w:r w:rsidR="00E704A9">
        <w:rPr>
          <w:rFonts w:ascii="Arial Nova Light" w:eastAsiaTheme="minorHAnsi" w:hAnsi="Arial Nova Light" w:cstheme="minorBidi"/>
        </w:rPr>
        <w:t>;</w:t>
      </w:r>
      <w:r w:rsidR="000B549D">
        <w:rPr>
          <w:rFonts w:ascii="Arial Nova Light" w:eastAsiaTheme="minorHAnsi" w:hAnsi="Arial Nova Light" w:cstheme="minorBidi"/>
        </w:rPr>
        <w:t xml:space="preserve"> </w:t>
      </w:r>
      <w:r w:rsidR="000B549D" w:rsidRPr="000A4BE7">
        <w:rPr>
          <w:rFonts w:ascii="Arial Nova Light" w:eastAsiaTheme="minorHAnsi" w:hAnsi="Arial Nova Light" w:cstheme="minorBidi"/>
          <w:i/>
          <w:iCs/>
        </w:rPr>
        <w:t>d</w:t>
      </w:r>
      <w:r w:rsidR="000B549D">
        <w:rPr>
          <w:rFonts w:ascii="Arial Nova Light" w:eastAsiaTheme="minorHAnsi" w:hAnsi="Arial Nova Light" w:cstheme="minorBidi"/>
        </w:rPr>
        <w:t>=-1.67;</w:t>
      </w:r>
      <w:r w:rsidR="000B549D" w:rsidRPr="00CB1A6B">
        <w:rPr>
          <w:rFonts w:ascii="Arial Nova Light" w:eastAsiaTheme="minorHAnsi" w:hAnsi="Arial Nova Light" w:cstheme="minorBidi"/>
        </w:rPr>
        <w:t xml:space="preserve"> I &gt; C</w:t>
      </w:r>
      <w:r w:rsidR="000B549D" w:rsidRPr="004174E3">
        <w:rPr>
          <w:rFonts w:ascii="Arial Nova Light" w:eastAsiaTheme="minorHAnsi" w:hAnsi="Arial Nova Light" w:cstheme="minorBidi"/>
          <w:position w:val="-6"/>
          <w:vertAlign w:val="subscript"/>
        </w:rPr>
        <w:t>NEGATIVE</w:t>
      </w:r>
      <w:r w:rsidR="000B549D" w:rsidRPr="00CB1A6B">
        <w:rPr>
          <w:rFonts w:ascii="Arial Nova Light" w:eastAsiaTheme="minorHAnsi" w:hAnsi="Arial Nova Light" w:cstheme="minorBidi"/>
        </w:rPr>
        <w:t xml:space="preserve">: </w:t>
      </w:r>
      <w:r w:rsidR="000B549D" w:rsidRPr="004174E3">
        <w:rPr>
          <w:rFonts w:ascii="Arial Nova Light" w:eastAsiaTheme="minorHAnsi" w:hAnsi="Arial Nova Light" w:cstheme="minorBidi"/>
          <w:i/>
          <w:iCs/>
        </w:rPr>
        <w:t>β</w:t>
      </w:r>
      <w:r w:rsidR="000B549D" w:rsidRPr="00CB1A6B">
        <w:rPr>
          <w:rFonts w:ascii="Arial Nova Light" w:eastAsiaTheme="minorHAnsi" w:hAnsi="Arial Nova Light" w:cstheme="minorBidi"/>
        </w:rPr>
        <w:t>= -</w:t>
      </w:r>
      <w:r w:rsidR="000B549D">
        <w:rPr>
          <w:rFonts w:ascii="Arial Nova Light" w:eastAsiaTheme="minorHAnsi" w:hAnsi="Arial Nova Light" w:cstheme="minorBidi"/>
        </w:rPr>
        <w:t>58.5</w:t>
      </w:r>
      <w:r w:rsidR="00E704A9">
        <w:rPr>
          <w:rFonts w:ascii="Arial Nova Light" w:eastAsiaTheme="minorHAnsi" w:hAnsi="Arial Nova Light" w:cstheme="minorBidi"/>
        </w:rPr>
        <w:t>;</w:t>
      </w:r>
      <w:r w:rsidR="000B549D" w:rsidRPr="00CB1A6B">
        <w:rPr>
          <w:rFonts w:ascii="Arial Nova Light" w:eastAsiaTheme="minorHAnsi" w:hAnsi="Arial Nova Light" w:cstheme="minorBidi"/>
        </w:rPr>
        <w:t xml:space="preserve"> </w:t>
      </w:r>
      <w:r w:rsidR="000B549D" w:rsidRPr="004174E3">
        <w:rPr>
          <w:rFonts w:ascii="Arial Nova Light" w:eastAsiaTheme="minorHAnsi" w:hAnsi="Arial Nova Light" w:cstheme="minorBidi"/>
          <w:i/>
          <w:iCs/>
        </w:rPr>
        <w:t>t</w:t>
      </w:r>
      <w:r w:rsidR="000B549D">
        <w:rPr>
          <w:rFonts w:ascii="Arial Nova Light" w:eastAsiaTheme="minorHAnsi" w:hAnsi="Arial Nova Light" w:cstheme="minorBidi"/>
        </w:rPr>
        <w:t>=-9.84</w:t>
      </w:r>
      <w:r w:rsidR="00E704A9">
        <w:rPr>
          <w:rFonts w:ascii="Arial Nova Light" w:eastAsiaTheme="minorHAnsi" w:hAnsi="Arial Nova Light" w:cstheme="minorBidi"/>
        </w:rPr>
        <w:t xml:space="preserve">; </w:t>
      </w:r>
      <w:r w:rsidR="000B549D" w:rsidRPr="00CB1A6B">
        <w:rPr>
          <w:rFonts w:ascii="Arial Nova Light" w:eastAsiaTheme="minorHAnsi" w:hAnsi="Arial Nova Light" w:cstheme="minorBidi"/>
        </w:rPr>
        <w:t xml:space="preserve"> </w:t>
      </w:r>
      <w:r w:rsidR="000B549D" w:rsidRPr="004174E3">
        <w:rPr>
          <w:rFonts w:ascii="Arial Nova Light" w:eastAsiaTheme="minorHAnsi" w:hAnsi="Arial Nova Light" w:cstheme="minorBidi"/>
          <w:i/>
          <w:iCs/>
        </w:rPr>
        <w:t>p</w:t>
      </w:r>
      <w:r w:rsidR="000B549D" w:rsidRPr="004174E3">
        <w:rPr>
          <w:rFonts w:ascii="Arial Nova Light" w:eastAsiaTheme="minorHAnsi" w:hAnsi="Arial Nova Light" w:cstheme="minorBidi"/>
          <w:i/>
          <w:iCs/>
          <w:position w:val="-6"/>
          <w:vertAlign w:val="subscript"/>
        </w:rPr>
        <w:t>FDR</w:t>
      </w:r>
      <w:r w:rsidR="000B549D" w:rsidRPr="00CB1A6B">
        <w:rPr>
          <w:rFonts w:ascii="Arial Nova Light" w:eastAsiaTheme="minorHAnsi" w:hAnsi="Arial Nova Light" w:cstheme="minorBidi"/>
        </w:rPr>
        <w:t>&lt;</w:t>
      </w:r>
      <w:r w:rsidR="000B549D">
        <w:rPr>
          <w:rFonts w:ascii="Arial Nova Light" w:eastAsiaTheme="minorHAnsi" w:hAnsi="Arial Nova Light" w:cstheme="minorBidi"/>
        </w:rPr>
        <w:t>.</w:t>
      </w:r>
      <w:r w:rsidR="000B549D" w:rsidRPr="00CB1A6B">
        <w:rPr>
          <w:rFonts w:ascii="Arial Nova Light" w:eastAsiaTheme="minorHAnsi" w:hAnsi="Arial Nova Light" w:cstheme="minorBidi"/>
        </w:rPr>
        <w:t>0001</w:t>
      </w:r>
      <w:r w:rsidR="00E704A9">
        <w:rPr>
          <w:rFonts w:ascii="Arial Nova Light" w:eastAsiaTheme="minorHAnsi" w:hAnsi="Arial Nova Light" w:cstheme="minorBidi"/>
        </w:rPr>
        <w:t>;</w:t>
      </w:r>
      <w:r w:rsidR="000B549D">
        <w:rPr>
          <w:rFonts w:ascii="Arial Nova Light" w:eastAsiaTheme="minorHAnsi" w:hAnsi="Arial Nova Light" w:cstheme="minorBidi"/>
        </w:rPr>
        <w:t xml:space="preserve"> </w:t>
      </w:r>
      <w:r w:rsidR="000B549D" w:rsidRPr="004174E3">
        <w:rPr>
          <w:rFonts w:ascii="Arial Nova Light" w:eastAsiaTheme="minorHAnsi" w:hAnsi="Arial Nova Light" w:cstheme="minorBidi"/>
          <w:i/>
          <w:iCs/>
        </w:rPr>
        <w:t>CI</w:t>
      </w:r>
      <w:r w:rsidR="000B549D">
        <w:rPr>
          <w:rFonts w:ascii="Arial Nova Light" w:eastAsiaTheme="minorHAnsi" w:hAnsi="Arial Nova Light" w:cstheme="minorBidi"/>
        </w:rPr>
        <w:t>(-2.48</w:t>
      </w:r>
      <w:r w:rsidR="000B549D" w:rsidRPr="004174E3">
        <w:rPr>
          <w:rFonts w:ascii="Arial Nova Light" w:eastAsiaTheme="minorHAnsi" w:hAnsi="Arial Nova Light" w:cstheme="minorBidi"/>
          <w:position w:val="-6"/>
          <w:vertAlign w:val="subscript"/>
        </w:rPr>
        <w:t>lower</w:t>
      </w:r>
      <w:r w:rsidR="000B549D" w:rsidRPr="00F960FD">
        <w:rPr>
          <w:rFonts w:ascii="Arial Nova Light" w:eastAsiaTheme="minorHAnsi" w:hAnsi="Arial Nova Light" w:cstheme="minorBidi"/>
        </w:rPr>
        <w:t>,</w:t>
      </w:r>
      <w:r w:rsidR="000B549D">
        <w:rPr>
          <w:rFonts w:ascii="Arial Nova Light" w:eastAsiaTheme="minorHAnsi" w:hAnsi="Arial Nova Light" w:cstheme="minorBidi"/>
        </w:rPr>
        <w:t xml:space="preserve"> -1.54</w:t>
      </w:r>
      <w:r w:rsidR="000B549D" w:rsidRPr="004174E3">
        <w:rPr>
          <w:rFonts w:ascii="Arial Nova Light" w:eastAsiaTheme="minorHAnsi" w:hAnsi="Arial Nova Light" w:cstheme="minorBidi"/>
          <w:position w:val="-6"/>
          <w:vertAlign w:val="subscript"/>
        </w:rPr>
        <w:t>upper</w:t>
      </w:r>
      <w:r w:rsidR="000B549D">
        <w:rPr>
          <w:rFonts w:ascii="Arial Nova Light" w:eastAsiaTheme="minorHAnsi" w:hAnsi="Arial Nova Light" w:cstheme="minorBidi"/>
        </w:rPr>
        <w:t>)</w:t>
      </w:r>
      <w:r w:rsidR="00E704A9">
        <w:rPr>
          <w:rFonts w:ascii="Arial Nova Light" w:eastAsiaTheme="minorHAnsi" w:hAnsi="Arial Nova Light" w:cstheme="minorBidi"/>
        </w:rPr>
        <w:t>;</w:t>
      </w:r>
      <w:r w:rsidR="000B549D">
        <w:rPr>
          <w:rFonts w:ascii="Arial Nova Light" w:eastAsiaTheme="minorHAnsi" w:hAnsi="Arial Nova Light" w:cstheme="minorBidi"/>
        </w:rPr>
        <w:t xml:space="preserve"> </w:t>
      </w:r>
      <w:r w:rsidR="000B549D" w:rsidRPr="000A4BE7">
        <w:rPr>
          <w:rFonts w:ascii="Arial Nova Light" w:eastAsiaTheme="minorHAnsi" w:hAnsi="Arial Nova Light" w:cstheme="minorBidi"/>
          <w:i/>
          <w:iCs/>
        </w:rPr>
        <w:t>d</w:t>
      </w:r>
      <w:r w:rsidR="000B549D">
        <w:rPr>
          <w:rFonts w:ascii="Arial Nova Light" w:eastAsiaTheme="minorHAnsi" w:hAnsi="Arial Nova Light" w:cstheme="minorBidi"/>
        </w:rPr>
        <w:t xml:space="preserve">= -2.01], </w:t>
      </w:r>
      <w:r w:rsidR="001573CC">
        <w:rPr>
          <w:rFonts w:ascii="Arial Nova Light" w:eastAsiaTheme="minorHAnsi" w:hAnsi="Arial Nova Light" w:cstheme="minorBidi"/>
        </w:rPr>
        <w:t>it</w:t>
      </w:r>
      <w:r w:rsidRPr="00CB1A6B">
        <w:rPr>
          <w:rFonts w:ascii="Arial Nova Light" w:eastAsiaTheme="minorHAnsi" w:hAnsi="Arial Nova Light" w:cstheme="minorBidi"/>
        </w:rPr>
        <w:t xml:space="preserve"> </w:t>
      </w:r>
      <w:r w:rsidR="00DE5E72">
        <w:rPr>
          <w:rFonts w:ascii="Arial Nova Light" w:eastAsiaTheme="minorHAnsi" w:hAnsi="Arial Nova Light" w:cstheme="minorBidi"/>
        </w:rPr>
        <w:t>w</w:t>
      </w:r>
      <w:r w:rsidR="000B549D">
        <w:rPr>
          <w:rFonts w:ascii="Arial Nova Light" w:eastAsiaTheme="minorHAnsi" w:hAnsi="Arial Nova Light" w:cstheme="minorBidi"/>
        </w:rPr>
        <w:t>as</w:t>
      </w:r>
      <w:r w:rsidRPr="00CB1A6B">
        <w:rPr>
          <w:rFonts w:ascii="Arial Nova Light" w:eastAsiaTheme="minorHAnsi" w:hAnsi="Arial Nova Light" w:cstheme="minorBidi"/>
        </w:rPr>
        <w:t xml:space="preserve"> significantly </w:t>
      </w:r>
      <w:r w:rsidR="000B549D">
        <w:rPr>
          <w:rFonts w:ascii="Arial Nova Light" w:eastAsiaTheme="minorHAnsi" w:hAnsi="Arial Nova Light" w:cstheme="minorBidi"/>
        </w:rPr>
        <w:t>greater</w:t>
      </w:r>
      <w:r w:rsidRPr="00CB1A6B">
        <w:rPr>
          <w:rFonts w:ascii="Arial Nova Light" w:eastAsiaTheme="minorHAnsi" w:hAnsi="Arial Nova Light" w:cstheme="minorBidi"/>
        </w:rPr>
        <w:t xml:space="preserve"> when the task was performed in the negative</w:t>
      </w:r>
      <w:r w:rsidR="000B549D">
        <w:rPr>
          <w:rFonts w:ascii="Arial Nova Light" w:eastAsiaTheme="minorHAnsi" w:hAnsi="Arial Nova Light" w:cstheme="minorBidi"/>
        </w:rPr>
        <w:t xml:space="preserve"> compared to the neutral </w:t>
      </w:r>
      <w:r w:rsidR="001573CC">
        <w:rPr>
          <w:rFonts w:ascii="Arial Nova Light" w:eastAsiaTheme="minorHAnsi" w:hAnsi="Arial Nova Light" w:cstheme="minorBidi"/>
        </w:rPr>
        <w:t>context</w:t>
      </w:r>
      <w:r w:rsidR="001573CC" w:rsidRPr="00CB1A6B">
        <w:rPr>
          <w:rFonts w:ascii="Arial Nova Light" w:eastAsiaTheme="minorHAnsi" w:hAnsi="Arial Nova Light" w:cstheme="minorBidi"/>
        </w:rPr>
        <w:t xml:space="preserve"> </w:t>
      </w:r>
      <w:r w:rsidR="000B549D" w:rsidRPr="00CB1A6B">
        <w:rPr>
          <w:rFonts w:ascii="Arial Nova Light" w:eastAsiaTheme="minorHAnsi" w:hAnsi="Arial Nova Light" w:cstheme="minorBidi"/>
        </w:rPr>
        <w:t>[</w:t>
      </w:r>
      <w:r w:rsidR="000B549D">
        <w:rPr>
          <w:rFonts w:ascii="Arial Nova Light" w:eastAsiaTheme="minorHAnsi" w:hAnsi="Arial Nova Light" w:cstheme="minorBidi"/>
        </w:rPr>
        <w:t>Main effect of emotion</w:t>
      </w:r>
      <w:r w:rsidR="00DE5E72">
        <w:rPr>
          <w:rFonts w:ascii="Arial Nova Light" w:eastAsiaTheme="minorHAnsi" w:hAnsi="Arial Nova Light" w:cstheme="minorBidi"/>
        </w:rPr>
        <w:t xml:space="preserve"> </w:t>
      </w:r>
      <w:r w:rsidR="001573CC">
        <w:rPr>
          <w:rFonts w:ascii="Arial Nova Light" w:eastAsiaTheme="minorHAnsi" w:hAnsi="Arial Nova Light" w:cstheme="minorBidi"/>
        </w:rPr>
        <w:t xml:space="preserve">on </w:t>
      </w:r>
      <w:r w:rsidR="00DE5E72">
        <w:rPr>
          <w:rFonts w:ascii="Arial Nova Light" w:eastAsiaTheme="minorHAnsi" w:hAnsi="Arial Nova Light" w:cstheme="minorBidi"/>
        </w:rPr>
        <w:t>CE</w:t>
      </w:r>
      <w:r w:rsidR="000B549D">
        <w:rPr>
          <w:rFonts w:ascii="Arial Nova Light" w:eastAsiaTheme="minorHAnsi" w:hAnsi="Arial Nova Light" w:cstheme="minorBidi"/>
        </w:rPr>
        <w:t xml:space="preserve">: </w:t>
      </w:r>
      <w:r w:rsidR="000B549D" w:rsidRPr="00625837">
        <w:rPr>
          <w:rFonts w:ascii="Arial Nova Light" w:eastAsiaTheme="minorHAnsi" w:hAnsi="Arial Nova Light" w:cstheme="minorBidi"/>
          <w:i/>
          <w:iCs/>
        </w:rPr>
        <w:t>F</w:t>
      </w:r>
      <w:r w:rsidR="000B549D" w:rsidRPr="00CB1A6B">
        <w:rPr>
          <w:rFonts w:ascii="Arial Nova Light" w:eastAsiaTheme="minorHAnsi" w:hAnsi="Arial Nova Light" w:cstheme="minorBidi"/>
        </w:rPr>
        <w:t>(1,1</w:t>
      </w:r>
      <w:r w:rsidR="000B549D">
        <w:rPr>
          <w:rFonts w:ascii="Arial Nova Light" w:eastAsiaTheme="minorHAnsi" w:hAnsi="Arial Nova Light" w:cstheme="minorBidi"/>
        </w:rPr>
        <w:t>61</w:t>
      </w:r>
      <w:r w:rsidR="000B549D" w:rsidRPr="00CB1A6B">
        <w:rPr>
          <w:rFonts w:ascii="Arial Nova Light" w:eastAsiaTheme="minorHAnsi" w:hAnsi="Arial Nova Light" w:cstheme="minorBidi"/>
        </w:rPr>
        <w:t xml:space="preserve">)= </w:t>
      </w:r>
      <w:r w:rsidR="000B549D">
        <w:rPr>
          <w:rFonts w:ascii="Arial Nova Light" w:eastAsiaTheme="minorHAnsi" w:hAnsi="Arial Nova Light" w:cstheme="minorBidi"/>
        </w:rPr>
        <w:t>7.77</w:t>
      </w:r>
      <w:r w:rsidR="00E704A9">
        <w:rPr>
          <w:rFonts w:ascii="Arial Nova Light" w:eastAsiaTheme="minorHAnsi" w:hAnsi="Arial Nova Light" w:cstheme="minorBidi"/>
        </w:rPr>
        <w:t>;</w:t>
      </w:r>
      <w:r w:rsidR="000B549D" w:rsidRPr="00CB1A6B">
        <w:rPr>
          <w:rFonts w:ascii="Arial Nova Light" w:eastAsiaTheme="minorHAnsi" w:hAnsi="Arial Nova Light" w:cstheme="minorBidi"/>
        </w:rPr>
        <w:t xml:space="preserve"> </w:t>
      </w:r>
      <w:r w:rsidR="000B549D" w:rsidRPr="00625837">
        <w:rPr>
          <w:rFonts w:ascii="Arial Nova Light" w:eastAsiaTheme="minorHAnsi" w:hAnsi="Arial Nova Light" w:cstheme="minorBidi"/>
          <w:i/>
          <w:iCs/>
        </w:rPr>
        <w:t>p&lt;</w:t>
      </w:r>
      <w:r w:rsidR="000B549D">
        <w:rPr>
          <w:rFonts w:ascii="Arial Nova Light" w:eastAsiaTheme="minorHAnsi" w:hAnsi="Arial Nova Light" w:cstheme="minorBidi"/>
        </w:rPr>
        <w:t xml:space="preserve"> .</w:t>
      </w:r>
      <w:r w:rsidR="000B549D" w:rsidRPr="00CB1A6B">
        <w:rPr>
          <w:rFonts w:ascii="Arial Nova Light" w:eastAsiaTheme="minorHAnsi" w:hAnsi="Arial Nova Light" w:cstheme="minorBidi"/>
        </w:rPr>
        <w:t>0</w:t>
      </w:r>
      <w:r w:rsidR="000B549D">
        <w:rPr>
          <w:rFonts w:ascii="Arial Nova Light" w:eastAsiaTheme="minorHAnsi" w:hAnsi="Arial Nova Light" w:cstheme="minorBidi"/>
        </w:rPr>
        <w:t>1</w:t>
      </w:r>
      <w:r w:rsidR="001573CC">
        <w:rPr>
          <w:rFonts w:ascii="Arial Nova Light" w:eastAsiaTheme="minorHAnsi" w:hAnsi="Arial Nova Light" w:cstheme="minorBidi"/>
        </w:rPr>
        <w:t>;</w:t>
      </w:r>
      <w:r w:rsidRPr="00CB1A6B">
        <w:rPr>
          <w:rFonts w:ascii="Arial Nova Light" w:eastAsiaTheme="minorHAnsi" w:hAnsi="Arial Nova Light" w:cstheme="minorBidi"/>
        </w:rPr>
        <w:t xml:space="preserve"> </w:t>
      </w:r>
      <w:r w:rsidR="0035716A" w:rsidRPr="00CB1A6B">
        <w:rPr>
          <w:rFonts w:ascii="Arial Nova" w:hAnsi="Arial Nova"/>
          <w:b/>
          <w:bCs/>
        </w:rPr>
        <w:t xml:space="preserve">Figure </w:t>
      </w:r>
      <w:r w:rsidR="0035716A" w:rsidRPr="00CB1A6B">
        <w:rPr>
          <w:rFonts w:ascii="Arial Nova" w:hAnsi="Arial Nova"/>
          <w:b/>
          <w:bCs/>
          <w:noProof/>
        </w:rPr>
        <w:t>1</w:t>
      </w:r>
      <w:r w:rsidR="0035716A" w:rsidRPr="00CB1A6B">
        <w:rPr>
          <w:rFonts w:ascii="Arial Nova" w:eastAsiaTheme="minorHAnsi" w:hAnsi="Arial Nova" w:cstheme="minorBidi"/>
          <w:b/>
          <w:bCs/>
        </w:rPr>
        <w:t>C</w:t>
      </w:r>
      <w:r w:rsidRPr="00CB1A6B">
        <w:rPr>
          <w:rFonts w:ascii="Arial Nova Light" w:eastAsiaTheme="minorHAnsi" w:hAnsi="Arial Nova Light" w:cstheme="minorBidi"/>
        </w:rPr>
        <w:t xml:space="preserve">]. Likewise, we found </w:t>
      </w:r>
      <w:r w:rsidR="001573CC">
        <w:rPr>
          <w:rFonts w:ascii="Arial Nova Light" w:eastAsiaTheme="minorHAnsi" w:hAnsi="Arial Nova Light" w:cstheme="minorBidi"/>
        </w:rPr>
        <w:t>a significant</w:t>
      </w:r>
      <w:r w:rsidR="001573CC" w:rsidRPr="00CB1A6B">
        <w:rPr>
          <w:rFonts w:ascii="Arial Nova Light" w:eastAsiaTheme="minorHAnsi" w:hAnsi="Arial Nova Light" w:cstheme="minorBidi"/>
        </w:rPr>
        <w:t xml:space="preserve"> </w:t>
      </w:r>
      <w:r w:rsidRPr="00CB1A6B">
        <w:rPr>
          <w:rFonts w:ascii="Arial Nova Light" w:eastAsiaTheme="minorHAnsi" w:hAnsi="Arial Nova Light" w:cstheme="minorBidi"/>
        </w:rPr>
        <w:t>congruence sequence effect (CSE) in both emotional contexts [</w:t>
      </w:r>
      <w:r w:rsidR="004F2CC0">
        <w:rPr>
          <w:rFonts w:ascii="Arial Nova Light" w:eastAsiaTheme="minorHAnsi" w:hAnsi="Arial Nova Light" w:cstheme="minorBidi"/>
          <w:i/>
          <w:iCs/>
        </w:rPr>
        <w:t>F</w:t>
      </w:r>
      <w:r w:rsidRPr="00CB1A6B">
        <w:rPr>
          <w:rFonts w:ascii="Arial Nova Light" w:eastAsiaTheme="minorHAnsi" w:hAnsi="Arial Nova Light" w:cstheme="minorBidi"/>
        </w:rPr>
        <w:t>=(1,1</w:t>
      </w:r>
      <w:r w:rsidR="006159A8">
        <w:rPr>
          <w:rFonts w:ascii="Arial Nova Light" w:eastAsiaTheme="minorHAnsi" w:hAnsi="Arial Nova Light" w:cstheme="minorBidi"/>
        </w:rPr>
        <w:t>61</w:t>
      </w:r>
      <w:r w:rsidRPr="00CB1A6B">
        <w:rPr>
          <w:rFonts w:ascii="Arial Nova Light" w:eastAsiaTheme="minorHAnsi" w:hAnsi="Arial Nova Light" w:cstheme="minorBidi"/>
        </w:rPr>
        <w:t>)=</w:t>
      </w:r>
      <w:r w:rsidR="006159A8">
        <w:rPr>
          <w:rFonts w:ascii="Arial Nova Light" w:eastAsiaTheme="minorHAnsi" w:hAnsi="Arial Nova Light" w:cstheme="minorBidi"/>
        </w:rPr>
        <w:t>46</w:t>
      </w:r>
      <w:r w:rsidR="004F2CC0">
        <w:rPr>
          <w:rFonts w:ascii="Arial Nova Light" w:eastAsiaTheme="minorHAnsi" w:hAnsi="Arial Nova Light" w:cstheme="minorBidi"/>
        </w:rPr>
        <w:t>.</w:t>
      </w:r>
      <w:r w:rsidRPr="00CB1A6B">
        <w:rPr>
          <w:rFonts w:ascii="Arial Nova Light" w:eastAsiaTheme="minorHAnsi" w:hAnsi="Arial Nova Light" w:cstheme="minorBidi"/>
        </w:rPr>
        <w:t>1</w:t>
      </w:r>
      <w:r w:rsidR="00363F4E">
        <w:rPr>
          <w:rFonts w:ascii="Arial Nova Light" w:eastAsiaTheme="minorHAnsi" w:hAnsi="Arial Nova Light" w:cstheme="minorBidi"/>
        </w:rPr>
        <w:t>5</w:t>
      </w:r>
      <w:r w:rsidR="00A62DBF">
        <w:rPr>
          <w:rFonts w:ascii="Arial Nova Light" w:eastAsiaTheme="minorHAnsi" w:hAnsi="Arial Nova Light" w:cstheme="minorBidi"/>
        </w:rPr>
        <w:t>;</w:t>
      </w:r>
      <w:r w:rsidRPr="00CB1A6B">
        <w:rPr>
          <w:rFonts w:ascii="Arial Nova Light" w:eastAsiaTheme="minorHAnsi" w:hAnsi="Arial Nova Light" w:cstheme="minorBidi"/>
        </w:rPr>
        <w:t xml:space="preserve"> </w:t>
      </w:r>
      <w:r w:rsidR="00C823BF" w:rsidRPr="00224E11">
        <w:rPr>
          <w:rFonts w:ascii="Arial Nova Light" w:eastAsiaTheme="minorHAnsi" w:hAnsi="Arial Nova Light" w:cstheme="minorBidi"/>
          <w:i/>
          <w:iCs/>
        </w:rPr>
        <w:t>p</w:t>
      </w:r>
      <w:r w:rsidRPr="00224E11">
        <w:rPr>
          <w:rFonts w:ascii="Arial Nova Light" w:eastAsiaTheme="minorHAnsi" w:hAnsi="Arial Nova Light" w:cstheme="minorBidi"/>
          <w:i/>
          <w:iCs/>
        </w:rPr>
        <w:t>&lt;</w:t>
      </w:r>
      <w:r w:rsidR="00224E11">
        <w:rPr>
          <w:rFonts w:ascii="Arial Nova Light" w:eastAsiaTheme="minorHAnsi" w:hAnsi="Arial Nova Light" w:cstheme="minorBidi"/>
          <w:i/>
          <w:iCs/>
        </w:rPr>
        <w:t xml:space="preserve"> .</w:t>
      </w:r>
      <w:r w:rsidRPr="00CB1A6B">
        <w:rPr>
          <w:rFonts w:ascii="Arial Nova Light" w:eastAsiaTheme="minorHAnsi" w:hAnsi="Arial Nova Light" w:cstheme="minorBidi"/>
        </w:rPr>
        <w:t>0001</w:t>
      </w:r>
      <w:r w:rsidR="00DA01CF">
        <w:rPr>
          <w:rFonts w:ascii="Arial Nova Light" w:eastAsiaTheme="minorHAnsi" w:hAnsi="Arial Nova Light" w:cstheme="minorBidi"/>
        </w:rPr>
        <w:t xml:space="preserve">. </w:t>
      </w:r>
      <w:r w:rsidR="00DA01CF" w:rsidRPr="00AE3089">
        <w:rPr>
          <w:rFonts w:ascii="Arial Nova" w:eastAsiaTheme="minorHAnsi" w:hAnsi="Arial Nova" w:cstheme="minorBidi"/>
          <w:b/>
          <w:bCs/>
          <w:highlight w:val="green"/>
        </w:rPr>
        <w:t>Table S1</w:t>
      </w:r>
      <w:r w:rsidRPr="00CB1A6B">
        <w:rPr>
          <w:rFonts w:ascii="Arial Nova Light" w:eastAsiaTheme="minorHAnsi" w:hAnsi="Arial Nova Light" w:cstheme="minorBidi"/>
        </w:rPr>
        <w:t>]</w:t>
      </w:r>
      <w:r w:rsidR="00536E9E">
        <w:rPr>
          <w:rFonts w:ascii="Arial Nova Light" w:eastAsiaTheme="minorHAnsi" w:hAnsi="Arial Nova Light" w:cstheme="minorBidi"/>
        </w:rPr>
        <w:t>,</w:t>
      </w:r>
      <w:r w:rsidRPr="00CB1A6B">
        <w:rPr>
          <w:rFonts w:ascii="Arial Nova Light" w:eastAsiaTheme="minorHAnsi" w:hAnsi="Arial Nova Light" w:cstheme="minorBidi"/>
        </w:rPr>
        <w:t xml:space="preserve"> </w:t>
      </w:r>
      <w:r w:rsidR="000F55CA">
        <w:rPr>
          <w:rFonts w:ascii="Arial Nova Light" w:eastAsiaTheme="minorHAnsi" w:hAnsi="Arial Nova Light" w:cstheme="minorBidi"/>
        </w:rPr>
        <w:t>which was</w:t>
      </w:r>
      <w:r w:rsidR="000F55CA" w:rsidRPr="00CB1A6B">
        <w:rPr>
          <w:rFonts w:ascii="Arial Nova Light" w:eastAsiaTheme="minorHAnsi" w:hAnsi="Arial Nova Light" w:cstheme="minorBidi"/>
        </w:rPr>
        <w:t xml:space="preserve"> </w:t>
      </w:r>
      <w:r w:rsidR="001573CC">
        <w:rPr>
          <w:rFonts w:ascii="Arial Nova Light" w:eastAsiaTheme="minorHAnsi" w:hAnsi="Arial Nova Light" w:cstheme="minorBidi"/>
        </w:rPr>
        <w:t>amplified</w:t>
      </w:r>
      <w:r w:rsidR="00536E9E">
        <w:rPr>
          <w:rFonts w:ascii="Arial Nova Light" w:eastAsiaTheme="minorHAnsi" w:hAnsi="Arial Nova Light" w:cstheme="minorBidi"/>
        </w:rPr>
        <w:t xml:space="preserve"> in </w:t>
      </w:r>
      <w:r w:rsidR="00536E9E" w:rsidRPr="00CB1A6B">
        <w:rPr>
          <w:rFonts w:ascii="Arial Nova Light" w:eastAsiaTheme="minorHAnsi" w:hAnsi="Arial Nova Light" w:cstheme="minorBidi"/>
        </w:rPr>
        <w:t xml:space="preserve">the negative </w:t>
      </w:r>
      <w:r w:rsidR="001573CC">
        <w:rPr>
          <w:rFonts w:ascii="Arial Nova Light" w:eastAsiaTheme="minorHAnsi" w:hAnsi="Arial Nova Light" w:cstheme="minorBidi"/>
        </w:rPr>
        <w:t>context</w:t>
      </w:r>
      <w:r w:rsidR="001573CC" w:rsidRPr="00CB1A6B">
        <w:rPr>
          <w:rFonts w:ascii="Arial Nova Light" w:eastAsiaTheme="minorHAnsi" w:hAnsi="Arial Nova Light" w:cstheme="minorBidi"/>
        </w:rPr>
        <w:t xml:space="preserve"> </w:t>
      </w:r>
      <w:r w:rsidRPr="00CB1A6B">
        <w:rPr>
          <w:rFonts w:ascii="Arial Nova Light" w:eastAsiaTheme="minorHAnsi" w:hAnsi="Arial Nova Light" w:cstheme="minorBidi"/>
        </w:rPr>
        <w:t xml:space="preserve">for the </w:t>
      </w:r>
      <w:r w:rsidR="00536E9E">
        <w:rPr>
          <w:rFonts w:ascii="Arial Nova Light" w:eastAsiaTheme="minorHAnsi" w:hAnsi="Arial Nova Light" w:cstheme="minorBidi"/>
        </w:rPr>
        <w:t xml:space="preserve">two </w:t>
      </w:r>
      <w:r w:rsidRPr="00CB1A6B">
        <w:rPr>
          <w:rFonts w:ascii="Arial Nova Light" w:eastAsiaTheme="minorHAnsi" w:hAnsi="Arial Nova Light" w:cstheme="minorBidi"/>
        </w:rPr>
        <w:t>most difficult trials</w:t>
      </w:r>
      <w:r w:rsidR="001573CC">
        <w:rPr>
          <w:rFonts w:ascii="Arial Nova Light" w:eastAsiaTheme="minorHAnsi" w:hAnsi="Arial Nova Light" w:cstheme="minorBidi"/>
        </w:rPr>
        <w:t>: namely,</w:t>
      </w:r>
      <w:r w:rsidRPr="00CB1A6B">
        <w:rPr>
          <w:rFonts w:ascii="Arial Nova Light" w:eastAsiaTheme="minorHAnsi" w:hAnsi="Arial Nova Light" w:cstheme="minorBidi"/>
        </w:rPr>
        <w:t xml:space="preserve"> “iC” trials [iC</w:t>
      </w:r>
      <w:r w:rsidRPr="004F2CC0">
        <w:rPr>
          <w:rFonts w:ascii="Arial Nova Light" w:eastAsiaTheme="minorHAnsi" w:hAnsi="Arial Nova Light" w:cstheme="minorBidi"/>
          <w:position w:val="-6"/>
          <w:vertAlign w:val="subscript"/>
        </w:rPr>
        <w:t xml:space="preserve">neutral task </w:t>
      </w:r>
      <w:r w:rsidRPr="00CB1A6B">
        <w:rPr>
          <w:rFonts w:ascii="Arial Nova Light" w:eastAsiaTheme="minorHAnsi" w:hAnsi="Arial Nova Light" w:cstheme="minorBidi"/>
        </w:rPr>
        <w:t>vs. iC</w:t>
      </w:r>
      <w:r w:rsidRPr="004F2CC0">
        <w:rPr>
          <w:rFonts w:ascii="Arial Nova Light" w:eastAsiaTheme="minorHAnsi" w:hAnsi="Arial Nova Light" w:cstheme="minorBidi"/>
          <w:position w:val="-6"/>
          <w:vertAlign w:val="subscript"/>
        </w:rPr>
        <w:t>negative task</w:t>
      </w:r>
      <w:r w:rsidR="00363F4E" w:rsidRPr="00CB1A6B">
        <w:rPr>
          <w:rFonts w:ascii="Arial Nova Light" w:eastAsiaTheme="minorHAnsi" w:hAnsi="Arial Nova Light" w:cstheme="minorBidi"/>
        </w:rPr>
        <w:t xml:space="preserve">: </w:t>
      </w:r>
      <w:bookmarkStart w:id="28" w:name="_Hlk103251751"/>
      <w:r w:rsidR="00363F4E" w:rsidRPr="000942FE">
        <w:rPr>
          <w:rFonts w:ascii="Arial Nova Light" w:eastAsiaTheme="minorHAnsi" w:hAnsi="Arial Nova Light" w:cstheme="minorBidi"/>
          <w:i/>
          <w:iCs/>
        </w:rPr>
        <w:t>β=</w:t>
      </w:r>
      <w:bookmarkEnd w:id="28"/>
      <w:r w:rsidR="00363F4E" w:rsidRPr="00CB1A6B">
        <w:rPr>
          <w:rFonts w:ascii="Arial Nova Light" w:eastAsiaTheme="minorHAnsi" w:hAnsi="Arial Nova Light" w:cstheme="minorBidi"/>
        </w:rPr>
        <w:t xml:space="preserve"> -</w:t>
      </w:r>
      <w:r w:rsidR="00363F4E">
        <w:rPr>
          <w:rFonts w:ascii="Arial Nova Light" w:eastAsiaTheme="minorHAnsi" w:hAnsi="Arial Nova Light" w:cstheme="minorBidi"/>
        </w:rPr>
        <w:t>1</w:t>
      </w:r>
      <w:r w:rsidR="00363F4E" w:rsidRPr="00CB1A6B">
        <w:rPr>
          <w:rFonts w:ascii="Arial Nova Light" w:eastAsiaTheme="minorHAnsi" w:hAnsi="Arial Nova Light" w:cstheme="minorBidi"/>
        </w:rPr>
        <w:t>4</w:t>
      </w:r>
      <w:r w:rsidR="000942FE">
        <w:rPr>
          <w:rFonts w:ascii="Arial Nova Light" w:eastAsiaTheme="minorHAnsi" w:hAnsi="Arial Nova Light" w:cstheme="minorBidi"/>
        </w:rPr>
        <w:t>.</w:t>
      </w:r>
      <w:r w:rsidR="00363F4E">
        <w:rPr>
          <w:rFonts w:ascii="Arial Nova Light" w:eastAsiaTheme="minorHAnsi" w:hAnsi="Arial Nova Light" w:cstheme="minorBidi"/>
        </w:rPr>
        <w:t>9</w:t>
      </w:r>
      <w:r w:rsidR="00A62DBF">
        <w:rPr>
          <w:rFonts w:ascii="Arial Nova Light" w:eastAsiaTheme="minorHAnsi" w:hAnsi="Arial Nova Light" w:cstheme="minorBidi"/>
        </w:rPr>
        <w:t>;</w:t>
      </w:r>
      <w:r w:rsidR="00363F4E" w:rsidRPr="00CB1A6B">
        <w:rPr>
          <w:rFonts w:ascii="Arial Nova Light" w:eastAsiaTheme="minorHAnsi" w:hAnsi="Arial Nova Light" w:cstheme="minorBidi"/>
        </w:rPr>
        <w:t xml:space="preserve"> </w:t>
      </w:r>
      <w:r w:rsidR="00363F4E" w:rsidRPr="000942FE">
        <w:rPr>
          <w:rFonts w:ascii="Arial Nova Light" w:eastAsiaTheme="minorHAnsi" w:hAnsi="Arial Nova Light" w:cstheme="minorBidi"/>
          <w:i/>
          <w:iCs/>
        </w:rPr>
        <w:t>t=</w:t>
      </w:r>
      <w:r w:rsidR="00286D58">
        <w:rPr>
          <w:rFonts w:ascii="Arial Nova Light" w:eastAsiaTheme="minorHAnsi" w:hAnsi="Arial Nova Light" w:cstheme="minorBidi"/>
        </w:rPr>
        <w:t>-2</w:t>
      </w:r>
      <w:r w:rsidR="000942FE">
        <w:rPr>
          <w:rFonts w:ascii="Arial Nova Light" w:eastAsiaTheme="minorHAnsi" w:hAnsi="Arial Nova Light" w:cstheme="minorBidi"/>
        </w:rPr>
        <w:t>.</w:t>
      </w:r>
      <w:r w:rsidR="00286D58">
        <w:rPr>
          <w:rFonts w:ascii="Arial Nova Light" w:eastAsiaTheme="minorHAnsi" w:hAnsi="Arial Nova Light" w:cstheme="minorBidi"/>
        </w:rPr>
        <w:t>01</w:t>
      </w:r>
      <w:r w:rsidR="00A62DBF">
        <w:rPr>
          <w:rFonts w:ascii="Arial Nova Light" w:eastAsiaTheme="minorHAnsi" w:hAnsi="Arial Nova Light" w:cstheme="minorBidi"/>
        </w:rPr>
        <w:t>;</w:t>
      </w:r>
      <w:r w:rsidR="00363F4E" w:rsidRPr="00CB1A6B">
        <w:rPr>
          <w:rFonts w:ascii="Arial Nova Light" w:eastAsiaTheme="minorHAnsi" w:hAnsi="Arial Nova Light" w:cstheme="minorBidi"/>
        </w:rPr>
        <w:t xml:space="preserve"> </w:t>
      </w:r>
      <w:r w:rsidR="000942FE">
        <w:rPr>
          <w:rFonts w:ascii="Arial Nova Light" w:eastAsiaTheme="minorHAnsi" w:hAnsi="Arial Nova Light" w:cstheme="minorBidi"/>
          <w:i/>
          <w:iCs/>
        </w:rPr>
        <w:t>p</w:t>
      </w:r>
      <w:r w:rsidR="00363F4E" w:rsidRPr="000942FE">
        <w:rPr>
          <w:rFonts w:ascii="Arial Nova Light" w:eastAsiaTheme="minorHAnsi" w:hAnsi="Arial Nova Light" w:cstheme="minorBidi"/>
          <w:i/>
          <w:iCs/>
          <w:position w:val="-6"/>
          <w:vertAlign w:val="subscript"/>
        </w:rPr>
        <w:t>FDR</w:t>
      </w:r>
      <w:r w:rsidR="00A53344">
        <w:rPr>
          <w:rFonts w:ascii="Arial Nova Light" w:eastAsiaTheme="minorHAnsi" w:hAnsi="Arial Nova Light" w:cstheme="minorBidi"/>
        </w:rPr>
        <w:t>=</w:t>
      </w:r>
      <w:r w:rsidR="000942FE">
        <w:rPr>
          <w:rFonts w:ascii="Arial Nova Light" w:eastAsiaTheme="minorHAnsi" w:hAnsi="Arial Nova Light" w:cstheme="minorBidi"/>
        </w:rPr>
        <w:t xml:space="preserve"> </w:t>
      </w:r>
      <w:r w:rsidR="00363F4E" w:rsidRPr="00CB1A6B">
        <w:rPr>
          <w:rFonts w:ascii="Arial Nova Light" w:eastAsiaTheme="minorHAnsi" w:hAnsi="Arial Nova Light" w:cstheme="minorBidi"/>
        </w:rPr>
        <w:t>0</w:t>
      </w:r>
      <w:r w:rsidR="00A53344">
        <w:rPr>
          <w:rFonts w:ascii="Arial Nova Light" w:eastAsiaTheme="minorHAnsi" w:hAnsi="Arial Nova Light" w:cstheme="minorBidi"/>
        </w:rPr>
        <w:t>7</w:t>
      </w:r>
      <w:r w:rsidR="00A62DBF">
        <w:rPr>
          <w:rFonts w:ascii="Arial Nova Light" w:eastAsiaTheme="minorHAnsi" w:hAnsi="Arial Nova Light" w:cstheme="minorBidi"/>
        </w:rPr>
        <w:t>;</w:t>
      </w:r>
      <w:r w:rsidR="00363F4E">
        <w:rPr>
          <w:rFonts w:ascii="Arial Nova Light" w:eastAsiaTheme="minorHAnsi" w:hAnsi="Arial Nova Light" w:cstheme="minorBidi"/>
        </w:rPr>
        <w:t xml:space="preserve"> </w:t>
      </w:r>
      <w:r w:rsidR="00363F4E" w:rsidRPr="000942FE">
        <w:rPr>
          <w:rFonts w:ascii="Arial Nova Light" w:eastAsiaTheme="minorHAnsi" w:hAnsi="Arial Nova Light" w:cstheme="minorBidi"/>
          <w:i/>
          <w:iCs/>
        </w:rPr>
        <w:t>CI</w:t>
      </w:r>
      <w:r w:rsidR="00F960FD">
        <w:rPr>
          <w:rFonts w:ascii="Arial Nova Light" w:eastAsiaTheme="minorHAnsi" w:hAnsi="Arial Nova Light" w:cstheme="minorBidi"/>
        </w:rPr>
        <w:t>(</w:t>
      </w:r>
      <w:r w:rsidR="00363F4E">
        <w:rPr>
          <w:rFonts w:ascii="Arial Nova Light" w:eastAsiaTheme="minorHAnsi" w:hAnsi="Arial Nova Light" w:cstheme="minorBidi"/>
        </w:rPr>
        <w:t>-1</w:t>
      </w:r>
      <w:r w:rsidR="000942FE">
        <w:rPr>
          <w:rFonts w:ascii="Arial Nova Light" w:eastAsiaTheme="minorHAnsi" w:hAnsi="Arial Nova Light" w:cstheme="minorBidi"/>
        </w:rPr>
        <w:t>.</w:t>
      </w:r>
      <w:r w:rsidR="00363F4E">
        <w:rPr>
          <w:rFonts w:ascii="Arial Nova Light" w:eastAsiaTheme="minorHAnsi" w:hAnsi="Arial Nova Light" w:cstheme="minorBidi"/>
        </w:rPr>
        <w:t>18</w:t>
      </w:r>
      <w:r w:rsidR="00363F4E" w:rsidRPr="000942FE">
        <w:rPr>
          <w:rFonts w:ascii="Arial Nova Light" w:eastAsiaTheme="minorHAnsi" w:hAnsi="Arial Nova Light" w:cstheme="minorBidi"/>
          <w:position w:val="-6"/>
          <w:vertAlign w:val="subscript"/>
        </w:rPr>
        <w:t>lower</w:t>
      </w:r>
      <w:r w:rsidR="00363F4E">
        <w:rPr>
          <w:rFonts w:ascii="Arial Nova Light" w:eastAsiaTheme="minorHAnsi" w:hAnsi="Arial Nova Light" w:cstheme="minorBidi"/>
        </w:rPr>
        <w:t>,</w:t>
      </w:r>
      <w:r w:rsidR="00AE6983">
        <w:rPr>
          <w:rFonts w:ascii="Arial Nova Light" w:eastAsiaTheme="minorHAnsi" w:hAnsi="Arial Nova Light" w:cstheme="minorBidi"/>
        </w:rPr>
        <w:t xml:space="preserve"> </w:t>
      </w:r>
      <w:r w:rsidR="00F960FD">
        <w:rPr>
          <w:rFonts w:ascii="Arial Nova Light" w:eastAsiaTheme="minorHAnsi" w:hAnsi="Arial Nova Light" w:cstheme="minorBidi"/>
        </w:rPr>
        <w:t>-</w:t>
      </w:r>
      <w:r w:rsidR="00363F4E">
        <w:rPr>
          <w:rFonts w:ascii="Arial Nova Light" w:eastAsiaTheme="minorHAnsi" w:hAnsi="Arial Nova Light" w:cstheme="minorBidi"/>
        </w:rPr>
        <w:t>0</w:t>
      </w:r>
      <w:r w:rsidR="000942FE">
        <w:rPr>
          <w:rFonts w:ascii="Arial Nova Light" w:eastAsiaTheme="minorHAnsi" w:hAnsi="Arial Nova Light" w:cstheme="minorBidi"/>
        </w:rPr>
        <w:t>.</w:t>
      </w:r>
      <w:r w:rsidR="00363F4E">
        <w:rPr>
          <w:rFonts w:ascii="Arial Nova Light" w:eastAsiaTheme="minorHAnsi" w:hAnsi="Arial Nova Light" w:cstheme="minorBidi"/>
        </w:rPr>
        <w:t>01</w:t>
      </w:r>
      <w:r w:rsidR="00363F4E" w:rsidRPr="000942FE">
        <w:rPr>
          <w:rFonts w:ascii="Arial Nova Light" w:eastAsiaTheme="minorHAnsi" w:hAnsi="Arial Nova Light" w:cstheme="minorBidi"/>
          <w:position w:val="-6"/>
          <w:vertAlign w:val="subscript"/>
        </w:rPr>
        <w:t>upper</w:t>
      </w:r>
      <w:r w:rsidR="00F960FD">
        <w:rPr>
          <w:rFonts w:ascii="Arial Nova Light" w:eastAsiaTheme="minorHAnsi" w:hAnsi="Arial Nova Light" w:cstheme="minorBidi"/>
        </w:rPr>
        <w:t>),</w:t>
      </w:r>
      <w:r w:rsidR="00363F4E">
        <w:rPr>
          <w:rFonts w:ascii="Arial Nova Light" w:eastAsiaTheme="minorHAnsi" w:hAnsi="Arial Nova Light" w:cstheme="minorBidi"/>
        </w:rPr>
        <w:t xml:space="preserve"> </w:t>
      </w:r>
      <w:r w:rsidR="00363F4E" w:rsidRPr="000A4BE7">
        <w:rPr>
          <w:rFonts w:ascii="Arial Nova Light" w:eastAsiaTheme="minorHAnsi" w:hAnsi="Arial Nova Light" w:cstheme="minorBidi"/>
          <w:i/>
          <w:iCs/>
        </w:rPr>
        <w:t>d</w:t>
      </w:r>
      <w:r w:rsidR="00363F4E">
        <w:rPr>
          <w:rFonts w:ascii="Arial Nova Light" w:eastAsiaTheme="minorHAnsi" w:hAnsi="Arial Nova Light" w:cstheme="minorBidi"/>
        </w:rPr>
        <w:t>= -0</w:t>
      </w:r>
      <w:r w:rsidR="000942FE">
        <w:rPr>
          <w:rFonts w:ascii="Arial Nova Light" w:eastAsiaTheme="minorHAnsi" w:hAnsi="Arial Nova Light" w:cstheme="minorBidi"/>
        </w:rPr>
        <w:t>.</w:t>
      </w:r>
      <w:r w:rsidR="00363F4E">
        <w:rPr>
          <w:rFonts w:ascii="Arial Nova Light" w:eastAsiaTheme="minorHAnsi" w:hAnsi="Arial Nova Light" w:cstheme="minorBidi"/>
        </w:rPr>
        <w:t>58</w:t>
      </w:r>
      <w:r w:rsidR="00A62DBF">
        <w:rPr>
          <w:rFonts w:ascii="Arial Nova Light" w:eastAsiaTheme="minorHAnsi" w:hAnsi="Arial Nova Light" w:cstheme="minorBidi"/>
        </w:rPr>
        <w:t>;</w:t>
      </w:r>
      <w:r w:rsidRPr="00CB1A6B">
        <w:rPr>
          <w:rFonts w:ascii="Arial Nova Light" w:eastAsiaTheme="minorHAnsi" w:hAnsi="Arial Nova Light" w:cstheme="minorBidi"/>
        </w:rPr>
        <w:t xml:space="preserve"> </w:t>
      </w:r>
      <w:r w:rsidR="005269C6" w:rsidRPr="00CB1A6B">
        <w:rPr>
          <w:rFonts w:ascii="Arial Nova" w:hAnsi="Arial Nova"/>
          <w:b/>
          <w:bCs/>
        </w:rPr>
        <w:t xml:space="preserve">Figure </w:t>
      </w:r>
      <w:r w:rsidR="005269C6" w:rsidRPr="00CB1A6B">
        <w:rPr>
          <w:rFonts w:ascii="Arial Nova" w:hAnsi="Arial Nova"/>
          <w:b/>
          <w:bCs/>
          <w:noProof/>
        </w:rPr>
        <w:t>1</w:t>
      </w:r>
      <w:r w:rsidR="005269C6" w:rsidRPr="00CB1A6B">
        <w:rPr>
          <w:rFonts w:ascii="Arial Nova" w:eastAsiaTheme="minorHAnsi" w:hAnsi="Arial Nova" w:cstheme="minorBidi"/>
          <w:b/>
          <w:bCs/>
        </w:rPr>
        <w:t>C</w:t>
      </w:r>
      <w:r w:rsidRPr="00CB1A6B">
        <w:rPr>
          <w:rFonts w:ascii="Arial Nova Light" w:eastAsiaTheme="minorHAnsi" w:hAnsi="Arial Nova Light" w:cstheme="minorBidi"/>
        </w:rPr>
        <w:t>]</w:t>
      </w:r>
      <w:r w:rsidR="00536E9E">
        <w:rPr>
          <w:rFonts w:ascii="Arial Nova Light" w:eastAsiaTheme="minorHAnsi" w:hAnsi="Arial Nova Light" w:cstheme="minorBidi"/>
        </w:rPr>
        <w:t>,</w:t>
      </w:r>
      <w:r w:rsidRPr="00CB1A6B">
        <w:rPr>
          <w:rFonts w:ascii="Arial Nova Light" w:eastAsiaTheme="minorHAnsi" w:hAnsi="Arial Nova Light" w:cstheme="minorBidi"/>
        </w:rPr>
        <w:t xml:space="preserve"> and “cI” trials [cI</w:t>
      </w:r>
      <w:r w:rsidRPr="000942FE">
        <w:rPr>
          <w:rFonts w:ascii="Arial Nova Light" w:eastAsiaTheme="minorHAnsi" w:hAnsi="Arial Nova Light" w:cstheme="minorBidi"/>
          <w:position w:val="-6"/>
          <w:vertAlign w:val="subscript"/>
        </w:rPr>
        <w:t xml:space="preserve">neutral task </w:t>
      </w:r>
      <w:r w:rsidRPr="00CB1A6B">
        <w:rPr>
          <w:rFonts w:ascii="Arial Nova Light" w:eastAsiaTheme="minorHAnsi" w:hAnsi="Arial Nova Light" w:cstheme="minorBidi"/>
        </w:rPr>
        <w:t>vs. cI</w:t>
      </w:r>
      <w:r w:rsidRPr="000942FE">
        <w:rPr>
          <w:rFonts w:ascii="Arial Nova Light" w:eastAsiaTheme="minorHAnsi" w:hAnsi="Arial Nova Light" w:cstheme="minorBidi"/>
          <w:position w:val="-6"/>
          <w:vertAlign w:val="subscript"/>
        </w:rPr>
        <w:t>negative task</w:t>
      </w:r>
      <w:r w:rsidRPr="00CB1A6B">
        <w:rPr>
          <w:rFonts w:ascii="Arial Nova Light" w:eastAsiaTheme="minorHAnsi" w:hAnsi="Arial Nova Light" w:cstheme="minorBidi"/>
        </w:rPr>
        <w:t xml:space="preserve">: </w:t>
      </w:r>
      <w:r w:rsidR="00363F4E" w:rsidRPr="000942FE">
        <w:rPr>
          <w:rFonts w:ascii="Arial Nova Light" w:eastAsiaTheme="minorHAnsi" w:hAnsi="Arial Nova Light" w:cstheme="minorBidi"/>
          <w:i/>
          <w:iCs/>
        </w:rPr>
        <w:t>β</w:t>
      </w:r>
      <w:r w:rsidR="00363F4E" w:rsidRPr="00CB1A6B">
        <w:rPr>
          <w:rFonts w:ascii="Arial Nova Light" w:eastAsiaTheme="minorHAnsi" w:hAnsi="Arial Nova Light" w:cstheme="minorBidi"/>
        </w:rPr>
        <w:t>= -</w:t>
      </w:r>
      <w:r w:rsidR="00363F4E">
        <w:rPr>
          <w:rFonts w:ascii="Arial Nova Light" w:eastAsiaTheme="minorHAnsi" w:hAnsi="Arial Nova Light" w:cstheme="minorBidi"/>
        </w:rPr>
        <w:t>2</w:t>
      </w:r>
      <w:r w:rsidR="00363F4E" w:rsidRPr="00CB1A6B">
        <w:rPr>
          <w:rFonts w:ascii="Arial Nova Light" w:eastAsiaTheme="minorHAnsi" w:hAnsi="Arial Nova Light" w:cstheme="minorBidi"/>
        </w:rPr>
        <w:t>4</w:t>
      </w:r>
      <w:r w:rsidR="000942FE">
        <w:rPr>
          <w:rFonts w:ascii="Arial Nova Light" w:eastAsiaTheme="minorHAnsi" w:hAnsi="Arial Nova Light" w:cstheme="minorBidi"/>
        </w:rPr>
        <w:t>.</w:t>
      </w:r>
      <w:r w:rsidR="00363F4E">
        <w:rPr>
          <w:rFonts w:ascii="Arial Nova Light" w:eastAsiaTheme="minorHAnsi" w:hAnsi="Arial Nova Light" w:cstheme="minorBidi"/>
        </w:rPr>
        <w:t>88</w:t>
      </w:r>
      <w:r w:rsidR="00A62DBF">
        <w:rPr>
          <w:rFonts w:ascii="Arial Nova Light" w:eastAsiaTheme="minorHAnsi" w:hAnsi="Arial Nova Light" w:cstheme="minorBidi"/>
        </w:rPr>
        <w:t>;</w:t>
      </w:r>
      <w:r w:rsidR="00363F4E" w:rsidRPr="00CB1A6B">
        <w:rPr>
          <w:rFonts w:ascii="Arial Nova Light" w:eastAsiaTheme="minorHAnsi" w:hAnsi="Arial Nova Light" w:cstheme="minorBidi"/>
        </w:rPr>
        <w:t xml:space="preserve"> </w:t>
      </w:r>
      <w:r w:rsidR="00363F4E" w:rsidRPr="000942FE">
        <w:rPr>
          <w:rFonts w:ascii="Arial Nova Light" w:eastAsiaTheme="minorHAnsi" w:hAnsi="Arial Nova Light" w:cstheme="minorBidi"/>
          <w:i/>
          <w:iCs/>
        </w:rPr>
        <w:t>t</w:t>
      </w:r>
      <w:r w:rsidR="00363F4E">
        <w:rPr>
          <w:rFonts w:ascii="Arial Nova Light" w:eastAsiaTheme="minorHAnsi" w:hAnsi="Arial Nova Light" w:cstheme="minorBidi"/>
        </w:rPr>
        <w:t>=</w:t>
      </w:r>
      <w:r w:rsidR="00286D58">
        <w:rPr>
          <w:rFonts w:ascii="Arial Nova Light" w:eastAsiaTheme="minorHAnsi" w:hAnsi="Arial Nova Light" w:cstheme="minorBidi"/>
        </w:rPr>
        <w:t>-3</w:t>
      </w:r>
      <w:r w:rsidR="000942FE">
        <w:rPr>
          <w:rFonts w:ascii="Arial Nova Light" w:eastAsiaTheme="minorHAnsi" w:hAnsi="Arial Nova Light" w:cstheme="minorBidi"/>
        </w:rPr>
        <w:t>.</w:t>
      </w:r>
      <w:r w:rsidR="00363F4E">
        <w:rPr>
          <w:rFonts w:ascii="Arial Nova Light" w:eastAsiaTheme="minorHAnsi" w:hAnsi="Arial Nova Light" w:cstheme="minorBidi"/>
        </w:rPr>
        <w:t>3</w:t>
      </w:r>
      <w:r w:rsidR="00286D58">
        <w:rPr>
          <w:rFonts w:ascii="Arial Nova Light" w:eastAsiaTheme="minorHAnsi" w:hAnsi="Arial Nova Light" w:cstheme="minorBidi"/>
        </w:rPr>
        <w:t>8</w:t>
      </w:r>
      <w:r w:rsidR="00A62DBF">
        <w:rPr>
          <w:rFonts w:ascii="Arial Nova Light" w:eastAsiaTheme="minorHAnsi" w:hAnsi="Arial Nova Light" w:cstheme="minorBidi"/>
        </w:rPr>
        <w:t>;</w:t>
      </w:r>
      <w:r w:rsidR="000942FE">
        <w:rPr>
          <w:rFonts w:ascii="Arial Nova Light" w:eastAsiaTheme="minorHAnsi" w:hAnsi="Arial Nova Light" w:cstheme="minorBidi"/>
        </w:rPr>
        <w:t xml:space="preserve"> </w:t>
      </w:r>
      <w:r w:rsidR="000942FE">
        <w:rPr>
          <w:rFonts w:ascii="Arial Nova Light" w:eastAsiaTheme="minorHAnsi" w:hAnsi="Arial Nova Light" w:cstheme="minorBidi"/>
          <w:i/>
          <w:iCs/>
        </w:rPr>
        <w:t>p</w:t>
      </w:r>
      <w:r w:rsidR="00363F4E" w:rsidRPr="000942FE">
        <w:rPr>
          <w:rFonts w:ascii="Arial Nova Light" w:eastAsiaTheme="minorHAnsi" w:hAnsi="Arial Nova Light" w:cstheme="minorBidi"/>
          <w:i/>
          <w:iCs/>
          <w:position w:val="-6"/>
          <w:vertAlign w:val="subscript"/>
        </w:rPr>
        <w:t>FDR</w:t>
      </w:r>
      <w:r w:rsidR="000942FE">
        <w:rPr>
          <w:rFonts w:ascii="Arial Nova Light" w:eastAsiaTheme="minorHAnsi" w:hAnsi="Arial Nova Light" w:cstheme="minorBidi"/>
        </w:rPr>
        <w:t>&lt; .</w:t>
      </w:r>
      <w:r w:rsidR="00363F4E" w:rsidRPr="00CB1A6B">
        <w:rPr>
          <w:rFonts w:ascii="Arial Nova Light" w:eastAsiaTheme="minorHAnsi" w:hAnsi="Arial Nova Light" w:cstheme="minorBidi"/>
        </w:rPr>
        <w:t>0</w:t>
      </w:r>
      <w:r w:rsidR="000942FE">
        <w:rPr>
          <w:rFonts w:ascii="Arial Nova Light" w:eastAsiaTheme="minorHAnsi" w:hAnsi="Arial Nova Light" w:cstheme="minorBidi"/>
        </w:rPr>
        <w:t>1</w:t>
      </w:r>
      <w:r w:rsidR="00A62DBF">
        <w:rPr>
          <w:rFonts w:ascii="Arial Nova Light" w:eastAsiaTheme="minorHAnsi" w:hAnsi="Arial Nova Light" w:cstheme="minorBidi"/>
        </w:rPr>
        <w:t>;</w:t>
      </w:r>
      <w:r w:rsidR="00363F4E">
        <w:rPr>
          <w:rFonts w:ascii="Arial Nova Light" w:eastAsiaTheme="minorHAnsi" w:hAnsi="Arial Nova Light" w:cstheme="minorBidi"/>
        </w:rPr>
        <w:t xml:space="preserve"> </w:t>
      </w:r>
      <w:r w:rsidR="00363F4E" w:rsidRPr="000942FE">
        <w:rPr>
          <w:rFonts w:ascii="Arial Nova Light" w:eastAsiaTheme="minorHAnsi" w:hAnsi="Arial Nova Light" w:cstheme="minorBidi"/>
          <w:i/>
          <w:iCs/>
        </w:rPr>
        <w:t>CI</w:t>
      </w:r>
      <w:r w:rsidR="00F960FD">
        <w:rPr>
          <w:rFonts w:ascii="Arial Nova Light" w:eastAsiaTheme="minorHAnsi" w:hAnsi="Arial Nova Light" w:cstheme="minorBidi"/>
        </w:rPr>
        <w:t>(</w:t>
      </w:r>
      <w:r w:rsidR="00363F4E">
        <w:rPr>
          <w:rFonts w:ascii="Arial Nova Light" w:eastAsiaTheme="minorHAnsi" w:hAnsi="Arial Nova Light" w:cstheme="minorBidi"/>
        </w:rPr>
        <w:t>-1</w:t>
      </w:r>
      <w:r w:rsidR="000942FE">
        <w:rPr>
          <w:rFonts w:ascii="Arial Nova Light" w:eastAsiaTheme="minorHAnsi" w:hAnsi="Arial Nova Light" w:cstheme="minorBidi"/>
        </w:rPr>
        <w:t>.</w:t>
      </w:r>
      <w:r w:rsidR="00286D58">
        <w:rPr>
          <w:rFonts w:ascii="Arial Nova Light" w:eastAsiaTheme="minorHAnsi" w:hAnsi="Arial Nova Light" w:cstheme="minorBidi"/>
        </w:rPr>
        <w:t>57</w:t>
      </w:r>
      <w:r w:rsidR="00363F4E" w:rsidRPr="000942FE">
        <w:rPr>
          <w:rFonts w:ascii="Arial Nova Light" w:eastAsiaTheme="minorHAnsi" w:hAnsi="Arial Nova Light" w:cstheme="minorBidi"/>
          <w:position w:val="-6"/>
          <w:vertAlign w:val="subscript"/>
        </w:rPr>
        <w:t>lower</w:t>
      </w:r>
      <w:r w:rsidR="00363F4E">
        <w:rPr>
          <w:rFonts w:ascii="Arial Nova Light" w:eastAsiaTheme="minorHAnsi" w:hAnsi="Arial Nova Light" w:cstheme="minorBidi"/>
        </w:rPr>
        <w:t>,</w:t>
      </w:r>
      <w:r w:rsidR="00F960FD">
        <w:rPr>
          <w:rFonts w:ascii="Arial Nova Light" w:eastAsiaTheme="minorHAnsi" w:hAnsi="Arial Nova Light" w:cstheme="minorBidi"/>
        </w:rPr>
        <w:t xml:space="preserve"> -</w:t>
      </w:r>
      <w:r w:rsidR="00363F4E">
        <w:rPr>
          <w:rFonts w:ascii="Arial Nova Light" w:eastAsiaTheme="minorHAnsi" w:hAnsi="Arial Nova Light" w:cstheme="minorBidi"/>
        </w:rPr>
        <w:t>0</w:t>
      </w:r>
      <w:r w:rsidR="00FA07B8">
        <w:rPr>
          <w:rFonts w:ascii="Arial Nova Light" w:eastAsiaTheme="minorHAnsi" w:hAnsi="Arial Nova Light" w:cstheme="minorBidi"/>
        </w:rPr>
        <w:t>.</w:t>
      </w:r>
      <w:r w:rsidR="00286D58">
        <w:rPr>
          <w:rFonts w:ascii="Arial Nova Light" w:eastAsiaTheme="minorHAnsi" w:hAnsi="Arial Nova Light" w:cstheme="minorBidi"/>
        </w:rPr>
        <w:t>37</w:t>
      </w:r>
      <w:r w:rsidR="00363F4E" w:rsidRPr="000942FE">
        <w:rPr>
          <w:rFonts w:ascii="Arial Nova Light" w:eastAsiaTheme="minorHAnsi" w:hAnsi="Arial Nova Light" w:cstheme="minorBidi"/>
          <w:position w:val="-6"/>
          <w:vertAlign w:val="subscript"/>
        </w:rPr>
        <w:t>upper</w:t>
      </w:r>
      <w:r w:rsidR="00F960FD">
        <w:rPr>
          <w:rFonts w:ascii="Arial Nova Light" w:eastAsiaTheme="minorHAnsi" w:hAnsi="Arial Nova Light" w:cstheme="minorBidi"/>
        </w:rPr>
        <w:t>)</w:t>
      </w:r>
      <w:r w:rsidR="00A62DBF">
        <w:rPr>
          <w:rFonts w:ascii="Arial Nova Light" w:eastAsiaTheme="minorHAnsi" w:hAnsi="Arial Nova Light" w:cstheme="minorBidi"/>
        </w:rPr>
        <w:t>;</w:t>
      </w:r>
      <w:r w:rsidR="00363F4E">
        <w:rPr>
          <w:rFonts w:ascii="Arial Nova Light" w:eastAsiaTheme="minorHAnsi" w:hAnsi="Arial Nova Light" w:cstheme="minorBidi"/>
        </w:rPr>
        <w:t xml:space="preserve"> </w:t>
      </w:r>
      <w:r w:rsidR="00363F4E" w:rsidRPr="000A4BE7">
        <w:rPr>
          <w:rFonts w:ascii="Arial Nova Light" w:eastAsiaTheme="minorHAnsi" w:hAnsi="Arial Nova Light" w:cstheme="minorBidi"/>
          <w:i/>
          <w:iCs/>
        </w:rPr>
        <w:t>d</w:t>
      </w:r>
      <w:r w:rsidR="00363F4E">
        <w:rPr>
          <w:rFonts w:ascii="Arial Nova Light" w:eastAsiaTheme="minorHAnsi" w:hAnsi="Arial Nova Light" w:cstheme="minorBidi"/>
        </w:rPr>
        <w:t>= -0</w:t>
      </w:r>
      <w:r w:rsidR="00FA07B8">
        <w:rPr>
          <w:rFonts w:ascii="Arial Nova Light" w:eastAsiaTheme="minorHAnsi" w:hAnsi="Arial Nova Light" w:cstheme="minorBidi"/>
        </w:rPr>
        <w:t>.</w:t>
      </w:r>
      <w:r w:rsidR="00286D58">
        <w:rPr>
          <w:rFonts w:ascii="Arial Nova Light" w:eastAsiaTheme="minorHAnsi" w:hAnsi="Arial Nova Light" w:cstheme="minorBidi"/>
        </w:rPr>
        <w:t>97</w:t>
      </w:r>
      <w:r w:rsidRPr="00CB1A6B">
        <w:rPr>
          <w:rFonts w:ascii="Arial Nova Light" w:eastAsiaTheme="minorHAnsi" w:hAnsi="Arial Nova Light" w:cstheme="minorBidi"/>
        </w:rPr>
        <w:t>. (</w:t>
      </w:r>
      <w:bookmarkStart w:id="29" w:name="_Hlk102385040"/>
      <w:r w:rsidR="00663124" w:rsidRPr="00CB1A6B">
        <w:rPr>
          <w:rFonts w:ascii="Arial Nova" w:hAnsi="Arial Nova"/>
          <w:b/>
          <w:bCs/>
        </w:rPr>
        <w:t xml:space="preserve">Figure </w:t>
      </w:r>
      <w:r w:rsidR="00663124" w:rsidRPr="00CB1A6B">
        <w:rPr>
          <w:rFonts w:ascii="Arial Nova" w:hAnsi="Arial Nova"/>
          <w:b/>
          <w:bCs/>
          <w:noProof/>
        </w:rPr>
        <w:t>1</w:t>
      </w:r>
      <w:r w:rsidR="00663124" w:rsidRPr="00CB1A6B">
        <w:rPr>
          <w:rFonts w:ascii="Arial Nova" w:eastAsiaTheme="minorHAnsi" w:hAnsi="Arial Nova" w:cstheme="minorBidi"/>
          <w:b/>
          <w:bCs/>
        </w:rPr>
        <w:t>C</w:t>
      </w:r>
      <w:bookmarkEnd w:id="29"/>
      <w:r w:rsidRPr="00CB1A6B">
        <w:rPr>
          <w:rFonts w:ascii="Arial Nova Light" w:eastAsiaTheme="minorHAnsi" w:hAnsi="Arial Nova Light" w:cstheme="minorBidi"/>
        </w:rPr>
        <w:t>)]. No significant effect of emotion</w:t>
      </w:r>
      <w:r w:rsidR="007B2975">
        <w:rPr>
          <w:rFonts w:ascii="Arial Nova Light" w:eastAsiaTheme="minorHAnsi" w:hAnsi="Arial Nova Light" w:cstheme="minorBidi"/>
        </w:rPr>
        <w:t>al manipulation</w:t>
      </w:r>
      <w:r w:rsidRPr="00CB1A6B">
        <w:rPr>
          <w:rFonts w:ascii="Arial Nova Light" w:eastAsiaTheme="minorHAnsi" w:hAnsi="Arial Nova Light" w:cstheme="minorBidi"/>
        </w:rPr>
        <w:t xml:space="preserve"> was observed on trials with low conflict adaptation (i.e., “</w:t>
      </w:r>
      <w:proofErr w:type="spellStart"/>
      <w:r w:rsidRPr="00CB1A6B">
        <w:rPr>
          <w:rFonts w:ascii="Arial Nova Light" w:eastAsiaTheme="minorHAnsi" w:hAnsi="Arial Nova Light" w:cstheme="minorBidi"/>
        </w:rPr>
        <w:t>cC</w:t>
      </w:r>
      <w:proofErr w:type="spellEnd"/>
      <w:r w:rsidRPr="00CB1A6B">
        <w:rPr>
          <w:rFonts w:ascii="Arial Nova Light" w:eastAsiaTheme="minorHAnsi" w:hAnsi="Arial Nova Light" w:cstheme="minorBidi"/>
        </w:rPr>
        <w:t>” and  “</w:t>
      </w:r>
      <w:proofErr w:type="spellStart"/>
      <w:r w:rsidRPr="00CB1A6B">
        <w:rPr>
          <w:rFonts w:ascii="Arial Nova Light" w:eastAsiaTheme="minorHAnsi" w:hAnsi="Arial Nova Light" w:cstheme="minorBidi"/>
        </w:rPr>
        <w:t>iI</w:t>
      </w:r>
      <w:proofErr w:type="spellEnd"/>
      <w:r w:rsidRPr="00CB1A6B">
        <w:rPr>
          <w:rFonts w:ascii="Arial Nova Light" w:eastAsiaTheme="minorHAnsi" w:hAnsi="Arial Nova Light" w:cstheme="minorBidi"/>
        </w:rPr>
        <w:t xml:space="preserve">”. </w:t>
      </w:r>
      <w:r w:rsidR="00663124" w:rsidRPr="00CB1A6B">
        <w:rPr>
          <w:rFonts w:ascii="Arial Nova" w:eastAsiaTheme="minorHAnsi" w:hAnsi="Arial Nova" w:cstheme="minorBidi"/>
          <w:b/>
          <w:bCs/>
        </w:rPr>
        <w:t>Figure 1C</w:t>
      </w:r>
      <w:r w:rsidRPr="00CB1A6B">
        <w:rPr>
          <w:rFonts w:ascii="Arial Nova Light" w:eastAsiaTheme="minorHAnsi" w:hAnsi="Arial Nova Light" w:cstheme="minorBidi"/>
        </w:rPr>
        <w:t>). Accordingly, there was a reliable interaction between the factors of emotional context and trial sequence [</w:t>
      </w:r>
      <w:r w:rsidR="00DE5E72">
        <w:rPr>
          <w:rFonts w:ascii="Arial Nova Light" w:eastAsiaTheme="minorHAnsi" w:hAnsi="Arial Nova Light" w:cstheme="minorBidi"/>
        </w:rPr>
        <w:t xml:space="preserve">Main effect of emotion </w:t>
      </w:r>
      <w:r w:rsidR="001573CC">
        <w:rPr>
          <w:rFonts w:ascii="Arial Nova Light" w:eastAsiaTheme="minorHAnsi" w:hAnsi="Arial Nova Light" w:cstheme="minorBidi"/>
        </w:rPr>
        <w:t xml:space="preserve">on </w:t>
      </w:r>
      <w:r w:rsidR="00DE5E72">
        <w:rPr>
          <w:rFonts w:ascii="Arial Nova Light" w:eastAsiaTheme="minorHAnsi" w:hAnsi="Arial Nova Light" w:cstheme="minorBidi"/>
        </w:rPr>
        <w:t xml:space="preserve">CSE: </w:t>
      </w:r>
      <w:r w:rsidRPr="00FA07B8">
        <w:rPr>
          <w:rFonts w:ascii="Arial Nova Light" w:eastAsiaTheme="minorHAnsi" w:hAnsi="Arial Nova Light" w:cstheme="minorBidi"/>
          <w:i/>
          <w:iCs/>
        </w:rPr>
        <w:t>F</w:t>
      </w:r>
      <w:r w:rsidRPr="00CB1A6B">
        <w:rPr>
          <w:rFonts w:ascii="Arial Nova Light" w:eastAsiaTheme="minorHAnsi" w:hAnsi="Arial Nova Light" w:cstheme="minorBidi"/>
        </w:rPr>
        <w:t>= (1,</w:t>
      </w:r>
      <w:r w:rsidR="00286D58">
        <w:rPr>
          <w:rFonts w:ascii="Arial Nova Light" w:eastAsiaTheme="minorHAnsi" w:hAnsi="Arial Nova Light" w:cstheme="minorBidi"/>
        </w:rPr>
        <w:t>161</w:t>
      </w:r>
      <w:r w:rsidRPr="00CB1A6B">
        <w:rPr>
          <w:rFonts w:ascii="Arial Nova Light" w:eastAsiaTheme="minorHAnsi" w:hAnsi="Arial Nova Light" w:cstheme="minorBidi"/>
        </w:rPr>
        <w:t>)=</w:t>
      </w:r>
      <w:r w:rsidR="00286D58">
        <w:rPr>
          <w:rFonts w:ascii="Arial Nova Light" w:eastAsiaTheme="minorHAnsi" w:hAnsi="Arial Nova Light" w:cstheme="minorBidi"/>
        </w:rPr>
        <w:t>6</w:t>
      </w:r>
      <w:r w:rsidR="00FA07B8">
        <w:rPr>
          <w:rFonts w:ascii="Arial Nova Light" w:eastAsiaTheme="minorHAnsi" w:hAnsi="Arial Nova Light" w:cstheme="minorBidi"/>
        </w:rPr>
        <w:t>.</w:t>
      </w:r>
      <w:r w:rsidR="00286D58">
        <w:rPr>
          <w:rFonts w:ascii="Arial Nova Light" w:eastAsiaTheme="minorHAnsi" w:hAnsi="Arial Nova Light" w:cstheme="minorBidi"/>
        </w:rPr>
        <w:t>82</w:t>
      </w:r>
      <w:r w:rsidR="00A62DBF">
        <w:rPr>
          <w:rFonts w:ascii="Arial Nova Light" w:eastAsiaTheme="minorHAnsi" w:hAnsi="Arial Nova Light" w:cstheme="minorBidi"/>
        </w:rPr>
        <w:t>;</w:t>
      </w:r>
      <w:r w:rsidRPr="00CB1A6B">
        <w:rPr>
          <w:rFonts w:ascii="Arial Nova Light" w:eastAsiaTheme="minorHAnsi" w:hAnsi="Arial Nova Light" w:cstheme="minorBidi"/>
        </w:rPr>
        <w:t xml:space="preserve"> </w:t>
      </w:r>
      <w:r w:rsidR="00C823BF" w:rsidRPr="00FA07B8">
        <w:rPr>
          <w:rFonts w:ascii="Arial Nova Light" w:eastAsiaTheme="minorHAnsi" w:hAnsi="Arial Nova Light" w:cstheme="minorBidi"/>
          <w:i/>
          <w:iCs/>
        </w:rPr>
        <w:t>p&lt;</w:t>
      </w:r>
      <w:r w:rsidR="00FA07B8">
        <w:rPr>
          <w:rFonts w:ascii="Arial Nova Light" w:eastAsiaTheme="minorHAnsi" w:hAnsi="Arial Nova Light" w:cstheme="minorBidi"/>
        </w:rPr>
        <w:t xml:space="preserve"> .</w:t>
      </w:r>
      <w:r w:rsidRPr="00CB1A6B">
        <w:rPr>
          <w:rFonts w:ascii="Arial Nova Light" w:eastAsiaTheme="minorHAnsi" w:hAnsi="Arial Nova Light" w:cstheme="minorBidi"/>
        </w:rPr>
        <w:t>0</w:t>
      </w:r>
      <w:r w:rsidR="00C823BF">
        <w:rPr>
          <w:rFonts w:ascii="Arial Nova Light" w:eastAsiaTheme="minorHAnsi" w:hAnsi="Arial Nova Light" w:cstheme="minorBidi"/>
        </w:rPr>
        <w:t>1</w:t>
      </w:r>
      <w:r w:rsidRPr="00CB1A6B">
        <w:rPr>
          <w:rFonts w:ascii="Arial Nova Light" w:eastAsiaTheme="minorHAnsi" w:hAnsi="Arial Nova Light" w:cstheme="minorBidi"/>
        </w:rPr>
        <w:t>], indicating an amplification of cognitive conflict adaptation following exposure to negative emotions.</w:t>
      </w:r>
    </w:p>
    <w:p w14:paraId="51C3B89C" w14:textId="33FED375" w:rsidR="00536E9E" w:rsidRPr="00CB1A6B" w:rsidRDefault="00842D97" w:rsidP="00DE5E72">
      <w:pPr>
        <w:spacing w:afterLines="120" w:after="288" w:line="480" w:lineRule="auto"/>
        <w:jc w:val="both"/>
        <w:rPr>
          <w:rFonts w:ascii="Arial Nova Light" w:eastAsiaTheme="minorHAnsi" w:hAnsi="Arial Nova Light" w:cstheme="minorBidi"/>
        </w:rPr>
      </w:pPr>
      <w:sdt>
        <w:sdtPr>
          <w:rPr>
            <w:rFonts w:ascii="Arial Nova Light" w:eastAsiaTheme="minorHAnsi" w:hAnsi="Arial Nova Light" w:cstheme="minorBidi"/>
          </w:rPr>
          <w:id w:val="-131561953"/>
          <w:docPartObj>
            <w:docPartGallery w:val="Watermarks"/>
          </w:docPartObj>
        </w:sdtPr>
        <w:sdtEndPr/>
        <w:sdtContent/>
      </w:sdt>
      <w:r w:rsidR="00536E9E" w:rsidRPr="00536E9E">
        <w:rPr>
          <w:rFonts w:ascii="Arial Nova Light" w:eastAsiaTheme="minorHAnsi" w:hAnsi="Arial Nova Light" w:cstheme="minorBidi"/>
        </w:rPr>
        <w:t xml:space="preserve">Taken together, our behavioral data </w:t>
      </w:r>
      <w:proofErr w:type="gramStart"/>
      <w:r w:rsidR="00536E9E" w:rsidRPr="00536E9E">
        <w:rPr>
          <w:rFonts w:ascii="Arial Nova Light" w:eastAsiaTheme="minorHAnsi" w:hAnsi="Arial Nova Light" w:cstheme="minorBidi"/>
        </w:rPr>
        <w:t>demonstrate</w:t>
      </w:r>
      <w:proofErr w:type="gramEnd"/>
      <w:r w:rsidR="00536E9E" w:rsidRPr="00536E9E" w:rsidDel="00CB7327">
        <w:rPr>
          <w:rFonts w:ascii="Arial Nova Light" w:eastAsiaTheme="minorHAnsi" w:hAnsi="Arial Nova Light" w:cstheme="minorBidi"/>
        </w:rPr>
        <w:t xml:space="preserve"> </w:t>
      </w:r>
      <w:r w:rsidR="00536E9E" w:rsidRPr="00536E9E">
        <w:rPr>
          <w:rFonts w:ascii="Arial Nova Light" w:eastAsiaTheme="minorHAnsi" w:hAnsi="Arial Nova Light" w:cstheme="minorBidi"/>
        </w:rPr>
        <w:t xml:space="preserve">a consistent modulation of cognitive control performance in response to our negative emotional induction, as evidenced </w:t>
      </w:r>
      <w:r w:rsidR="002A5E64" w:rsidRPr="00536E9E">
        <w:rPr>
          <w:rFonts w:ascii="Arial Nova Light" w:eastAsiaTheme="minorHAnsi" w:hAnsi="Arial Nova Light" w:cstheme="minorBidi"/>
        </w:rPr>
        <w:t>by</w:t>
      </w:r>
      <w:r w:rsidR="00536E9E" w:rsidRPr="00536E9E">
        <w:rPr>
          <w:rFonts w:ascii="Arial Nova Light" w:eastAsiaTheme="minorHAnsi" w:hAnsi="Arial Nova Light" w:cstheme="minorBidi"/>
        </w:rPr>
        <w:t xml:space="preserve"> 1) a general slowing of behavioral performance (i.e., main effect of emotion. </w:t>
      </w:r>
      <w:r w:rsidR="00536E9E" w:rsidRPr="00B4612A">
        <w:rPr>
          <w:rFonts w:ascii="Arial Nova" w:eastAsiaTheme="minorHAnsi" w:hAnsi="Arial Nova" w:cstheme="minorBidi"/>
          <w:b/>
          <w:bCs/>
        </w:rPr>
        <w:t>Figure 1C, left</w:t>
      </w:r>
      <w:r w:rsidR="00536E9E" w:rsidRPr="00536E9E">
        <w:rPr>
          <w:rFonts w:ascii="Arial Nova Light" w:eastAsiaTheme="minorHAnsi" w:hAnsi="Arial Nova Light" w:cstheme="minorBidi"/>
        </w:rPr>
        <w:t xml:space="preserve">); 2) an amplification of </w:t>
      </w:r>
      <w:r w:rsidR="00536E9E" w:rsidRPr="00536E9E">
        <w:rPr>
          <w:rFonts w:ascii="Arial Nova Light" w:eastAsiaTheme="minorHAnsi" w:hAnsi="Arial Nova Light" w:cstheme="minorBidi"/>
        </w:rPr>
        <w:lastRenderedPageBreak/>
        <w:t xml:space="preserve">attentional conflict (larger interference effect [I &gt; C], </w:t>
      </w:r>
      <w:r w:rsidR="00536E9E" w:rsidRPr="00B4612A">
        <w:rPr>
          <w:rFonts w:ascii="Arial Nova" w:eastAsiaTheme="minorHAnsi" w:hAnsi="Arial Nova" w:cstheme="minorBidi"/>
          <w:b/>
          <w:bCs/>
        </w:rPr>
        <w:t>Figure 1C, right</w:t>
      </w:r>
      <w:r w:rsidR="00536E9E" w:rsidRPr="00536E9E">
        <w:rPr>
          <w:rFonts w:ascii="Arial Nova Light" w:eastAsiaTheme="minorHAnsi" w:hAnsi="Arial Nova Light" w:cstheme="minorBidi"/>
        </w:rPr>
        <w:t>); and 3) a higher cost of strategic adaptation with greater influence of the preceding trial on the current one (</w:t>
      </w:r>
      <w:r w:rsidR="00536E9E" w:rsidRPr="00B4612A">
        <w:rPr>
          <w:rFonts w:ascii="Arial Nova" w:eastAsiaTheme="minorHAnsi" w:hAnsi="Arial Nova" w:cstheme="minorBidi"/>
          <w:b/>
          <w:bCs/>
        </w:rPr>
        <w:t>Figure 1C, middle</w:t>
      </w:r>
      <w:r w:rsidR="00536E9E" w:rsidRPr="00536E9E">
        <w:rPr>
          <w:rFonts w:ascii="Arial Nova Light" w:eastAsiaTheme="minorHAnsi" w:hAnsi="Arial Nova Light" w:cstheme="minorBidi"/>
        </w:rPr>
        <w:t>) - in the negative compared to the neutral task condition. These data not only show that selective attention control was successfully manipulated during our cognitive tasks, but also confirm a robust negative affect-related impact on executive function and conflict adaptation across different paradigms</w:t>
      </w:r>
      <w:r w:rsidR="00536E9E" w:rsidRPr="00536E9E">
        <w:rPr>
          <w:rFonts w:ascii="Arial Nova Light" w:eastAsiaTheme="minorHAnsi" w:hAnsi="Arial Nova Light" w:cstheme="minorBidi"/>
        </w:rPr>
        <w:fldChar w:fldCharType="begin" w:fldLock="1"/>
      </w:r>
      <w:r w:rsidR="003E62F1">
        <w:rPr>
          <w:rFonts w:ascii="Arial Nova Light" w:eastAsiaTheme="minorHAnsi" w:hAnsi="Arial Nova Light" w:cstheme="minorBidi"/>
        </w:rPr>
        <w:instrText xml:space="preserve"> ADDIN ZOTERO_ITEM CSL_CITATION {"citationID":"k5dvRrAT","properties":{"formattedCitation":"\\super 17,18\\nosupersub{}","plainCitation":"17,18","noteIndex":0},"citationItems":[{"id":2129,"uris":["http://www.mendeley.com/documents/?uuid=71b9f781-2054-4bf4-bf4f-0b66d31ecd66","http://zotero.org/groups/5758162/items/ACJ3CY8E"],"itemData":{"id":2129,"type":"article-journal","abstract":"Conflict adaptation can be measured by the \"congruency sequence effect\", denoting the reduction of congruency effects after incongruent trials (where response conflict occurs) relative to congruent trials (without response conflict). Recently, it has been reported that conflict adaptation is larger in negative mood than in positive mood (van Steenbergen et al., Psychological Science 21:1629-1634, 2010). We conducted two experiments further investigating this important finding. Two different interference paradigms were applied to measure conflict adaptation: Experiment 1 was a Flanker task, Experiment 2 was a Stroop-like task. To get as pure a measure of conflict adaptation as possible, we minimized the influence of trial-to-trial priming effects by excluding all kinds of stimulus repetitions. Mood states were induced by presenting film clips with emotional content prior to the interference task. Three mood states were manipulated between subjects: amused, anxious, and sad. Across both interference paradigms, we consistently found conflict adaptation in negative, but not in positive mood. Taken together with van Steenbergen et al. (Psychological Science 21:1629-1634, 2010) findings, the results suggest that the negative-mood-triggered increase in conflict adaptation is a general phenomenon that occurs independently of the particular mood-induction procedure and interference paradigm involved.","container-title":"Psychological Research","DOI":"10.1007/s00426-014-0602-4","ISSN":"0340-0727","issue":"5","note":"PMID: 25100233\npublisher: Springer Berlin Heidelberg","page":"759-772","title":"Mood states influence cognitive control: the case of conflict adaptation","URL":"http://www.ncbi.nlm.nih.gov/pubmed/25100233","volume":"79","author":[{"family":"Schuch","given":"Stefanie"},{"family":"Koch","given":"Iring"}],"issued":{"date-parts":[["2015",9,7]]}}},{"id":2115,"uris":["http://www.mendeley.com/documents/?uuid=c9d47184-d192-40c1-96cf-4b2a962c7e6a","http://zotero.org/groups/5758162/items/QASJPGXM"],"itemData":{"id":2115,"type":"article-journal","container-title":"Psychological Science","DOI":"10.1177/0956797610385951","ISSN":"0956-7976","issue":"11","page":"1629-1634","title":"In the Mood for Adaptation: How Affect Regulates Conflict-Driven Control","URL":"http://pss.sagepub.com/lookup/doi/10.1177/0956797610385951","volume":"21","author":[{"family":"Steenbergen","given":"Henk","non-dropping-particle":"van"},{"family":"Band","given":"G. P. H."},{"family":"Hommel","given":"B."}],"issued":{"date-parts":[["2010"]]}}}],"schema":"https://github.com/citation-style-language/schema/raw/master/csl-citation.json"} </w:instrText>
      </w:r>
      <w:r w:rsidR="00536E9E" w:rsidRPr="00536E9E">
        <w:rPr>
          <w:rFonts w:ascii="Arial Nova Light" w:eastAsiaTheme="minorHAnsi" w:hAnsi="Arial Nova Light" w:cstheme="minorBidi"/>
        </w:rPr>
        <w:fldChar w:fldCharType="separate"/>
      </w:r>
      <w:r w:rsidR="003E62F1" w:rsidRPr="003E62F1">
        <w:rPr>
          <w:rFonts w:ascii="Arial Nova Light" w:hAnsi="Arial Nova Light"/>
          <w:vertAlign w:val="superscript"/>
        </w:rPr>
        <w:t>17,18</w:t>
      </w:r>
      <w:r w:rsidR="00536E9E" w:rsidRPr="00536E9E">
        <w:rPr>
          <w:rFonts w:ascii="Arial Nova Light" w:eastAsiaTheme="minorHAnsi" w:hAnsi="Arial Nova Light" w:cstheme="minorBidi"/>
        </w:rPr>
        <w:fldChar w:fldCharType="end"/>
      </w:r>
      <w:r w:rsidR="00536E9E" w:rsidRPr="00536E9E">
        <w:rPr>
          <w:rFonts w:ascii="Arial Nova Light" w:eastAsiaTheme="minorHAnsi" w:hAnsi="Arial Nova Light" w:cstheme="minorBidi"/>
        </w:rPr>
        <w:t>.</w:t>
      </w:r>
    </w:p>
    <w:p w14:paraId="4C429E21" w14:textId="77777777" w:rsidR="00B166B2" w:rsidRPr="00CB1A6B" w:rsidRDefault="00B166B2" w:rsidP="00DE5E72">
      <w:pPr>
        <w:spacing w:afterLines="120" w:after="288" w:line="240" w:lineRule="auto"/>
        <w:jc w:val="both"/>
        <w:rPr>
          <w:rFonts w:ascii="Arial Nova" w:eastAsiaTheme="minorHAnsi" w:hAnsi="Arial Nova" w:cstheme="minorBidi"/>
          <w:b/>
        </w:rPr>
      </w:pPr>
      <w:bookmarkStart w:id="30" w:name="_Hlk102387069"/>
      <w:r w:rsidRPr="00CB1A6B">
        <w:rPr>
          <w:rFonts w:ascii="Arial Nova" w:eastAsiaTheme="minorHAnsi" w:hAnsi="Arial Nova" w:cstheme="minorBidi"/>
          <w:b/>
        </w:rPr>
        <w:t>Standard GLM analysis of fMRI during cognitive control tasks</w:t>
      </w:r>
      <w:bookmarkEnd w:id="30"/>
      <w:r w:rsidRPr="00CB1A6B">
        <w:rPr>
          <w:rFonts w:ascii="Arial Nova" w:eastAsiaTheme="minorHAnsi" w:hAnsi="Arial Nova" w:cstheme="minorBidi"/>
          <w:b/>
        </w:rPr>
        <w:t>.</w:t>
      </w:r>
    </w:p>
    <w:p w14:paraId="07295323" w14:textId="3308D0A5" w:rsidR="00B166B2" w:rsidRPr="00CB1A6B" w:rsidRDefault="00B166B2" w:rsidP="00DE5E72">
      <w:pPr>
        <w:spacing w:afterLines="120" w:after="288" w:line="480" w:lineRule="auto"/>
        <w:jc w:val="both"/>
        <w:rPr>
          <w:rFonts w:ascii="Arial Nova Light" w:eastAsiaTheme="minorHAnsi" w:hAnsi="Arial Nova Light" w:cstheme="minorBidi"/>
          <w:iCs/>
        </w:rPr>
      </w:pPr>
      <w:r w:rsidRPr="00CB1A6B">
        <w:rPr>
          <w:rFonts w:ascii="Arial Nova Light" w:eastAsiaTheme="minorHAnsi" w:hAnsi="Arial Nova Light" w:cstheme="minorBidi"/>
          <w:iCs/>
        </w:rPr>
        <w:t>We verified that cognitive control demands in the task blocks activated brain networks reported in previous studies using the same tasks</w:t>
      </w:r>
      <w:r w:rsidR="00FA07B8">
        <w:rPr>
          <w:rFonts w:ascii="Arial Nova Light" w:eastAsiaTheme="minorHAnsi" w:hAnsi="Arial Nova Light" w:cstheme="minorBidi"/>
          <w:iCs/>
        </w:rPr>
        <w:fldChar w:fldCharType="begin" w:fldLock="1"/>
      </w:r>
      <w:r w:rsidR="00AF3FD0">
        <w:rPr>
          <w:rFonts w:ascii="Arial Nova Light" w:eastAsiaTheme="minorHAnsi" w:hAnsi="Arial Nova Light" w:cstheme="minorBidi"/>
          <w:iCs/>
        </w:rPr>
        <w:instrText xml:space="preserve"> ADDIN ZOTERO_ITEM CSL_CITATION {"citationID":"2k8CoSPd","properties":{"formattedCitation":"\\super 26,64,80,82\\uc0\\u8211{}84\\nosupersub{}","plainCitation":"26,64,80,82–84","noteIndex":0},"citationItems":[{"id":2757,"uris":["http://www.mendeley.com/documents/?uuid=1727b4b3-bf77-4bdf-90ba-7778f195c021","http://zotero.org/groups/5758162/items/3XA7JMIC"],"itemData":{"id":2757,"type":"article-journal","abstract":"A neglected question regarding cognitive control is how control processes might detect situations calling for their involvement. The authors propose here that the demand for control may be evaluated in part by monitoring for conflicts in information processing. This hypothesis is supported by data concerning the anterior cingulate cortex, a brain area involved in cognitive control, which also appears to respond to the occurrence of conflict. The present article reports two computational modeling studies, serving to articulate the conflict monitoring hypothesis and examine its implications. The first study tests the sufficiency of the hypothesis to account for brain activation data, applying a measure of conflict to existing models of tasks shown to engage the anterior cingulate. The second study implements a feedback loop connecting conflict monitoring to cognitive control, using this to simulate a number of important behavioral phenomena. A remarkable feature of the human cognitive system is its ability to configure itself for the performance of specific tasks through appro-priate adjustments in perceptual selection, response biasing, and the on-line maintenance of contextual information. The processes behind such adaptability, referred to collectively as cognitive control, have been the focus of a growing research program within cognitive psychology. A number of theoretical models have been proposed for how the control of cognition is achieved","container-title":"Psychological Review","DOI":"10.1037//0033-295X.I08.3.624","ISSN":"0033-295X","issue":"3","note":"PMID: 11488380","page":"624-652","title":"Conflict Monitoring and Cognitive Control","volume":"108","author":[{"family":"Botvinick","given":"Matthew M."},{"family":"Braver","given":"Todd S"},{"family":"Barch","given":"Deanna M"},{"family":"Carter","given":"Cameron S"},{"family":"Cohen","given":"Jonathan D"}],"issued":{"date-parts":[["2001"]]}}},{"id":3480,"uris":["http://www.mendeley.com/documents/?uuid=4885be7b-d828-4d1a-8a2e-8e2ef7e4e05f","http://zotero.org/groups/5758162/items/69HTC5MW"],"itemData":{"id":3480,"type":"article-journal","container-title":"Cerebral Cortex","DOI":"10.1093/cercor/bhm179","ISSN":"1047-3211","issue":"6","page":"1475-1484","title":"Dissociable Neural Systems Resolve Conflict from Emotional versus Nonemotional Distracters","URL":"https://academic.oup.com/cercor/article-lookup/doi/10.1093/cercor/bhm179","volume":"18","author":[{"family":"Egner","given":"Tobias"},{"family":"Etkin","given":"Amit"},{"family":"Gale","given":"Seth"},{"family":"Hirsch","given":"Joy"}],"issued":{"date-parts":[["2008",6,1]]}}},{"id":2278,"uris":["http://www.mendeley.com/documents/?uuid=5b8d34ef-35e2-434f-b76e-9562dbdbcdca","http://zotero.org/groups/5758162/items/3C2HRXPN"],"itemData":{"id":2278,"type":"article-journal","container-title":"Cognitive, Affective, &amp; Behavioral Neuroscience","DOI":"10.3758/CABN.7.4.380","ISSN":"1530-7026","issue":"4","page":"380-390","title":"Congruency sequence effects and cognitive control","URL":"http://link.springer.com/article/10.3758%2FCABN.7.4.380#/page-1","volume":"7","author":[{"family":"Egner","given":"Tobias"}],"issued":{"date-parts":[["2007",12,1]]}}},{"id":5182,"uris":["http://www.mendeley.com/documents/?uuid=a1577ce6-ced6-408e-b362-dea0cb16e18a","http://zotero.org/groups/5758162/items/2HUVY55H"],"itemData":{"id":5182,"type":"article-journal","abstract":"We used functional magnetic resonance imaging (fMRI) to examine affective control longitudinally in a group of patients with bipolar disorder (BD). Participants comprised 12 BD patients who underwent repeated fMRI scans in euthymic (n=11), depressed (n=9), or hypomanic (n=9) states, and were compared with 12 age-matched healthy controls. During fMRI, participants performed an emotional face-word interference task with either low or high attentional demands. Relative to healthy controls, patients showed decreased activation of the cognitive control network normally associated with conflict processing, more severely during hypomania than during depression, but regardless of level of task demand in both cases. During euthymia, a decreased response to conflict was observed only during the high load condition. Additionally, unlike healthy participants, patients exhibited deactivation in several key areas in response to emotion-conflict trials - including the rostral anterior cingulate cortex during euthymia, the hippocampus during depression, and the posterior cingulate cortex during hypomania. Our results indicate that the ability of BD patients to recruit control networks when processing affective conflict, and the abnormal suppression of activity in distinct components of the default mode network, may depend on their current clinical state and attentional demand. © 2014 Elsevier Ireland Ltd.","container-title":"Psychiatry Research - Neuroimaging","DOI":"10.1016/j.pscychresns.2014.04.016","ISSN":"18727506","issue":"2","note":"PMID: 24862389\npublisher: Elsevier\nISBN: 0925-4927","page":"84-93","title":"Modulation of brain response to emotional conflict as a function of current mood in bipolar disorder: Preliminary findings from a follow-up state-based fMRI study","URL":"http://dx.doi.org/10.1016/j.pscychresns.2014.04.016","volume":"223","author":[{"family":"Rey","given":"Gwladys"},{"family":"Desseilles","given":"Martin"},{"family":"Favre","given":"Sophie"},{"family":"Dayer","given":"Alexandre"},{"family":"Piguet","given":"Camille"},{"family":"Aubry","given":"Jean Michel"},{"family":"Vuilleumier","given":"Patrik"}],"issued":{"date-parts":[["2014"]]}}},{"id":3285,"uris":["http://www.mendeley.com/documents/?uuid=6a883968-94bc-4864-8b81-8f289bb3eea5","http://zotero.org/groups/5758162/items/SQDLGR9Y"],"itemData":{"id":3285,"type":"article-journal","abstract":"Conflict monitoring by the anterior cingulate cortex (ACC) has been posited to signal a need for greater cognitive control, producing neural and behavioral adjustments. However, the very occurrence of behavioral adjustments after conflict has been questioned, along with suggestions that there is no direct evidence of ACC conflict-related activity predicting subsequent neural or behavioral adjustments in control. Using the Stroop color-naming task and controlling for repetition effects, we demonstrate that ACC conflict-related activity predicts both greater prefrontal cortex activity and adjustments in behavior, supporting a role of ACC conflict monitoring in the engagement of cognitive control.","container-title":"Science","DOI":"10.1126/science.1089910","ISSN":"0036-8075","issue":"5660","note":"PMID: 14963333\nISBN: 0036-8075","page":"1023-1026","title":"Anterior Cingulate Conflict Monitoring and Adjustments in Control","URL":"http://www.sciencemag.org/cgi/doi/10.1126/science.1089910","volume":"303","author":[{"family":"Kerns","given":"John G"}],"issued":{"date-parts":[["2004"]]}}},{"id":2849,"uris":["http://www.mendeley.com/documents/?uuid=abe13bfb-0602-4f4b-82fb-1182ace845d0","http://zotero.org/groups/5758162/items/RMMKTR7Q"],"itemData":{"id":2849,"type":"article-journal","abstract":"A prominent model of how the brain regulates attention proposes that the anterior cingulate cortex monitors the occurrence of conflict between incompatible response tendencies and signals this information to a cognitive control system in dorsolateral prefrontal cortex. Cognitive control is thought to resolve conflict through the attentional biasing of perceptual processing, emphasizing task-relevant stimulus information. It is not known, however, whether conflict resolution is mediated by amplifying neural representations of task-relevant information, inhibiting representations of task-irrelevant information, or both. Here we manipulated trial-by-trial levels of conflict and control during a Stroop task using face stimuli, while recording hemodynamic responses from human visual cortex specialized for face processing. We show that, in response to high conflict, cognitive control mechanisms enhance performance by transiently amplifying cortical responses to task-relevant information rather than by inhibiting responses to task-irrelevant information. These results implicate attentional target-feature amplification as the primary mechanism for conflict resolution through cognitive control.","container-title":"Nature neuroscience","DOI":"10.1038/nn1594","ISSN":"1097-6256","issue":"12","note":"PMID: 16286928\nISBN: 1097-6256 (Print)\\n1097-6256 (Linking)","page":"1784-1790","title":"Cognitive control mechanisms resolve conflict through cortical amplification of task-relevant information.","volume":"8","author":[{"family":"Egner","given":"Tobias"},{"family":"Hirsch","given":"Joy"}],"issued":{"date-parts":[["2005"]]}}}],"schema":"https://github.com/citation-style-language/schema/raw/master/csl-citation.json"} </w:instrText>
      </w:r>
      <w:r w:rsidR="00FA07B8">
        <w:rPr>
          <w:rFonts w:ascii="Arial Nova Light" w:eastAsiaTheme="minorHAnsi" w:hAnsi="Arial Nova Light" w:cstheme="minorBidi"/>
          <w:iCs/>
        </w:rPr>
        <w:fldChar w:fldCharType="separate"/>
      </w:r>
      <w:r w:rsidR="00AF3FD0" w:rsidRPr="00AF3FD0">
        <w:rPr>
          <w:rFonts w:ascii="Arial Nova Light" w:hAnsi="Arial Nova Light"/>
          <w:vertAlign w:val="superscript"/>
        </w:rPr>
        <w:t>26,64,80,82–84</w:t>
      </w:r>
      <w:r w:rsidR="00FA07B8">
        <w:rPr>
          <w:rFonts w:ascii="Arial Nova Light" w:eastAsiaTheme="minorHAnsi" w:hAnsi="Arial Nova Light" w:cstheme="minorBidi"/>
          <w:iCs/>
        </w:rPr>
        <w:fldChar w:fldCharType="end"/>
      </w:r>
      <w:r w:rsidRPr="00CB1A6B">
        <w:rPr>
          <w:rFonts w:ascii="Arial Nova Light" w:eastAsiaTheme="minorHAnsi" w:hAnsi="Arial Nova Light" w:cstheme="minorBidi"/>
          <w:iCs/>
          <w:lang w:val="de-CH"/>
        </w:rPr>
        <w:t xml:space="preserve">. </w:t>
      </w:r>
      <w:r w:rsidRPr="00CB1A6B">
        <w:rPr>
          <w:rFonts w:ascii="Arial Nova Light" w:eastAsiaTheme="minorHAnsi" w:hAnsi="Arial Nova Light" w:cstheme="minorBidi"/>
          <w:iCs/>
        </w:rPr>
        <w:t>To do so, we compared fMRI activity during the main attentional conditions of both tasks (Stroop and Flanker tasks combined) using a standard event-related GLM implemented with SPM</w:t>
      </w:r>
      <w:r w:rsidR="00FA07B8">
        <w:rPr>
          <w:rFonts w:ascii="Arial Nova Light" w:eastAsiaTheme="minorHAnsi" w:hAnsi="Arial Nova Light" w:cstheme="minorBidi"/>
          <w:iCs/>
        </w:rPr>
        <w:t>12</w:t>
      </w:r>
      <w:r w:rsidR="00177AA7">
        <w:rPr>
          <w:rFonts w:ascii="Arial Nova Light" w:eastAsiaTheme="minorHAnsi" w:hAnsi="Arial Nova Light" w:cstheme="minorBidi"/>
          <w:iCs/>
        </w:rPr>
        <w:fldChar w:fldCharType="begin" w:fldLock="1"/>
      </w:r>
      <w:r w:rsidR="00AF3FD0">
        <w:rPr>
          <w:rFonts w:ascii="Arial Nova Light" w:eastAsiaTheme="minorHAnsi" w:hAnsi="Arial Nova Light" w:cstheme="minorBidi"/>
          <w:iCs/>
        </w:rPr>
        <w:instrText xml:space="preserve"> ADDIN ZOTERO_ITEM CSL_CITATION {"citationID":"iOwgIfs6","properties":{"formattedCitation":"\\super 85\\nosupersub{}","plainCitation":"85","noteIndex":0},"citationItems":[{"id":3291,"uris":["http://www.mendeley.com/documents/?uuid=afff1148-b97b-4c12-8ed1-982316f1a848","http://zotero.org/groups/5758162/items/FJPRIN45"],"itemData":{"id":3291,"type":"article-journal","abstract":"Manual zu SPM8","container-title":"Functional Imaging Laboratory","DOI":"10.1111/j.1365-294X.2006.02813.x","ISSN":"09621083","note":"PMID: 16499698\nISBN: 0962-1083","page":"475-1","title":"SPM12 Manual","author":[{"family":"Ashburner","given":"John"},{"family":"Barnes","given":"Gareth"},{"family":"Chen","given":"Chun-chuan"},{"family":"Daunizeau","given":"Jean"},{"family":"Moran","given":"Rosalyn"},{"family":"Henson","given":"Rik"},{"family":"Glauche","given":"Volkmar"},{"family":"Phillips","given":"Christophe"}],"issued":{"date-parts":[["2013"]]}}}],"schema":"https://github.com/citation-style-language/schema/raw/master/csl-citation.json"} </w:instrText>
      </w:r>
      <w:r w:rsidR="00177AA7">
        <w:rPr>
          <w:rFonts w:ascii="Arial Nova Light" w:eastAsiaTheme="minorHAnsi" w:hAnsi="Arial Nova Light" w:cstheme="minorBidi"/>
          <w:iCs/>
        </w:rPr>
        <w:fldChar w:fldCharType="separate"/>
      </w:r>
      <w:r w:rsidR="00AF3FD0" w:rsidRPr="00AF3FD0">
        <w:rPr>
          <w:rFonts w:ascii="Arial Nova Light" w:hAnsi="Arial Nova Light"/>
          <w:vertAlign w:val="superscript"/>
        </w:rPr>
        <w:t>85</w:t>
      </w:r>
      <w:r w:rsidR="00177AA7">
        <w:rPr>
          <w:rFonts w:ascii="Arial Nova Light" w:eastAsiaTheme="minorHAnsi" w:hAnsi="Arial Nova Light" w:cstheme="minorBidi"/>
          <w:iCs/>
        </w:rPr>
        <w:fldChar w:fldCharType="end"/>
      </w:r>
      <w:r w:rsidRPr="00CB1A6B">
        <w:rPr>
          <w:rFonts w:ascii="Arial Nova Light" w:eastAsiaTheme="minorHAnsi" w:hAnsi="Arial Nova Light" w:cstheme="minorBidi"/>
          <w:iCs/>
        </w:rPr>
        <w:t xml:space="preserve">. As expected, we found robust increases due to attentional interference (I&gt;C trials) in several brain areas involved in conflict monitoring and selective attention. These activations encompassed posterior parietal areas, </w:t>
      </w:r>
      <w:r w:rsidR="00DE5E72">
        <w:rPr>
          <w:rFonts w:ascii="Arial Nova Light" w:eastAsiaTheme="minorHAnsi" w:hAnsi="Arial Nova Light" w:cstheme="minorBidi"/>
          <w:iCs/>
        </w:rPr>
        <w:t xml:space="preserve">the </w:t>
      </w:r>
      <w:r w:rsidRPr="00CB1A6B">
        <w:rPr>
          <w:rFonts w:ascii="Arial Nova Light" w:eastAsiaTheme="minorHAnsi" w:hAnsi="Arial Nova Light" w:cstheme="minorBidi"/>
          <w:iCs/>
        </w:rPr>
        <w:t>dorsolateral prefrontal cortex, and extrastriate visual areas bilaterally (</w:t>
      </w:r>
      <w:bookmarkStart w:id="31" w:name="_Hlk102387165"/>
      <w:r w:rsidR="00107528" w:rsidRPr="00177AA7">
        <w:rPr>
          <w:rFonts w:ascii="Arial Nova Light" w:eastAsiaTheme="minorHAnsi" w:hAnsi="Arial Nova Light" w:cstheme="minorBidi"/>
          <w:i/>
        </w:rPr>
        <w:t>p</w:t>
      </w:r>
      <w:r w:rsidRPr="00177AA7">
        <w:rPr>
          <w:rFonts w:ascii="Arial Nova Light" w:eastAsiaTheme="minorHAnsi" w:hAnsi="Arial Nova Light" w:cstheme="minorBidi"/>
          <w:i/>
          <w:position w:val="-6"/>
          <w:vertAlign w:val="subscript"/>
        </w:rPr>
        <w:t>FWE</w:t>
      </w:r>
      <w:r w:rsidRPr="00177AA7">
        <w:rPr>
          <w:rFonts w:ascii="Arial Nova Light" w:eastAsiaTheme="minorHAnsi" w:hAnsi="Arial Nova Light" w:cstheme="minorBidi"/>
          <w:i/>
        </w:rPr>
        <w:t>&lt;</w:t>
      </w:r>
      <w:r w:rsidR="00177AA7">
        <w:rPr>
          <w:rFonts w:ascii="Arial Nova Light" w:eastAsiaTheme="minorHAnsi" w:hAnsi="Arial Nova Light" w:cstheme="minorBidi"/>
          <w:iCs/>
        </w:rPr>
        <w:t xml:space="preserve"> </w:t>
      </w:r>
      <w:r w:rsidRPr="00CB1A6B">
        <w:rPr>
          <w:rFonts w:ascii="Arial Nova Light" w:eastAsiaTheme="minorHAnsi" w:hAnsi="Arial Nova Light" w:cstheme="minorBidi"/>
          <w:iCs/>
        </w:rPr>
        <w:t>.05; corrected at cluster level</w:t>
      </w:r>
      <w:bookmarkEnd w:id="31"/>
      <w:r w:rsidRPr="00CB1A6B">
        <w:rPr>
          <w:rFonts w:ascii="Arial Nova Light" w:eastAsiaTheme="minorHAnsi" w:hAnsi="Arial Nova Light" w:cstheme="minorBidi"/>
          <w:iCs/>
        </w:rPr>
        <w:t>), overlapping with the dors</w:t>
      </w:r>
      <w:r w:rsidR="00E84861">
        <w:rPr>
          <w:rFonts w:ascii="Arial Nova Light" w:eastAsiaTheme="minorHAnsi" w:hAnsi="Arial Nova Light" w:cstheme="minorBidi"/>
          <w:iCs/>
        </w:rPr>
        <w:t>al frontoparietal</w:t>
      </w:r>
      <w:r w:rsidRPr="00CB1A6B">
        <w:rPr>
          <w:rFonts w:ascii="Arial Nova Light" w:eastAsiaTheme="minorHAnsi" w:hAnsi="Arial Nova Light" w:cstheme="minorBidi"/>
          <w:iCs/>
        </w:rPr>
        <w:t xml:space="preserve"> network (</w:t>
      </w:r>
      <w:proofErr w:type="spellStart"/>
      <w:r w:rsidR="00E84861">
        <w:rPr>
          <w:rFonts w:ascii="Arial Nova Light" w:eastAsiaTheme="minorHAnsi" w:hAnsi="Arial Nova Light" w:cstheme="minorBidi"/>
          <w:iCs/>
        </w:rPr>
        <w:t>dFP</w:t>
      </w:r>
      <w:r w:rsidRPr="00CB1A6B">
        <w:rPr>
          <w:rFonts w:ascii="Arial Nova Light" w:eastAsiaTheme="minorHAnsi" w:hAnsi="Arial Nova Light" w:cstheme="minorBidi"/>
          <w:iCs/>
        </w:rPr>
        <w:t>N</w:t>
      </w:r>
      <w:proofErr w:type="spellEnd"/>
      <w:r w:rsidRPr="00CB1A6B">
        <w:rPr>
          <w:rFonts w:ascii="Arial Nova Light" w:eastAsiaTheme="minorHAnsi" w:hAnsi="Arial Nova Light" w:cstheme="minorBidi"/>
          <w:iCs/>
        </w:rPr>
        <w:t>)</w:t>
      </w:r>
      <w:r w:rsidR="002943D0">
        <w:rPr>
          <w:rFonts w:ascii="Arial Nova Light" w:eastAsiaTheme="minorHAnsi" w:hAnsi="Arial Nova Light" w:cstheme="minorBidi"/>
          <w:iCs/>
          <w:noProof/>
          <w:vertAlign w:val="superscript"/>
        </w:rPr>
        <w:fldChar w:fldCharType="begin" w:fldLock="1"/>
      </w:r>
      <w:r w:rsidR="00AF3FD0">
        <w:rPr>
          <w:rFonts w:ascii="Arial Nova Light" w:eastAsiaTheme="minorHAnsi" w:hAnsi="Arial Nova Light" w:cstheme="minorBidi"/>
          <w:iCs/>
          <w:noProof/>
          <w:vertAlign w:val="superscript"/>
        </w:rPr>
        <w:instrText xml:space="preserve"> ADDIN ZOTERO_ITEM CSL_CITATION {"citationID":"MQUjYBIG","properties":{"formattedCitation":"\\super 86\\nosupersub{}","plainCitation":"86","noteIndex":0},"citationItems":[{"id":8687,"uris":["http://www.mendeley.com/documents/?uuid=ba376015-5f5e-4060-bfe6-71343bb24546","http://zotero.org/groups/5758162/items/7TPTJSDB"],"itemData":{"id":8687,"type":"article-journal","abstract":"The past decade has witnessed a proliferation of studies aimed at characterizing the human connectome. These projects map the brain regions comprising large-scale systems underlying cognition using non-invasive neuroimaging approaches and advanced analytic techniques adopted from network science. While the idea that the human brain is composed of multiple macro-scale functional networks has been gaining traction in cognitive neuroscience, the field has yet to reach consensus on several key issues regarding terminology. What constitutes a functional brain network? Are there “core” functional networks, and if so, what are their spatial topographies? What naming conventions, if universally adopted, will provide the most utility and facilitate communication amongst researchers? Can a taxonomy of functional brain networks be delineated? Here we survey the current landscape to identify six common macro-scale brain network naming schemes and conventions utilized in the literature, highlighting inconsistencies and points of confusion where appropriate. As a minimum recommendation upon which to build, we propose that a scheme incorporating anatomical terminology should provide the foundation for a taxonomy of functional brain networks. A logical starting point in this endeavor might delineate systems that we refer to here as “occipital”, “pericentral”, “dorsal frontoparietal”, “lateral frontoparietal”, “midcingulo-insular”, and “medial frontoparietal” networks. We posit that as the field of network neuroscience matures, it will become increasingly imperative to arrive at a taxonomy such as that proposed here, that can be consistently referenced across research groups.","container-title":"Brain Topography","DOI":"10.1007/s10548-019-00744-6","ISSN":"0896-0267","issue":"6","note":"PMID: 31707621\npublisher: Springer US","page":"926-942","title":"Towards a Universal Taxonomy of Macro-scale Functional Human Brain Networks","URL":"https://doi.org/10.1007/s10548-019-00744-6","volume":"32","author":[{"family":"Uddin","given":"Lucina Q."},{"family":"Yeo","given":"B. T. Thomas"},{"family":"Spreng","given":"R. Nathan"}],"issued":{"date-parts":[["2019",11,9]]}}}],"schema":"https://github.com/citation-style-language/schema/raw/master/csl-citation.json"} </w:instrText>
      </w:r>
      <w:r w:rsidR="002943D0">
        <w:rPr>
          <w:rFonts w:ascii="Arial Nova Light" w:eastAsiaTheme="minorHAnsi" w:hAnsi="Arial Nova Light" w:cstheme="minorBidi"/>
          <w:iCs/>
          <w:noProof/>
          <w:vertAlign w:val="superscript"/>
        </w:rPr>
        <w:fldChar w:fldCharType="separate"/>
      </w:r>
      <w:r w:rsidR="00AF3FD0" w:rsidRPr="00AF3FD0">
        <w:rPr>
          <w:rFonts w:ascii="Arial Nova Light" w:hAnsi="Arial Nova Light"/>
          <w:vertAlign w:val="superscript"/>
        </w:rPr>
        <w:t>86</w:t>
      </w:r>
      <w:r w:rsidR="002943D0">
        <w:rPr>
          <w:rFonts w:ascii="Arial Nova Light" w:eastAsiaTheme="minorHAnsi" w:hAnsi="Arial Nova Light" w:cstheme="minorBidi"/>
          <w:iCs/>
          <w:noProof/>
          <w:vertAlign w:val="superscript"/>
        </w:rPr>
        <w:fldChar w:fldCharType="end"/>
      </w:r>
      <w:r w:rsidRPr="00CB1A6B">
        <w:rPr>
          <w:rFonts w:ascii="Arial Nova Light" w:eastAsiaTheme="minorHAnsi" w:hAnsi="Arial Nova Light" w:cstheme="minorBidi"/>
          <w:iCs/>
        </w:rPr>
        <w:t xml:space="preserve">. </w:t>
      </w:r>
      <w:commentRangeStart w:id="32"/>
      <w:commentRangeStart w:id="33"/>
      <w:r w:rsidRPr="00CB1A6B">
        <w:rPr>
          <w:rFonts w:ascii="Arial Nova Light" w:eastAsiaTheme="minorHAnsi" w:hAnsi="Arial Nova Light" w:cstheme="minorBidi"/>
          <w:iCs/>
        </w:rPr>
        <w:t xml:space="preserve">Detailed results are shown in </w:t>
      </w:r>
      <w:r w:rsidRPr="00CB1A6B">
        <w:rPr>
          <w:rFonts w:ascii="Arial Nova" w:hAnsi="Arial Nova"/>
          <w:b/>
          <w:bCs/>
          <w:iCs/>
        </w:rPr>
        <w:t>Table S</w:t>
      </w:r>
      <w:r w:rsidR="00CB1A6B" w:rsidRPr="00CB1A6B">
        <w:rPr>
          <w:rFonts w:ascii="Arial Nova" w:hAnsi="Arial Nova"/>
          <w:b/>
          <w:bCs/>
          <w:iCs/>
        </w:rPr>
        <w:t>2</w:t>
      </w:r>
      <w:r w:rsidRPr="00CB1A6B">
        <w:rPr>
          <w:rFonts w:ascii="Arial Nova Light" w:eastAsiaTheme="minorHAnsi" w:hAnsi="Arial Nova Light" w:cstheme="minorBidi"/>
          <w:iCs/>
        </w:rPr>
        <w:t xml:space="preserve"> and </w:t>
      </w:r>
      <w:r w:rsidRPr="00CB1A6B">
        <w:rPr>
          <w:rFonts w:ascii="Arial Nova" w:hAnsi="Arial Nova"/>
          <w:b/>
          <w:bCs/>
          <w:iCs/>
        </w:rPr>
        <w:t>Figure S</w:t>
      </w:r>
      <w:r w:rsidR="00CB1A6B" w:rsidRPr="00CB1A6B">
        <w:rPr>
          <w:rFonts w:ascii="Arial Nova" w:hAnsi="Arial Nova"/>
          <w:b/>
          <w:bCs/>
          <w:iCs/>
        </w:rPr>
        <w:t>2</w:t>
      </w:r>
      <w:r w:rsidRPr="00CB1A6B">
        <w:rPr>
          <w:rFonts w:ascii="Arial Nova Light" w:eastAsiaTheme="minorHAnsi" w:hAnsi="Arial Nova Light" w:cstheme="minorBidi"/>
          <w:iCs/>
        </w:rPr>
        <w:t xml:space="preserve">. These neural data converge with our behavioral results to confirm </w:t>
      </w:r>
      <w:proofErr w:type="gramStart"/>
      <w:r w:rsidRPr="00CB1A6B">
        <w:rPr>
          <w:rFonts w:ascii="Arial Nova Light" w:eastAsiaTheme="minorHAnsi" w:hAnsi="Arial Nova Light" w:cstheme="minorBidi"/>
          <w:iCs/>
        </w:rPr>
        <w:t>a reliable</w:t>
      </w:r>
      <w:proofErr w:type="gramEnd"/>
      <w:r w:rsidRPr="00CB1A6B">
        <w:rPr>
          <w:rFonts w:ascii="Arial Nova Light" w:eastAsiaTheme="minorHAnsi" w:hAnsi="Arial Nova Light" w:cstheme="minorBidi"/>
          <w:iCs/>
        </w:rPr>
        <w:t xml:space="preserve"> engagement of attentional control systems during the cognitive task blocks.</w:t>
      </w:r>
      <w:commentRangeEnd w:id="32"/>
      <w:r w:rsidR="001148C2">
        <w:rPr>
          <w:rStyle w:val="CommentReference"/>
        </w:rPr>
        <w:commentReference w:id="32"/>
      </w:r>
      <w:commentRangeEnd w:id="33"/>
      <w:r w:rsidR="005400F2">
        <w:rPr>
          <w:rStyle w:val="CommentReference"/>
        </w:rPr>
        <w:commentReference w:id="33"/>
      </w:r>
    </w:p>
    <w:p w14:paraId="57672255" w14:textId="3CCFA21B" w:rsidR="00B166B2" w:rsidRPr="00CE6460" w:rsidRDefault="00B166B2" w:rsidP="00DE5E72">
      <w:pPr>
        <w:spacing w:afterLines="120" w:after="288" w:line="240" w:lineRule="auto"/>
        <w:jc w:val="both"/>
        <w:rPr>
          <w:rFonts w:ascii="Arial Nova" w:eastAsiaTheme="minorHAnsi" w:hAnsi="Arial Nova" w:cstheme="minorBidi"/>
          <w:b/>
          <w:bCs/>
          <w:sz w:val="23"/>
          <w:szCs w:val="23"/>
        </w:rPr>
      </w:pPr>
      <w:bookmarkStart w:id="34" w:name="_Hlk137049493"/>
      <w:r w:rsidRPr="00CE6460">
        <w:rPr>
          <w:rFonts w:ascii="Arial Nova" w:eastAsiaTheme="minorHAnsi" w:hAnsi="Arial Nova" w:cstheme="minorBidi"/>
          <w:b/>
          <w:bCs/>
          <w:sz w:val="23"/>
          <w:szCs w:val="23"/>
        </w:rPr>
        <w:t>Dynamic functional connectivity</w:t>
      </w:r>
      <w:r w:rsidR="001F65FA">
        <w:rPr>
          <w:rFonts w:ascii="Arial Nova" w:eastAsiaTheme="minorHAnsi" w:hAnsi="Arial Nova" w:cstheme="minorBidi"/>
          <w:b/>
          <w:bCs/>
          <w:sz w:val="23"/>
          <w:szCs w:val="23"/>
        </w:rPr>
        <w:t xml:space="preserve"> (dFC)</w:t>
      </w:r>
      <w:r w:rsidRPr="00CE6460">
        <w:rPr>
          <w:rFonts w:ascii="Arial Nova" w:eastAsiaTheme="minorHAnsi" w:hAnsi="Arial Nova" w:cstheme="minorBidi"/>
          <w:b/>
          <w:bCs/>
          <w:sz w:val="23"/>
          <w:szCs w:val="23"/>
        </w:rPr>
        <w:t>.</w:t>
      </w:r>
    </w:p>
    <w:bookmarkEnd w:id="34"/>
    <w:p w14:paraId="09ECBA9F" w14:textId="1A838DB1" w:rsidR="00E46328" w:rsidRPr="00E46328" w:rsidRDefault="00B166B2" w:rsidP="00E46328">
      <w:pPr>
        <w:spacing w:afterLines="120" w:after="288" w:line="480" w:lineRule="auto"/>
        <w:jc w:val="both"/>
        <w:rPr>
          <w:rFonts w:ascii="Arial Nova Light" w:eastAsiaTheme="minorHAnsi" w:hAnsi="Arial Nova Light" w:cstheme="minorBidi"/>
        </w:rPr>
      </w:pPr>
      <w:r w:rsidRPr="00EF7F4C">
        <w:rPr>
          <w:rFonts w:ascii="Arial Nova Light" w:eastAsiaTheme="minorHAnsi" w:hAnsi="Arial Nova Light" w:cstheme="minorBidi"/>
          <w:highlight w:val="green"/>
        </w:rPr>
        <w:t xml:space="preserve">The first step of our </w:t>
      </w:r>
      <w:r w:rsidR="001F65FA" w:rsidRPr="00EF7F4C">
        <w:rPr>
          <w:rFonts w:ascii="Arial Nova Light" w:eastAsiaTheme="minorHAnsi" w:hAnsi="Arial Nova Light" w:cstheme="minorBidi"/>
          <w:highlight w:val="green"/>
        </w:rPr>
        <w:t>dFC</w:t>
      </w:r>
      <w:r w:rsidRPr="00EF7F4C">
        <w:rPr>
          <w:rFonts w:ascii="Arial Nova Light" w:eastAsiaTheme="minorHAnsi" w:hAnsi="Arial Nova Light" w:cstheme="minorBidi"/>
          <w:highlight w:val="green"/>
        </w:rPr>
        <w:t xml:space="preserve"> analysis was to </w:t>
      </w:r>
      <w:r w:rsidR="00E953A0" w:rsidRPr="00EF7F4C">
        <w:rPr>
          <w:rFonts w:ascii="Arial Nova Light" w:eastAsiaTheme="minorHAnsi" w:hAnsi="Arial Nova Light" w:cstheme="minorBidi"/>
          <w:highlight w:val="green"/>
        </w:rPr>
        <w:t>compute</w:t>
      </w:r>
      <w:r w:rsidR="00144E62" w:rsidRPr="00EF7F4C">
        <w:rPr>
          <w:rFonts w:ascii="Arial Nova Light" w:eastAsiaTheme="minorHAnsi" w:hAnsi="Arial Nova Light" w:cstheme="minorBidi"/>
          <w:highlight w:val="green"/>
        </w:rPr>
        <w:t xml:space="preserve"> </w:t>
      </w:r>
      <w:r w:rsidRPr="00EF7F4C">
        <w:rPr>
          <w:rFonts w:ascii="Arial Nova Light" w:eastAsiaTheme="minorHAnsi" w:hAnsi="Arial Nova Light" w:cstheme="minorBidi"/>
          <w:highlight w:val="green"/>
        </w:rPr>
        <w:t>co-activation patterns (CAPs</w:t>
      </w:r>
      <w:r w:rsidR="00144E62" w:rsidRPr="00EF7F4C">
        <w:rPr>
          <w:rFonts w:ascii="Arial Nova Light" w:eastAsiaTheme="minorHAnsi" w:hAnsi="Arial Nova Light" w:cstheme="minorBidi"/>
          <w:highlight w:val="green"/>
        </w:rPr>
        <w:t>)</w:t>
      </w:r>
      <w:r w:rsidR="00CF04B7">
        <w:rPr>
          <w:rFonts w:ascii="Arial Nova Light" w:eastAsiaTheme="minorHAnsi" w:hAnsi="Arial Nova Light" w:cstheme="minorBidi"/>
          <w:highlight w:val="green"/>
        </w:rPr>
        <w:t xml:space="preserve"> consistently expressed during the entire scanning period</w:t>
      </w:r>
      <w:r w:rsidR="00144E62" w:rsidRPr="00EF7F4C">
        <w:rPr>
          <w:rFonts w:ascii="Arial Nova Light" w:eastAsiaTheme="minorHAnsi" w:hAnsi="Arial Nova Light" w:cstheme="minorBidi"/>
          <w:highlight w:val="green"/>
        </w:rPr>
        <w:t xml:space="preserve">. </w:t>
      </w:r>
      <w:r w:rsidR="00E953A0" w:rsidRPr="00EF7F4C">
        <w:rPr>
          <w:rFonts w:ascii="Arial Nova Light" w:eastAsiaTheme="minorHAnsi" w:hAnsi="Arial Nova Light" w:cstheme="minorBidi"/>
          <w:highlight w:val="green"/>
        </w:rPr>
        <w:t xml:space="preserve">Unlike standard methods for </w:t>
      </w:r>
      <w:bookmarkStart w:id="35" w:name="_Hlk137049222"/>
      <w:r w:rsidR="00E953A0" w:rsidRPr="00EF7F4C">
        <w:rPr>
          <w:rFonts w:ascii="Arial Nova Light" w:eastAsiaTheme="minorHAnsi" w:hAnsi="Arial Nova Light" w:cstheme="minorBidi"/>
          <w:highlight w:val="green"/>
        </w:rPr>
        <w:t xml:space="preserve">estimating brain </w:t>
      </w:r>
      <w:r w:rsidR="00992723">
        <w:rPr>
          <w:rFonts w:ascii="Arial Nova Light" w:eastAsiaTheme="minorHAnsi" w:hAnsi="Arial Nova Light" w:cstheme="minorBidi"/>
          <w:highlight w:val="green"/>
        </w:rPr>
        <w:t>networks</w:t>
      </w:r>
      <w:r w:rsidR="00992723" w:rsidRPr="00EF7F4C">
        <w:rPr>
          <w:rFonts w:ascii="Arial Nova Light" w:eastAsiaTheme="minorHAnsi" w:hAnsi="Arial Nova Light" w:cstheme="minorBidi"/>
          <w:highlight w:val="green"/>
        </w:rPr>
        <w:t xml:space="preserve"> </w:t>
      </w:r>
      <w:r w:rsidR="00E953A0" w:rsidRPr="00EF7F4C">
        <w:rPr>
          <w:rFonts w:ascii="Arial Nova Light" w:eastAsiaTheme="minorHAnsi" w:hAnsi="Arial Nova Light" w:cstheme="minorBidi"/>
          <w:highlight w:val="green"/>
        </w:rPr>
        <w:t xml:space="preserve">as “static” </w:t>
      </w:r>
      <w:r w:rsidR="00F65DC8" w:rsidRPr="00EF7F4C">
        <w:rPr>
          <w:rFonts w:ascii="Arial Nova Light" w:eastAsiaTheme="minorHAnsi" w:hAnsi="Arial Nova Light" w:cstheme="minorBidi"/>
          <w:highlight w:val="green"/>
        </w:rPr>
        <w:t>system</w:t>
      </w:r>
      <w:r w:rsidR="00E953A0" w:rsidRPr="00EF7F4C">
        <w:rPr>
          <w:rFonts w:ascii="Arial Nova Light" w:eastAsiaTheme="minorHAnsi" w:hAnsi="Arial Nova Light" w:cstheme="minorBidi"/>
          <w:highlight w:val="green"/>
        </w:rPr>
        <w:t>s</w:t>
      </w:r>
      <w:bookmarkEnd w:id="35"/>
      <w:r w:rsidR="00992723">
        <w:rPr>
          <w:rFonts w:ascii="Arial Nova Light" w:eastAsiaTheme="minorHAnsi" w:hAnsi="Arial Nova Light" w:cstheme="minorBidi"/>
          <w:highlight w:val="green"/>
        </w:rPr>
        <w:t xml:space="preserve"> </w:t>
      </w:r>
      <w:r w:rsidR="00CF04B7">
        <w:rPr>
          <w:rFonts w:ascii="Arial Nova Light" w:eastAsiaTheme="minorHAnsi" w:hAnsi="Arial Nova Light" w:cstheme="minorBidi"/>
          <w:highlight w:val="green"/>
        </w:rPr>
        <w:t xml:space="preserve">with </w:t>
      </w:r>
      <w:r w:rsidR="00992723">
        <w:rPr>
          <w:rFonts w:ascii="Arial Nova Light" w:eastAsiaTheme="minorHAnsi" w:hAnsi="Arial Nova Light" w:cstheme="minorBidi"/>
          <w:highlight w:val="green"/>
        </w:rPr>
        <w:t>average</w:t>
      </w:r>
      <w:r w:rsidR="00CF04B7">
        <w:rPr>
          <w:rFonts w:ascii="Arial Nova Light" w:eastAsiaTheme="minorHAnsi" w:hAnsi="Arial Nova Light" w:cstheme="minorBidi"/>
          <w:highlight w:val="green"/>
        </w:rPr>
        <w:t>d</w:t>
      </w:r>
      <w:r w:rsidR="00992723">
        <w:rPr>
          <w:rFonts w:ascii="Arial Nova Light" w:eastAsiaTheme="minorHAnsi" w:hAnsi="Arial Nova Light" w:cstheme="minorBidi"/>
          <w:highlight w:val="green"/>
        </w:rPr>
        <w:t xml:space="preserve"> connectivity estimates</w:t>
      </w:r>
      <w:r w:rsidR="00E953A0" w:rsidRPr="00EF7F4C">
        <w:rPr>
          <w:rFonts w:ascii="Arial Nova Light" w:eastAsiaTheme="minorHAnsi" w:hAnsi="Arial Nova Light" w:cstheme="minorBidi"/>
          <w:highlight w:val="green"/>
        </w:rPr>
        <w:t xml:space="preserve">, the CAPs capture </w:t>
      </w:r>
      <w:r w:rsidR="00F65DC8" w:rsidRPr="00EF7F4C">
        <w:rPr>
          <w:rFonts w:ascii="Arial Nova Light" w:eastAsiaTheme="minorHAnsi" w:hAnsi="Arial Nova Light" w:cstheme="minorBidi"/>
          <w:highlight w:val="green"/>
        </w:rPr>
        <w:t>dynamic</w:t>
      </w:r>
      <w:r w:rsidR="00E953A0" w:rsidRPr="00EF7F4C">
        <w:rPr>
          <w:rFonts w:ascii="Arial Nova Light" w:eastAsiaTheme="minorHAnsi" w:hAnsi="Arial Nova Light" w:cstheme="minorBidi"/>
          <w:highlight w:val="green"/>
        </w:rPr>
        <w:t xml:space="preserve"> patterns of functional coordination </w:t>
      </w:r>
      <w:r w:rsidR="00CF04B7">
        <w:rPr>
          <w:rFonts w:ascii="Arial Nova Light" w:eastAsiaTheme="minorHAnsi" w:hAnsi="Arial Nova Light" w:cstheme="minorBidi"/>
          <w:highlight w:val="green"/>
        </w:rPr>
        <w:t>that fluctuate</w:t>
      </w:r>
      <w:r w:rsidR="00F65DC8" w:rsidRPr="00EF7F4C">
        <w:rPr>
          <w:rFonts w:ascii="Arial Nova Light" w:eastAsiaTheme="minorHAnsi" w:hAnsi="Arial Nova Light" w:cstheme="minorBidi"/>
          <w:highlight w:val="green"/>
        </w:rPr>
        <w:t xml:space="preserve"> </w:t>
      </w:r>
      <w:r w:rsidR="00E953A0" w:rsidRPr="00EF7F4C">
        <w:rPr>
          <w:rFonts w:ascii="Arial Nova Light" w:eastAsiaTheme="minorHAnsi" w:hAnsi="Arial Nova Light" w:cstheme="minorBidi"/>
          <w:highlight w:val="green"/>
        </w:rPr>
        <w:t>over time</w:t>
      </w:r>
      <w:r w:rsidR="00F65DC8" w:rsidRPr="00EF7F4C">
        <w:rPr>
          <w:rFonts w:ascii="Arial Nova Light" w:eastAsiaTheme="minorHAnsi" w:hAnsi="Arial Nova Light" w:cstheme="minorBidi"/>
          <w:highlight w:val="green"/>
        </w:rPr>
        <w:t xml:space="preserve">. </w:t>
      </w:r>
      <w:r w:rsidR="00992723">
        <w:rPr>
          <w:rFonts w:ascii="Arial Nova Light" w:eastAsiaTheme="minorHAnsi" w:hAnsi="Arial Nova Light" w:cstheme="minorBidi"/>
          <w:highlight w:val="green"/>
        </w:rPr>
        <w:t>Moreover</w:t>
      </w:r>
      <w:r w:rsidR="00F65DC8" w:rsidRPr="00EF7F4C">
        <w:rPr>
          <w:rFonts w:ascii="Arial Nova Light" w:eastAsiaTheme="minorHAnsi" w:hAnsi="Arial Nova Light" w:cstheme="minorBidi"/>
          <w:highlight w:val="green"/>
        </w:rPr>
        <w:t>, th</w:t>
      </w:r>
      <w:r w:rsidR="00CF04B7">
        <w:rPr>
          <w:rFonts w:ascii="Arial Nova Light" w:eastAsiaTheme="minorHAnsi" w:hAnsi="Arial Nova Light" w:cstheme="minorBidi"/>
          <w:highlight w:val="green"/>
        </w:rPr>
        <w:t>is</w:t>
      </w:r>
      <w:r w:rsidR="00F65DC8" w:rsidRPr="00EF7F4C">
        <w:rPr>
          <w:rFonts w:ascii="Arial Nova Light" w:eastAsiaTheme="minorHAnsi" w:hAnsi="Arial Nova Light" w:cstheme="minorBidi"/>
          <w:highlight w:val="green"/>
        </w:rPr>
        <w:t xml:space="preserve"> data-driven approach </w:t>
      </w:r>
      <w:r w:rsidR="00025EE0" w:rsidRPr="00EF7F4C">
        <w:rPr>
          <w:rFonts w:ascii="Arial Nova Light" w:eastAsiaTheme="minorHAnsi" w:hAnsi="Arial Nova Light" w:cstheme="minorBidi"/>
          <w:highlight w:val="green"/>
        </w:rPr>
        <w:t>enable</w:t>
      </w:r>
      <w:r w:rsidR="00992723">
        <w:rPr>
          <w:rFonts w:ascii="Arial Nova Light" w:eastAsiaTheme="minorHAnsi" w:hAnsi="Arial Nova Light" w:cstheme="minorBidi"/>
          <w:highlight w:val="green"/>
        </w:rPr>
        <w:t>d</w:t>
      </w:r>
      <w:r w:rsidR="00025EE0" w:rsidRPr="00EF7F4C">
        <w:rPr>
          <w:rFonts w:ascii="Arial Nova Light" w:eastAsiaTheme="minorHAnsi" w:hAnsi="Arial Nova Light" w:cstheme="minorBidi"/>
          <w:highlight w:val="green"/>
        </w:rPr>
        <w:t xml:space="preserve"> us to </w:t>
      </w:r>
      <w:r w:rsidR="00992723">
        <w:rPr>
          <w:rFonts w:ascii="Arial Nova Light" w:eastAsiaTheme="minorHAnsi" w:hAnsi="Arial Nova Light" w:cstheme="minorBidi"/>
          <w:highlight w:val="green"/>
        </w:rPr>
        <w:t>define</w:t>
      </w:r>
      <w:r w:rsidR="00025EE0" w:rsidRPr="00EF7F4C">
        <w:rPr>
          <w:rFonts w:ascii="Arial Nova Light" w:eastAsiaTheme="minorHAnsi" w:hAnsi="Arial Nova Light" w:cstheme="minorBidi"/>
          <w:highlight w:val="green"/>
        </w:rPr>
        <w:t xml:space="preserve"> </w:t>
      </w:r>
      <w:r w:rsidR="00CF04B7">
        <w:rPr>
          <w:rFonts w:ascii="Arial Nova Light" w:eastAsiaTheme="minorHAnsi" w:hAnsi="Arial Nova Light" w:cstheme="minorBidi"/>
          <w:highlight w:val="green"/>
        </w:rPr>
        <w:t xml:space="preserve">the </w:t>
      </w:r>
      <w:r w:rsidR="009948C1" w:rsidRPr="00EF7F4C">
        <w:rPr>
          <w:rFonts w:ascii="Arial Nova Light" w:eastAsiaTheme="minorHAnsi" w:hAnsi="Arial Nova Light" w:cstheme="minorBidi"/>
          <w:highlight w:val="green"/>
        </w:rPr>
        <w:t>configuration</w:t>
      </w:r>
      <w:r w:rsidR="00992723">
        <w:rPr>
          <w:rFonts w:ascii="Arial Nova Light" w:eastAsiaTheme="minorHAnsi" w:hAnsi="Arial Nova Light" w:cstheme="minorBidi"/>
          <w:highlight w:val="green"/>
        </w:rPr>
        <w:t>s</w:t>
      </w:r>
      <w:r w:rsidR="00025EE0" w:rsidRPr="00EF7F4C">
        <w:rPr>
          <w:rFonts w:ascii="Arial Nova Light" w:eastAsiaTheme="minorHAnsi" w:hAnsi="Arial Nova Light" w:cstheme="minorBidi"/>
          <w:highlight w:val="green"/>
        </w:rPr>
        <w:t xml:space="preserve"> of </w:t>
      </w:r>
      <w:r w:rsidR="00FB4658">
        <w:rPr>
          <w:rFonts w:ascii="Arial Nova Light" w:eastAsiaTheme="minorHAnsi" w:hAnsi="Arial Nova Light" w:cstheme="minorBidi"/>
          <w:highlight w:val="green"/>
        </w:rPr>
        <w:t xml:space="preserve">time-varying </w:t>
      </w:r>
      <w:r w:rsidR="00992723">
        <w:rPr>
          <w:rFonts w:ascii="Arial Nova Light" w:eastAsiaTheme="minorHAnsi" w:hAnsi="Arial Nova Light" w:cstheme="minorBidi"/>
          <w:highlight w:val="green"/>
        </w:rPr>
        <w:t>connectivity</w:t>
      </w:r>
      <w:r w:rsidR="009948C1" w:rsidRPr="00EF7F4C">
        <w:rPr>
          <w:rFonts w:ascii="Arial Nova Light" w:eastAsiaTheme="minorHAnsi" w:hAnsi="Arial Nova Light" w:cstheme="minorBidi"/>
          <w:highlight w:val="green"/>
        </w:rPr>
        <w:t xml:space="preserve"> </w:t>
      </w:r>
      <w:r w:rsidR="00CF04B7">
        <w:rPr>
          <w:rFonts w:ascii="Arial Nova Light" w:eastAsiaTheme="minorHAnsi" w:hAnsi="Arial Nova Light" w:cstheme="minorBidi"/>
          <w:highlight w:val="green"/>
        </w:rPr>
        <w:t>between regions</w:t>
      </w:r>
      <w:r w:rsidR="00992723">
        <w:rPr>
          <w:rFonts w:ascii="Arial Nova Light" w:eastAsiaTheme="minorHAnsi" w:hAnsi="Arial Nova Light" w:cstheme="minorBidi"/>
          <w:highlight w:val="green"/>
        </w:rPr>
        <w:t xml:space="preserve"> </w:t>
      </w:r>
      <w:r w:rsidR="009948C1" w:rsidRPr="00EF7F4C">
        <w:rPr>
          <w:rFonts w:ascii="Arial Nova Light" w:eastAsiaTheme="minorHAnsi" w:hAnsi="Arial Nova Light" w:cstheme="minorBidi"/>
          <w:highlight w:val="green"/>
        </w:rPr>
        <w:t>(i.e., CAPs)</w:t>
      </w:r>
      <w:r w:rsidR="00025EE0" w:rsidRPr="00EF7F4C">
        <w:rPr>
          <w:rFonts w:ascii="Arial Nova Light" w:eastAsiaTheme="minorHAnsi" w:hAnsi="Arial Nova Light" w:cstheme="minorBidi"/>
          <w:highlight w:val="green"/>
        </w:rPr>
        <w:t xml:space="preserve"> which are not </w:t>
      </w:r>
      <w:r w:rsidR="00025EE0" w:rsidRPr="00EF7F4C">
        <w:rPr>
          <w:rFonts w:ascii="Arial Nova Light" w:eastAsiaTheme="minorHAnsi" w:hAnsi="Arial Nova Light" w:cstheme="minorBidi"/>
          <w:highlight w:val="green"/>
        </w:rPr>
        <w:lastRenderedPageBreak/>
        <w:t>captured by traditional methods based on aprioristic compartmentalization of brain</w:t>
      </w:r>
      <w:r w:rsidR="00EF7F4C" w:rsidRPr="00EF7F4C">
        <w:rPr>
          <w:rFonts w:ascii="Arial Nova Light" w:eastAsiaTheme="minorHAnsi" w:hAnsi="Arial Nova Light" w:cstheme="minorBidi"/>
          <w:highlight w:val="green"/>
        </w:rPr>
        <w:t xml:space="preserve"> </w:t>
      </w:r>
      <w:r w:rsidR="00CF04B7">
        <w:rPr>
          <w:rFonts w:ascii="Arial Nova Light" w:eastAsiaTheme="minorHAnsi" w:hAnsi="Arial Nova Light" w:cstheme="minorBidi"/>
          <w:highlight w:val="green"/>
        </w:rPr>
        <w:t xml:space="preserve">areas </w:t>
      </w:r>
      <w:r w:rsidR="00EF7F4C" w:rsidRPr="00EF7F4C">
        <w:rPr>
          <w:rFonts w:ascii="Arial Nova Light" w:eastAsiaTheme="minorHAnsi" w:hAnsi="Arial Nova Light" w:cstheme="minorBidi"/>
          <w:highlight w:val="green"/>
        </w:rPr>
        <w:t>(i.e., functional atlas)</w:t>
      </w:r>
      <w:r w:rsidR="00025EE0" w:rsidRPr="00EF7F4C">
        <w:rPr>
          <w:rFonts w:ascii="Arial Nova Light" w:eastAsiaTheme="minorHAnsi" w:hAnsi="Arial Nova Light" w:cstheme="minorBidi"/>
          <w:highlight w:val="green"/>
        </w:rPr>
        <w:t xml:space="preserve">. </w:t>
      </w:r>
      <w:r w:rsidR="00E46328" w:rsidRPr="00EF7F4C">
        <w:rPr>
          <w:rFonts w:ascii="Arial Nova Light" w:eastAsiaTheme="minorHAnsi" w:hAnsi="Arial Nova Light" w:cstheme="minorBidi"/>
          <w:highlight w:val="green"/>
        </w:rPr>
        <w:t>We leverage the advantages of this approach to identif</w:t>
      </w:r>
      <w:r w:rsidR="00CF04B7">
        <w:rPr>
          <w:rFonts w:ascii="Arial Nova Light" w:eastAsiaTheme="minorHAnsi" w:hAnsi="Arial Nova Light" w:cstheme="minorBidi"/>
          <w:highlight w:val="green"/>
        </w:rPr>
        <w:t>y</w:t>
      </w:r>
      <w:r w:rsidR="00E46328" w:rsidRPr="00EF7F4C">
        <w:rPr>
          <w:rFonts w:ascii="Arial Nova Light" w:eastAsiaTheme="minorHAnsi" w:hAnsi="Arial Nova Light" w:cstheme="minorBidi"/>
          <w:highlight w:val="green"/>
        </w:rPr>
        <w:t xml:space="preserve"> emotion-responsive brain networks that dynamically </w:t>
      </w:r>
      <w:proofErr w:type="gramStart"/>
      <w:r w:rsidR="00E46328" w:rsidRPr="00EF7F4C">
        <w:rPr>
          <w:rFonts w:ascii="Arial Nova Light" w:eastAsiaTheme="minorHAnsi" w:hAnsi="Arial Nova Light" w:cstheme="minorBidi"/>
          <w:highlight w:val="green"/>
        </w:rPr>
        <w:t>fluctuated</w:t>
      </w:r>
      <w:proofErr w:type="gramEnd"/>
      <w:r w:rsidR="00E46328" w:rsidRPr="00EF7F4C">
        <w:rPr>
          <w:rFonts w:ascii="Arial Nova Light" w:eastAsiaTheme="minorHAnsi" w:hAnsi="Arial Nova Light" w:cstheme="minorBidi"/>
          <w:highlight w:val="green"/>
        </w:rPr>
        <w:t xml:space="preserve"> across conditions and </w:t>
      </w:r>
      <w:r w:rsidR="00CF04B7">
        <w:rPr>
          <w:rFonts w:ascii="Arial Nova Light" w:eastAsiaTheme="minorHAnsi" w:hAnsi="Arial Nova Light" w:cstheme="minorBidi"/>
          <w:highlight w:val="green"/>
        </w:rPr>
        <w:t xml:space="preserve">then </w:t>
      </w:r>
      <w:r w:rsidR="00E46328" w:rsidRPr="00EF7F4C">
        <w:rPr>
          <w:rFonts w:ascii="Arial Nova Light" w:eastAsiaTheme="minorHAnsi" w:hAnsi="Arial Nova Light" w:cstheme="minorBidi"/>
          <w:highlight w:val="green"/>
        </w:rPr>
        <w:t>examine their reciprocal relationships</w:t>
      </w:r>
      <w:r w:rsidR="00FB4658">
        <w:rPr>
          <w:rFonts w:ascii="Arial Nova Light" w:eastAsiaTheme="minorHAnsi" w:hAnsi="Arial Nova Light" w:cstheme="minorBidi"/>
          <w:highlight w:val="green"/>
        </w:rPr>
        <w:t xml:space="preserve"> as well as their link to behavioral performance</w:t>
      </w:r>
      <w:r w:rsidR="00E46328" w:rsidRPr="00EF7F4C">
        <w:rPr>
          <w:rFonts w:ascii="Arial Nova Light" w:eastAsiaTheme="minorHAnsi" w:hAnsi="Arial Nova Light" w:cstheme="minorBidi"/>
          <w:highlight w:val="green"/>
        </w:rPr>
        <w:t>.</w:t>
      </w:r>
    </w:p>
    <w:p w14:paraId="6D9AE7EA" w14:textId="446B6E76" w:rsidR="00360452" w:rsidRDefault="00D2110C" w:rsidP="00360452">
      <w:pPr>
        <w:spacing w:afterLines="120" w:after="288" w:line="480" w:lineRule="auto"/>
        <w:jc w:val="both"/>
        <w:rPr>
          <w:rFonts w:ascii="Arial Nova Light" w:eastAsiaTheme="minorHAnsi" w:hAnsi="Arial Nova Light" w:cstheme="minorBidi"/>
        </w:rPr>
      </w:pPr>
      <w:r>
        <w:rPr>
          <w:rFonts w:ascii="Arial Nova Light" w:eastAsiaTheme="minorHAnsi" w:hAnsi="Arial Nova Light" w:cstheme="minorBidi"/>
        </w:rPr>
        <w:t>The</w:t>
      </w:r>
      <w:r w:rsidR="008F3DED" w:rsidRPr="008F3DED">
        <w:rPr>
          <w:rFonts w:ascii="Arial Nova Light" w:eastAsiaTheme="minorHAnsi" w:hAnsi="Arial Nova Light" w:cstheme="minorBidi"/>
        </w:rPr>
        <w:t xml:space="preserve"> “consensus” algorithm (see </w:t>
      </w:r>
      <w:r w:rsidR="008F3DED" w:rsidRPr="00BD67CF">
        <w:rPr>
          <w:rFonts w:ascii="Arial Nova Light" w:eastAsiaTheme="minorHAnsi" w:hAnsi="Arial Nova Light" w:cstheme="minorBidi"/>
        </w:rPr>
        <w:t xml:space="preserve">pipeline in </w:t>
      </w:r>
      <w:r w:rsidR="00BD67CF" w:rsidRPr="00BD67CF">
        <w:rPr>
          <w:rFonts w:ascii="Arial Nova" w:eastAsiaTheme="minorHAnsi" w:hAnsi="Arial Nova" w:cstheme="minorBidi"/>
          <w:b/>
          <w:bCs/>
        </w:rPr>
        <w:t>Figure 2</w:t>
      </w:r>
      <w:r w:rsidR="00BD67CF">
        <w:rPr>
          <w:rFonts w:ascii="Arial Nova Light" w:eastAsiaTheme="minorHAnsi" w:hAnsi="Arial Nova Light" w:cstheme="minorBidi"/>
        </w:rPr>
        <w:t>)</w:t>
      </w:r>
      <w:r w:rsidR="00BD67CF">
        <w:rPr>
          <w:rFonts w:ascii="Arial Nova" w:eastAsiaTheme="minorHAnsi" w:hAnsi="Arial Nova" w:cstheme="minorBidi"/>
          <w:b/>
          <w:bCs/>
        </w:rPr>
        <w:t xml:space="preserve"> </w:t>
      </w:r>
      <w:r w:rsidR="008F3DED" w:rsidRPr="00BD67CF">
        <w:rPr>
          <w:rFonts w:ascii="Arial Nova Light" w:eastAsiaTheme="minorHAnsi" w:hAnsi="Arial Nova Light" w:cstheme="minorBidi"/>
        </w:rPr>
        <w:t>indicated</w:t>
      </w:r>
      <w:r w:rsidR="008F3DED" w:rsidRPr="008F3DED">
        <w:rPr>
          <w:rFonts w:ascii="Arial Nova Light" w:eastAsiaTheme="minorHAnsi" w:hAnsi="Arial Nova Light" w:cstheme="minorBidi"/>
        </w:rPr>
        <w:t xml:space="preserve"> K=5 as the optimal number of </w:t>
      </w:r>
      <w:r w:rsidR="00CF04B7">
        <w:rPr>
          <w:rFonts w:ascii="Arial Nova Light" w:eastAsiaTheme="minorHAnsi" w:hAnsi="Arial Nova Light" w:cstheme="minorBidi"/>
        </w:rPr>
        <w:t xml:space="preserve">CAP </w:t>
      </w:r>
      <w:r w:rsidR="00AE3585">
        <w:rPr>
          <w:rFonts w:ascii="Arial Nova Light" w:eastAsiaTheme="minorHAnsi" w:hAnsi="Arial Nova Light" w:cstheme="minorBidi"/>
        </w:rPr>
        <w:t>s</w:t>
      </w:r>
      <w:r w:rsidR="008F3DED" w:rsidRPr="008F3DED">
        <w:rPr>
          <w:rFonts w:ascii="Arial Nova Light" w:eastAsiaTheme="minorHAnsi" w:hAnsi="Arial Nova Light" w:cstheme="minorBidi"/>
        </w:rPr>
        <w:t xml:space="preserve">olutions, including </w:t>
      </w:r>
      <w:r w:rsidR="00AE3585" w:rsidRPr="008F3DED">
        <w:rPr>
          <w:rFonts w:ascii="Arial Nova Light" w:eastAsiaTheme="minorHAnsi" w:hAnsi="Arial Nova Light" w:cstheme="minorBidi"/>
        </w:rPr>
        <w:t>four</w:t>
      </w:r>
      <w:r w:rsidR="008F3DED" w:rsidRPr="008F3DED">
        <w:rPr>
          <w:rFonts w:ascii="Arial Nova Light" w:eastAsiaTheme="minorHAnsi" w:hAnsi="Arial Nova Light" w:cstheme="minorBidi"/>
        </w:rPr>
        <w:t xml:space="preserve"> overlapping with functionally distinct networks and one more diffuse</w:t>
      </w:r>
      <w:r w:rsidR="006B333D">
        <w:rPr>
          <w:rFonts w:ascii="Arial Nova Light" w:eastAsiaTheme="minorHAnsi" w:hAnsi="Arial Nova Light" w:cstheme="minorBidi"/>
        </w:rPr>
        <w:t>,</w:t>
      </w:r>
      <w:r w:rsidR="008F3DED" w:rsidRPr="008F3DED">
        <w:rPr>
          <w:rFonts w:ascii="Arial Nova Light" w:eastAsiaTheme="minorHAnsi" w:hAnsi="Arial Nova Light" w:cstheme="minorBidi"/>
        </w:rPr>
        <w:t xml:space="preserve"> presumably corresponding to noise artifacts. </w:t>
      </w:r>
      <w:r w:rsidR="008F3DED">
        <w:rPr>
          <w:rFonts w:ascii="Arial Nova Light" w:eastAsiaTheme="minorHAnsi" w:hAnsi="Arial Nova Light" w:cstheme="minorBidi"/>
        </w:rPr>
        <w:t xml:space="preserve">Subsequently, the </w:t>
      </w:r>
      <w:r w:rsidR="008F3DED" w:rsidRPr="00FC504B">
        <w:rPr>
          <w:rFonts w:ascii="Arial Nova Light" w:hAnsi="Arial Nova Light" w:cs="Calibri"/>
        </w:rPr>
        <w:t>consistency and reliability</w:t>
      </w:r>
      <w:r w:rsidR="008F3DED">
        <w:rPr>
          <w:rFonts w:ascii="Arial Nova Light" w:hAnsi="Arial Nova Light" w:cs="Calibri"/>
        </w:rPr>
        <w:t xml:space="preserve"> of these networks </w:t>
      </w:r>
      <w:r w:rsidR="008F3DED">
        <w:rPr>
          <w:rFonts w:ascii="Arial Nova Light" w:eastAsiaTheme="minorHAnsi" w:hAnsi="Arial Nova Light" w:cstheme="minorBidi"/>
        </w:rPr>
        <w:t>(</w:t>
      </w:r>
      <w:r w:rsidR="008F3DED" w:rsidRPr="001F65FA">
        <w:rPr>
          <w:rFonts w:ascii="Arial Nova Light" w:eastAsiaTheme="minorHAnsi" w:hAnsi="Arial Nova Light" w:cstheme="minorBidi"/>
          <w:i/>
          <w:iCs/>
        </w:rPr>
        <w:t>i.e.,</w:t>
      </w:r>
      <w:r w:rsidR="008F3DED">
        <w:rPr>
          <w:rFonts w:ascii="Arial Nova Light" w:eastAsiaTheme="minorHAnsi" w:hAnsi="Arial Nova Light" w:cstheme="minorBidi"/>
        </w:rPr>
        <w:t xml:space="preserve"> CAPs) </w:t>
      </w:r>
      <w:r w:rsidR="008F3DED">
        <w:rPr>
          <w:rFonts w:ascii="Arial Nova Light" w:hAnsi="Arial Nova Light" w:cs="Calibri"/>
        </w:rPr>
        <w:t>w</w:t>
      </w:r>
      <w:r w:rsidR="006B333D">
        <w:rPr>
          <w:rFonts w:ascii="Arial Nova Light" w:hAnsi="Arial Nova Light" w:cs="Calibri"/>
        </w:rPr>
        <w:t>ere</w:t>
      </w:r>
      <w:r w:rsidR="008F3DED">
        <w:rPr>
          <w:rFonts w:ascii="Arial Nova Light" w:hAnsi="Arial Nova Light" w:cs="Calibri"/>
        </w:rPr>
        <w:t xml:space="preserve"> validated with </w:t>
      </w:r>
      <w:r w:rsidR="00D22CC0">
        <w:rPr>
          <w:rFonts w:ascii="Arial Nova Light" w:eastAsiaTheme="minorHAnsi" w:hAnsi="Arial Nova Light" w:cstheme="minorBidi"/>
        </w:rPr>
        <w:t>further</w:t>
      </w:r>
      <w:r w:rsidR="00632580">
        <w:rPr>
          <w:rFonts w:ascii="Arial Nova Light" w:eastAsiaTheme="minorHAnsi" w:hAnsi="Arial Nova Light" w:cstheme="minorBidi"/>
        </w:rPr>
        <w:t xml:space="preserve"> </w:t>
      </w:r>
      <w:r w:rsidR="001F65FA">
        <w:rPr>
          <w:rFonts w:ascii="Arial Nova Light" w:eastAsiaTheme="minorHAnsi" w:hAnsi="Arial Nova Light" w:cstheme="minorBidi"/>
        </w:rPr>
        <w:t>k-mean</w:t>
      </w:r>
      <w:r w:rsidR="00F81E9D">
        <w:rPr>
          <w:rFonts w:ascii="Arial Nova Light" w:eastAsiaTheme="minorHAnsi" w:hAnsi="Arial Nova Light" w:cstheme="minorBidi"/>
        </w:rPr>
        <w:t>s</w:t>
      </w:r>
      <w:r w:rsidR="001F65FA">
        <w:rPr>
          <w:rFonts w:ascii="Arial Nova Light" w:eastAsiaTheme="minorHAnsi" w:hAnsi="Arial Nova Light" w:cstheme="minorBidi"/>
        </w:rPr>
        <w:t xml:space="preserve"> </w:t>
      </w:r>
      <w:r w:rsidR="00632580">
        <w:rPr>
          <w:rFonts w:ascii="Arial Nova Light" w:eastAsiaTheme="minorHAnsi" w:hAnsi="Arial Nova Light" w:cstheme="minorBidi"/>
        </w:rPr>
        <w:t>solutions</w:t>
      </w:r>
      <w:r w:rsidR="001F65FA">
        <w:rPr>
          <w:rFonts w:ascii="Arial Nova Light" w:eastAsiaTheme="minorHAnsi" w:hAnsi="Arial Nova Light" w:cstheme="minorBidi"/>
        </w:rPr>
        <w:t xml:space="preserve"> (</w:t>
      </w:r>
      <w:bookmarkStart w:id="36" w:name="_Hlk111124782"/>
      <w:r w:rsidR="001F65FA">
        <w:rPr>
          <w:rFonts w:ascii="Arial Nova Light" w:eastAsiaTheme="minorHAnsi" w:hAnsi="Arial Nova Light" w:cstheme="minorBidi"/>
        </w:rPr>
        <w:t>k=3,</w:t>
      </w:r>
      <w:r w:rsidR="00632580">
        <w:rPr>
          <w:rFonts w:ascii="Arial Nova Light" w:eastAsiaTheme="minorHAnsi" w:hAnsi="Arial Nova Light" w:cstheme="minorBidi"/>
        </w:rPr>
        <w:t xml:space="preserve"> </w:t>
      </w:r>
      <w:r w:rsidR="001F65FA">
        <w:rPr>
          <w:rFonts w:ascii="Arial Nova Light" w:eastAsiaTheme="minorHAnsi" w:hAnsi="Arial Nova Light" w:cstheme="minorBidi"/>
        </w:rPr>
        <w:t>k=4, k=5, k=6, k=8,</w:t>
      </w:r>
      <w:r w:rsidR="001F65FA" w:rsidRPr="001F65FA">
        <w:rPr>
          <w:rFonts w:ascii="Arial Nova Light" w:eastAsiaTheme="minorHAnsi" w:hAnsi="Arial Nova Light" w:cstheme="minorBidi"/>
        </w:rPr>
        <w:t xml:space="preserve"> </w:t>
      </w:r>
      <w:r w:rsidR="001F65FA">
        <w:rPr>
          <w:rFonts w:ascii="Arial Nova Light" w:eastAsiaTheme="minorHAnsi" w:hAnsi="Arial Nova Light" w:cstheme="minorBidi"/>
        </w:rPr>
        <w:t>k=12</w:t>
      </w:r>
      <w:bookmarkEnd w:id="36"/>
      <w:r w:rsidR="001F65FA">
        <w:rPr>
          <w:rFonts w:ascii="Arial Nova Light" w:eastAsiaTheme="minorHAnsi" w:hAnsi="Arial Nova Light" w:cstheme="minorBidi"/>
        </w:rPr>
        <w:t>)</w:t>
      </w:r>
      <w:r w:rsidR="00B166B2" w:rsidRPr="00CB1A6B">
        <w:rPr>
          <w:rFonts w:ascii="Arial Nova Light" w:eastAsiaTheme="minorHAnsi" w:hAnsi="Arial Nova Light" w:cstheme="minorBidi"/>
        </w:rPr>
        <w:t xml:space="preserve">. </w:t>
      </w:r>
      <w:r w:rsidR="00D22CC0">
        <w:rPr>
          <w:rFonts w:ascii="Arial Nova Light" w:eastAsiaTheme="minorHAnsi" w:hAnsi="Arial Nova Light" w:cstheme="minorBidi"/>
        </w:rPr>
        <w:t>This</w:t>
      </w:r>
      <w:r w:rsidR="00F8480A">
        <w:rPr>
          <w:rFonts w:ascii="Arial Nova Light" w:eastAsiaTheme="minorHAnsi" w:hAnsi="Arial Nova Light" w:cstheme="minorBidi"/>
        </w:rPr>
        <w:t xml:space="preserve"> intercluster similarity </w:t>
      </w:r>
      <w:r w:rsidR="00FC504B">
        <w:rPr>
          <w:rFonts w:ascii="Arial Nova Light" w:eastAsiaTheme="minorHAnsi" w:hAnsi="Arial Nova Light" w:cstheme="minorBidi"/>
        </w:rPr>
        <w:t xml:space="preserve">analysis </w:t>
      </w:r>
      <w:r w:rsidR="00902E09">
        <w:rPr>
          <w:rFonts w:ascii="Arial Nova Light" w:eastAsiaTheme="minorHAnsi" w:hAnsi="Arial Nova Light" w:cstheme="minorBidi"/>
        </w:rPr>
        <w:t>(measured by voxel-wise Pearson distance</w:t>
      </w:r>
      <w:r w:rsidR="00371680">
        <w:rPr>
          <w:rFonts w:ascii="Arial Nova Light" w:eastAsiaTheme="minorHAnsi" w:hAnsi="Arial Nova Light" w:cstheme="minorBidi"/>
        </w:rPr>
        <w:t xml:space="preserve"> between maps</w:t>
      </w:r>
      <w:r w:rsidR="00902E09">
        <w:rPr>
          <w:rFonts w:ascii="Arial Nova Light" w:eastAsiaTheme="minorHAnsi" w:hAnsi="Arial Nova Light" w:cstheme="minorBidi"/>
        </w:rPr>
        <w:t xml:space="preserve">) revealed </w:t>
      </w:r>
      <w:r w:rsidR="00371680">
        <w:rPr>
          <w:rFonts w:ascii="Arial Nova Light" w:eastAsiaTheme="minorHAnsi" w:hAnsi="Arial Nova Light" w:cstheme="minorBidi"/>
        </w:rPr>
        <w:t xml:space="preserve">that the first </w:t>
      </w:r>
      <w:r w:rsidR="00B518FA">
        <w:rPr>
          <w:rFonts w:ascii="Arial Nova Light" w:eastAsiaTheme="minorHAnsi" w:hAnsi="Arial Nova Light" w:cstheme="minorBidi"/>
        </w:rPr>
        <w:t>four</w:t>
      </w:r>
      <w:r w:rsidR="00371680">
        <w:rPr>
          <w:rFonts w:ascii="Arial Nova Light" w:eastAsiaTheme="minorHAnsi" w:hAnsi="Arial Nova Light" w:cstheme="minorBidi"/>
        </w:rPr>
        <w:t xml:space="preserve"> </w:t>
      </w:r>
      <w:r w:rsidR="00902E09">
        <w:rPr>
          <w:rFonts w:ascii="Arial Nova Light" w:eastAsiaTheme="minorHAnsi" w:hAnsi="Arial Nova Light" w:cstheme="minorBidi"/>
        </w:rPr>
        <w:t xml:space="preserve">CAPs </w:t>
      </w:r>
      <w:r w:rsidR="00371680">
        <w:rPr>
          <w:rFonts w:ascii="Arial Nova Light" w:eastAsiaTheme="minorHAnsi" w:hAnsi="Arial Nova Light" w:cstheme="minorBidi"/>
        </w:rPr>
        <w:t xml:space="preserve">had </w:t>
      </w:r>
      <w:r w:rsidR="00902E09">
        <w:rPr>
          <w:rFonts w:ascii="Arial Nova Light" w:eastAsiaTheme="minorHAnsi" w:hAnsi="Arial Nova Light" w:cstheme="minorBidi"/>
        </w:rPr>
        <w:t xml:space="preserve">the greatest spatial </w:t>
      </w:r>
      <w:r w:rsidR="00020321">
        <w:rPr>
          <w:rFonts w:ascii="Arial Nova Light" w:eastAsiaTheme="minorHAnsi" w:hAnsi="Arial Nova Light" w:cstheme="minorBidi"/>
        </w:rPr>
        <w:t xml:space="preserve">consistency across </w:t>
      </w:r>
      <w:r w:rsidR="00371680">
        <w:rPr>
          <w:rFonts w:ascii="Arial Nova Light" w:eastAsiaTheme="minorHAnsi" w:hAnsi="Arial Nova Light" w:cstheme="minorBidi"/>
        </w:rPr>
        <w:t xml:space="preserve">different </w:t>
      </w:r>
      <w:r w:rsidR="00020321">
        <w:rPr>
          <w:rFonts w:ascii="Arial Nova Light" w:eastAsiaTheme="minorHAnsi" w:hAnsi="Arial Nova Light" w:cstheme="minorBidi"/>
        </w:rPr>
        <w:t>K-mean</w:t>
      </w:r>
      <w:r w:rsidR="00E21F10">
        <w:rPr>
          <w:rFonts w:ascii="Arial Nova Light" w:eastAsiaTheme="minorHAnsi" w:hAnsi="Arial Nova Light" w:cstheme="minorBidi"/>
        </w:rPr>
        <w:t>s</w:t>
      </w:r>
      <w:r w:rsidR="00020321">
        <w:rPr>
          <w:rFonts w:ascii="Arial Nova Light" w:eastAsiaTheme="minorHAnsi" w:hAnsi="Arial Nova Light" w:cstheme="minorBidi"/>
        </w:rPr>
        <w:t xml:space="preserve"> solutions. Namely, </w:t>
      </w:r>
      <w:r w:rsidR="00371680">
        <w:rPr>
          <w:rFonts w:ascii="Arial Nova Light" w:eastAsiaTheme="minorHAnsi" w:hAnsi="Arial Nova Light" w:cstheme="minorBidi"/>
        </w:rPr>
        <w:t xml:space="preserve">the </w:t>
      </w:r>
      <w:r w:rsidR="00B518FA">
        <w:rPr>
          <w:rFonts w:ascii="Arial Nova Light" w:eastAsiaTheme="minorHAnsi" w:hAnsi="Arial Nova Light" w:cstheme="minorBidi"/>
        </w:rPr>
        <w:t>four</w:t>
      </w:r>
      <w:r w:rsidR="00371680">
        <w:rPr>
          <w:rFonts w:ascii="Arial Nova Light" w:eastAsiaTheme="minorHAnsi" w:hAnsi="Arial Nova Light" w:cstheme="minorBidi"/>
        </w:rPr>
        <w:t xml:space="preserve"> </w:t>
      </w:r>
      <w:r w:rsidR="00D22CC0">
        <w:rPr>
          <w:rFonts w:ascii="Arial Nova Light" w:eastAsiaTheme="minorHAnsi" w:hAnsi="Arial Nova Light" w:cstheme="minorBidi"/>
        </w:rPr>
        <w:t>CAP</w:t>
      </w:r>
      <w:r w:rsidR="00020321">
        <w:rPr>
          <w:rFonts w:ascii="Arial Nova Light" w:eastAsiaTheme="minorHAnsi" w:hAnsi="Arial Nova Light" w:cstheme="minorBidi"/>
        </w:rPr>
        <w:t xml:space="preserve">s </w:t>
      </w:r>
      <w:r w:rsidR="00FC504B">
        <w:rPr>
          <w:rFonts w:ascii="Arial Nova Light" w:eastAsiaTheme="minorHAnsi" w:hAnsi="Arial Nova Light" w:cstheme="minorBidi"/>
        </w:rPr>
        <w:t>from</w:t>
      </w:r>
      <w:r w:rsidR="00020321">
        <w:rPr>
          <w:rFonts w:ascii="Arial Nova Light" w:eastAsiaTheme="minorHAnsi" w:hAnsi="Arial Nova Light" w:cstheme="minorBidi"/>
        </w:rPr>
        <w:t xml:space="preserve"> </w:t>
      </w:r>
      <w:r w:rsidR="00371680">
        <w:rPr>
          <w:rFonts w:ascii="Arial Nova Light" w:eastAsiaTheme="minorHAnsi" w:hAnsi="Arial Nova Light" w:cstheme="minorBidi"/>
        </w:rPr>
        <w:t>the</w:t>
      </w:r>
      <w:r w:rsidR="00020321">
        <w:rPr>
          <w:rFonts w:ascii="Arial Nova Light" w:eastAsiaTheme="minorHAnsi" w:hAnsi="Arial Nova Light" w:cstheme="minorBidi"/>
        </w:rPr>
        <w:t xml:space="preserve"> reference clustering (k=5)</w:t>
      </w:r>
      <w:r w:rsidR="00230AB4">
        <w:rPr>
          <w:rFonts w:ascii="Arial Nova Light" w:eastAsiaTheme="minorHAnsi" w:hAnsi="Arial Nova Light" w:cstheme="minorBidi"/>
        </w:rPr>
        <w:t xml:space="preserve"> showed </w:t>
      </w:r>
      <w:r w:rsidR="00371680">
        <w:rPr>
          <w:rFonts w:ascii="Arial Nova Light" w:eastAsiaTheme="minorHAnsi" w:hAnsi="Arial Nova Light" w:cstheme="minorBidi"/>
        </w:rPr>
        <w:t xml:space="preserve">very </w:t>
      </w:r>
      <w:r w:rsidR="00230AB4">
        <w:rPr>
          <w:rFonts w:ascii="Arial Nova Light" w:eastAsiaTheme="minorHAnsi" w:hAnsi="Arial Nova Light" w:cstheme="minorBidi"/>
        </w:rPr>
        <w:t>high</w:t>
      </w:r>
      <w:r w:rsidR="00020321">
        <w:rPr>
          <w:rFonts w:ascii="Arial Nova Light" w:eastAsiaTheme="minorHAnsi" w:hAnsi="Arial Nova Light" w:cstheme="minorBidi"/>
        </w:rPr>
        <w:t xml:space="preserve"> </w:t>
      </w:r>
      <w:r w:rsidR="00902E09">
        <w:rPr>
          <w:rFonts w:ascii="Arial Nova Light" w:eastAsiaTheme="minorHAnsi" w:hAnsi="Arial Nova Light" w:cstheme="minorBidi"/>
        </w:rPr>
        <w:t>overlap (</w:t>
      </w:r>
      <w:r w:rsidR="00020321">
        <w:rPr>
          <w:rFonts w:ascii="Arial Nova Light" w:eastAsiaTheme="minorHAnsi" w:hAnsi="Arial Nova Light" w:cstheme="minorBidi"/>
        </w:rPr>
        <w:t>mean=90%)</w:t>
      </w:r>
      <w:r w:rsidR="00230AB4">
        <w:rPr>
          <w:rFonts w:ascii="Arial Nova Light" w:eastAsiaTheme="minorHAnsi" w:hAnsi="Arial Nova Light" w:cstheme="minorBidi"/>
        </w:rPr>
        <w:t xml:space="preserve"> with </w:t>
      </w:r>
      <w:r w:rsidR="00371680">
        <w:rPr>
          <w:rFonts w:ascii="Arial Nova Light" w:eastAsiaTheme="minorHAnsi" w:hAnsi="Arial Nova Light" w:cstheme="minorBidi"/>
        </w:rPr>
        <w:t xml:space="preserve">similar </w:t>
      </w:r>
      <w:r w:rsidR="00D22CC0">
        <w:rPr>
          <w:rFonts w:ascii="Arial Nova Light" w:eastAsiaTheme="minorHAnsi" w:hAnsi="Arial Nova Light" w:cstheme="minorBidi"/>
        </w:rPr>
        <w:t>CAP</w:t>
      </w:r>
      <w:r w:rsidR="00230AB4">
        <w:rPr>
          <w:rFonts w:ascii="Arial Nova Light" w:eastAsiaTheme="minorHAnsi" w:hAnsi="Arial Nova Light" w:cstheme="minorBidi"/>
        </w:rPr>
        <w:t xml:space="preserve">s </w:t>
      </w:r>
      <w:r w:rsidR="00371680">
        <w:rPr>
          <w:rFonts w:ascii="Arial Nova Light" w:eastAsiaTheme="minorHAnsi" w:hAnsi="Arial Nova Light" w:cstheme="minorBidi"/>
        </w:rPr>
        <w:t xml:space="preserve">resulting from </w:t>
      </w:r>
      <w:r w:rsidR="00230AB4">
        <w:rPr>
          <w:rFonts w:ascii="Arial Nova Light" w:eastAsiaTheme="minorHAnsi" w:hAnsi="Arial Nova Light" w:cstheme="minorBidi"/>
        </w:rPr>
        <w:t xml:space="preserve">different </w:t>
      </w:r>
      <w:r w:rsidR="00E21F10">
        <w:rPr>
          <w:rFonts w:ascii="Arial Nova Light" w:eastAsiaTheme="minorHAnsi" w:hAnsi="Arial Nova Light" w:cstheme="minorBidi"/>
        </w:rPr>
        <w:t>k-means</w:t>
      </w:r>
      <w:r w:rsidR="00230AB4">
        <w:rPr>
          <w:rFonts w:ascii="Arial Nova Light" w:eastAsiaTheme="minorHAnsi" w:hAnsi="Arial Nova Light" w:cstheme="minorBidi"/>
        </w:rPr>
        <w:t xml:space="preserve"> </w:t>
      </w:r>
      <w:r w:rsidR="00371680">
        <w:rPr>
          <w:rFonts w:ascii="Arial Nova Light" w:eastAsiaTheme="minorHAnsi" w:hAnsi="Arial Nova Light" w:cstheme="minorBidi"/>
        </w:rPr>
        <w:t xml:space="preserve">solutions </w:t>
      </w:r>
      <w:r w:rsidR="00230AB4">
        <w:rPr>
          <w:rFonts w:ascii="Arial Nova Light" w:eastAsiaTheme="minorHAnsi" w:hAnsi="Arial Nova Light" w:cstheme="minorBidi"/>
        </w:rPr>
        <w:t>(</w:t>
      </w:r>
      <w:r w:rsidR="00230AB4" w:rsidRPr="00230AB4">
        <w:rPr>
          <w:rFonts w:ascii="Arial Nova" w:eastAsiaTheme="minorHAnsi" w:hAnsi="Arial Nova" w:cstheme="minorBidi"/>
          <w:b/>
          <w:bCs/>
        </w:rPr>
        <w:t>Figure S</w:t>
      </w:r>
      <w:r w:rsidR="007C122D">
        <w:rPr>
          <w:rFonts w:ascii="Arial Nova" w:eastAsiaTheme="minorHAnsi" w:hAnsi="Arial Nova" w:cstheme="minorBidi"/>
          <w:b/>
          <w:bCs/>
        </w:rPr>
        <w:t>3</w:t>
      </w:r>
      <w:r w:rsidR="00230AB4">
        <w:rPr>
          <w:rFonts w:ascii="Arial Nova Light" w:eastAsiaTheme="minorHAnsi" w:hAnsi="Arial Nova Light" w:cstheme="minorBidi"/>
        </w:rPr>
        <w:t xml:space="preserve">). </w:t>
      </w:r>
      <w:r w:rsidR="00B06E36">
        <w:rPr>
          <w:rFonts w:ascii="Arial Nova Light" w:eastAsiaTheme="minorHAnsi" w:hAnsi="Arial Nova Light" w:cstheme="minorBidi"/>
        </w:rPr>
        <w:t>Notably</w:t>
      </w:r>
      <w:r w:rsidR="00230AB4">
        <w:rPr>
          <w:rFonts w:ascii="Arial Nova Light" w:eastAsiaTheme="minorHAnsi" w:hAnsi="Arial Nova Light" w:cstheme="minorBidi"/>
        </w:rPr>
        <w:t>, t</w:t>
      </w:r>
      <w:r w:rsidR="00B166B2" w:rsidRPr="00CB1A6B">
        <w:rPr>
          <w:rFonts w:ascii="Arial Nova Light" w:eastAsiaTheme="minorHAnsi" w:hAnsi="Arial Nova Light" w:cstheme="minorBidi"/>
        </w:rPr>
        <w:t xml:space="preserve">he anatomical spatial configuration of these </w:t>
      </w:r>
      <w:r w:rsidR="00B518FA">
        <w:rPr>
          <w:rFonts w:ascii="Arial Nova Light" w:eastAsiaTheme="minorHAnsi" w:hAnsi="Arial Nova Light" w:cstheme="minorBidi"/>
        </w:rPr>
        <w:t xml:space="preserve">four </w:t>
      </w:r>
      <w:r w:rsidR="00B166B2" w:rsidRPr="00CB1A6B">
        <w:rPr>
          <w:rFonts w:ascii="Arial Nova Light" w:eastAsiaTheme="minorHAnsi" w:hAnsi="Arial Nova Light" w:cstheme="minorBidi"/>
        </w:rPr>
        <w:t>CAPs resembled several well-known intrinsic functional networks (</w:t>
      </w:r>
      <w:r w:rsidR="00B166B2" w:rsidRPr="00CB1A6B">
        <w:rPr>
          <w:rFonts w:ascii="Arial Nova" w:hAnsi="Arial Nova"/>
          <w:b/>
          <w:bCs/>
        </w:rPr>
        <w:t xml:space="preserve">Figure </w:t>
      </w:r>
      <w:r w:rsidR="00F1764A">
        <w:rPr>
          <w:rFonts w:ascii="Arial Nova" w:hAnsi="Arial Nova"/>
          <w:b/>
          <w:bCs/>
          <w:noProof/>
        </w:rPr>
        <w:t>3</w:t>
      </w:r>
      <w:r w:rsidR="006E1CBF">
        <w:rPr>
          <w:rFonts w:ascii="Arial Nova" w:eastAsiaTheme="minorHAnsi" w:hAnsi="Arial Nova" w:cstheme="minorBidi"/>
          <w:b/>
          <w:bCs/>
        </w:rPr>
        <w:t>A</w:t>
      </w:r>
      <w:r w:rsidR="00B166B2" w:rsidRPr="00CB1A6B">
        <w:rPr>
          <w:rFonts w:ascii="Arial Nova" w:eastAsiaTheme="minorHAnsi" w:hAnsi="Arial Nova" w:cstheme="minorBidi"/>
          <w:b/>
          <w:bCs/>
        </w:rPr>
        <w:t>)</w:t>
      </w:r>
      <w:r w:rsidR="00B166B2" w:rsidRPr="00CB1A6B">
        <w:rPr>
          <w:rFonts w:ascii="Arial Nova Light" w:eastAsiaTheme="minorHAnsi" w:hAnsi="Arial Nova Light" w:cstheme="minorBidi"/>
        </w:rPr>
        <w:t xml:space="preserve"> as described in previous studies</w:t>
      </w:r>
      <w:r w:rsidR="00D97685" w:rsidRPr="00D97685">
        <w:rPr>
          <w:rFonts w:ascii="Arial Nova Light" w:eastAsiaTheme="minorHAnsi" w:hAnsi="Arial Nova Light" w:cstheme="minorBidi"/>
          <w:noProof/>
          <w:vertAlign w:val="superscript"/>
        </w:rPr>
        <w:t>93</w:t>
      </w:r>
      <w:r w:rsidR="00B166B2" w:rsidRPr="00CB1A6B">
        <w:rPr>
          <w:rFonts w:ascii="Arial Nova Light" w:eastAsiaTheme="minorHAnsi" w:hAnsi="Arial Nova Light" w:cstheme="minorBidi"/>
        </w:rPr>
        <w:t xml:space="preserve">. Each </w:t>
      </w:r>
      <w:r w:rsidR="00B518FA">
        <w:rPr>
          <w:rFonts w:ascii="Arial Nova Light" w:eastAsiaTheme="minorHAnsi" w:hAnsi="Arial Nova Light" w:cstheme="minorBidi"/>
        </w:rPr>
        <w:t>of them</w:t>
      </w:r>
      <w:r w:rsidR="00B166B2" w:rsidRPr="00CB1A6B">
        <w:rPr>
          <w:rFonts w:ascii="Arial Nova Light" w:eastAsiaTheme="minorHAnsi" w:hAnsi="Arial Nova Light" w:cstheme="minorBidi"/>
        </w:rPr>
        <w:t xml:space="preserve"> also showed different rates of occurrences in the different experimental conditions (</w:t>
      </w:r>
      <w:r w:rsidR="006E1CBF" w:rsidRPr="006E1CBF">
        <w:rPr>
          <w:rFonts w:ascii="Arial Nova" w:eastAsiaTheme="minorHAnsi" w:hAnsi="Arial Nova" w:cstheme="minorBidi"/>
          <w:b/>
          <w:bCs/>
        </w:rPr>
        <w:t xml:space="preserve">Figure </w:t>
      </w:r>
      <w:r w:rsidR="00F1764A">
        <w:rPr>
          <w:rFonts w:ascii="Arial Nova" w:eastAsiaTheme="minorHAnsi" w:hAnsi="Arial Nova" w:cstheme="minorBidi"/>
          <w:b/>
          <w:bCs/>
        </w:rPr>
        <w:t>3</w:t>
      </w:r>
      <w:r w:rsidR="006E1CBF" w:rsidRPr="006E1CBF">
        <w:rPr>
          <w:rFonts w:ascii="Arial Nova" w:eastAsiaTheme="minorHAnsi" w:hAnsi="Arial Nova" w:cstheme="minorBidi"/>
          <w:b/>
          <w:bCs/>
        </w:rPr>
        <w:t>B</w:t>
      </w:r>
      <w:r w:rsidR="006E1CBF" w:rsidRPr="006E1CBF">
        <w:rPr>
          <w:rFonts w:ascii="Arial Nova Light" w:eastAsiaTheme="minorHAnsi" w:hAnsi="Arial Nova Light" w:cstheme="minorBidi"/>
        </w:rPr>
        <w:t xml:space="preserve">. See statistics in </w:t>
      </w:r>
      <w:r w:rsidR="006E1CBF">
        <w:rPr>
          <w:rFonts w:ascii="Arial Nova" w:eastAsiaTheme="minorHAnsi" w:hAnsi="Arial Nova" w:cstheme="minorBidi"/>
          <w:b/>
          <w:bCs/>
        </w:rPr>
        <w:t>T</w:t>
      </w:r>
      <w:r w:rsidR="006E1CBF" w:rsidRPr="006E1CBF">
        <w:rPr>
          <w:rFonts w:ascii="Arial Nova" w:eastAsiaTheme="minorHAnsi" w:hAnsi="Arial Nova" w:cstheme="minorBidi"/>
          <w:b/>
          <w:bCs/>
        </w:rPr>
        <w:t>able</w:t>
      </w:r>
      <w:r w:rsidR="00107528">
        <w:rPr>
          <w:rFonts w:ascii="Arial Nova" w:eastAsiaTheme="minorHAnsi" w:hAnsi="Arial Nova" w:cstheme="minorBidi"/>
          <w:b/>
          <w:bCs/>
        </w:rPr>
        <w:t>s S</w:t>
      </w:r>
      <w:r w:rsidR="00C466F0">
        <w:rPr>
          <w:rFonts w:ascii="Arial Nova" w:eastAsiaTheme="minorHAnsi" w:hAnsi="Arial Nova" w:cstheme="minorBidi"/>
          <w:b/>
          <w:bCs/>
        </w:rPr>
        <w:t>3</w:t>
      </w:r>
      <w:r w:rsidR="00107528">
        <w:rPr>
          <w:rFonts w:ascii="Arial Nova" w:eastAsiaTheme="minorHAnsi" w:hAnsi="Arial Nova" w:cstheme="minorBidi"/>
          <w:b/>
          <w:bCs/>
        </w:rPr>
        <w:t>,</w:t>
      </w:r>
      <w:r w:rsidR="006E1CBF" w:rsidRPr="006E1CBF">
        <w:rPr>
          <w:rFonts w:ascii="Arial Nova" w:eastAsiaTheme="minorHAnsi" w:hAnsi="Arial Nova" w:cstheme="minorBidi"/>
          <w:b/>
          <w:bCs/>
        </w:rPr>
        <w:t xml:space="preserve"> S</w:t>
      </w:r>
      <w:r w:rsidR="00B23D91">
        <w:rPr>
          <w:rFonts w:ascii="Arial Nova" w:eastAsiaTheme="minorHAnsi" w:hAnsi="Arial Nova" w:cstheme="minorBidi"/>
          <w:b/>
          <w:bCs/>
        </w:rPr>
        <w:t>4</w:t>
      </w:r>
      <w:r w:rsidR="00B166B2" w:rsidRPr="00CB1A6B">
        <w:rPr>
          <w:rFonts w:ascii="Arial Nova" w:eastAsiaTheme="minorHAnsi" w:hAnsi="Arial Nova" w:cstheme="minorBidi"/>
          <w:b/>
          <w:bCs/>
        </w:rPr>
        <w:t>)</w:t>
      </w:r>
      <w:r w:rsidR="00B166B2" w:rsidRPr="00CB1A6B">
        <w:rPr>
          <w:rFonts w:ascii="Arial Nova Light" w:eastAsiaTheme="minorHAnsi" w:hAnsi="Arial Nova Light" w:cstheme="minorBidi"/>
        </w:rPr>
        <w:t>.</w:t>
      </w:r>
      <w:r w:rsidR="00B518FA">
        <w:rPr>
          <w:rFonts w:ascii="Arial Nova Light" w:eastAsiaTheme="minorHAnsi" w:hAnsi="Arial Nova Light" w:cstheme="minorBidi"/>
        </w:rPr>
        <w:t xml:space="preserve"> We therefore selected the </w:t>
      </w:r>
      <w:r w:rsidR="00B06E36">
        <w:rPr>
          <w:rFonts w:ascii="Arial Nova Light" w:eastAsiaTheme="minorHAnsi" w:hAnsi="Arial Nova Light" w:cstheme="minorBidi"/>
        </w:rPr>
        <w:t>four</w:t>
      </w:r>
      <w:r w:rsidR="00B518FA">
        <w:rPr>
          <w:rFonts w:ascii="Arial Nova Light" w:eastAsiaTheme="minorHAnsi" w:hAnsi="Arial Nova Light" w:cstheme="minorBidi"/>
        </w:rPr>
        <w:t xml:space="preserve"> most consistent maps as networks of interest fo</w:t>
      </w:r>
      <w:r w:rsidR="00D22CC0">
        <w:rPr>
          <w:rFonts w:ascii="Arial Nova Light" w:eastAsiaTheme="minorHAnsi" w:hAnsi="Arial Nova Light" w:cstheme="minorBidi"/>
        </w:rPr>
        <w:t>r</w:t>
      </w:r>
      <w:r w:rsidR="00B518FA">
        <w:rPr>
          <w:rFonts w:ascii="Arial Nova Light" w:eastAsiaTheme="minorHAnsi" w:hAnsi="Arial Nova Light" w:cstheme="minorBidi"/>
        </w:rPr>
        <w:t xml:space="preserve"> subsequent analysis, and disregarded the fifth noise-related map.</w:t>
      </w:r>
    </w:p>
    <w:p w14:paraId="75E939B7" w14:textId="3B6FBF78" w:rsidR="00B166B2" w:rsidRPr="00DA3823" w:rsidRDefault="00FB6060" w:rsidP="00720020">
      <w:pPr>
        <w:spacing w:afterLines="120" w:after="288" w:line="240" w:lineRule="auto"/>
        <w:jc w:val="both"/>
        <w:rPr>
          <w:noProof/>
          <w:sz w:val="18"/>
          <w:szCs w:val="18"/>
        </w:rPr>
      </w:pPr>
      <w:r w:rsidRPr="00FB6060">
        <w:rPr>
          <w:noProof/>
          <w:sz w:val="18"/>
          <w:szCs w:val="18"/>
        </w:rPr>
        <w:lastRenderedPageBreak/>
        <w:drawing>
          <wp:inline distT="0" distB="0" distL="0" distR="0" wp14:anchorId="4911246D" wp14:editId="336251EC">
            <wp:extent cx="5943600" cy="3469640"/>
            <wp:effectExtent l="0" t="0" r="0" b="0"/>
            <wp:docPr id="956744736"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744736" name="Picture 1" descr="A screenshot of a computer screen&#10;&#10;AI-generated content may be incorrect."/>
                    <pic:cNvPicPr/>
                  </pic:nvPicPr>
                  <pic:blipFill>
                    <a:blip r:embed="rId19"/>
                    <a:stretch>
                      <a:fillRect/>
                    </a:stretch>
                  </pic:blipFill>
                  <pic:spPr>
                    <a:xfrm>
                      <a:off x="0" y="0"/>
                      <a:ext cx="5943600" cy="3469640"/>
                    </a:xfrm>
                    <a:prstGeom prst="rect">
                      <a:avLst/>
                    </a:prstGeom>
                  </pic:spPr>
                </pic:pic>
              </a:graphicData>
            </a:graphic>
          </wp:inline>
        </w:drawing>
      </w:r>
      <w:r w:rsidR="00ED78FB" w:rsidRPr="00360452">
        <w:rPr>
          <w:noProof/>
          <w:sz w:val="18"/>
          <w:szCs w:val="18"/>
        </w:rPr>
        <w:t xml:space="preserve"> </w:t>
      </w:r>
      <w:bookmarkStart w:id="37" w:name="_Ref65195956"/>
      <w:r w:rsidR="00B166B2" w:rsidRPr="00360452">
        <w:rPr>
          <w:rFonts w:ascii="Arial Nova" w:hAnsi="Arial Nova"/>
          <w:b/>
          <w:bCs/>
          <w:sz w:val="18"/>
          <w:szCs w:val="18"/>
        </w:rPr>
        <w:t xml:space="preserve">Figure </w:t>
      </w:r>
      <w:bookmarkEnd w:id="37"/>
      <w:r w:rsidR="00DC085E" w:rsidRPr="00360452">
        <w:rPr>
          <w:rFonts w:ascii="Arial Nova" w:hAnsi="Arial Nova"/>
          <w:b/>
          <w:bCs/>
          <w:sz w:val="18"/>
          <w:szCs w:val="18"/>
        </w:rPr>
        <w:t>3</w:t>
      </w:r>
      <w:r w:rsidR="00B166B2" w:rsidRPr="00360452">
        <w:rPr>
          <w:rFonts w:ascii="Arial Nova Light" w:hAnsi="Arial Nova Light"/>
          <w:sz w:val="18"/>
          <w:szCs w:val="18"/>
        </w:rPr>
        <w:t xml:space="preserve">. </w:t>
      </w:r>
      <w:r w:rsidR="00B166B2" w:rsidRPr="00360452">
        <w:rPr>
          <w:rFonts w:ascii="Arial Nova Light" w:hAnsi="Arial Nova Light" w:cs="Calibri"/>
          <w:sz w:val="18"/>
          <w:szCs w:val="18"/>
        </w:rPr>
        <w:t xml:space="preserve">Brain maps </w:t>
      </w:r>
      <w:r w:rsidR="00B727D7" w:rsidRPr="00360452">
        <w:rPr>
          <w:rFonts w:ascii="Arial Nova Light" w:hAnsi="Arial Nova Light" w:cs="Calibri"/>
          <w:sz w:val="18"/>
          <w:szCs w:val="18"/>
        </w:rPr>
        <w:t>depict</w:t>
      </w:r>
      <w:r w:rsidR="00B166B2" w:rsidRPr="00360452">
        <w:rPr>
          <w:rFonts w:ascii="Arial Nova Light" w:hAnsi="Arial Nova Light" w:cs="Calibri"/>
          <w:sz w:val="18"/>
          <w:szCs w:val="18"/>
        </w:rPr>
        <w:t xml:space="preserve"> the four co-activation patterns identified by our data-driven analysis of dFC. </w:t>
      </w:r>
      <w:bookmarkStart w:id="38" w:name="_Hlk103071193"/>
      <w:r w:rsidR="00EF7F0D" w:rsidRPr="00360452">
        <w:rPr>
          <w:rFonts w:ascii="Arial Nova" w:hAnsi="Arial Nova" w:cs="Calibri"/>
          <w:b/>
          <w:bCs/>
          <w:sz w:val="18"/>
          <w:szCs w:val="18"/>
        </w:rPr>
        <w:t>A</w:t>
      </w:r>
      <w:r w:rsidR="00C4651D" w:rsidRPr="00360452">
        <w:rPr>
          <w:rFonts w:ascii="Arial Nova" w:hAnsi="Arial Nova" w:cs="Calibri"/>
          <w:b/>
          <w:bCs/>
          <w:sz w:val="18"/>
          <w:szCs w:val="18"/>
        </w:rPr>
        <w:t>.</w:t>
      </w:r>
      <w:bookmarkEnd w:id="38"/>
      <w:r w:rsidR="00C4651D" w:rsidRPr="00360452">
        <w:rPr>
          <w:rFonts w:ascii="Arial Nova Light" w:hAnsi="Arial Nova Light" w:cs="Calibri"/>
          <w:sz w:val="18"/>
          <w:szCs w:val="18"/>
        </w:rPr>
        <w:t xml:space="preserve"> </w:t>
      </w:r>
      <w:r w:rsidR="00B166B2" w:rsidRPr="00360452">
        <w:rPr>
          <w:rFonts w:ascii="Arial Nova Light" w:hAnsi="Arial Nova Light" w:cs="Calibri"/>
          <w:sz w:val="18"/>
          <w:szCs w:val="18"/>
        </w:rPr>
        <w:t>The spatial</w:t>
      </w:r>
      <w:r w:rsidR="00360452">
        <w:rPr>
          <w:rFonts w:ascii="Arial Nova Light" w:hAnsi="Arial Nova Light" w:cs="Calibri"/>
          <w:sz w:val="18"/>
          <w:szCs w:val="18"/>
        </w:rPr>
        <w:t xml:space="preserve"> </w:t>
      </w:r>
      <w:r w:rsidR="00B166B2" w:rsidRPr="00360452">
        <w:rPr>
          <w:rFonts w:ascii="Arial Nova Light" w:hAnsi="Arial Nova Light" w:cs="Calibri"/>
          <w:sz w:val="18"/>
          <w:szCs w:val="18"/>
        </w:rPr>
        <w:t xml:space="preserve">maps of each CAP </w:t>
      </w:r>
      <w:r w:rsidR="003D06F6" w:rsidRPr="00360452">
        <w:rPr>
          <w:rFonts w:ascii="Arial Nova Light" w:hAnsi="Arial Nova Light" w:cs="Calibri"/>
          <w:sz w:val="18"/>
          <w:szCs w:val="18"/>
        </w:rPr>
        <w:t>are</w:t>
      </w:r>
      <w:r w:rsidR="00B166B2" w:rsidRPr="00360452">
        <w:rPr>
          <w:rFonts w:ascii="Arial Nova Light" w:hAnsi="Arial Nova Light" w:cs="Calibri"/>
          <w:sz w:val="18"/>
          <w:szCs w:val="18"/>
        </w:rPr>
        <w:t xml:space="preserve"> illustrated with a threshold of </w:t>
      </w:r>
      <w:r w:rsidR="00492458" w:rsidRPr="00360452">
        <w:rPr>
          <w:rFonts w:ascii="Arial Nova Light" w:hAnsi="Arial Nova Light" w:cs="Calibri"/>
          <w:sz w:val="18"/>
          <w:szCs w:val="18"/>
        </w:rPr>
        <w:t>[</w:t>
      </w:r>
      <w:r w:rsidR="00FB77CA" w:rsidRPr="00360452">
        <w:rPr>
          <w:rFonts w:ascii="Arial Nova Light" w:hAnsi="Arial Nova Light" w:cs="Calibri"/>
          <w:sz w:val="18"/>
          <w:szCs w:val="18"/>
        </w:rPr>
        <w:t xml:space="preserve">z &gt; 1.7 (p&lt;.05); </w:t>
      </w:r>
      <w:r w:rsidR="00492458" w:rsidRPr="00360452">
        <w:rPr>
          <w:rFonts w:ascii="Arial Nova Light" w:hAnsi="Arial Nova Light" w:cs="Calibri"/>
          <w:sz w:val="18"/>
          <w:szCs w:val="18"/>
        </w:rPr>
        <w:t>green color code]</w:t>
      </w:r>
      <w:r w:rsidR="00B166B2" w:rsidRPr="00360452">
        <w:rPr>
          <w:rFonts w:ascii="Arial Nova Light" w:hAnsi="Arial Nova Light" w:cs="Calibri"/>
          <w:sz w:val="18"/>
          <w:szCs w:val="18"/>
        </w:rPr>
        <w:t xml:space="preserve">. Further anatomical information on peak regions is provided in </w:t>
      </w:r>
      <w:r w:rsidR="00B166B2" w:rsidRPr="00360452">
        <w:rPr>
          <w:rFonts w:ascii="Arial Nova" w:hAnsi="Arial Nova" w:cs="Calibri"/>
          <w:b/>
          <w:bCs/>
          <w:sz w:val="18"/>
          <w:szCs w:val="18"/>
        </w:rPr>
        <w:t xml:space="preserve">Tables </w:t>
      </w:r>
      <w:r w:rsidR="002E6B26">
        <w:rPr>
          <w:rFonts w:ascii="Arial Nova" w:hAnsi="Arial Nova" w:cs="Calibri"/>
          <w:b/>
          <w:bCs/>
          <w:sz w:val="18"/>
          <w:szCs w:val="18"/>
        </w:rPr>
        <w:t>1</w:t>
      </w:r>
      <w:r w:rsidR="00B166B2" w:rsidRPr="00360452">
        <w:rPr>
          <w:rFonts w:ascii="Arial Nova Light" w:hAnsi="Arial Nova Light" w:cs="Calibri"/>
          <w:sz w:val="18"/>
          <w:szCs w:val="18"/>
        </w:rPr>
        <w:t>,</w:t>
      </w:r>
      <w:r w:rsidR="00B166B2" w:rsidRPr="00360452">
        <w:rPr>
          <w:rFonts w:ascii="Arial Nova" w:hAnsi="Arial Nova" w:cs="Calibri"/>
          <w:b/>
          <w:bCs/>
          <w:sz w:val="18"/>
          <w:szCs w:val="18"/>
        </w:rPr>
        <w:t xml:space="preserve"> </w:t>
      </w:r>
      <w:r w:rsidR="002E6B26">
        <w:rPr>
          <w:rFonts w:ascii="Arial Nova" w:hAnsi="Arial Nova" w:cs="Calibri"/>
          <w:b/>
          <w:bCs/>
          <w:sz w:val="18"/>
          <w:szCs w:val="18"/>
        </w:rPr>
        <w:t>2</w:t>
      </w:r>
      <w:r w:rsidR="00B166B2" w:rsidRPr="00360452">
        <w:rPr>
          <w:rFonts w:ascii="Arial Nova Light" w:hAnsi="Arial Nova Light" w:cs="Calibri"/>
          <w:sz w:val="18"/>
          <w:szCs w:val="18"/>
        </w:rPr>
        <w:t>,</w:t>
      </w:r>
      <w:r w:rsidR="00B166B2" w:rsidRPr="00360452">
        <w:rPr>
          <w:rFonts w:ascii="Arial Nova" w:hAnsi="Arial Nova" w:cs="Calibri"/>
          <w:b/>
          <w:bCs/>
          <w:sz w:val="18"/>
          <w:szCs w:val="18"/>
        </w:rPr>
        <w:t xml:space="preserve"> </w:t>
      </w:r>
      <w:r w:rsidR="002E6B26">
        <w:rPr>
          <w:rFonts w:ascii="Arial Nova" w:hAnsi="Arial Nova" w:cs="Calibri"/>
          <w:b/>
          <w:bCs/>
          <w:sz w:val="18"/>
          <w:szCs w:val="18"/>
        </w:rPr>
        <w:t>3</w:t>
      </w:r>
      <w:r w:rsidR="00B166B2" w:rsidRPr="00360452">
        <w:rPr>
          <w:rFonts w:ascii="Arial Nova Light" w:hAnsi="Arial Nova Light" w:cs="Calibri"/>
          <w:sz w:val="18"/>
          <w:szCs w:val="18"/>
        </w:rPr>
        <w:t xml:space="preserve">, and </w:t>
      </w:r>
      <w:r w:rsidR="002E6B26">
        <w:rPr>
          <w:rFonts w:ascii="Arial Nova" w:hAnsi="Arial Nova" w:cs="Calibri"/>
          <w:b/>
          <w:bCs/>
          <w:sz w:val="18"/>
          <w:szCs w:val="18"/>
        </w:rPr>
        <w:t>4</w:t>
      </w:r>
      <w:r w:rsidR="00B166B2" w:rsidRPr="00360452">
        <w:rPr>
          <w:rFonts w:ascii="Arial Nova Light" w:hAnsi="Arial Nova Light" w:cs="Calibri"/>
          <w:sz w:val="18"/>
          <w:szCs w:val="18"/>
        </w:rPr>
        <w:t xml:space="preserve"> respectively</w:t>
      </w:r>
      <w:r w:rsidR="00B166B2" w:rsidRPr="00360452">
        <w:rPr>
          <w:rFonts w:ascii="Arial Nova" w:hAnsi="Arial Nova" w:cs="Calibri"/>
          <w:b/>
          <w:bCs/>
          <w:sz w:val="18"/>
          <w:szCs w:val="18"/>
        </w:rPr>
        <w:t xml:space="preserve">. </w:t>
      </w:r>
      <w:r w:rsidR="00EF7F0D" w:rsidRPr="00360452">
        <w:rPr>
          <w:rFonts w:ascii="Arial Nova" w:hAnsi="Arial Nova" w:cs="Calibri"/>
          <w:b/>
          <w:bCs/>
          <w:sz w:val="18"/>
          <w:szCs w:val="18"/>
        </w:rPr>
        <w:t>B</w:t>
      </w:r>
      <w:r w:rsidR="00C4651D" w:rsidRPr="00360452">
        <w:rPr>
          <w:rFonts w:ascii="Arial Nova" w:hAnsi="Arial Nova" w:cs="Calibri"/>
          <w:b/>
          <w:bCs/>
          <w:sz w:val="18"/>
          <w:szCs w:val="18"/>
        </w:rPr>
        <w:t xml:space="preserve">. </w:t>
      </w:r>
      <w:r w:rsidR="006015EB" w:rsidRPr="00360452">
        <w:rPr>
          <w:rFonts w:ascii="Arial Nova Light" w:hAnsi="Arial Nova Light" w:cs="Calibri"/>
          <w:sz w:val="18"/>
          <w:szCs w:val="18"/>
        </w:rPr>
        <w:t>Violin plots depicting</w:t>
      </w:r>
      <w:r w:rsidR="006015EB" w:rsidRPr="00360452">
        <w:rPr>
          <w:rFonts w:ascii="Arial Nova Light" w:hAnsi="Arial Nova Light" w:cs="Arial"/>
          <w:color w:val="202122"/>
          <w:sz w:val="18"/>
          <w:szCs w:val="18"/>
          <w:shd w:val="clear" w:color="auto" w:fill="FFFFFF"/>
        </w:rPr>
        <w:t xml:space="preserve"> the median (horizontal black lines), the interquartile range (box markers); and the probability density (vertical histograms) of </w:t>
      </w:r>
      <w:r w:rsidR="008520BC" w:rsidRPr="00360452">
        <w:rPr>
          <w:rFonts w:ascii="Arial Nova Light" w:hAnsi="Arial Nova Light" w:cs="Arial"/>
          <w:color w:val="202122"/>
          <w:sz w:val="18"/>
          <w:szCs w:val="18"/>
          <w:shd w:val="clear" w:color="auto" w:fill="FFFFFF"/>
        </w:rPr>
        <w:t xml:space="preserve">each </w:t>
      </w:r>
      <w:r w:rsidR="006015EB" w:rsidRPr="00360452">
        <w:rPr>
          <w:rFonts w:ascii="Arial Nova Light" w:hAnsi="Arial Nova Light" w:cs="Arial"/>
          <w:color w:val="202122"/>
          <w:sz w:val="18"/>
          <w:szCs w:val="18"/>
          <w:shd w:val="clear" w:color="auto" w:fill="FFFFFF"/>
        </w:rPr>
        <w:t>CAP</w:t>
      </w:r>
      <w:r w:rsidR="00C4651D" w:rsidRPr="00360452">
        <w:rPr>
          <w:rFonts w:ascii="Arial Nova Light" w:hAnsi="Arial Nova Light" w:cs="Calibri"/>
          <w:sz w:val="18"/>
          <w:szCs w:val="18"/>
        </w:rPr>
        <w:t xml:space="preserve"> express</w:t>
      </w:r>
      <w:r w:rsidR="00EF7F0D" w:rsidRPr="00360452">
        <w:rPr>
          <w:rFonts w:ascii="Arial Nova Light" w:hAnsi="Arial Nova Light" w:cs="Calibri"/>
          <w:sz w:val="18"/>
          <w:szCs w:val="18"/>
        </w:rPr>
        <w:t>ion (occurrences)</w:t>
      </w:r>
      <w:r w:rsidR="00C4651D" w:rsidRPr="00360452">
        <w:rPr>
          <w:rFonts w:ascii="Arial Nova Light" w:hAnsi="Arial Nova Light" w:cs="Calibri"/>
          <w:sz w:val="18"/>
          <w:szCs w:val="18"/>
        </w:rPr>
        <w:t xml:space="preserve"> across </w:t>
      </w:r>
      <w:r w:rsidR="008520BC" w:rsidRPr="00360452">
        <w:rPr>
          <w:rFonts w:ascii="Arial Nova Light" w:hAnsi="Arial Nova Light" w:cs="Calibri"/>
          <w:sz w:val="18"/>
          <w:szCs w:val="18"/>
        </w:rPr>
        <w:t>all</w:t>
      </w:r>
      <w:r w:rsidR="006015EB" w:rsidRPr="00360452">
        <w:rPr>
          <w:rFonts w:ascii="Arial Nova Light" w:hAnsi="Arial Nova Light" w:cs="Calibri"/>
          <w:sz w:val="18"/>
          <w:szCs w:val="18"/>
        </w:rPr>
        <w:t xml:space="preserve"> </w:t>
      </w:r>
      <w:r w:rsidR="00C4651D" w:rsidRPr="00360452">
        <w:rPr>
          <w:rFonts w:ascii="Arial Nova Light" w:hAnsi="Arial Nova Light" w:cs="Calibri"/>
          <w:sz w:val="18"/>
          <w:szCs w:val="18"/>
        </w:rPr>
        <w:t>experimental conditions</w:t>
      </w:r>
      <w:r w:rsidR="00B95FF3" w:rsidRPr="00360452">
        <w:rPr>
          <w:rFonts w:ascii="Arial Nova Light" w:hAnsi="Arial Nova Light" w:cs="Calibri"/>
          <w:sz w:val="18"/>
          <w:szCs w:val="18"/>
        </w:rPr>
        <w:t xml:space="preserve"> (color code</w:t>
      </w:r>
      <w:r w:rsidR="008520BC" w:rsidRPr="00360452">
        <w:rPr>
          <w:rFonts w:ascii="Arial Nova Light" w:hAnsi="Arial Nova Light" w:cs="Calibri"/>
          <w:sz w:val="18"/>
          <w:szCs w:val="18"/>
        </w:rPr>
        <w:t>d</w:t>
      </w:r>
      <w:r w:rsidR="00B95FF3" w:rsidRPr="00360452">
        <w:rPr>
          <w:rFonts w:ascii="Arial Nova Light" w:hAnsi="Arial Nova Light" w:cs="Calibri"/>
          <w:sz w:val="18"/>
          <w:szCs w:val="18"/>
        </w:rPr>
        <w:t>)</w:t>
      </w:r>
      <w:r w:rsidR="00C4651D" w:rsidRPr="00360452">
        <w:rPr>
          <w:rFonts w:ascii="Arial Nova Light" w:hAnsi="Arial Nova Light" w:cs="Calibri"/>
          <w:sz w:val="18"/>
          <w:szCs w:val="18"/>
        </w:rPr>
        <w:t>.</w:t>
      </w:r>
      <w:r w:rsidR="005340BA" w:rsidRPr="00360452">
        <w:rPr>
          <w:rFonts w:ascii="Arial Nova Light" w:hAnsi="Arial Nova Light" w:cs="Calibri"/>
          <w:sz w:val="18"/>
          <w:szCs w:val="18"/>
        </w:rPr>
        <w:t xml:space="preserve"> Descriptive statistics of the temporal occurrences </w:t>
      </w:r>
      <w:r w:rsidR="00FB27C1" w:rsidRPr="00360452">
        <w:rPr>
          <w:rFonts w:ascii="Arial Nova Light" w:hAnsi="Arial Nova Light" w:cs="Calibri"/>
          <w:sz w:val="18"/>
          <w:szCs w:val="18"/>
        </w:rPr>
        <w:t>are</w:t>
      </w:r>
      <w:r w:rsidR="005340BA" w:rsidRPr="00360452">
        <w:rPr>
          <w:rFonts w:ascii="Arial Nova Light" w:hAnsi="Arial Nova Light" w:cs="Calibri"/>
          <w:sz w:val="18"/>
          <w:szCs w:val="18"/>
        </w:rPr>
        <w:t xml:space="preserve"> found in </w:t>
      </w:r>
      <w:r w:rsidR="005340BA" w:rsidRPr="00360452">
        <w:rPr>
          <w:rFonts w:ascii="Arial Nova" w:hAnsi="Arial Nova" w:cs="Calibri"/>
          <w:b/>
          <w:bCs/>
          <w:sz w:val="18"/>
          <w:szCs w:val="18"/>
        </w:rPr>
        <w:t>Table S</w:t>
      </w:r>
      <w:r w:rsidR="002C74B8">
        <w:rPr>
          <w:rFonts w:ascii="Arial Nova" w:hAnsi="Arial Nova" w:cs="Calibri"/>
          <w:b/>
          <w:bCs/>
          <w:sz w:val="18"/>
          <w:szCs w:val="18"/>
        </w:rPr>
        <w:t>3</w:t>
      </w:r>
      <w:r w:rsidR="005340BA" w:rsidRPr="00360452">
        <w:rPr>
          <w:rFonts w:ascii="Arial Nova Light" w:hAnsi="Arial Nova Light" w:cs="Calibri"/>
          <w:sz w:val="18"/>
          <w:szCs w:val="18"/>
        </w:rPr>
        <w:t>.</w:t>
      </w:r>
    </w:p>
    <w:p w14:paraId="78A84E8F" w14:textId="63CD2952" w:rsidR="00CF04B7" w:rsidRDefault="00CF04B7" w:rsidP="00720020">
      <w:pPr>
        <w:spacing w:afterLines="120" w:after="288" w:line="480" w:lineRule="auto"/>
        <w:jc w:val="both"/>
        <w:rPr>
          <w:rFonts w:ascii="Arial Nova Light" w:eastAsiaTheme="minorHAnsi" w:hAnsi="Arial Nova Light" w:cstheme="minorBidi"/>
        </w:rPr>
      </w:pPr>
    </w:p>
    <w:p w14:paraId="1680B228" w14:textId="62248000" w:rsidR="00C978EB" w:rsidRPr="00BC68ED" w:rsidRDefault="00B157FD" w:rsidP="00720020">
      <w:pPr>
        <w:spacing w:afterLines="120" w:after="288" w:line="480" w:lineRule="auto"/>
        <w:jc w:val="both"/>
        <w:rPr>
          <w:rFonts w:ascii="Arial Nova" w:eastAsiaTheme="minorHAnsi" w:hAnsi="Arial Nova" w:cstheme="minorBidi"/>
          <w:b/>
          <w:bCs/>
        </w:rPr>
      </w:pPr>
      <w:r>
        <w:rPr>
          <w:rFonts w:ascii="Arial Nova Light" w:eastAsiaTheme="minorHAnsi" w:hAnsi="Arial Nova Light" w:cstheme="minorBidi"/>
        </w:rPr>
        <w:t xml:space="preserve">The first </w:t>
      </w:r>
      <w:r w:rsidR="00B166B2" w:rsidRPr="00FA2CB4">
        <w:rPr>
          <w:rFonts w:ascii="Arial Nova Light" w:eastAsiaTheme="minorHAnsi" w:hAnsi="Arial Nova Light" w:cstheme="minorBidi"/>
        </w:rPr>
        <w:t xml:space="preserve">CAP overlapped with default mode-related areas </w:t>
      </w:r>
      <w:r w:rsidR="004E2966">
        <w:rPr>
          <w:rFonts w:ascii="Arial Nova Light" w:eastAsiaTheme="minorHAnsi" w:hAnsi="Arial Nova Light" w:cstheme="minorBidi"/>
        </w:rPr>
        <w:t>[(</w:t>
      </w:r>
      <w:r w:rsidR="00B166B2" w:rsidRPr="00FA2CB4">
        <w:rPr>
          <w:rFonts w:ascii="Arial Nova Light" w:eastAsiaTheme="minorHAnsi" w:hAnsi="Arial Nova Light" w:cstheme="minorBidi"/>
        </w:rPr>
        <w:t>DMN</w:t>
      </w:r>
      <w:r w:rsidR="00AE07FA">
        <w:rPr>
          <w:rFonts w:ascii="Arial Nova Light" w:eastAsiaTheme="minorHAnsi" w:hAnsi="Arial Nova Light" w:cstheme="minorBidi"/>
        </w:rPr>
        <w:t>)</w:t>
      </w:r>
      <w:r w:rsidR="004E2966">
        <w:rPr>
          <w:rFonts w:ascii="Arial Nova Light" w:eastAsiaTheme="minorHAnsi" w:hAnsi="Arial Nova Light" w:cstheme="minorBidi"/>
        </w:rPr>
        <w:fldChar w:fldCharType="begin" w:fldLock="1"/>
      </w:r>
      <w:r w:rsidR="00AF3FD0">
        <w:rPr>
          <w:rFonts w:ascii="Arial Nova Light" w:eastAsiaTheme="minorHAnsi" w:hAnsi="Arial Nova Light" w:cstheme="minorBidi"/>
        </w:rPr>
        <w:instrText xml:space="preserve"> ADDIN ZOTERO_ITEM CSL_CITATION {"citationID":"VDC3odXc","properties":{"formattedCitation":"\\super 87\\nosupersub{}","plainCitation":"87","noteIndex":0},"citationItems":[{"id":6452,"uris":["http://www.mendeley.com/documents/?uuid=7154d585-e5a9-4078-b03c-098d5f71d0c6","http://zotero.org/groups/5758162/items/RDTDXR3Y"],"itemData":{"id":6452,"type":"article-journal","abstract":"Discoveries over the past two decades demonstrate that regions distributed throughout the association cortex, often called the default network, are suppressed during tasks that demand external attention and are active during remembering, envisioning the future and making social inferences. This Review describes progress in understanding the organization and function of networks embedded within these association regions. Detailed high-resolution analyses of single individuals suggest that the default network is not a single network, as historically described, but instead comprises multiple interwoven networks. The multiple networks share a common organizational motif (also evident in marmoset and macaque anatomical circuits) that might support a general class of processing function dependent on internally constructed rather than externally constrained representations, with each separate interwoven network specialized for a distinct processing domain. Direct neuronal recordings in humans and monkeys reveal evidence for competitive relationships between the internally and externally oriented networks. Findings from rodent studies suggest that the thalamus might be essential to controlling which networks are engaged through specialized thalamic reticular neurons, including antagonistic subpopulations. These association networks (and presumably thalamocortical circuits) are expanded in humans and might be particularly vulnerable to dysregulation implicated in mental illness.","container-title":"Nature reviews. Neuroscience","DOI":"10.1038/s41583-019-0212-7","ISSN":"1471-0048","note":"PMID: 31492945\npublisher: Springer US","title":"The brain's default network: updated anatomy, physiology and evolving insights.","URL":"http://www.ncbi.nlm.nih.gov/pubmed/31492945","author":[{"family":"Buckner","given":"Randy L."},{"family":"DiNicola","given":"Lauren M"}],"issued":{"date-parts":[["2019"]]}}}],"schema":"https://github.com/citation-style-language/schema/raw/master/csl-citation.json"} </w:instrText>
      </w:r>
      <w:r w:rsidR="004E2966">
        <w:rPr>
          <w:rFonts w:ascii="Arial Nova Light" w:eastAsiaTheme="minorHAnsi" w:hAnsi="Arial Nova Light" w:cstheme="minorBidi"/>
        </w:rPr>
        <w:fldChar w:fldCharType="separate"/>
      </w:r>
      <w:r w:rsidR="00AF3FD0" w:rsidRPr="00AF3FD0">
        <w:rPr>
          <w:rFonts w:ascii="Arial Nova Light" w:hAnsi="Arial Nova Light"/>
          <w:vertAlign w:val="superscript"/>
        </w:rPr>
        <w:t>87</w:t>
      </w:r>
      <w:r w:rsidR="004E2966">
        <w:rPr>
          <w:rFonts w:ascii="Arial Nova Light" w:eastAsiaTheme="minorHAnsi" w:hAnsi="Arial Nova Light" w:cstheme="minorBidi"/>
        </w:rPr>
        <w:fldChar w:fldCharType="end"/>
      </w:r>
      <w:r w:rsidR="006E1CBF" w:rsidRPr="00FA2CB4">
        <w:rPr>
          <w:rFonts w:ascii="Arial Nova Light" w:eastAsiaTheme="minorHAnsi" w:hAnsi="Arial Nova Light" w:cstheme="minorBidi"/>
        </w:rPr>
        <w:t>. See p</w:t>
      </w:r>
      <w:r w:rsidR="00B166B2" w:rsidRPr="00FA2CB4">
        <w:rPr>
          <w:rFonts w:ascii="Arial Nova Light" w:eastAsiaTheme="minorHAnsi" w:hAnsi="Arial Nova Light" w:cstheme="minorBidi"/>
        </w:rPr>
        <w:t xml:space="preserve">eak coordinates in </w:t>
      </w:r>
      <w:r w:rsidR="00B166B2" w:rsidRPr="00FA2CB4">
        <w:rPr>
          <w:rFonts w:ascii="Arial Nova" w:hAnsi="Arial Nova"/>
          <w:b/>
          <w:bCs/>
        </w:rPr>
        <w:t xml:space="preserve">Table </w:t>
      </w:r>
      <w:r w:rsidR="00AB383E">
        <w:rPr>
          <w:rFonts w:ascii="Arial Nova" w:hAnsi="Arial Nova"/>
          <w:b/>
          <w:bCs/>
        </w:rPr>
        <w:t>1</w:t>
      </w:r>
      <w:r w:rsidR="004E2966">
        <w:rPr>
          <w:rFonts w:ascii="Arial Nova Light" w:eastAsiaTheme="minorHAnsi" w:hAnsi="Arial Nova Light" w:cstheme="minorBidi"/>
        </w:rPr>
        <w:t>]</w:t>
      </w:r>
      <w:r w:rsidR="00B166B2" w:rsidRPr="00FA2CB4">
        <w:rPr>
          <w:rFonts w:ascii="Arial Nova Light" w:eastAsiaTheme="minorHAnsi" w:hAnsi="Arial Nova Light" w:cstheme="minorBidi"/>
        </w:rPr>
        <w:t xml:space="preserve">, including </w:t>
      </w:r>
      <w:r>
        <w:rPr>
          <w:rFonts w:ascii="Arial Nova Light" w:eastAsiaTheme="minorHAnsi" w:hAnsi="Arial Nova Light" w:cstheme="minorBidi"/>
        </w:rPr>
        <w:t xml:space="preserve">the </w:t>
      </w:r>
      <w:r w:rsidR="00B166B2" w:rsidRPr="00FA2CB4">
        <w:rPr>
          <w:rFonts w:ascii="Arial Nova Light" w:eastAsiaTheme="minorHAnsi" w:hAnsi="Arial Nova Light" w:cstheme="minorBidi"/>
        </w:rPr>
        <w:t xml:space="preserve">medial prefrontal cortex (MPFC), posterior cingulate </w:t>
      </w:r>
      <w:r>
        <w:rPr>
          <w:rFonts w:ascii="Arial Nova Light" w:eastAsiaTheme="minorHAnsi" w:hAnsi="Arial Nova Light" w:cstheme="minorBidi"/>
        </w:rPr>
        <w:t xml:space="preserve">cortex </w:t>
      </w:r>
      <w:r w:rsidR="00B166B2" w:rsidRPr="00FA2CB4">
        <w:rPr>
          <w:rFonts w:ascii="Arial Nova Light" w:eastAsiaTheme="minorHAnsi" w:hAnsi="Arial Nova Light" w:cstheme="minorBidi"/>
        </w:rPr>
        <w:t xml:space="preserve">(PCC), and inferior parietal lobe (IPL). </w:t>
      </w:r>
      <w:r w:rsidR="004F1B90" w:rsidRPr="00FA2CB4">
        <w:rPr>
          <w:rFonts w:ascii="Arial Nova Light" w:eastAsiaTheme="minorHAnsi" w:hAnsi="Arial Nova Light" w:cstheme="minorBidi"/>
        </w:rPr>
        <w:t>This DMN</w:t>
      </w:r>
      <w:r w:rsidR="004F1B90" w:rsidRPr="004E2966">
        <w:rPr>
          <w:rFonts w:ascii="Arial Nova Light" w:eastAsiaTheme="minorHAnsi" w:hAnsi="Arial Nova Light" w:cstheme="minorBidi"/>
          <w:position w:val="-6"/>
          <w:vertAlign w:val="subscript"/>
        </w:rPr>
        <w:t>CAP</w:t>
      </w:r>
      <w:r w:rsidR="004F1B90" w:rsidRPr="00FA2CB4">
        <w:rPr>
          <w:rFonts w:ascii="Arial Nova Light" w:eastAsiaTheme="minorHAnsi" w:hAnsi="Arial Nova Light" w:cstheme="minorBidi"/>
        </w:rPr>
        <w:t xml:space="preserve"> w</w:t>
      </w:r>
      <w:r>
        <w:rPr>
          <w:rFonts w:ascii="Arial Nova Light" w:eastAsiaTheme="minorHAnsi" w:hAnsi="Arial Nova Light" w:cstheme="minorBidi"/>
        </w:rPr>
        <w:t>as</w:t>
      </w:r>
      <w:r w:rsidR="004F1B90" w:rsidRPr="00FA2CB4">
        <w:rPr>
          <w:rFonts w:ascii="Arial Nova Light" w:eastAsiaTheme="minorHAnsi" w:hAnsi="Arial Nova Light" w:cstheme="minorBidi"/>
        </w:rPr>
        <w:t xml:space="preserve"> mainly expressed </w:t>
      </w:r>
      <w:r w:rsidR="007C35F5" w:rsidRPr="00FA2CB4">
        <w:rPr>
          <w:rFonts w:ascii="Arial Nova Light" w:eastAsiaTheme="minorHAnsi" w:hAnsi="Arial Nova Light" w:cstheme="minorBidi"/>
        </w:rPr>
        <w:t>in the “</w:t>
      </w:r>
      <w:r w:rsidR="00B166B2" w:rsidRPr="00FA2CB4">
        <w:rPr>
          <w:rFonts w:ascii="Arial Nova Light" w:eastAsiaTheme="minorHAnsi" w:hAnsi="Arial Nova Light" w:cstheme="minorBidi"/>
        </w:rPr>
        <w:t>REST1</w:t>
      </w:r>
      <w:r w:rsidR="007C35F5" w:rsidRPr="00FA2CB4">
        <w:rPr>
          <w:rFonts w:ascii="Arial Nova Light" w:eastAsiaTheme="minorHAnsi" w:hAnsi="Arial Nova Light" w:cstheme="minorBidi"/>
        </w:rPr>
        <w:t>”</w:t>
      </w:r>
      <w:r>
        <w:rPr>
          <w:rFonts w:ascii="Arial Nova Light" w:eastAsiaTheme="minorHAnsi" w:hAnsi="Arial Nova Light" w:cstheme="minorBidi"/>
        </w:rPr>
        <w:t xml:space="preserve"> condition</w:t>
      </w:r>
      <w:r w:rsidR="00E718CF">
        <w:rPr>
          <w:rFonts w:ascii="Arial Nova Light" w:eastAsiaTheme="minorHAnsi" w:hAnsi="Arial Nova Light" w:cstheme="minorBidi"/>
        </w:rPr>
        <w:t xml:space="preserve">, which </w:t>
      </w:r>
      <w:r w:rsidR="008520BC" w:rsidRPr="00D3108A">
        <w:rPr>
          <w:rFonts w:ascii="Arial Nova Light" w:eastAsiaTheme="minorHAnsi" w:hAnsi="Arial Nova Light" w:cstheme="minorBidi"/>
        </w:rPr>
        <w:t xml:space="preserve">accounted </w:t>
      </w:r>
      <w:r w:rsidR="008520BC" w:rsidRPr="00D3108A">
        <w:rPr>
          <w:rFonts w:ascii="Arial Nova Light" w:eastAsiaTheme="minorHAnsi" w:hAnsi="Arial Nova Light" w:cstheme="minorBidi"/>
        </w:rPr>
        <w:t>for</w:t>
      </w:r>
      <w:r w:rsidR="00E718CF" w:rsidRPr="00D3108A">
        <w:rPr>
          <w:rFonts w:ascii="Arial Nova Light" w:eastAsiaTheme="minorHAnsi" w:hAnsi="Arial Nova Light" w:cstheme="minorBidi"/>
        </w:rPr>
        <w:t xml:space="preserve"> a significant variance across experimental</w:t>
      </w:r>
      <w:r w:rsidR="007C35F5" w:rsidRPr="00D3108A">
        <w:rPr>
          <w:rFonts w:ascii="Arial Nova Light" w:eastAsiaTheme="minorHAnsi" w:hAnsi="Arial Nova Light" w:cstheme="minorBidi"/>
        </w:rPr>
        <w:t xml:space="preserve"> condition</w:t>
      </w:r>
      <w:r w:rsidR="00E718CF" w:rsidRPr="00D3108A">
        <w:rPr>
          <w:rFonts w:ascii="Arial Nova Light" w:eastAsiaTheme="minorHAnsi" w:hAnsi="Arial Nova Light" w:cstheme="minorBidi"/>
        </w:rPr>
        <w:t>s. However, the occurrence</w:t>
      </w:r>
      <w:r w:rsidR="008520BC" w:rsidRPr="00D3108A">
        <w:rPr>
          <w:rFonts w:ascii="Arial Nova Light" w:eastAsiaTheme="minorHAnsi" w:hAnsi="Arial Nova Light" w:cstheme="minorBidi"/>
        </w:rPr>
        <w:t xml:space="preserve"> rates</w:t>
      </w:r>
      <w:r w:rsidR="002F7008" w:rsidRPr="00D3108A">
        <w:rPr>
          <w:rFonts w:ascii="Arial Nova Light" w:eastAsiaTheme="minorHAnsi" w:hAnsi="Arial Nova Light" w:cstheme="minorBidi"/>
        </w:rPr>
        <w:t xml:space="preserve"> </w:t>
      </w:r>
      <w:r w:rsidR="002F7008" w:rsidRPr="00FA2CB4">
        <w:rPr>
          <w:rFonts w:ascii="Arial Nova Light" w:eastAsiaTheme="minorHAnsi" w:hAnsi="Arial Nova Light" w:cstheme="minorBidi"/>
        </w:rPr>
        <w:t xml:space="preserve">of </w:t>
      </w:r>
      <w:r w:rsidR="00E718CF" w:rsidRPr="00FA2CB4">
        <w:rPr>
          <w:rFonts w:ascii="Arial Nova Light" w:eastAsiaTheme="minorHAnsi" w:hAnsi="Arial Nova Light" w:cstheme="minorBidi"/>
        </w:rPr>
        <w:t>DMN</w:t>
      </w:r>
      <w:r w:rsidR="00E718CF" w:rsidRPr="004E2966">
        <w:rPr>
          <w:rFonts w:ascii="Arial Nova Light" w:eastAsiaTheme="minorHAnsi" w:hAnsi="Arial Nova Light" w:cstheme="minorBidi"/>
          <w:position w:val="-6"/>
          <w:vertAlign w:val="subscript"/>
        </w:rPr>
        <w:t>CAP</w:t>
      </w:r>
      <w:r w:rsidR="00E718CF">
        <w:rPr>
          <w:rFonts w:ascii="Arial Nova Light" w:eastAsiaTheme="minorHAnsi" w:hAnsi="Arial Nova Light" w:cstheme="minorBidi"/>
          <w:vertAlign w:val="subscript"/>
        </w:rPr>
        <w:t xml:space="preserve"> </w:t>
      </w:r>
      <w:r w:rsidR="00E718CF" w:rsidRPr="00E718CF">
        <w:rPr>
          <w:rFonts w:ascii="Arial Nova Light" w:eastAsiaTheme="minorHAnsi" w:hAnsi="Arial Nova Light" w:cstheme="minorBidi"/>
        </w:rPr>
        <w:t xml:space="preserve">did </w:t>
      </w:r>
      <w:r w:rsidR="00E718CF">
        <w:rPr>
          <w:rFonts w:ascii="Arial Nova Light" w:eastAsiaTheme="minorHAnsi" w:hAnsi="Arial Nova Light" w:cstheme="minorBidi"/>
        </w:rPr>
        <w:t>not differ significantly between the</w:t>
      </w:r>
      <w:r w:rsidR="00C978EB">
        <w:rPr>
          <w:rFonts w:ascii="Arial Nova Light" w:eastAsiaTheme="minorHAnsi" w:hAnsi="Arial Nova Light" w:cstheme="minorBidi"/>
        </w:rPr>
        <w:t xml:space="preserve"> two</w:t>
      </w:r>
      <w:r w:rsidR="002F7008" w:rsidRPr="00FA2CB4">
        <w:rPr>
          <w:rFonts w:ascii="Arial Nova Light" w:eastAsiaTheme="minorHAnsi" w:hAnsi="Arial Nova Light" w:cstheme="minorBidi"/>
        </w:rPr>
        <w:t xml:space="preserve"> affective</w:t>
      </w:r>
      <w:r w:rsidR="009C4411" w:rsidRPr="00FA2CB4">
        <w:rPr>
          <w:rFonts w:ascii="Arial Nova Light" w:eastAsiaTheme="minorHAnsi" w:hAnsi="Arial Nova Light" w:cstheme="minorBidi"/>
        </w:rPr>
        <w:t xml:space="preserve"> </w:t>
      </w:r>
      <w:r w:rsidR="00492458" w:rsidRPr="00FA2CB4">
        <w:rPr>
          <w:rFonts w:ascii="Arial Nova Light" w:eastAsiaTheme="minorHAnsi" w:hAnsi="Arial Nova Light" w:cstheme="minorBidi"/>
        </w:rPr>
        <w:t>contexts</w:t>
      </w:r>
      <w:r w:rsidR="009C4411" w:rsidRPr="00FA2CB4">
        <w:rPr>
          <w:rFonts w:ascii="Arial Nova Light" w:eastAsiaTheme="minorHAnsi" w:hAnsi="Arial Nova Light" w:cstheme="minorBidi"/>
        </w:rPr>
        <w:t xml:space="preserve"> (</w:t>
      </w:r>
      <w:r w:rsidR="00492458" w:rsidRPr="00FA2CB4">
        <w:rPr>
          <w:rFonts w:ascii="Arial Nova" w:eastAsiaTheme="minorHAnsi" w:hAnsi="Arial Nova" w:cstheme="minorBidi"/>
          <w:b/>
          <w:bCs/>
        </w:rPr>
        <w:t xml:space="preserve">Figure </w:t>
      </w:r>
      <w:r w:rsidR="00F1764A">
        <w:rPr>
          <w:rFonts w:ascii="Arial Nova" w:eastAsiaTheme="minorHAnsi" w:hAnsi="Arial Nova" w:cstheme="minorBidi"/>
          <w:b/>
          <w:bCs/>
        </w:rPr>
        <w:t>3</w:t>
      </w:r>
      <w:r w:rsidR="00492458" w:rsidRPr="00FA2CB4">
        <w:rPr>
          <w:rFonts w:ascii="Arial Nova" w:eastAsiaTheme="minorHAnsi" w:hAnsi="Arial Nova" w:cstheme="minorBidi"/>
          <w:b/>
          <w:bCs/>
        </w:rPr>
        <w:t>B</w:t>
      </w:r>
      <w:r w:rsidR="006E1CBF" w:rsidRPr="00FA2CB4">
        <w:rPr>
          <w:rFonts w:ascii="Arial Nova Light" w:eastAsiaTheme="minorHAnsi" w:hAnsi="Arial Nova Light" w:cstheme="minorBidi"/>
        </w:rPr>
        <w:t xml:space="preserve">, </w:t>
      </w:r>
      <w:r>
        <w:rPr>
          <w:rFonts w:ascii="Arial Nova Light" w:eastAsiaTheme="minorHAnsi" w:hAnsi="Arial Nova Light" w:cstheme="minorBidi"/>
        </w:rPr>
        <w:t>f</w:t>
      </w:r>
      <w:r w:rsidR="00E718CF">
        <w:rPr>
          <w:rFonts w:ascii="Arial Nova Light" w:eastAsiaTheme="minorHAnsi" w:hAnsi="Arial Nova Light" w:cstheme="minorBidi"/>
        </w:rPr>
        <w:t>ull</w:t>
      </w:r>
      <w:r w:rsidR="006E1CBF" w:rsidRPr="00FA2CB4">
        <w:rPr>
          <w:rFonts w:ascii="Arial Nova Light" w:eastAsiaTheme="minorHAnsi" w:hAnsi="Arial Nova Light" w:cstheme="minorBidi"/>
        </w:rPr>
        <w:t xml:space="preserve"> statistics in </w:t>
      </w:r>
      <w:r w:rsidR="006E1CBF" w:rsidRPr="00FA2CB4">
        <w:rPr>
          <w:rFonts w:ascii="Arial Nova" w:eastAsiaTheme="minorHAnsi" w:hAnsi="Arial Nova" w:cstheme="minorBidi"/>
          <w:b/>
          <w:bCs/>
        </w:rPr>
        <w:t>T</w:t>
      </w:r>
      <w:r w:rsidR="00492458" w:rsidRPr="00FA2CB4">
        <w:rPr>
          <w:rFonts w:ascii="Arial Nova" w:eastAsiaTheme="minorHAnsi" w:hAnsi="Arial Nova" w:cstheme="minorBidi"/>
          <w:b/>
          <w:bCs/>
        </w:rPr>
        <w:t>able</w:t>
      </w:r>
      <w:r w:rsidR="00E718CF">
        <w:rPr>
          <w:rFonts w:ascii="Arial Nova" w:eastAsiaTheme="minorHAnsi" w:hAnsi="Arial Nova" w:cstheme="minorBidi"/>
          <w:b/>
          <w:bCs/>
        </w:rPr>
        <w:t>s</w:t>
      </w:r>
      <w:r w:rsidR="00492458" w:rsidRPr="00FA2CB4">
        <w:rPr>
          <w:rFonts w:ascii="Arial Nova" w:eastAsiaTheme="minorHAnsi" w:hAnsi="Arial Nova" w:cstheme="minorBidi"/>
          <w:b/>
          <w:bCs/>
        </w:rPr>
        <w:t xml:space="preserve"> S</w:t>
      </w:r>
      <w:r w:rsidR="002C74B8">
        <w:rPr>
          <w:rFonts w:ascii="Arial Nova" w:eastAsiaTheme="minorHAnsi" w:hAnsi="Arial Nova" w:cstheme="minorBidi"/>
          <w:b/>
          <w:bCs/>
        </w:rPr>
        <w:t>3</w:t>
      </w:r>
      <w:r>
        <w:rPr>
          <w:rFonts w:ascii="Arial Nova" w:eastAsiaTheme="minorHAnsi" w:hAnsi="Arial Nova" w:cstheme="minorBidi"/>
          <w:b/>
          <w:bCs/>
        </w:rPr>
        <w:t xml:space="preserve"> and</w:t>
      </w:r>
      <w:r w:rsidR="00E718CF">
        <w:rPr>
          <w:rFonts w:ascii="Arial Nova" w:eastAsiaTheme="minorHAnsi" w:hAnsi="Arial Nova" w:cstheme="minorBidi"/>
          <w:b/>
          <w:bCs/>
        </w:rPr>
        <w:t xml:space="preserve"> S</w:t>
      </w:r>
      <w:r w:rsidR="00BD724D">
        <w:rPr>
          <w:rFonts w:ascii="Arial Nova" w:eastAsiaTheme="minorHAnsi" w:hAnsi="Arial Nova" w:cstheme="minorBidi"/>
          <w:b/>
          <w:bCs/>
        </w:rPr>
        <w:t>4</w:t>
      </w:r>
      <w:r w:rsidR="00492458" w:rsidRPr="00FA2CB4">
        <w:rPr>
          <w:rFonts w:ascii="Arial Nova Light" w:eastAsiaTheme="minorHAnsi" w:hAnsi="Arial Nova Light" w:cstheme="minorBidi"/>
        </w:rPr>
        <w:t>)</w:t>
      </w:r>
      <w:r w:rsidR="005F6402" w:rsidRPr="00FA2CB4">
        <w:rPr>
          <w:rFonts w:ascii="Arial Nova Light" w:eastAsiaTheme="minorHAnsi" w:hAnsi="Arial Nova Light" w:cstheme="minorBidi"/>
        </w:rPr>
        <w:t xml:space="preserve">. </w:t>
      </w:r>
    </w:p>
    <w:tbl>
      <w:tblPr>
        <w:tblW w:w="4760" w:type="dxa"/>
        <w:jc w:val="center"/>
        <w:tblCellMar>
          <w:left w:w="0" w:type="dxa"/>
          <w:right w:w="0" w:type="dxa"/>
        </w:tblCellMar>
        <w:tblLook w:val="0600" w:firstRow="0" w:lastRow="0" w:firstColumn="0" w:lastColumn="0" w:noHBand="1" w:noVBand="1"/>
      </w:tblPr>
      <w:tblGrid>
        <w:gridCol w:w="1820"/>
        <w:gridCol w:w="620"/>
        <w:gridCol w:w="620"/>
        <w:gridCol w:w="620"/>
        <w:gridCol w:w="1080"/>
      </w:tblGrid>
      <w:tr w:rsidR="004F74DD" w:rsidRPr="003634CB" w14:paraId="170288AB" w14:textId="77777777" w:rsidTr="00D63210">
        <w:trPr>
          <w:trHeight w:val="397"/>
          <w:jc w:val="center"/>
        </w:trPr>
        <w:tc>
          <w:tcPr>
            <w:tcW w:w="4760" w:type="dxa"/>
            <w:gridSpan w:val="5"/>
            <w:tcBorders>
              <w:top w:val="nil"/>
              <w:left w:val="nil"/>
              <w:bottom w:val="nil"/>
              <w:right w:val="nil"/>
            </w:tcBorders>
            <w:tcMar>
              <w:top w:w="13" w:type="dxa"/>
              <w:left w:w="13" w:type="dxa"/>
              <w:bottom w:w="0" w:type="dxa"/>
              <w:right w:w="13" w:type="dxa"/>
            </w:tcMar>
            <w:vAlign w:val="center"/>
            <w:hideMark/>
          </w:tcPr>
          <w:p w14:paraId="242ABF88" w14:textId="77777777" w:rsidR="004F74DD" w:rsidRPr="003634CB" w:rsidRDefault="004F74DD" w:rsidP="00D63210">
            <w:pPr>
              <w:spacing w:after="0" w:line="256" w:lineRule="auto"/>
              <w:jc w:val="center"/>
              <w:rPr>
                <w:rFonts w:ascii="Arial" w:eastAsia="Times New Roman" w:hAnsi="Arial" w:cs="Arial"/>
                <w:sz w:val="36"/>
                <w:szCs w:val="36"/>
              </w:rPr>
            </w:pPr>
            <w:r w:rsidRPr="003634CB">
              <w:rPr>
                <w:rFonts w:ascii="Arial Nova" w:eastAsia="Times New Roman" w:hAnsi="Arial Nova"/>
                <w:b/>
                <w:bCs/>
                <w:color w:val="000000" w:themeColor="text1"/>
                <w:kern w:val="24"/>
                <w:sz w:val="16"/>
                <w:szCs w:val="16"/>
                <w:lang w:val="fr-CH"/>
              </w:rPr>
              <w:t>DMN</w:t>
            </w:r>
            <w:r w:rsidRPr="00D4158F">
              <w:rPr>
                <w:rFonts w:ascii="Arial Nova" w:eastAsia="Times New Roman" w:hAnsi="Arial Nova"/>
                <w:b/>
                <w:bCs/>
                <w:color w:val="000000" w:themeColor="text1"/>
                <w:kern w:val="24"/>
                <w:position w:val="-6"/>
                <w:sz w:val="16"/>
                <w:szCs w:val="16"/>
                <w:vertAlign w:val="subscript"/>
                <w:lang w:val="fr-CH"/>
              </w:rPr>
              <w:t>CAP</w:t>
            </w:r>
          </w:p>
        </w:tc>
      </w:tr>
      <w:tr w:rsidR="004F74DD" w:rsidRPr="003634CB" w14:paraId="7F0A8B60" w14:textId="77777777" w:rsidTr="00D63210">
        <w:trPr>
          <w:trHeight w:val="397"/>
          <w:jc w:val="center"/>
        </w:trPr>
        <w:tc>
          <w:tcPr>
            <w:tcW w:w="1820" w:type="dxa"/>
            <w:tcBorders>
              <w:top w:val="nil"/>
              <w:left w:val="nil"/>
              <w:bottom w:val="nil"/>
              <w:right w:val="nil"/>
            </w:tcBorders>
            <w:shd w:val="clear" w:color="auto" w:fill="E7E6E6"/>
            <w:tcMar>
              <w:top w:w="13" w:type="dxa"/>
              <w:left w:w="13" w:type="dxa"/>
              <w:bottom w:w="0" w:type="dxa"/>
              <w:right w:w="13" w:type="dxa"/>
            </w:tcMar>
            <w:vAlign w:val="center"/>
            <w:hideMark/>
          </w:tcPr>
          <w:p w14:paraId="5741CDCE" w14:textId="77777777" w:rsidR="004F74DD" w:rsidRPr="003634CB" w:rsidRDefault="004F74DD" w:rsidP="00D63210">
            <w:pPr>
              <w:spacing w:after="0" w:line="240" w:lineRule="auto"/>
              <w:jc w:val="center"/>
              <w:rPr>
                <w:rFonts w:ascii="Arial" w:eastAsia="Times New Roman" w:hAnsi="Arial" w:cs="Arial"/>
                <w:sz w:val="36"/>
                <w:szCs w:val="36"/>
              </w:rPr>
            </w:pPr>
            <w:bookmarkStart w:id="39" w:name="_Hlk104235736"/>
            <w:r w:rsidRPr="003634CB">
              <w:rPr>
                <w:rFonts w:ascii="Arial Nova" w:eastAsia="Times New Roman" w:hAnsi="Arial Nova" w:cs="Helvetica"/>
                <w:b/>
                <w:bCs/>
                <w:color w:val="000000"/>
                <w:kern w:val="3"/>
                <w:sz w:val="16"/>
                <w:szCs w:val="16"/>
                <w:lang w:val="fr-CH"/>
              </w:rPr>
              <w:t>REGION (MNI)</w:t>
            </w:r>
          </w:p>
        </w:tc>
        <w:tc>
          <w:tcPr>
            <w:tcW w:w="620" w:type="dxa"/>
            <w:tcBorders>
              <w:top w:val="nil"/>
              <w:left w:val="nil"/>
              <w:bottom w:val="nil"/>
              <w:right w:val="nil"/>
            </w:tcBorders>
            <w:shd w:val="clear" w:color="auto" w:fill="E7E6E6"/>
            <w:tcMar>
              <w:top w:w="13" w:type="dxa"/>
              <w:left w:w="13" w:type="dxa"/>
              <w:bottom w:w="0" w:type="dxa"/>
              <w:right w:w="13" w:type="dxa"/>
            </w:tcMar>
            <w:vAlign w:val="center"/>
            <w:hideMark/>
          </w:tcPr>
          <w:p w14:paraId="12812ED5" w14:textId="77777777" w:rsidR="004F74DD" w:rsidRPr="003634CB" w:rsidRDefault="004F74DD" w:rsidP="00D63210">
            <w:pPr>
              <w:spacing w:after="0" w:line="240" w:lineRule="auto"/>
              <w:jc w:val="center"/>
              <w:rPr>
                <w:rFonts w:ascii="Arial" w:eastAsia="Times New Roman" w:hAnsi="Arial" w:cs="Arial"/>
                <w:sz w:val="36"/>
                <w:szCs w:val="36"/>
              </w:rPr>
            </w:pPr>
            <w:r w:rsidRPr="003634CB">
              <w:rPr>
                <w:rFonts w:ascii="Arial Nova" w:eastAsia="Times New Roman" w:hAnsi="Arial Nova" w:cs="Helvetica"/>
                <w:b/>
                <w:bCs/>
                <w:color w:val="000000"/>
                <w:kern w:val="3"/>
                <w:sz w:val="16"/>
                <w:szCs w:val="16"/>
                <w:lang w:val="fr-CH"/>
              </w:rPr>
              <w:t>X</w:t>
            </w:r>
          </w:p>
        </w:tc>
        <w:tc>
          <w:tcPr>
            <w:tcW w:w="620" w:type="dxa"/>
            <w:tcBorders>
              <w:top w:val="nil"/>
              <w:left w:val="nil"/>
              <w:bottom w:val="nil"/>
              <w:right w:val="nil"/>
            </w:tcBorders>
            <w:shd w:val="clear" w:color="auto" w:fill="E7E6E6"/>
            <w:tcMar>
              <w:top w:w="13" w:type="dxa"/>
              <w:left w:w="13" w:type="dxa"/>
              <w:bottom w:w="0" w:type="dxa"/>
              <w:right w:w="13" w:type="dxa"/>
            </w:tcMar>
            <w:vAlign w:val="center"/>
            <w:hideMark/>
          </w:tcPr>
          <w:p w14:paraId="00EE5070" w14:textId="77777777" w:rsidR="004F74DD" w:rsidRPr="003634CB" w:rsidRDefault="004F74DD" w:rsidP="00D63210">
            <w:pPr>
              <w:spacing w:after="0" w:line="240" w:lineRule="auto"/>
              <w:jc w:val="center"/>
              <w:rPr>
                <w:rFonts w:ascii="Arial" w:eastAsia="Times New Roman" w:hAnsi="Arial" w:cs="Arial"/>
                <w:sz w:val="36"/>
                <w:szCs w:val="36"/>
              </w:rPr>
            </w:pPr>
            <w:r w:rsidRPr="003634CB">
              <w:rPr>
                <w:rFonts w:ascii="Arial Nova" w:eastAsia="Times New Roman" w:hAnsi="Arial Nova" w:cs="Helvetica"/>
                <w:b/>
                <w:bCs/>
                <w:color w:val="000000"/>
                <w:kern w:val="3"/>
                <w:sz w:val="16"/>
                <w:szCs w:val="16"/>
                <w:lang w:val="fr-CH"/>
              </w:rPr>
              <w:t>Y</w:t>
            </w:r>
          </w:p>
        </w:tc>
        <w:tc>
          <w:tcPr>
            <w:tcW w:w="620" w:type="dxa"/>
            <w:tcBorders>
              <w:top w:val="nil"/>
              <w:left w:val="nil"/>
              <w:bottom w:val="nil"/>
              <w:right w:val="nil"/>
            </w:tcBorders>
            <w:shd w:val="clear" w:color="auto" w:fill="E7E6E6"/>
            <w:tcMar>
              <w:top w:w="13" w:type="dxa"/>
              <w:left w:w="13" w:type="dxa"/>
              <w:bottom w:w="0" w:type="dxa"/>
              <w:right w:w="13" w:type="dxa"/>
            </w:tcMar>
            <w:vAlign w:val="center"/>
            <w:hideMark/>
          </w:tcPr>
          <w:p w14:paraId="51908EDC" w14:textId="77777777" w:rsidR="004F74DD" w:rsidRPr="003634CB" w:rsidRDefault="004F74DD" w:rsidP="00D63210">
            <w:pPr>
              <w:spacing w:after="0" w:line="240" w:lineRule="auto"/>
              <w:jc w:val="center"/>
              <w:rPr>
                <w:rFonts w:ascii="Arial" w:eastAsia="Times New Roman" w:hAnsi="Arial" w:cs="Arial"/>
                <w:sz w:val="36"/>
                <w:szCs w:val="36"/>
              </w:rPr>
            </w:pPr>
            <w:r w:rsidRPr="003634CB">
              <w:rPr>
                <w:rFonts w:ascii="Arial Nova" w:eastAsia="Times New Roman" w:hAnsi="Arial Nova" w:cs="Helvetica"/>
                <w:b/>
                <w:bCs/>
                <w:color w:val="000000"/>
                <w:kern w:val="3"/>
                <w:sz w:val="16"/>
                <w:szCs w:val="16"/>
                <w:lang w:val="fr-CH"/>
              </w:rPr>
              <w:t>Z</w:t>
            </w:r>
          </w:p>
        </w:tc>
        <w:tc>
          <w:tcPr>
            <w:tcW w:w="1080" w:type="dxa"/>
            <w:tcBorders>
              <w:top w:val="nil"/>
              <w:left w:val="nil"/>
              <w:bottom w:val="nil"/>
              <w:right w:val="nil"/>
            </w:tcBorders>
            <w:shd w:val="clear" w:color="auto" w:fill="E7E6E6"/>
            <w:tcMar>
              <w:top w:w="15" w:type="dxa"/>
              <w:left w:w="15" w:type="dxa"/>
              <w:bottom w:w="0" w:type="dxa"/>
              <w:right w:w="113" w:type="dxa"/>
            </w:tcMar>
            <w:vAlign w:val="center"/>
            <w:hideMark/>
          </w:tcPr>
          <w:p w14:paraId="31C57447" w14:textId="77777777" w:rsidR="004F74DD" w:rsidRPr="003634CB" w:rsidRDefault="004F74DD" w:rsidP="00D63210">
            <w:pPr>
              <w:spacing w:after="0" w:line="240" w:lineRule="auto"/>
              <w:jc w:val="right"/>
              <w:rPr>
                <w:rFonts w:ascii="Arial" w:eastAsia="Times New Roman" w:hAnsi="Arial" w:cs="Arial"/>
                <w:sz w:val="36"/>
                <w:szCs w:val="36"/>
              </w:rPr>
            </w:pPr>
            <w:r w:rsidRPr="003634CB">
              <w:rPr>
                <w:rFonts w:ascii="Arial Nova" w:eastAsia="Times New Roman" w:hAnsi="Arial Nova" w:cs="Helvetica"/>
                <w:b/>
                <w:bCs/>
                <w:color w:val="000000"/>
                <w:kern w:val="3"/>
                <w:sz w:val="16"/>
                <w:szCs w:val="16"/>
                <w:lang w:val="fr-CH"/>
              </w:rPr>
              <w:t>K&gt;</w:t>
            </w:r>
          </w:p>
        </w:tc>
      </w:tr>
      <w:bookmarkEnd w:id="39"/>
      <w:tr w:rsidR="004F74DD" w:rsidRPr="003634CB" w14:paraId="03E85A91" w14:textId="77777777" w:rsidTr="00CD750D">
        <w:trPr>
          <w:trHeight w:val="397"/>
          <w:jc w:val="center"/>
        </w:trPr>
        <w:tc>
          <w:tcPr>
            <w:tcW w:w="1820" w:type="dxa"/>
            <w:tcBorders>
              <w:top w:val="nil"/>
              <w:left w:val="nil"/>
              <w:bottom w:val="nil"/>
              <w:right w:val="nil"/>
            </w:tcBorders>
            <w:tcMar>
              <w:top w:w="15" w:type="dxa"/>
              <w:left w:w="15" w:type="dxa"/>
              <w:bottom w:w="0" w:type="dxa"/>
              <w:right w:w="15" w:type="dxa"/>
            </w:tcMar>
            <w:vAlign w:val="center"/>
            <w:hideMark/>
          </w:tcPr>
          <w:p w14:paraId="5291DBEF" w14:textId="77777777" w:rsidR="004F74DD" w:rsidRPr="003634CB" w:rsidRDefault="004F74DD" w:rsidP="00D63210">
            <w:pPr>
              <w:spacing w:after="0" w:line="254" w:lineRule="auto"/>
              <w:rPr>
                <w:rFonts w:ascii="Arial" w:eastAsia="Times New Roman" w:hAnsi="Arial" w:cs="Arial"/>
                <w:sz w:val="36"/>
                <w:szCs w:val="36"/>
              </w:rPr>
            </w:pPr>
            <w:r w:rsidRPr="003634CB">
              <w:rPr>
                <w:rFonts w:ascii="Arial Nova Light" w:hAnsi="Arial Nova Light"/>
                <w:color w:val="000000" w:themeColor="text1"/>
                <w:kern w:val="24"/>
                <w:sz w:val="16"/>
                <w:szCs w:val="16"/>
              </w:rPr>
              <w:t xml:space="preserve">Frontal_Mid_Orb_L </w:t>
            </w:r>
          </w:p>
        </w:tc>
        <w:tc>
          <w:tcPr>
            <w:tcW w:w="620" w:type="dxa"/>
            <w:tcBorders>
              <w:top w:val="nil"/>
              <w:left w:val="nil"/>
              <w:bottom w:val="nil"/>
              <w:right w:val="nil"/>
            </w:tcBorders>
            <w:tcMar>
              <w:top w:w="15" w:type="dxa"/>
              <w:left w:w="15" w:type="dxa"/>
              <w:bottom w:w="0" w:type="dxa"/>
              <w:right w:w="15" w:type="dxa"/>
            </w:tcMar>
            <w:vAlign w:val="center"/>
            <w:hideMark/>
          </w:tcPr>
          <w:p w14:paraId="40AF359E" w14:textId="77777777" w:rsidR="004F74DD" w:rsidRPr="003634CB" w:rsidRDefault="004F74DD" w:rsidP="00D63210">
            <w:pPr>
              <w:spacing w:after="0" w:line="254" w:lineRule="auto"/>
              <w:jc w:val="center"/>
              <w:rPr>
                <w:rFonts w:ascii="Arial" w:eastAsia="Times New Roman" w:hAnsi="Arial" w:cs="Arial"/>
                <w:sz w:val="36"/>
                <w:szCs w:val="36"/>
              </w:rPr>
            </w:pPr>
            <w:r w:rsidRPr="003634CB">
              <w:rPr>
                <w:rFonts w:ascii="Arial Nova Light" w:eastAsiaTheme="minorEastAsia" w:hAnsi="Arial Nova Light"/>
                <w:color w:val="000000" w:themeColor="text1"/>
                <w:kern w:val="24"/>
                <w:sz w:val="16"/>
                <w:szCs w:val="16"/>
              </w:rPr>
              <w:t>41</w:t>
            </w:r>
          </w:p>
        </w:tc>
        <w:tc>
          <w:tcPr>
            <w:tcW w:w="620" w:type="dxa"/>
            <w:tcBorders>
              <w:top w:val="nil"/>
              <w:left w:val="nil"/>
              <w:bottom w:val="nil"/>
              <w:right w:val="nil"/>
            </w:tcBorders>
            <w:tcMar>
              <w:top w:w="15" w:type="dxa"/>
              <w:left w:w="15" w:type="dxa"/>
              <w:bottom w:w="0" w:type="dxa"/>
              <w:right w:w="15" w:type="dxa"/>
            </w:tcMar>
            <w:vAlign w:val="center"/>
            <w:hideMark/>
          </w:tcPr>
          <w:p w14:paraId="1CA8C76A" w14:textId="77777777" w:rsidR="004F74DD" w:rsidRPr="003634CB" w:rsidRDefault="004F74DD" w:rsidP="00D63210">
            <w:pPr>
              <w:spacing w:after="0" w:line="254" w:lineRule="auto"/>
              <w:jc w:val="center"/>
              <w:rPr>
                <w:rFonts w:ascii="Arial" w:eastAsia="Times New Roman" w:hAnsi="Arial" w:cs="Arial"/>
                <w:sz w:val="36"/>
                <w:szCs w:val="36"/>
              </w:rPr>
            </w:pPr>
            <w:r w:rsidRPr="003634CB">
              <w:rPr>
                <w:rFonts w:ascii="Arial Nova Light" w:eastAsiaTheme="minorEastAsia" w:hAnsi="Arial Nova Light"/>
                <w:color w:val="000000" w:themeColor="text1"/>
                <w:kern w:val="24"/>
                <w:sz w:val="16"/>
                <w:szCs w:val="16"/>
              </w:rPr>
              <w:t>53</w:t>
            </w:r>
          </w:p>
        </w:tc>
        <w:tc>
          <w:tcPr>
            <w:tcW w:w="620" w:type="dxa"/>
            <w:tcBorders>
              <w:top w:val="nil"/>
              <w:left w:val="nil"/>
              <w:bottom w:val="nil"/>
              <w:right w:val="nil"/>
            </w:tcBorders>
            <w:tcMar>
              <w:top w:w="15" w:type="dxa"/>
              <w:left w:w="15" w:type="dxa"/>
              <w:bottom w:w="0" w:type="dxa"/>
              <w:right w:w="15" w:type="dxa"/>
            </w:tcMar>
            <w:vAlign w:val="center"/>
            <w:hideMark/>
          </w:tcPr>
          <w:p w14:paraId="11F6FF42" w14:textId="77777777" w:rsidR="004F74DD" w:rsidRPr="003634CB" w:rsidRDefault="004F74DD" w:rsidP="00D63210">
            <w:pPr>
              <w:spacing w:after="0" w:line="254" w:lineRule="auto"/>
              <w:jc w:val="center"/>
              <w:rPr>
                <w:rFonts w:ascii="Arial" w:eastAsia="Times New Roman" w:hAnsi="Arial" w:cs="Arial"/>
                <w:sz w:val="36"/>
                <w:szCs w:val="36"/>
              </w:rPr>
            </w:pPr>
            <w:r w:rsidRPr="003634CB">
              <w:rPr>
                <w:rFonts w:ascii="Arial Nova Light" w:eastAsiaTheme="minorEastAsia" w:hAnsi="Arial Nova Light"/>
                <w:color w:val="000000" w:themeColor="text1"/>
                <w:kern w:val="24"/>
                <w:sz w:val="16"/>
                <w:szCs w:val="16"/>
              </w:rPr>
              <w:t>-8</w:t>
            </w:r>
          </w:p>
        </w:tc>
        <w:tc>
          <w:tcPr>
            <w:tcW w:w="1080" w:type="dxa"/>
            <w:tcBorders>
              <w:top w:val="nil"/>
              <w:left w:val="nil"/>
              <w:bottom w:val="nil"/>
              <w:right w:val="nil"/>
            </w:tcBorders>
            <w:tcMar>
              <w:top w:w="15" w:type="dxa"/>
              <w:left w:w="15" w:type="dxa"/>
              <w:bottom w:w="0" w:type="dxa"/>
              <w:right w:w="113" w:type="dxa"/>
            </w:tcMar>
            <w:vAlign w:val="center"/>
            <w:hideMark/>
          </w:tcPr>
          <w:p w14:paraId="4BAB40F8" w14:textId="77777777" w:rsidR="004F74DD" w:rsidRPr="003634CB" w:rsidRDefault="004F74DD" w:rsidP="00D63210">
            <w:pPr>
              <w:spacing w:after="0" w:line="254" w:lineRule="auto"/>
              <w:jc w:val="right"/>
              <w:rPr>
                <w:rFonts w:ascii="Arial" w:eastAsia="Times New Roman" w:hAnsi="Arial" w:cs="Arial"/>
                <w:sz w:val="36"/>
                <w:szCs w:val="36"/>
              </w:rPr>
            </w:pPr>
            <w:r w:rsidRPr="003634CB">
              <w:rPr>
                <w:rFonts w:ascii="Arial Nova Light" w:hAnsi="Arial Nova Light"/>
                <w:color w:val="000000" w:themeColor="text1"/>
                <w:kern w:val="24"/>
                <w:sz w:val="16"/>
                <w:szCs w:val="16"/>
              </w:rPr>
              <w:t>360</w:t>
            </w:r>
          </w:p>
        </w:tc>
      </w:tr>
      <w:tr w:rsidR="004F74DD" w:rsidRPr="003634CB" w14:paraId="365C692E" w14:textId="77777777" w:rsidTr="00CD750D">
        <w:trPr>
          <w:trHeight w:val="397"/>
          <w:jc w:val="center"/>
        </w:trPr>
        <w:tc>
          <w:tcPr>
            <w:tcW w:w="1820" w:type="dxa"/>
            <w:tcBorders>
              <w:top w:val="nil"/>
              <w:left w:val="nil"/>
              <w:bottom w:val="nil"/>
              <w:right w:val="nil"/>
            </w:tcBorders>
            <w:tcMar>
              <w:top w:w="15" w:type="dxa"/>
              <w:left w:w="15" w:type="dxa"/>
              <w:bottom w:w="0" w:type="dxa"/>
              <w:right w:w="15" w:type="dxa"/>
            </w:tcMar>
            <w:vAlign w:val="center"/>
            <w:hideMark/>
          </w:tcPr>
          <w:p w14:paraId="03E71272" w14:textId="77777777" w:rsidR="004F74DD" w:rsidRPr="003634CB" w:rsidRDefault="004F74DD" w:rsidP="00D63210">
            <w:pPr>
              <w:spacing w:after="0" w:line="254" w:lineRule="auto"/>
              <w:rPr>
                <w:rFonts w:ascii="Arial" w:eastAsia="Times New Roman" w:hAnsi="Arial" w:cs="Arial"/>
                <w:sz w:val="36"/>
                <w:szCs w:val="36"/>
              </w:rPr>
            </w:pPr>
            <w:r w:rsidRPr="003634CB">
              <w:rPr>
                <w:rFonts w:ascii="Arial Nova Light" w:eastAsiaTheme="minorEastAsia" w:hAnsi="Arial Nova Light"/>
                <w:color w:val="000000" w:themeColor="text1"/>
                <w:kern w:val="24"/>
                <w:sz w:val="16"/>
                <w:szCs w:val="16"/>
              </w:rPr>
              <w:lastRenderedPageBreak/>
              <w:t xml:space="preserve">Frontal_Inf_Orb_R </w:t>
            </w:r>
          </w:p>
        </w:tc>
        <w:tc>
          <w:tcPr>
            <w:tcW w:w="620" w:type="dxa"/>
            <w:tcBorders>
              <w:top w:val="nil"/>
              <w:left w:val="nil"/>
              <w:bottom w:val="nil"/>
              <w:right w:val="nil"/>
            </w:tcBorders>
            <w:tcMar>
              <w:top w:w="15" w:type="dxa"/>
              <w:left w:w="15" w:type="dxa"/>
              <w:bottom w:w="0" w:type="dxa"/>
              <w:right w:w="15" w:type="dxa"/>
            </w:tcMar>
            <w:vAlign w:val="center"/>
            <w:hideMark/>
          </w:tcPr>
          <w:p w14:paraId="52BB4181" w14:textId="77777777" w:rsidR="004F74DD" w:rsidRPr="003634CB" w:rsidRDefault="004F74DD" w:rsidP="00D63210">
            <w:pPr>
              <w:spacing w:after="0" w:line="254" w:lineRule="auto"/>
              <w:jc w:val="center"/>
              <w:rPr>
                <w:rFonts w:ascii="Arial" w:eastAsia="Times New Roman" w:hAnsi="Arial" w:cs="Arial"/>
                <w:sz w:val="36"/>
                <w:szCs w:val="36"/>
              </w:rPr>
            </w:pPr>
            <w:r w:rsidRPr="003634CB">
              <w:rPr>
                <w:rFonts w:ascii="Arial Nova Light" w:eastAsiaTheme="minorEastAsia" w:hAnsi="Arial Nova Light"/>
                <w:color w:val="000000" w:themeColor="text1"/>
                <w:kern w:val="24"/>
                <w:sz w:val="16"/>
                <w:szCs w:val="16"/>
              </w:rPr>
              <w:t>51</w:t>
            </w:r>
          </w:p>
        </w:tc>
        <w:tc>
          <w:tcPr>
            <w:tcW w:w="620" w:type="dxa"/>
            <w:tcBorders>
              <w:top w:val="nil"/>
              <w:left w:val="nil"/>
              <w:bottom w:val="nil"/>
              <w:right w:val="nil"/>
            </w:tcBorders>
            <w:tcMar>
              <w:top w:w="15" w:type="dxa"/>
              <w:left w:w="15" w:type="dxa"/>
              <w:bottom w:w="0" w:type="dxa"/>
              <w:right w:w="15" w:type="dxa"/>
            </w:tcMar>
            <w:vAlign w:val="center"/>
            <w:hideMark/>
          </w:tcPr>
          <w:p w14:paraId="74CCE480" w14:textId="77777777" w:rsidR="004F74DD" w:rsidRPr="003634CB" w:rsidRDefault="004F74DD" w:rsidP="00D63210">
            <w:pPr>
              <w:spacing w:after="0" w:line="254" w:lineRule="auto"/>
              <w:jc w:val="center"/>
              <w:rPr>
                <w:rFonts w:ascii="Arial" w:eastAsia="Times New Roman" w:hAnsi="Arial" w:cs="Arial"/>
                <w:sz w:val="36"/>
                <w:szCs w:val="36"/>
              </w:rPr>
            </w:pPr>
            <w:r w:rsidRPr="003634CB">
              <w:rPr>
                <w:rFonts w:ascii="Arial Nova Light" w:eastAsiaTheme="minorEastAsia" w:hAnsi="Arial Nova Light"/>
                <w:color w:val="000000" w:themeColor="text1"/>
                <w:kern w:val="24"/>
                <w:sz w:val="16"/>
                <w:szCs w:val="16"/>
              </w:rPr>
              <w:t>39</w:t>
            </w:r>
          </w:p>
        </w:tc>
        <w:tc>
          <w:tcPr>
            <w:tcW w:w="620" w:type="dxa"/>
            <w:tcBorders>
              <w:top w:val="nil"/>
              <w:left w:val="nil"/>
              <w:bottom w:val="nil"/>
              <w:right w:val="nil"/>
            </w:tcBorders>
            <w:tcMar>
              <w:top w:w="15" w:type="dxa"/>
              <w:left w:w="15" w:type="dxa"/>
              <w:bottom w:w="0" w:type="dxa"/>
              <w:right w:w="15" w:type="dxa"/>
            </w:tcMar>
            <w:vAlign w:val="center"/>
            <w:hideMark/>
          </w:tcPr>
          <w:p w14:paraId="7366FF41" w14:textId="77777777" w:rsidR="004F74DD" w:rsidRPr="003634CB" w:rsidRDefault="004F74DD" w:rsidP="00D63210">
            <w:pPr>
              <w:spacing w:after="0" w:line="254" w:lineRule="auto"/>
              <w:jc w:val="center"/>
              <w:rPr>
                <w:rFonts w:ascii="Arial" w:eastAsia="Times New Roman" w:hAnsi="Arial" w:cs="Arial"/>
                <w:sz w:val="36"/>
                <w:szCs w:val="36"/>
              </w:rPr>
            </w:pPr>
            <w:r w:rsidRPr="003634CB">
              <w:rPr>
                <w:rFonts w:ascii="Arial Nova Light" w:eastAsiaTheme="minorEastAsia" w:hAnsi="Arial Nova Light"/>
                <w:color w:val="000000" w:themeColor="text1"/>
                <w:kern w:val="24"/>
                <w:sz w:val="16"/>
                <w:szCs w:val="16"/>
              </w:rPr>
              <w:t>-14</w:t>
            </w:r>
          </w:p>
        </w:tc>
        <w:tc>
          <w:tcPr>
            <w:tcW w:w="1080" w:type="dxa"/>
            <w:tcBorders>
              <w:top w:val="nil"/>
              <w:left w:val="nil"/>
              <w:bottom w:val="nil"/>
              <w:right w:val="nil"/>
            </w:tcBorders>
            <w:tcMar>
              <w:top w:w="15" w:type="dxa"/>
              <w:left w:w="15" w:type="dxa"/>
              <w:bottom w:w="0" w:type="dxa"/>
              <w:right w:w="113" w:type="dxa"/>
            </w:tcMar>
            <w:vAlign w:val="center"/>
            <w:hideMark/>
          </w:tcPr>
          <w:p w14:paraId="515B4B16" w14:textId="77777777" w:rsidR="004F74DD" w:rsidRPr="003634CB" w:rsidRDefault="004F74DD" w:rsidP="00D63210">
            <w:pPr>
              <w:spacing w:after="0" w:line="254" w:lineRule="auto"/>
              <w:jc w:val="right"/>
              <w:rPr>
                <w:rFonts w:ascii="Arial" w:eastAsia="Times New Roman" w:hAnsi="Arial" w:cs="Arial"/>
                <w:sz w:val="36"/>
                <w:szCs w:val="36"/>
              </w:rPr>
            </w:pPr>
            <w:r w:rsidRPr="003634CB">
              <w:rPr>
                <w:rFonts w:ascii="Arial Nova Light" w:hAnsi="Arial Nova Light"/>
                <w:color w:val="000000" w:themeColor="text1"/>
                <w:kern w:val="24"/>
                <w:sz w:val="16"/>
                <w:szCs w:val="16"/>
              </w:rPr>
              <w:t>144</w:t>
            </w:r>
          </w:p>
        </w:tc>
      </w:tr>
      <w:tr w:rsidR="004F74DD" w:rsidRPr="003634CB" w14:paraId="0E2559E1" w14:textId="77777777" w:rsidTr="00CD750D">
        <w:trPr>
          <w:trHeight w:val="397"/>
          <w:jc w:val="center"/>
        </w:trPr>
        <w:tc>
          <w:tcPr>
            <w:tcW w:w="1820" w:type="dxa"/>
            <w:tcBorders>
              <w:top w:val="nil"/>
              <w:left w:val="nil"/>
              <w:bottom w:val="nil"/>
              <w:right w:val="nil"/>
            </w:tcBorders>
            <w:tcMar>
              <w:top w:w="15" w:type="dxa"/>
              <w:left w:w="15" w:type="dxa"/>
              <w:bottom w:w="0" w:type="dxa"/>
              <w:right w:w="15" w:type="dxa"/>
            </w:tcMar>
            <w:vAlign w:val="center"/>
            <w:hideMark/>
          </w:tcPr>
          <w:p w14:paraId="123BC98E" w14:textId="77777777" w:rsidR="004F74DD" w:rsidRPr="003634CB" w:rsidRDefault="004F74DD" w:rsidP="00D63210">
            <w:pPr>
              <w:spacing w:after="0" w:line="254" w:lineRule="auto"/>
              <w:rPr>
                <w:rFonts w:ascii="Arial" w:eastAsia="Times New Roman" w:hAnsi="Arial" w:cs="Arial"/>
                <w:sz w:val="36"/>
                <w:szCs w:val="36"/>
              </w:rPr>
            </w:pPr>
            <w:r w:rsidRPr="003634CB">
              <w:rPr>
                <w:rFonts w:ascii="Arial Nova Light" w:hAnsi="Arial Nova Light"/>
                <w:color w:val="000000" w:themeColor="text1"/>
                <w:kern w:val="24"/>
                <w:sz w:val="16"/>
                <w:szCs w:val="16"/>
              </w:rPr>
              <w:t xml:space="preserve">Frontal_Inf_Orb_L </w:t>
            </w:r>
          </w:p>
        </w:tc>
        <w:tc>
          <w:tcPr>
            <w:tcW w:w="620" w:type="dxa"/>
            <w:tcBorders>
              <w:top w:val="nil"/>
              <w:left w:val="nil"/>
              <w:bottom w:val="nil"/>
              <w:right w:val="nil"/>
            </w:tcBorders>
            <w:tcMar>
              <w:top w:w="15" w:type="dxa"/>
              <w:left w:w="15" w:type="dxa"/>
              <w:bottom w:w="0" w:type="dxa"/>
              <w:right w:w="15" w:type="dxa"/>
            </w:tcMar>
            <w:vAlign w:val="center"/>
            <w:hideMark/>
          </w:tcPr>
          <w:p w14:paraId="1AAFF6C6" w14:textId="77777777" w:rsidR="004F74DD" w:rsidRPr="003634CB" w:rsidRDefault="004F74DD" w:rsidP="00D63210">
            <w:pPr>
              <w:spacing w:after="0" w:line="254" w:lineRule="auto"/>
              <w:jc w:val="center"/>
              <w:rPr>
                <w:rFonts w:ascii="Arial" w:eastAsia="Times New Roman" w:hAnsi="Arial" w:cs="Arial"/>
                <w:sz w:val="36"/>
                <w:szCs w:val="36"/>
              </w:rPr>
            </w:pPr>
            <w:r w:rsidRPr="003634CB">
              <w:rPr>
                <w:rFonts w:ascii="Arial Nova Light" w:hAnsi="Arial Nova Light"/>
                <w:color w:val="000000" w:themeColor="text1"/>
                <w:kern w:val="24"/>
                <w:sz w:val="16"/>
                <w:szCs w:val="16"/>
              </w:rPr>
              <w:t>49</w:t>
            </w:r>
          </w:p>
        </w:tc>
        <w:tc>
          <w:tcPr>
            <w:tcW w:w="620" w:type="dxa"/>
            <w:tcBorders>
              <w:top w:val="nil"/>
              <w:left w:val="nil"/>
              <w:bottom w:val="nil"/>
              <w:right w:val="nil"/>
            </w:tcBorders>
            <w:tcMar>
              <w:top w:w="15" w:type="dxa"/>
              <w:left w:w="15" w:type="dxa"/>
              <w:bottom w:w="0" w:type="dxa"/>
              <w:right w:w="15" w:type="dxa"/>
            </w:tcMar>
            <w:vAlign w:val="center"/>
            <w:hideMark/>
          </w:tcPr>
          <w:p w14:paraId="6B9AC785" w14:textId="77777777" w:rsidR="004F74DD" w:rsidRPr="003634CB" w:rsidRDefault="004F74DD" w:rsidP="00D63210">
            <w:pPr>
              <w:spacing w:after="0" w:line="254" w:lineRule="auto"/>
              <w:jc w:val="center"/>
              <w:rPr>
                <w:rFonts w:ascii="Arial" w:eastAsia="Times New Roman" w:hAnsi="Arial" w:cs="Arial"/>
                <w:sz w:val="36"/>
                <w:szCs w:val="36"/>
              </w:rPr>
            </w:pPr>
            <w:r w:rsidRPr="003634CB">
              <w:rPr>
                <w:rFonts w:ascii="Arial Nova Light" w:hAnsi="Arial Nova Light"/>
                <w:color w:val="000000" w:themeColor="text1"/>
                <w:kern w:val="24"/>
                <w:sz w:val="16"/>
                <w:szCs w:val="16"/>
              </w:rPr>
              <w:t>33</w:t>
            </w:r>
          </w:p>
        </w:tc>
        <w:tc>
          <w:tcPr>
            <w:tcW w:w="620" w:type="dxa"/>
            <w:tcBorders>
              <w:top w:val="nil"/>
              <w:left w:val="nil"/>
              <w:bottom w:val="nil"/>
              <w:right w:val="nil"/>
            </w:tcBorders>
            <w:tcMar>
              <w:top w:w="15" w:type="dxa"/>
              <w:left w:w="15" w:type="dxa"/>
              <w:bottom w:w="0" w:type="dxa"/>
              <w:right w:w="15" w:type="dxa"/>
            </w:tcMar>
            <w:vAlign w:val="center"/>
            <w:hideMark/>
          </w:tcPr>
          <w:p w14:paraId="2BE51EFF" w14:textId="77777777" w:rsidR="004F74DD" w:rsidRPr="003634CB" w:rsidRDefault="004F74DD" w:rsidP="00D63210">
            <w:pPr>
              <w:spacing w:after="0" w:line="254" w:lineRule="auto"/>
              <w:jc w:val="center"/>
              <w:rPr>
                <w:rFonts w:ascii="Arial" w:eastAsia="Times New Roman" w:hAnsi="Arial" w:cs="Arial"/>
                <w:sz w:val="36"/>
                <w:szCs w:val="36"/>
              </w:rPr>
            </w:pPr>
            <w:r w:rsidRPr="003634CB">
              <w:rPr>
                <w:rFonts w:ascii="Arial Nova Light" w:hAnsi="Arial Nova Light"/>
                <w:color w:val="000000" w:themeColor="text1"/>
                <w:kern w:val="24"/>
                <w:sz w:val="16"/>
                <w:szCs w:val="16"/>
              </w:rPr>
              <w:t>-12</w:t>
            </w:r>
          </w:p>
        </w:tc>
        <w:tc>
          <w:tcPr>
            <w:tcW w:w="1080" w:type="dxa"/>
            <w:tcBorders>
              <w:top w:val="nil"/>
              <w:left w:val="nil"/>
              <w:bottom w:val="nil"/>
              <w:right w:val="nil"/>
            </w:tcBorders>
            <w:tcMar>
              <w:top w:w="15" w:type="dxa"/>
              <w:left w:w="15" w:type="dxa"/>
              <w:bottom w:w="0" w:type="dxa"/>
              <w:right w:w="113" w:type="dxa"/>
            </w:tcMar>
            <w:vAlign w:val="center"/>
            <w:hideMark/>
          </w:tcPr>
          <w:p w14:paraId="0FE2E2D9" w14:textId="77777777" w:rsidR="004F74DD" w:rsidRPr="003634CB" w:rsidRDefault="004F74DD" w:rsidP="00D63210">
            <w:pPr>
              <w:spacing w:after="0" w:line="254" w:lineRule="auto"/>
              <w:jc w:val="right"/>
              <w:rPr>
                <w:rFonts w:ascii="Arial" w:eastAsia="Times New Roman" w:hAnsi="Arial" w:cs="Arial"/>
                <w:sz w:val="36"/>
                <w:szCs w:val="36"/>
              </w:rPr>
            </w:pPr>
            <w:r w:rsidRPr="003634CB">
              <w:rPr>
                <w:rFonts w:ascii="Arial Nova Light" w:eastAsiaTheme="minorEastAsia" w:hAnsi="Arial Nova Light"/>
                <w:color w:val="000000" w:themeColor="text1"/>
                <w:kern w:val="24"/>
                <w:sz w:val="16"/>
                <w:szCs w:val="16"/>
              </w:rPr>
              <w:t>488</w:t>
            </w:r>
          </w:p>
        </w:tc>
      </w:tr>
      <w:tr w:rsidR="004F74DD" w:rsidRPr="003634CB" w14:paraId="14D97B74" w14:textId="77777777" w:rsidTr="00CD750D">
        <w:trPr>
          <w:trHeight w:val="397"/>
          <w:jc w:val="center"/>
        </w:trPr>
        <w:tc>
          <w:tcPr>
            <w:tcW w:w="1820" w:type="dxa"/>
            <w:tcBorders>
              <w:top w:val="nil"/>
              <w:left w:val="nil"/>
              <w:bottom w:val="nil"/>
              <w:right w:val="nil"/>
            </w:tcBorders>
            <w:tcMar>
              <w:top w:w="15" w:type="dxa"/>
              <w:left w:w="15" w:type="dxa"/>
              <w:bottom w:w="0" w:type="dxa"/>
              <w:right w:w="15" w:type="dxa"/>
            </w:tcMar>
            <w:vAlign w:val="center"/>
            <w:hideMark/>
          </w:tcPr>
          <w:p w14:paraId="49F5C54F" w14:textId="77777777" w:rsidR="004F74DD" w:rsidRPr="003634CB" w:rsidRDefault="004F74DD" w:rsidP="00D63210">
            <w:pPr>
              <w:spacing w:after="0" w:line="254" w:lineRule="auto"/>
              <w:rPr>
                <w:rFonts w:ascii="Arial" w:eastAsia="Times New Roman" w:hAnsi="Arial" w:cs="Arial"/>
                <w:sz w:val="36"/>
                <w:szCs w:val="36"/>
              </w:rPr>
            </w:pPr>
            <w:r w:rsidRPr="003634CB">
              <w:rPr>
                <w:rFonts w:ascii="Arial Nova Light" w:hAnsi="Arial Nova Light"/>
                <w:color w:val="000000" w:themeColor="text1"/>
                <w:kern w:val="24"/>
                <w:sz w:val="16"/>
                <w:szCs w:val="16"/>
              </w:rPr>
              <w:t xml:space="preserve">Frontal_Inf_Tri_L </w:t>
            </w:r>
          </w:p>
        </w:tc>
        <w:tc>
          <w:tcPr>
            <w:tcW w:w="620" w:type="dxa"/>
            <w:tcBorders>
              <w:top w:val="nil"/>
              <w:left w:val="nil"/>
              <w:bottom w:val="nil"/>
              <w:right w:val="nil"/>
            </w:tcBorders>
            <w:tcMar>
              <w:top w:w="15" w:type="dxa"/>
              <w:left w:w="15" w:type="dxa"/>
              <w:bottom w:w="0" w:type="dxa"/>
              <w:right w:w="15" w:type="dxa"/>
            </w:tcMar>
            <w:vAlign w:val="center"/>
            <w:hideMark/>
          </w:tcPr>
          <w:p w14:paraId="749F46DB" w14:textId="77777777" w:rsidR="004F74DD" w:rsidRPr="003634CB" w:rsidRDefault="004F74DD" w:rsidP="00D63210">
            <w:pPr>
              <w:spacing w:after="0" w:line="254" w:lineRule="auto"/>
              <w:jc w:val="center"/>
              <w:rPr>
                <w:rFonts w:ascii="Arial" w:eastAsia="Times New Roman" w:hAnsi="Arial" w:cs="Arial"/>
                <w:sz w:val="36"/>
                <w:szCs w:val="36"/>
              </w:rPr>
            </w:pPr>
            <w:r w:rsidRPr="003634CB">
              <w:rPr>
                <w:rFonts w:ascii="Arial Nova Light" w:hAnsi="Arial Nova Light"/>
                <w:color w:val="000000" w:themeColor="text1"/>
                <w:kern w:val="24"/>
                <w:sz w:val="16"/>
                <w:szCs w:val="16"/>
              </w:rPr>
              <w:t>-53</w:t>
            </w:r>
          </w:p>
        </w:tc>
        <w:tc>
          <w:tcPr>
            <w:tcW w:w="620" w:type="dxa"/>
            <w:tcBorders>
              <w:top w:val="nil"/>
              <w:left w:val="nil"/>
              <w:bottom w:val="nil"/>
              <w:right w:val="nil"/>
            </w:tcBorders>
            <w:tcMar>
              <w:top w:w="15" w:type="dxa"/>
              <w:left w:w="15" w:type="dxa"/>
              <w:bottom w:w="0" w:type="dxa"/>
              <w:right w:w="15" w:type="dxa"/>
            </w:tcMar>
            <w:vAlign w:val="center"/>
            <w:hideMark/>
          </w:tcPr>
          <w:p w14:paraId="1D6E33A0" w14:textId="77777777" w:rsidR="004F74DD" w:rsidRPr="003634CB" w:rsidRDefault="004F74DD" w:rsidP="00D63210">
            <w:pPr>
              <w:spacing w:after="0" w:line="254" w:lineRule="auto"/>
              <w:jc w:val="center"/>
              <w:rPr>
                <w:rFonts w:ascii="Arial" w:eastAsia="Times New Roman" w:hAnsi="Arial" w:cs="Arial"/>
                <w:sz w:val="36"/>
                <w:szCs w:val="36"/>
              </w:rPr>
            </w:pPr>
            <w:r w:rsidRPr="003634CB">
              <w:rPr>
                <w:rFonts w:ascii="Arial Nova Light" w:hAnsi="Arial Nova Light"/>
                <w:color w:val="000000" w:themeColor="text1"/>
                <w:kern w:val="24"/>
                <w:sz w:val="16"/>
                <w:szCs w:val="16"/>
              </w:rPr>
              <w:t>23</w:t>
            </w:r>
          </w:p>
        </w:tc>
        <w:tc>
          <w:tcPr>
            <w:tcW w:w="620" w:type="dxa"/>
            <w:tcBorders>
              <w:top w:val="nil"/>
              <w:left w:val="nil"/>
              <w:bottom w:val="nil"/>
              <w:right w:val="nil"/>
            </w:tcBorders>
            <w:tcMar>
              <w:top w:w="15" w:type="dxa"/>
              <w:left w:w="15" w:type="dxa"/>
              <w:bottom w:w="0" w:type="dxa"/>
              <w:right w:w="15" w:type="dxa"/>
            </w:tcMar>
            <w:vAlign w:val="center"/>
            <w:hideMark/>
          </w:tcPr>
          <w:p w14:paraId="27BF428A" w14:textId="77777777" w:rsidR="004F74DD" w:rsidRPr="003634CB" w:rsidRDefault="004F74DD" w:rsidP="00D63210">
            <w:pPr>
              <w:spacing w:after="0" w:line="254" w:lineRule="auto"/>
              <w:jc w:val="center"/>
              <w:rPr>
                <w:rFonts w:ascii="Arial" w:eastAsia="Times New Roman" w:hAnsi="Arial" w:cs="Arial"/>
                <w:sz w:val="36"/>
                <w:szCs w:val="36"/>
              </w:rPr>
            </w:pPr>
            <w:r w:rsidRPr="003634CB">
              <w:rPr>
                <w:rFonts w:ascii="Arial Nova Light" w:hAnsi="Arial Nova Light"/>
                <w:color w:val="000000" w:themeColor="text1"/>
                <w:kern w:val="24"/>
                <w:sz w:val="16"/>
                <w:szCs w:val="16"/>
              </w:rPr>
              <w:t>6</w:t>
            </w:r>
          </w:p>
        </w:tc>
        <w:tc>
          <w:tcPr>
            <w:tcW w:w="1080" w:type="dxa"/>
            <w:tcBorders>
              <w:top w:val="nil"/>
              <w:left w:val="nil"/>
              <w:bottom w:val="nil"/>
              <w:right w:val="nil"/>
            </w:tcBorders>
            <w:tcMar>
              <w:top w:w="15" w:type="dxa"/>
              <w:left w:w="15" w:type="dxa"/>
              <w:bottom w:w="0" w:type="dxa"/>
              <w:right w:w="113" w:type="dxa"/>
            </w:tcMar>
            <w:vAlign w:val="center"/>
            <w:hideMark/>
          </w:tcPr>
          <w:p w14:paraId="6F68718F" w14:textId="77777777" w:rsidR="004F74DD" w:rsidRPr="003634CB" w:rsidRDefault="004F74DD" w:rsidP="00D63210">
            <w:pPr>
              <w:spacing w:after="0" w:line="254" w:lineRule="auto"/>
              <w:jc w:val="right"/>
              <w:rPr>
                <w:rFonts w:ascii="Arial" w:eastAsia="Times New Roman" w:hAnsi="Arial" w:cs="Arial"/>
                <w:sz w:val="36"/>
                <w:szCs w:val="36"/>
              </w:rPr>
            </w:pPr>
            <w:r w:rsidRPr="003634CB">
              <w:rPr>
                <w:rFonts w:ascii="Arial Nova Light" w:hAnsi="Arial Nova Light"/>
                <w:color w:val="000000" w:themeColor="text1"/>
                <w:kern w:val="24"/>
                <w:sz w:val="16"/>
                <w:szCs w:val="16"/>
              </w:rPr>
              <w:t>96</w:t>
            </w:r>
          </w:p>
        </w:tc>
      </w:tr>
      <w:tr w:rsidR="004F74DD" w:rsidRPr="003634CB" w14:paraId="33BA62BA" w14:textId="77777777" w:rsidTr="00CD750D">
        <w:trPr>
          <w:trHeight w:val="397"/>
          <w:jc w:val="center"/>
        </w:trPr>
        <w:tc>
          <w:tcPr>
            <w:tcW w:w="1820" w:type="dxa"/>
            <w:tcBorders>
              <w:top w:val="nil"/>
              <w:left w:val="nil"/>
              <w:bottom w:val="nil"/>
              <w:right w:val="nil"/>
            </w:tcBorders>
            <w:tcMar>
              <w:top w:w="15" w:type="dxa"/>
              <w:left w:w="15" w:type="dxa"/>
              <w:bottom w:w="0" w:type="dxa"/>
              <w:right w:w="15" w:type="dxa"/>
            </w:tcMar>
            <w:vAlign w:val="center"/>
            <w:hideMark/>
          </w:tcPr>
          <w:p w14:paraId="7661D865" w14:textId="77777777" w:rsidR="004F74DD" w:rsidRPr="003634CB" w:rsidRDefault="004F74DD" w:rsidP="00D63210">
            <w:pPr>
              <w:spacing w:after="0" w:line="254" w:lineRule="auto"/>
              <w:rPr>
                <w:rFonts w:ascii="Arial" w:eastAsia="Times New Roman" w:hAnsi="Arial" w:cs="Arial"/>
                <w:sz w:val="36"/>
                <w:szCs w:val="36"/>
              </w:rPr>
            </w:pPr>
            <w:r w:rsidRPr="003634CB">
              <w:rPr>
                <w:rFonts w:ascii="Arial Nova Light" w:hAnsi="Arial Nova Light"/>
                <w:color w:val="000000" w:themeColor="text1"/>
                <w:kern w:val="24"/>
                <w:sz w:val="16"/>
                <w:szCs w:val="16"/>
              </w:rPr>
              <w:t>Frontal_Sup_Medial_R</w:t>
            </w:r>
          </w:p>
        </w:tc>
        <w:tc>
          <w:tcPr>
            <w:tcW w:w="620" w:type="dxa"/>
            <w:tcBorders>
              <w:top w:val="nil"/>
              <w:left w:val="nil"/>
              <w:bottom w:val="nil"/>
              <w:right w:val="nil"/>
            </w:tcBorders>
            <w:tcMar>
              <w:top w:w="15" w:type="dxa"/>
              <w:left w:w="15" w:type="dxa"/>
              <w:bottom w:w="0" w:type="dxa"/>
              <w:right w:w="15" w:type="dxa"/>
            </w:tcMar>
            <w:vAlign w:val="center"/>
            <w:hideMark/>
          </w:tcPr>
          <w:p w14:paraId="22B790EE" w14:textId="77777777" w:rsidR="004F74DD" w:rsidRPr="003634CB" w:rsidRDefault="004F74DD" w:rsidP="00D63210">
            <w:pPr>
              <w:spacing w:after="0" w:line="254" w:lineRule="auto"/>
              <w:jc w:val="center"/>
              <w:rPr>
                <w:rFonts w:ascii="Arial" w:eastAsia="Times New Roman" w:hAnsi="Arial" w:cs="Arial"/>
                <w:sz w:val="36"/>
                <w:szCs w:val="36"/>
              </w:rPr>
            </w:pPr>
            <w:r w:rsidRPr="003634CB">
              <w:rPr>
                <w:rFonts w:ascii="Arial Nova Light" w:eastAsiaTheme="minorEastAsia" w:hAnsi="Arial Nova Light"/>
                <w:color w:val="000000" w:themeColor="text1"/>
                <w:kern w:val="24"/>
                <w:sz w:val="16"/>
                <w:szCs w:val="16"/>
              </w:rPr>
              <w:t>1</w:t>
            </w:r>
          </w:p>
        </w:tc>
        <w:tc>
          <w:tcPr>
            <w:tcW w:w="620" w:type="dxa"/>
            <w:tcBorders>
              <w:top w:val="nil"/>
              <w:left w:val="nil"/>
              <w:bottom w:val="nil"/>
              <w:right w:val="nil"/>
            </w:tcBorders>
            <w:tcMar>
              <w:top w:w="15" w:type="dxa"/>
              <w:left w:w="15" w:type="dxa"/>
              <w:bottom w:w="0" w:type="dxa"/>
              <w:right w:w="15" w:type="dxa"/>
            </w:tcMar>
            <w:vAlign w:val="center"/>
            <w:hideMark/>
          </w:tcPr>
          <w:p w14:paraId="773FC636" w14:textId="77777777" w:rsidR="004F74DD" w:rsidRPr="003634CB" w:rsidRDefault="004F74DD" w:rsidP="00D63210">
            <w:pPr>
              <w:spacing w:after="0" w:line="254" w:lineRule="auto"/>
              <w:jc w:val="center"/>
              <w:rPr>
                <w:rFonts w:ascii="Arial" w:eastAsia="Times New Roman" w:hAnsi="Arial" w:cs="Arial"/>
                <w:sz w:val="36"/>
                <w:szCs w:val="36"/>
              </w:rPr>
            </w:pPr>
            <w:r w:rsidRPr="003634CB">
              <w:rPr>
                <w:rFonts w:ascii="Arial Nova Light" w:eastAsiaTheme="minorEastAsia" w:hAnsi="Arial Nova Light"/>
                <w:color w:val="000000" w:themeColor="text1"/>
                <w:kern w:val="24"/>
                <w:sz w:val="16"/>
                <w:szCs w:val="16"/>
              </w:rPr>
              <w:t>59</w:t>
            </w:r>
          </w:p>
        </w:tc>
        <w:tc>
          <w:tcPr>
            <w:tcW w:w="620" w:type="dxa"/>
            <w:tcBorders>
              <w:top w:val="nil"/>
              <w:left w:val="nil"/>
              <w:bottom w:val="nil"/>
              <w:right w:val="nil"/>
            </w:tcBorders>
            <w:tcMar>
              <w:top w:w="15" w:type="dxa"/>
              <w:left w:w="15" w:type="dxa"/>
              <w:bottom w:w="0" w:type="dxa"/>
              <w:right w:w="15" w:type="dxa"/>
            </w:tcMar>
            <w:vAlign w:val="center"/>
            <w:hideMark/>
          </w:tcPr>
          <w:p w14:paraId="64A3F7F5" w14:textId="77777777" w:rsidR="004F74DD" w:rsidRPr="003634CB" w:rsidRDefault="004F74DD" w:rsidP="00D63210">
            <w:pPr>
              <w:spacing w:after="0" w:line="254" w:lineRule="auto"/>
              <w:jc w:val="center"/>
              <w:rPr>
                <w:rFonts w:ascii="Arial" w:eastAsia="Times New Roman" w:hAnsi="Arial" w:cs="Arial"/>
                <w:sz w:val="36"/>
                <w:szCs w:val="36"/>
              </w:rPr>
            </w:pPr>
            <w:r w:rsidRPr="003634CB">
              <w:rPr>
                <w:rFonts w:ascii="Arial Nova Light" w:eastAsiaTheme="minorEastAsia" w:hAnsi="Arial Nova Light"/>
                <w:color w:val="000000" w:themeColor="text1"/>
                <w:kern w:val="24"/>
                <w:sz w:val="16"/>
                <w:szCs w:val="16"/>
              </w:rPr>
              <w:t>14</w:t>
            </w:r>
          </w:p>
        </w:tc>
        <w:tc>
          <w:tcPr>
            <w:tcW w:w="1080" w:type="dxa"/>
            <w:tcBorders>
              <w:top w:val="nil"/>
              <w:left w:val="nil"/>
              <w:bottom w:val="nil"/>
              <w:right w:val="nil"/>
            </w:tcBorders>
            <w:tcMar>
              <w:top w:w="15" w:type="dxa"/>
              <w:left w:w="15" w:type="dxa"/>
              <w:bottom w:w="0" w:type="dxa"/>
              <w:right w:w="113" w:type="dxa"/>
            </w:tcMar>
            <w:vAlign w:val="center"/>
            <w:hideMark/>
          </w:tcPr>
          <w:p w14:paraId="016C530A" w14:textId="77777777" w:rsidR="004F74DD" w:rsidRPr="003634CB" w:rsidRDefault="004F74DD" w:rsidP="00D63210">
            <w:pPr>
              <w:spacing w:after="0" w:line="254" w:lineRule="auto"/>
              <w:jc w:val="right"/>
              <w:rPr>
                <w:rFonts w:ascii="Arial" w:eastAsia="Times New Roman" w:hAnsi="Arial" w:cs="Arial"/>
                <w:sz w:val="36"/>
                <w:szCs w:val="36"/>
              </w:rPr>
            </w:pPr>
            <w:r w:rsidRPr="003634CB">
              <w:rPr>
                <w:rFonts w:ascii="Arial Nova Light" w:eastAsiaTheme="minorEastAsia" w:hAnsi="Arial Nova Light"/>
                <w:color w:val="000000" w:themeColor="text1"/>
                <w:kern w:val="24"/>
                <w:sz w:val="16"/>
                <w:szCs w:val="16"/>
              </w:rPr>
              <w:t>54432</w:t>
            </w:r>
          </w:p>
        </w:tc>
      </w:tr>
      <w:tr w:rsidR="004F74DD" w:rsidRPr="003634CB" w14:paraId="3DAF4A4B" w14:textId="77777777" w:rsidTr="00CD750D">
        <w:trPr>
          <w:trHeight w:val="397"/>
          <w:jc w:val="center"/>
        </w:trPr>
        <w:tc>
          <w:tcPr>
            <w:tcW w:w="1820" w:type="dxa"/>
            <w:tcBorders>
              <w:top w:val="nil"/>
              <w:left w:val="nil"/>
              <w:bottom w:val="nil"/>
              <w:right w:val="nil"/>
            </w:tcBorders>
            <w:tcMar>
              <w:top w:w="15" w:type="dxa"/>
              <w:left w:w="15" w:type="dxa"/>
              <w:bottom w:w="0" w:type="dxa"/>
              <w:right w:w="15" w:type="dxa"/>
            </w:tcMar>
            <w:vAlign w:val="center"/>
            <w:hideMark/>
          </w:tcPr>
          <w:p w14:paraId="106A46FA" w14:textId="77777777" w:rsidR="004F74DD" w:rsidRPr="003634CB" w:rsidRDefault="004F74DD" w:rsidP="00D63210">
            <w:pPr>
              <w:spacing w:after="0" w:line="254" w:lineRule="auto"/>
              <w:rPr>
                <w:rFonts w:ascii="Arial" w:eastAsia="Times New Roman" w:hAnsi="Arial" w:cs="Arial"/>
                <w:sz w:val="36"/>
                <w:szCs w:val="36"/>
              </w:rPr>
            </w:pPr>
            <w:r w:rsidRPr="003634CB">
              <w:rPr>
                <w:rFonts w:ascii="Arial Nova Light" w:eastAsiaTheme="minorEastAsia" w:hAnsi="Arial Nova Light"/>
                <w:color w:val="000000" w:themeColor="text1"/>
                <w:kern w:val="24"/>
                <w:sz w:val="16"/>
                <w:szCs w:val="16"/>
              </w:rPr>
              <w:t>Temporal_Mid_R</w:t>
            </w:r>
          </w:p>
        </w:tc>
        <w:tc>
          <w:tcPr>
            <w:tcW w:w="620" w:type="dxa"/>
            <w:tcBorders>
              <w:top w:val="nil"/>
              <w:left w:val="nil"/>
              <w:bottom w:val="nil"/>
              <w:right w:val="nil"/>
            </w:tcBorders>
            <w:tcMar>
              <w:top w:w="15" w:type="dxa"/>
              <w:left w:w="15" w:type="dxa"/>
              <w:bottom w:w="0" w:type="dxa"/>
              <w:right w:w="15" w:type="dxa"/>
            </w:tcMar>
            <w:vAlign w:val="center"/>
            <w:hideMark/>
          </w:tcPr>
          <w:p w14:paraId="583195C9" w14:textId="77777777" w:rsidR="004F74DD" w:rsidRPr="003634CB" w:rsidRDefault="004F74DD" w:rsidP="00D63210">
            <w:pPr>
              <w:spacing w:after="0" w:line="254" w:lineRule="auto"/>
              <w:jc w:val="center"/>
              <w:rPr>
                <w:rFonts w:ascii="Arial" w:eastAsia="Times New Roman" w:hAnsi="Arial" w:cs="Arial"/>
                <w:sz w:val="36"/>
                <w:szCs w:val="36"/>
              </w:rPr>
            </w:pPr>
            <w:r w:rsidRPr="003634CB">
              <w:rPr>
                <w:rFonts w:ascii="Arial Nova Light" w:eastAsiaTheme="minorEastAsia" w:hAnsi="Arial Nova Light"/>
                <w:color w:val="000000" w:themeColor="text1"/>
                <w:kern w:val="24"/>
                <w:sz w:val="16"/>
                <w:szCs w:val="16"/>
              </w:rPr>
              <w:t xml:space="preserve">67 </w:t>
            </w:r>
          </w:p>
        </w:tc>
        <w:tc>
          <w:tcPr>
            <w:tcW w:w="620" w:type="dxa"/>
            <w:tcBorders>
              <w:top w:val="nil"/>
              <w:left w:val="nil"/>
              <w:bottom w:val="nil"/>
              <w:right w:val="nil"/>
            </w:tcBorders>
            <w:tcMar>
              <w:top w:w="15" w:type="dxa"/>
              <w:left w:w="15" w:type="dxa"/>
              <w:bottom w:w="0" w:type="dxa"/>
              <w:right w:w="15" w:type="dxa"/>
            </w:tcMar>
            <w:vAlign w:val="center"/>
            <w:hideMark/>
          </w:tcPr>
          <w:p w14:paraId="014C219E" w14:textId="77777777" w:rsidR="004F74DD" w:rsidRPr="003634CB" w:rsidRDefault="004F74DD" w:rsidP="00D63210">
            <w:pPr>
              <w:spacing w:after="0" w:line="254" w:lineRule="auto"/>
              <w:jc w:val="center"/>
              <w:rPr>
                <w:rFonts w:ascii="Arial" w:eastAsia="Times New Roman" w:hAnsi="Arial" w:cs="Arial"/>
                <w:sz w:val="36"/>
                <w:szCs w:val="36"/>
              </w:rPr>
            </w:pPr>
            <w:r>
              <w:rPr>
                <w:rFonts w:ascii="Arial Nova Light" w:eastAsiaTheme="minorEastAsia" w:hAnsi="Arial Nova Light"/>
                <w:color w:val="000000" w:themeColor="text1"/>
                <w:kern w:val="24"/>
                <w:sz w:val="16"/>
                <w:szCs w:val="16"/>
              </w:rPr>
              <w:t>-</w:t>
            </w:r>
            <w:r w:rsidRPr="003634CB">
              <w:rPr>
                <w:rFonts w:ascii="Arial Nova Light" w:eastAsiaTheme="minorEastAsia" w:hAnsi="Arial Nova Light"/>
                <w:color w:val="000000" w:themeColor="text1"/>
                <w:kern w:val="24"/>
                <w:sz w:val="16"/>
                <w:szCs w:val="16"/>
              </w:rPr>
              <w:t>15</w:t>
            </w:r>
          </w:p>
        </w:tc>
        <w:tc>
          <w:tcPr>
            <w:tcW w:w="620" w:type="dxa"/>
            <w:tcBorders>
              <w:top w:val="nil"/>
              <w:left w:val="nil"/>
              <w:bottom w:val="nil"/>
              <w:right w:val="nil"/>
            </w:tcBorders>
            <w:tcMar>
              <w:top w:w="15" w:type="dxa"/>
              <w:left w:w="15" w:type="dxa"/>
              <w:bottom w:w="0" w:type="dxa"/>
              <w:right w:w="15" w:type="dxa"/>
            </w:tcMar>
            <w:vAlign w:val="center"/>
            <w:hideMark/>
          </w:tcPr>
          <w:p w14:paraId="60B2613F" w14:textId="77777777" w:rsidR="004F74DD" w:rsidRPr="003634CB" w:rsidRDefault="004F74DD" w:rsidP="00D63210">
            <w:pPr>
              <w:spacing w:after="0" w:line="254" w:lineRule="auto"/>
              <w:jc w:val="center"/>
              <w:rPr>
                <w:rFonts w:ascii="Arial" w:eastAsia="Times New Roman" w:hAnsi="Arial" w:cs="Arial"/>
                <w:sz w:val="36"/>
                <w:szCs w:val="36"/>
              </w:rPr>
            </w:pPr>
            <w:r w:rsidRPr="003634CB">
              <w:rPr>
                <w:rFonts w:ascii="Arial Nova Light" w:eastAsiaTheme="minorEastAsia" w:hAnsi="Arial Nova Light"/>
                <w:color w:val="000000" w:themeColor="text1"/>
                <w:kern w:val="24"/>
                <w:sz w:val="16"/>
                <w:szCs w:val="16"/>
              </w:rPr>
              <w:t>-18</w:t>
            </w:r>
          </w:p>
        </w:tc>
        <w:tc>
          <w:tcPr>
            <w:tcW w:w="1080" w:type="dxa"/>
            <w:tcBorders>
              <w:top w:val="nil"/>
              <w:left w:val="nil"/>
              <w:bottom w:val="nil"/>
              <w:right w:val="nil"/>
            </w:tcBorders>
            <w:tcMar>
              <w:top w:w="15" w:type="dxa"/>
              <w:left w:w="15" w:type="dxa"/>
              <w:bottom w:w="0" w:type="dxa"/>
              <w:right w:w="113" w:type="dxa"/>
            </w:tcMar>
            <w:vAlign w:val="center"/>
            <w:hideMark/>
          </w:tcPr>
          <w:p w14:paraId="3649863B" w14:textId="77777777" w:rsidR="004F74DD" w:rsidRPr="003634CB" w:rsidRDefault="004F74DD" w:rsidP="00D63210">
            <w:pPr>
              <w:spacing w:after="0" w:line="254" w:lineRule="auto"/>
              <w:jc w:val="right"/>
              <w:rPr>
                <w:rFonts w:ascii="Arial" w:eastAsia="Times New Roman" w:hAnsi="Arial" w:cs="Arial"/>
                <w:sz w:val="36"/>
                <w:szCs w:val="36"/>
              </w:rPr>
            </w:pPr>
            <w:r w:rsidRPr="003634CB">
              <w:rPr>
                <w:rFonts w:ascii="Arial Nova Light" w:eastAsiaTheme="minorEastAsia" w:hAnsi="Arial Nova Light"/>
                <w:color w:val="000000" w:themeColor="text1"/>
                <w:kern w:val="24"/>
                <w:sz w:val="16"/>
                <w:szCs w:val="16"/>
              </w:rPr>
              <w:t>3904</w:t>
            </w:r>
          </w:p>
        </w:tc>
      </w:tr>
      <w:tr w:rsidR="004F74DD" w:rsidRPr="003634CB" w14:paraId="58080AD5" w14:textId="77777777" w:rsidTr="00CD750D">
        <w:trPr>
          <w:trHeight w:val="397"/>
          <w:jc w:val="center"/>
        </w:trPr>
        <w:tc>
          <w:tcPr>
            <w:tcW w:w="1820" w:type="dxa"/>
            <w:tcBorders>
              <w:top w:val="nil"/>
              <w:left w:val="nil"/>
              <w:bottom w:val="nil"/>
              <w:right w:val="nil"/>
            </w:tcBorders>
            <w:tcMar>
              <w:top w:w="15" w:type="dxa"/>
              <w:left w:w="15" w:type="dxa"/>
              <w:bottom w:w="0" w:type="dxa"/>
              <w:right w:w="15" w:type="dxa"/>
            </w:tcMar>
            <w:vAlign w:val="center"/>
            <w:hideMark/>
          </w:tcPr>
          <w:p w14:paraId="08C1F651" w14:textId="77777777" w:rsidR="004F74DD" w:rsidRPr="003634CB" w:rsidRDefault="004F74DD" w:rsidP="00D63210">
            <w:pPr>
              <w:spacing w:after="0" w:line="254" w:lineRule="auto"/>
              <w:rPr>
                <w:rFonts w:ascii="Arial" w:eastAsia="Times New Roman" w:hAnsi="Arial" w:cs="Arial"/>
                <w:sz w:val="36"/>
                <w:szCs w:val="36"/>
              </w:rPr>
            </w:pPr>
            <w:r w:rsidRPr="003634CB">
              <w:rPr>
                <w:rFonts w:ascii="Arial Nova Light" w:eastAsia="Times New Roman" w:hAnsi="Arial Nova Light" w:cs="Helvetica"/>
                <w:color w:val="000000"/>
                <w:kern w:val="3"/>
                <w:sz w:val="16"/>
                <w:szCs w:val="16"/>
                <w:lang w:val="fr-CH"/>
              </w:rPr>
              <w:t xml:space="preserve">Temporal_Mid_L </w:t>
            </w:r>
          </w:p>
        </w:tc>
        <w:tc>
          <w:tcPr>
            <w:tcW w:w="620" w:type="dxa"/>
            <w:tcBorders>
              <w:top w:val="nil"/>
              <w:left w:val="nil"/>
              <w:bottom w:val="nil"/>
              <w:right w:val="nil"/>
            </w:tcBorders>
            <w:tcMar>
              <w:top w:w="15" w:type="dxa"/>
              <w:left w:w="15" w:type="dxa"/>
              <w:bottom w:w="0" w:type="dxa"/>
              <w:right w:w="15" w:type="dxa"/>
            </w:tcMar>
            <w:vAlign w:val="center"/>
            <w:hideMark/>
          </w:tcPr>
          <w:p w14:paraId="14133774" w14:textId="77777777" w:rsidR="004F74DD" w:rsidRPr="003634CB" w:rsidRDefault="004F74DD" w:rsidP="00D63210">
            <w:pPr>
              <w:spacing w:after="0" w:line="254" w:lineRule="auto"/>
              <w:jc w:val="center"/>
              <w:rPr>
                <w:rFonts w:ascii="Arial" w:eastAsia="Times New Roman" w:hAnsi="Arial" w:cs="Arial"/>
                <w:sz w:val="36"/>
                <w:szCs w:val="36"/>
              </w:rPr>
            </w:pPr>
            <w:r w:rsidRPr="003634CB">
              <w:rPr>
                <w:rFonts w:ascii="Arial Nova Light" w:hAnsi="Arial Nova Light"/>
                <w:color w:val="000000" w:themeColor="text1"/>
                <w:kern w:val="24"/>
                <w:sz w:val="16"/>
                <w:szCs w:val="16"/>
              </w:rPr>
              <w:t>-65</w:t>
            </w:r>
          </w:p>
        </w:tc>
        <w:tc>
          <w:tcPr>
            <w:tcW w:w="620" w:type="dxa"/>
            <w:tcBorders>
              <w:top w:val="nil"/>
              <w:left w:val="nil"/>
              <w:bottom w:val="nil"/>
              <w:right w:val="nil"/>
            </w:tcBorders>
            <w:tcMar>
              <w:top w:w="15" w:type="dxa"/>
              <w:left w:w="15" w:type="dxa"/>
              <w:bottom w:w="0" w:type="dxa"/>
              <w:right w:w="15" w:type="dxa"/>
            </w:tcMar>
            <w:vAlign w:val="center"/>
            <w:hideMark/>
          </w:tcPr>
          <w:p w14:paraId="40430F31" w14:textId="77777777" w:rsidR="004F74DD" w:rsidRPr="003634CB" w:rsidRDefault="004F74DD" w:rsidP="00D63210">
            <w:pPr>
              <w:spacing w:after="0" w:line="254" w:lineRule="auto"/>
              <w:jc w:val="center"/>
              <w:rPr>
                <w:rFonts w:ascii="Arial" w:eastAsia="Times New Roman" w:hAnsi="Arial" w:cs="Arial"/>
                <w:sz w:val="36"/>
                <w:szCs w:val="36"/>
              </w:rPr>
            </w:pPr>
            <w:r w:rsidRPr="003634CB">
              <w:rPr>
                <w:rFonts w:ascii="Arial Nova Light" w:hAnsi="Arial Nova Light"/>
                <w:color w:val="000000" w:themeColor="text1"/>
                <w:kern w:val="24"/>
                <w:sz w:val="16"/>
                <w:szCs w:val="16"/>
              </w:rPr>
              <w:t>-23</w:t>
            </w:r>
          </w:p>
        </w:tc>
        <w:tc>
          <w:tcPr>
            <w:tcW w:w="620" w:type="dxa"/>
            <w:tcBorders>
              <w:top w:val="nil"/>
              <w:left w:val="nil"/>
              <w:bottom w:val="nil"/>
              <w:right w:val="nil"/>
            </w:tcBorders>
            <w:tcMar>
              <w:top w:w="15" w:type="dxa"/>
              <w:left w:w="15" w:type="dxa"/>
              <w:bottom w:w="0" w:type="dxa"/>
              <w:right w:w="15" w:type="dxa"/>
            </w:tcMar>
            <w:vAlign w:val="center"/>
            <w:hideMark/>
          </w:tcPr>
          <w:p w14:paraId="67AAB186" w14:textId="77777777" w:rsidR="004F74DD" w:rsidRPr="003634CB" w:rsidRDefault="004F74DD" w:rsidP="00D63210">
            <w:pPr>
              <w:spacing w:after="0" w:line="254" w:lineRule="auto"/>
              <w:jc w:val="center"/>
              <w:rPr>
                <w:rFonts w:ascii="Arial" w:eastAsia="Times New Roman" w:hAnsi="Arial" w:cs="Arial"/>
                <w:sz w:val="36"/>
                <w:szCs w:val="36"/>
              </w:rPr>
            </w:pPr>
            <w:r w:rsidRPr="003634CB">
              <w:rPr>
                <w:rFonts w:ascii="Arial Nova Light" w:hAnsi="Arial Nova Light"/>
                <w:color w:val="000000" w:themeColor="text1"/>
                <w:kern w:val="24"/>
                <w:sz w:val="16"/>
                <w:szCs w:val="16"/>
              </w:rPr>
              <w:t>-14</w:t>
            </w:r>
          </w:p>
        </w:tc>
        <w:tc>
          <w:tcPr>
            <w:tcW w:w="1080" w:type="dxa"/>
            <w:tcBorders>
              <w:top w:val="nil"/>
              <w:left w:val="nil"/>
              <w:bottom w:val="nil"/>
              <w:right w:val="nil"/>
            </w:tcBorders>
            <w:tcMar>
              <w:top w:w="15" w:type="dxa"/>
              <w:left w:w="15" w:type="dxa"/>
              <w:bottom w:w="0" w:type="dxa"/>
              <w:right w:w="113" w:type="dxa"/>
            </w:tcMar>
            <w:vAlign w:val="center"/>
            <w:hideMark/>
          </w:tcPr>
          <w:p w14:paraId="1A696302" w14:textId="77777777" w:rsidR="004F74DD" w:rsidRPr="003634CB" w:rsidRDefault="004F74DD" w:rsidP="00D63210">
            <w:pPr>
              <w:spacing w:after="0" w:line="254" w:lineRule="auto"/>
              <w:jc w:val="right"/>
              <w:rPr>
                <w:rFonts w:ascii="Arial" w:eastAsia="Times New Roman" w:hAnsi="Arial" w:cs="Arial"/>
                <w:sz w:val="36"/>
                <w:szCs w:val="36"/>
              </w:rPr>
            </w:pPr>
            <w:r w:rsidRPr="003634CB">
              <w:rPr>
                <w:rFonts w:ascii="Arial Nova Light" w:hAnsi="Arial Nova Light" w:cs="Helvetica"/>
                <w:color w:val="000000"/>
                <w:kern w:val="3"/>
                <w:sz w:val="16"/>
                <w:szCs w:val="16"/>
                <w:lang w:val="de-DE"/>
              </w:rPr>
              <w:t>6696</w:t>
            </w:r>
          </w:p>
        </w:tc>
      </w:tr>
      <w:tr w:rsidR="004F74DD" w:rsidRPr="003634CB" w14:paraId="12B514CB" w14:textId="77777777" w:rsidTr="00CD750D">
        <w:trPr>
          <w:trHeight w:val="397"/>
          <w:jc w:val="center"/>
        </w:trPr>
        <w:tc>
          <w:tcPr>
            <w:tcW w:w="1820" w:type="dxa"/>
            <w:tcBorders>
              <w:top w:val="nil"/>
              <w:left w:val="nil"/>
              <w:bottom w:val="nil"/>
              <w:right w:val="nil"/>
            </w:tcBorders>
            <w:tcMar>
              <w:top w:w="15" w:type="dxa"/>
              <w:left w:w="15" w:type="dxa"/>
              <w:bottom w:w="0" w:type="dxa"/>
              <w:right w:w="15" w:type="dxa"/>
            </w:tcMar>
            <w:vAlign w:val="center"/>
            <w:hideMark/>
          </w:tcPr>
          <w:p w14:paraId="479475AE" w14:textId="77777777" w:rsidR="004F74DD" w:rsidRPr="003634CB" w:rsidRDefault="004F74DD" w:rsidP="00D63210">
            <w:pPr>
              <w:spacing w:after="0" w:line="254" w:lineRule="auto"/>
              <w:rPr>
                <w:rFonts w:ascii="Arial" w:eastAsia="Times New Roman" w:hAnsi="Arial" w:cs="Arial"/>
                <w:sz w:val="36"/>
                <w:szCs w:val="36"/>
              </w:rPr>
            </w:pPr>
            <w:r w:rsidRPr="003634CB">
              <w:rPr>
                <w:rFonts w:ascii="Arial Nova Light" w:eastAsiaTheme="minorEastAsia" w:hAnsi="Arial Nova Light"/>
                <w:color w:val="000000" w:themeColor="text1"/>
                <w:kern w:val="24"/>
                <w:sz w:val="16"/>
                <w:szCs w:val="16"/>
              </w:rPr>
              <w:t>Precuneus_L</w:t>
            </w:r>
          </w:p>
        </w:tc>
        <w:tc>
          <w:tcPr>
            <w:tcW w:w="620" w:type="dxa"/>
            <w:tcBorders>
              <w:top w:val="nil"/>
              <w:left w:val="nil"/>
              <w:bottom w:val="nil"/>
              <w:right w:val="nil"/>
            </w:tcBorders>
            <w:tcMar>
              <w:top w:w="15" w:type="dxa"/>
              <w:left w:w="15" w:type="dxa"/>
              <w:bottom w:w="0" w:type="dxa"/>
              <w:right w:w="15" w:type="dxa"/>
            </w:tcMar>
            <w:vAlign w:val="center"/>
            <w:hideMark/>
          </w:tcPr>
          <w:p w14:paraId="2573680F" w14:textId="77777777" w:rsidR="004F74DD" w:rsidRPr="003634CB" w:rsidRDefault="004F74DD" w:rsidP="00D63210">
            <w:pPr>
              <w:spacing w:after="0" w:line="254" w:lineRule="auto"/>
              <w:jc w:val="center"/>
              <w:rPr>
                <w:rFonts w:ascii="Arial" w:eastAsia="Times New Roman" w:hAnsi="Arial" w:cs="Arial"/>
                <w:sz w:val="36"/>
                <w:szCs w:val="36"/>
              </w:rPr>
            </w:pPr>
            <w:r w:rsidRPr="003634CB">
              <w:rPr>
                <w:rFonts w:ascii="Arial Nova Light" w:eastAsiaTheme="minorEastAsia" w:hAnsi="Arial Nova Light"/>
                <w:color w:val="000000" w:themeColor="text1"/>
                <w:kern w:val="24"/>
                <w:sz w:val="16"/>
                <w:szCs w:val="16"/>
              </w:rPr>
              <w:t>1</w:t>
            </w:r>
          </w:p>
        </w:tc>
        <w:tc>
          <w:tcPr>
            <w:tcW w:w="620" w:type="dxa"/>
            <w:tcBorders>
              <w:top w:val="nil"/>
              <w:left w:val="nil"/>
              <w:bottom w:val="nil"/>
              <w:right w:val="nil"/>
            </w:tcBorders>
            <w:tcMar>
              <w:top w:w="15" w:type="dxa"/>
              <w:left w:w="15" w:type="dxa"/>
              <w:bottom w:w="0" w:type="dxa"/>
              <w:right w:w="15" w:type="dxa"/>
            </w:tcMar>
            <w:vAlign w:val="center"/>
            <w:hideMark/>
          </w:tcPr>
          <w:p w14:paraId="576BC4BD" w14:textId="77777777" w:rsidR="004F74DD" w:rsidRPr="003634CB" w:rsidRDefault="004F74DD" w:rsidP="00D63210">
            <w:pPr>
              <w:spacing w:after="0" w:line="254" w:lineRule="auto"/>
              <w:jc w:val="center"/>
              <w:rPr>
                <w:rFonts w:ascii="Arial" w:eastAsia="Times New Roman" w:hAnsi="Arial" w:cs="Arial"/>
                <w:sz w:val="36"/>
                <w:szCs w:val="36"/>
              </w:rPr>
            </w:pPr>
            <w:r w:rsidRPr="003634CB">
              <w:rPr>
                <w:rFonts w:ascii="Arial Nova Light" w:eastAsiaTheme="minorEastAsia" w:hAnsi="Arial Nova Light"/>
                <w:color w:val="000000" w:themeColor="text1"/>
                <w:kern w:val="24"/>
                <w:sz w:val="16"/>
                <w:szCs w:val="16"/>
              </w:rPr>
              <w:t>-61</w:t>
            </w:r>
          </w:p>
        </w:tc>
        <w:tc>
          <w:tcPr>
            <w:tcW w:w="620" w:type="dxa"/>
            <w:tcBorders>
              <w:top w:val="nil"/>
              <w:left w:val="nil"/>
              <w:bottom w:val="nil"/>
              <w:right w:val="nil"/>
            </w:tcBorders>
            <w:tcMar>
              <w:top w:w="15" w:type="dxa"/>
              <w:left w:w="15" w:type="dxa"/>
              <w:bottom w:w="0" w:type="dxa"/>
              <w:right w:w="15" w:type="dxa"/>
            </w:tcMar>
            <w:vAlign w:val="center"/>
            <w:hideMark/>
          </w:tcPr>
          <w:p w14:paraId="5C6776D4" w14:textId="77777777" w:rsidR="004F74DD" w:rsidRPr="003634CB" w:rsidRDefault="004F74DD" w:rsidP="00D63210">
            <w:pPr>
              <w:spacing w:after="0" w:line="254" w:lineRule="auto"/>
              <w:jc w:val="center"/>
              <w:rPr>
                <w:rFonts w:ascii="Arial" w:eastAsia="Times New Roman" w:hAnsi="Arial" w:cs="Arial"/>
                <w:sz w:val="36"/>
                <w:szCs w:val="36"/>
              </w:rPr>
            </w:pPr>
            <w:r w:rsidRPr="003634CB">
              <w:rPr>
                <w:rFonts w:ascii="Arial Nova Light" w:eastAsiaTheme="minorEastAsia" w:hAnsi="Arial Nova Light"/>
                <w:color w:val="000000" w:themeColor="text1"/>
                <w:kern w:val="24"/>
                <w:sz w:val="16"/>
                <w:szCs w:val="16"/>
              </w:rPr>
              <w:t>32</w:t>
            </w:r>
          </w:p>
        </w:tc>
        <w:tc>
          <w:tcPr>
            <w:tcW w:w="1080" w:type="dxa"/>
            <w:tcBorders>
              <w:top w:val="nil"/>
              <w:left w:val="nil"/>
              <w:bottom w:val="nil"/>
              <w:right w:val="nil"/>
            </w:tcBorders>
            <w:tcMar>
              <w:top w:w="15" w:type="dxa"/>
              <w:left w:w="15" w:type="dxa"/>
              <w:bottom w:w="0" w:type="dxa"/>
              <w:right w:w="113" w:type="dxa"/>
            </w:tcMar>
            <w:vAlign w:val="center"/>
            <w:hideMark/>
          </w:tcPr>
          <w:p w14:paraId="084679A3" w14:textId="77777777" w:rsidR="004F74DD" w:rsidRPr="003634CB" w:rsidRDefault="004F74DD" w:rsidP="00D63210">
            <w:pPr>
              <w:spacing w:after="0" w:line="240" w:lineRule="auto"/>
              <w:jc w:val="right"/>
              <w:rPr>
                <w:rFonts w:ascii="Arial" w:eastAsia="Times New Roman" w:hAnsi="Arial" w:cs="Arial"/>
                <w:sz w:val="36"/>
                <w:szCs w:val="36"/>
              </w:rPr>
            </w:pPr>
            <w:r w:rsidRPr="003634CB">
              <w:rPr>
                <w:rFonts w:ascii="Arial Nova Light" w:eastAsiaTheme="minorEastAsia" w:hAnsi="Arial Nova Light"/>
                <w:color w:val="000000" w:themeColor="text1"/>
                <w:kern w:val="24"/>
                <w:sz w:val="16"/>
                <w:szCs w:val="16"/>
              </w:rPr>
              <w:t>11952</w:t>
            </w:r>
          </w:p>
        </w:tc>
      </w:tr>
      <w:tr w:rsidR="004F74DD" w:rsidRPr="003634CB" w14:paraId="2D1DF4AE" w14:textId="77777777" w:rsidTr="00CD750D">
        <w:trPr>
          <w:trHeight w:val="397"/>
          <w:jc w:val="center"/>
        </w:trPr>
        <w:tc>
          <w:tcPr>
            <w:tcW w:w="1820" w:type="dxa"/>
            <w:tcBorders>
              <w:top w:val="nil"/>
              <w:left w:val="nil"/>
              <w:bottom w:val="nil"/>
              <w:right w:val="nil"/>
            </w:tcBorders>
            <w:tcMar>
              <w:top w:w="15" w:type="dxa"/>
              <w:left w:w="15" w:type="dxa"/>
              <w:bottom w:w="0" w:type="dxa"/>
              <w:right w:w="15" w:type="dxa"/>
            </w:tcMar>
            <w:vAlign w:val="center"/>
            <w:hideMark/>
          </w:tcPr>
          <w:p w14:paraId="47EB7A86" w14:textId="77777777" w:rsidR="004F74DD" w:rsidRPr="003634CB" w:rsidRDefault="004F74DD" w:rsidP="00D63210">
            <w:pPr>
              <w:spacing w:after="0" w:line="254" w:lineRule="auto"/>
              <w:rPr>
                <w:rFonts w:ascii="Arial" w:eastAsia="Times New Roman" w:hAnsi="Arial" w:cs="Arial"/>
                <w:sz w:val="36"/>
                <w:szCs w:val="36"/>
              </w:rPr>
            </w:pPr>
            <w:r w:rsidRPr="003634CB">
              <w:rPr>
                <w:rFonts w:ascii="Arial Nova Light" w:eastAsiaTheme="minorEastAsia" w:hAnsi="Arial Nova Light"/>
                <w:color w:val="000000" w:themeColor="text1"/>
                <w:kern w:val="24"/>
                <w:sz w:val="16"/>
                <w:szCs w:val="16"/>
              </w:rPr>
              <w:t xml:space="preserve">Angular_R </w:t>
            </w:r>
          </w:p>
        </w:tc>
        <w:tc>
          <w:tcPr>
            <w:tcW w:w="620" w:type="dxa"/>
            <w:tcBorders>
              <w:top w:val="nil"/>
              <w:left w:val="nil"/>
              <w:bottom w:val="nil"/>
              <w:right w:val="nil"/>
            </w:tcBorders>
            <w:tcMar>
              <w:top w:w="15" w:type="dxa"/>
              <w:left w:w="15" w:type="dxa"/>
              <w:bottom w:w="0" w:type="dxa"/>
              <w:right w:w="15" w:type="dxa"/>
            </w:tcMar>
            <w:vAlign w:val="center"/>
            <w:hideMark/>
          </w:tcPr>
          <w:p w14:paraId="2FC84B29" w14:textId="77777777" w:rsidR="004F74DD" w:rsidRPr="003634CB" w:rsidRDefault="004F74DD" w:rsidP="00D63210">
            <w:pPr>
              <w:spacing w:after="0" w:line="254" w:lineRule="auto"/>
              <w:jc w:val="center"/>
              <w:rPr>
                <w:rFonts w:ascii="Arial" w:eastAsia="Times New Roman" w:hAnsi="Arial" w:cs="Arial"/>
                <w:sz w:val="36"/>
                <w:szCs w:val="36"/>
              </w:rPr>
            </w:pPr>
            <w:r w:rsidRPr="003634CB">
              <w:rPr>
                <w:rFonts w:ascii="Arial Nova Light" w:eastAsiaTheme="minorEastAsia" w:hAnsi="Arial Nova Light"/>
                <w:color w:val="000000" w:themeColor="text1"/>
                <w:kern w:val="24"/>
                <w:sz w:val="16"/>
                <w:szCs w:val="16"/>
              </w:rPr>
              <w:t>53 -</w:t>
            </w:r>
          </w:p>
        </w:tc>
        <w:tc>
          <w:tcPr>
            <w:tcW w:w="620" w:type="dxa"/>
            <w:tcBorders>
              <w:top w:val="nil"/>
              <w:left w:val="nil"/>
              <w:bottom w:val="nil"/>
              <w:right w:val="nil"/>
            </w:tcBorders>
            <w:tcMar>
              <w:top w:w="15" w:type="dxa"/>
              <w:left w:w="15" w:type="dxa"/>
              <w:bottom w:w="0" w:type="dxa"/>
              <w:right w:w="15" w:type="dxa"/>
            </w:tcMar>
            <w:vAlign w:val="center"/>
            <w:hideMark/>
          </w:tcPr>
          <w:p w14:paraId="31F82DA0" w14:textId="77777777" w:rsidR="004F74DD" w:rsidRPr="003634CB" w:rsidRDefault="004F74DD" w:rsidP="00D63210">
            <w:pPr>
              <w:spacing w:after="0" w:line="254" w:lineRule="auto"/>
              <w:jc w:val="center"/>
              <w:rPr>
                <w:rFonts w:ascii="Arial" w:eastAsia="Times New Roman" w:hAnsi="Arial" w:cs="Arial"/>
                <w:sz w:val="36"/>
                <w:szCs w:val="36"/>
              </w:rPr>
            </w:pPr>
            <w:r w:rsidRPr="003634CB">
              <w:rPr>
                <w:rFonts w:ascii="Arial Nova Light" w:eastAsiaTheme="minorEastAsia" w:hAnsi="Arial Nova Light"/>
                <w:color w:val="000000" w:themeColor="text1"/>
                <w:kern w:val="24"/>
                <w:sz w:val="16"/>
                <w:szCs w:val="16"/>
              </w:rPr>
              <w:t>63</w:t>
            </w:r>
          </w:p>
        </w:tc>
        <w:tc>
          <w:tcPr>
            <w:tcW w:w="620" w:type="dxa"/>
            <w:tcBorders>
              <w:top w:val="nil"/>
              <w:left w:val="nil"/>
              <w:bottom w:val="nil"/>
              <w:right w:val="nil"/>
            </w:tcBorders>
            <w:tcMar>
              <w:top w:w="15" w:type="dxa"/>
              <w:left w:w="15" w:type="dxa"/>
              <w:bottom w:w="0" w:type="dxa"/>
              <w:right w:w="15" w:type="dxa"/>
            </w:tcMar>
            <w:vAlign w:val="center"/>
            <w:hideMark/>
          </w:tcPr>
          <w:p w14:paraId="18FB22C7" w14:textId="77777777" w:rsidR="004F74DD" w:rsidRPr="003634CB" w:rsidRDefault="004F74DD" w:rsidP="00D63210">
            <w:pPr>
              <w:spacing w:after="0" w:line="254" w:lineRule="auto"/>
              <w:jc w:val="center"/>
              <w:rPr>
                <w:rFonts w:ascii="Arial" w:eastAsia="Times New Roman" w:hAnsi="Arial" w:cs="Arial"/>
                <w:sz w:val="36"/>
                <w:szCs w:val="36"/>
              </w:rPr>
            </w:pPr>
            <w:r w:rsidRPr="003634CB">
              <w:rPr>
                <w:rFonts w:ascii="Arial Nova Light" w:eastAsiaTheme="minorEastAsia" w:hAnsi="Arial Nova Light"/>
                <w:color w:val="000000" w:themeColor="text1"/>
                <w:kern w:val="24"/>
                <w:sz w:val="16"/>
                <w:szCs w:val="16"/>
              </w:rPr>
              <w:t>34</w:t>
            </w:r>
          </w:p>
        </w:tc>
        <w:tc>
          <w:tcPr>
            <w:tcW w:w="1080" w:type="dxa"/>
            <w:tcBorders>
              <w:top w:val="nil"/>
              <w:left w:val="nil"/>
              <w:bottom w:val="nil"/>
              <w:right w:val="nil"/>
            </w:tcBorders>
            <w:tcMar>
              <w:top w:w="15" w:type="dxa"/>
              <w:left w:w="15" w:type="dxa"/>
              <w:bottom w:w="0" w:type="dxa"/>
              <w:right w:w="113" w:type="dxa"/>
            </w:tcMar>
            <w:vAlign w:val="center"/>
            <w:hideMark/>
          </w:tcPr>
          <w:p w14:paraId="7571E2FD" w14:textId="77777777" w:rsidR="004F74DD" w:rsidRPr="003634CB" w:rsidRDefault="004F74DD" w:rsidP="00D63210">
            <w:pPr>
              <w:spacing w:after="0" w:line="254" w:lineRule="auto"/>
              <w:jc w:val="right"/>
              <w:rPr>
                <w:rFonts w:ascii="Arial" w:eastAsia="Times New Roman" w:hAnsi="Arial" w:cs="Arial"/>
                <w:sz w:val="36"/>
                <w:szCs w:val="36"/>
              </w:rPr>
            </w:pPr>
            <w:r w:rsidRPr="003634CB">
              <w:rPr>
                <w:rFonts w:ascii="Arial Nova Light" w:hAnsi="Arial Nova Light"/>
                <w:color w:val="000000" w:themeColor="text1"/>
                <w:kern w:val="24"/>
                <w:sz w:val="16"/>
                <w:szCs w:val="16"/>
              </w:rPr>
              <w:t>13576</w:t>
            </w:r>
          </w:p>
        </w:tc>
      </w:tr>
      <w:tr w:rsidR="004F74DD" w:rsidRPr="003634CB" w14:paraId="73DDA22A" w14:textId="77777777" w:rsidTr="00CD750D">
        <w:trPr>
          <w:trHeight w:val="397"/>
          <w:jc w:val="center"/>
        </w:trPr>
        <w:tc>
          <w:tcPr>
            <w:tcW w:w="1820" w:type="dxa"/>
            <w:tcBorders>
              <w:top w:val="nil"/>
              <w:left w:val="nil"/>
              <w:bottom w:val="nil"/>
              <w:right w:val="nil"/>
            </w:tcBorders>
            <w:tcMar>
              <w:top w:w="15" w:type="dxa"/>
              <w:left w:w="15" w:type="dxa"/>
              <w:bottom w:w="0" w:type="dxa"/>
              <w:right w:w="15" w:type="dxa"/>
            </w:tcMar>
            <w:vAlign w:val="center"/>
            <w:hideMark/>
          </w:tcPr>
          <w:p w14:paraId="714078EC" w14:textId="77777777" w:rsidR="004F74DD" w:rsidRPr="003634CB" w:rsidRDefault="004F74DD" w:rsidP="00D63210">
            <w:pPr>
              <w:spacing w:after="0" w:line="254" w:lineRule="auto"/>
              <w:rPr>
                <w:rFonts w:ascii="Arial" w:eastAsia="Times New Roman" w:hAnsi="Arial" w:cs="Arial"/>
                <w:sz w:val="36"/>
                <w:szCs w:val="36"/>
              </w:rPr>
            </w:pPr>
            <w:r w:rsidRPr="003634CB">
              <w:rPr>
                <w:rFonts w:ascii="Arial Nova Light" w:hAnsi="Arial Nova Light"/>
                <w:color w:val="000000" w:themeColor="text1"/>
                <w:kern w:val="24"/>
                <w:sz w:val="16"/>
                <w:szCs w:val="16"/>
              </w:rPr>
              <w:t xml:space="preserve">Angular_L </w:t>
            </w:r>
          </w:p>
        </w:tc>
        <w:tc>
          <w:tcPr>
            <w:tcW w:w="620" w:type="dxa"/>
            <w:tcBorders>
              <w:top w:val="nil"/>
              <w:left w:val="nil"/>
              <w:bottom w:val="nil"/>
              <w:right w:val="nil"/>
            </w:tcBorders>
            <w:tcMar>
              <w:top w:w="15" w:type="dxa"/>
              <w:left w:w="15" w:type="dxa"/>
              <w:bottom w:w="0" w:type="dxa"/>
              <w:right w:w="15" w:type="dxa"/>
            </w:tcMar>
            <w:vAlign w:val="center"/>
            <w:hideMark/>
          </w:tcPr>
          <w:p w14:paraId="516BDB09" w14:textId="77777777" w:rsidR="004F74DD" w:rsidRPr="003634CB" w:rsidRDefault="004F74DD" w:rsidP="00D63210">
            <w:pPr>
              <w:spacing w:after="0" w:line="254" w:lineRule="auto"/>
              <w:jc w:val="center"/>
              <w:rPr>
                <w:rFonts w:ascii="Arial" w:eastAsia="Times New Roman" w:hAnsi="Arial" w:cs="Arial"/>
                <w:sz w:val="36"/>
                <w:szCs w:val="36"/>
              </w:rPr>
            </w:pPr>
            <w:r w:rsidRPr="003634CB">
              <w:rPr>
                <w:rFonts w:ascii="Arial Nova Light" w:eastAsiaTheme="minorEastAsia" w:hAnsi="Arial Nova Light"/>
                <w:color w:val="000000" w:themeColor="text1"/>
                <w:kern w:val="24"/>
                <w:sz w:val="16"/>
                <w:szCs w:val="16"/>
              </w:rPr>
              <w:t>-43 -</w:t>
            </w:r>
          </w:p>
        </w:tc>
        <w:tc>
          <w:tcPr>
            <w:tcW w:w="620" w:type="dxa"/>
            <w:tcBorders>
              <w:top w:val="nil"/>
              <w:left w:val="nil"/>
              <w:bottom w:val="nil"/>
              <w:right w:val="nil"/>
            </w:tcBorders>
            <w:tcMar>
              <w:top w:w="15" w:type="dxa"/>
              <w:left w:w="15" w:type="dxa"/>
              <w:bottom w:w="0" w:type="dxa"/>
              <w:right w:w="15" w:type="dxa"/>
            </w:tcMar>
            <w:vAlign w:val="center"/>
            <w:hideMark/>
          </w:tcPr>
          <w:p w14:paraId="31BED84A" w14:textId="77777777" w:rsidR="004F74DD" w:rsidRPr="003634CB" w:rsidRDefault="004F74DD" w:rsidP="00D63210">
            <w:pPr>
              <w:spacing w:after="0" w:line="254" w:lineRule="auto"/>
              <w:jc w:val="center"/>
              <w:rPr>
                <w:rFonts w:ascii="Arial" w:eastAsia="Times New Roman" w:hAnsi="Arial" w:cs="Arial"/>
                <w:sz w:val="36"/>
                <w:szCs w:val="36"/>
              </w:rPr>
            </w:pPr>
            <w:r w:rsidRPr="003634CB">
              <w:rPr>
                <w:rFonts w:ascii="Arial Nova Light" w:eastAsiaTheme="minorEastAsia" w:hAnsi="Arial Nova Light"/>
                <w:color w:val="000000" w:themeColor="text1"/>
                <w:kern w:val="24"/>
                <w:sz w:val="16"/>
                <w:szCs w:val="16"/>
              </w:rPr>
              <w:t>71</w:t>
            </w:r>
          </w:p>
        </w:tc>
        <w:tc>
          <w:tcPr>
            <w:tcW w:w="620" w:type="dxa"/>
            <w:tcBorders>
              <w:top w:val="nil"/>
              <w:left w:val="nil"/>
              <w:bottom w:val="nil"/>
              <w:right w:val="nil"/>
            </w:tcBorders>
            <w:tcMar>
              <w:top w:w="15" w:type="dxa"/>
              <w:left w:w="15" w:type="dxa"/>
              <w:bottom w:w="0" w:type="dxa"/>
              <w:right w:w="15" w:type="dxa"/>
            </w:tcMar>
            <w:vAlign w:val="center"/>
            <w:hideMark/>
          </w:tcPr>
          <w:p w14:paraId="017C5791" w14:textId="77777777" w:rsidR="004F74DD" w:rsidRPr="003634CB" w:rsidRDefault="004F74DD" w:rsidP="00D63210">
            <w:pPr>
              <w:spacing w:after="0" w:line="254" w:lineRule="auto"/>
              <w:jc w:val="center"/>
              <w:rPr>
                <w:rFonts w:ascii="Arial" w:eastAsia="Times New Roman" w:hAnsi="Arial" w:cs="Arial"/>
                <w:sz w:val="36"/>
                <w:szCs w:val="36"/>
              </w:rPr>
            </w:pPr>
            <w:r w:rsidRPr="003634CB">
              <w:rPr>
                <w:rFonts w:ascii="Arial Nova Light" w:eastAsiaTheme="minorEastAsia" w:hAnsi="Arial Nova Light"/>
                <w:color w:val="000000" w:themeColor="text1"/>
                <w:kern w:val="24"/>
                <w:sz w:val="16"/>
                <w:szCs w:val="16"/>
              </w:rPr>
              <w:t>34</w:t>
            </w:r>
          </w:p>
        </w:tc>
        <w:tc>
          <w:tcPr>
            <w:tcW w:w="1080" w:type="dxa"/>
            <w:tcBorders>
              <w:top w:val="nil"/>
              <w:left w:val="nil"/>
              <w:bottom w:val="nil"/>
              <w:right w:val="nil"/>
            </w:tcBorders>
            <w:tcMar>
              <w:top w:w="15" w:type="dxa"/>
              <w:left w:w="15" w:type="dxa"/>
              <w:bottom w:w="0" w:type="dxa"/>
              <w:right w:w="113" w:type="dxa"/>
            </w:tcMar>
            <w:vAlign w:val="center"/>
            <w:hideMark/>
          </w:tcPr>
          <w:p w14:paraId="1A38107F" w14:textId="77777777" w:rsidR="004F74DD" w:rsidRPr="003634CB" w:rsidRDefault="004F74DD" w:rsidP="00D63210">
            <w:pPr>
              <w:spacing w:after="0" w:line="254" w:lineRule="auto"/>
              <w:jc w:val="right"/>
              <w:rPr>
                <w:rFonts w:ascii="Arial" w:eastAsia="Times New Roman" w:hAnsi="Arial" w:cs="Arial"/>
                <w:sz w:val="36"/>
                <w:szCs w:val="36"/>
              </w:rPr>
            </w:pPr>
            <w:r w:rsidRPr="003634CB">
              <w:rPr>
                <w:rFonts w:ascii="Arial Nova Light" w:hAnsi="Arial Nova Light"/>
                <w:color w:val="000000" w:themeColor="text1"/>
                <w:kern w:val="24"/>
                <w:sz w:val="16"/>
                <w:szCs w:val="16"/>
              </w:rPr>
              <w:t>18048</w:t>
            </w:r>
          </w:p>
        </w:tc>
      </w:tr>
      <w:tr w:rsidR="004F74DD" w:rsidRPr="003634CB" w14:paraId="4D1E8A43" w14:textId="77777777" w:rsidTr="00CD750D">
        <w:trPr>
          <w:trHeight w:val="397"/>
          <w:jc w:val="center"/>
        </w:trPr>
        <w:tc>
          <w:tcPr>
            <w:tcW w:w="1820" w:type="dxa"/>
            <w:tcBorders>
              <w:top w:val="nil"/>
              <w:left w:val="nil"/>
              <w:bottom w:val="nil"/>
              <w:right w:val="nil"/>
            </w:tcBorders>
            <w:tcMar>
              <w:top w:w="15" w:type="dxa"/>
              <w:left w:w="15" w:type="dxa"/>
              <w:bottom w:w="0" w:type="dxa"/>
              <w:right w:w="15" w:type="dxa"/>
            </w:tcMar>
            <w:vAlign w:val="center"/>
            <w:hideMark/>
          </w:tcPr>
          <w:p w14:paraId="18A31C49" w14:textId="77777777" w:rsidR="004F74DD" w:rsidRPr="003634CB" w:rsidRDefault="004F74DD" w:rsidP="00D63210">
            <w:pPr>
              <w:spacing w:after="0" w:line="254" w:lineRule="auto"/>
              <w:rPr>
                <w:rFonts w:ascii="Arial" w:eastAsia="Times New Roman" w:hAnsi="Arial" w:cs="Arial"/>
                <w:sz w:val="36"/>
                <w:szCs w:val="36"/>
              </w:rPr>
            </w:pPr>
            <w:r w:rsidRPr="003634CB">
              <w:rPr>
                <w:rFonts w:ascii="Arial Nova Light" w:hAnsi="Arial Nova Light"/>
                <w:color w:val="000000" w:themeColor="text1"/>
                <w:kern w:val="24"/>
                <w:sz w:val="16"/>
                <w:szCs w:val="16"/>
              </w:rPr>
              <w:t xml:space="preserve">Cerebelum_Crus2_R </w:t>
            </w:r>
          </w:p>
        </w:tc>
        <w:tc>
          <w:tcPr>
            <w:tcW w:w="620" w:type="dxa"/>
            <w:tcBorders>
              <w:top w:val="nil"/>
              <w:left w:val="nil"/>
              <w:bottom w:val="nil"/>
              <w:right w:val="nil"/>
            </w:tcBorders>
            <w:tcMar>
              <w:top w:w="15" w:type="dxa"/>
              <w:left w:w="15" w:type="dxa"/>
              <w:bottom w:w="0" w:type="dxa"/>
              <w:right w:w="15" w:type="dxa"/>
            </w:tcMar>
            <w:vAlign w:val="center"/>
            <w:hideMark/>
          </w:tcPr>
          <w:p w14:paraId="4480D17E" w14:textId="77777777" w:rsidR="004F74DD" w:rsidRPr="003634CB" w:rsidRDefault="004F74DD" w:rsidP="00D63210">
            <w:pPr>
              <w:spacing w:after="0" w:line="254" w:lineRule="auto"/>
              <w:jc w:val="center"/>
              <w:rPr>
                <w:rFonts w:ascii="Arial" w:eastAsia="Times New Roman" w:hAnsi="Arial" w:cs="Arial"/>
                <w:sz w:val="36"/>
                <w:szCs w:val="36"/>
              </w:rPr>
            </w:pPr>
            <w:r w:rsidRPr="003634CB">
              <w:rPr>
                <w:rFonts w:ascii="Arial Nova Light" w:eastAsiaTheme="minorEastAsia" w:hAnsi="Arial Nova Light"/>
                <w:color w:val="000000" w:themeColor="text1"/>
                <w:kern w:val="24"/>
                <w:sz w:val="16"/>
                <w:szCs w:val="16"/>
              </w:rPr>
              <w:t>39</w:t>
            </w:r>
          </w:p>
        </w:tc>
        <w:tc>
          <w:tcPr>
            <w:tcW w:w="620" w:type="dxa"/>
            <w:tcBorders>
              <w:top w:val="nil"/>
              <w:left w:val="nil"/>
              <w:bottom w:val="nil"/>
              <w:right w:val="nil"/>
            </w:tcBorders>
            <w:tcMar>
              <w:top w:w="15" w:type="dxa"/>
              <w:left w:w="15" w:type="dxa"/>
              <w:bottom w:w="0" w:type="dxa"/>
              <w:right w:w="15" w:type="dxa"/>
            </w:tcMar>
            <w:vAlign w:val="center"/>
            <w:hideMark/>
          </w:tcPr>
          <w:p w14:paraId="1CF1B8B9" w14:textId="77777777" w:rsidR="004F74DD" w:rsidRPr="003634CB" w:rsidRDefault="004F74DD" w:rsidP="00D63210">
            <w:pPr>
              <w:spacing w:after="0" w:line="254" w:lineRule="auto"/>
              <w:jc w:val="center"/>
              <w:rPr>
                <w:rFonts w:ascii="Arial" w:eastAsia="Times New Roman" w:hAnsi="Arial" w:cs="Arial"/>
                <w:sz w:val="36"/>
                <w:szCs w:val="36"/>
              </w:rPr>
            </w:pPr>
            <w:r w:rsidRPr="003634CB">
              <w:rPr>
                <w:rFonts w:ascii="Arial Nova Light" w:eastAsiaTheme="minorEastAsia" w:hAnsi="Arial Nova Light"/>
                <w:color w:val="000000" w:themeColor="text1"/>
                <w:kern w:val="24"/>
                <w:sz w:val="16"/>
                <w:szCs w:val="16"/>
              </w:rPr>
              <w:t>77</w:t>
            </w:r>
          </w:p>
        </w:tc>
        <w:tc>
          <w:tcPr>
            <w:tcW w:w="620" w:type="dxa"/>
            <w:tcBorders>
              <w:top w:val="nil"/>
              <w:left w:val="nil"/>
              <w:bottom w:val="nil"/>
              <w:right w:val="nil"/>
            </w:tcBorders>
            <w:tcMar>
              <w:top w:w="15" w:type="dxa"/>
              <w:left w:w="15" w:type="dxa"/>
              <w:bottom w:w="0" w:type="dxa"/>
              <w:right w:w="15" w:type="dxa"/>
            </w:tcMar>
            <w:vAlign w:val="center"/>
            <w:hideMark/>
          </w:tcPr>
          <w:p w14:paraId="004864E8" w14:textId="77777777" w:rsidR="004F74DD" w:rsidRPr="003634CB" w:rsidRDefault="004F74DD" w:rsidP="00D63210">
            <w:pPr>
              <w:spacing w:after="0" w:line="254" w:lineRule="auto"/>
              <w:jc w:val="center"/>
              <w:rPr>
                <w:rFonts w:ascii="Arial" w:eastAsia="Times New Roman" w:hAnsi="Arial" w:cs="Arial"/>
                <w:sz w:val="36"/>
                <w:szCs w:val="36"/>
              </w:rPr>
            </w:pPr>
            <w:r w:rsidRPr="003634CB">
              <w:rPr>
                <w:rFonts w:ascii="Arial Nova Light" w:eastAsiaTheme="minorEastAsia" w:hAnsi="Arial Nova Light"/>
                <w:color w:val="000000" w:themeColor="text1"/>
                <w:kern w:val="24"/>
                <w:sz w:val="16"/>
                <w:szCs w:val="16"/>
              </w:rPr>
              <w:t>-40</w:t>
            </w:r>
          </w:p>
        </w:tc>
        <w:tc>
          <w:tcPr>
            <w:tcW w:w="1080" w:type="dxa"/>
            <w:tcBorders>
              <w:top w:val="nil"/>
              <w:left w:val="nil"/>
              <w:bottom w:val="nil"/>
              <w:right w:val="nil"/>
            </w:tcBorders>
            <w:tcMar>
              <w:top w:w="15" w:type="dxa"/>
              <w:left w:w="15" w:type="dxa"/>
              <w:bottom w:w="0" w:type="dxa"/>
              <w:right w:w="113" w:type="dxa"/>
            </w:tcMar>
            <w:vAlign w:val="center"/>
            <w:hideMark/>
          </w:tcPr>
          <w:p w14:paraId="7453C7A2" w14:textId="77777777" w:rsidR="004F74DD" w:rsidRPr="003634CB" w:rsidRDefault="004F74DD" w:rsidP="00D63210">
            <w:pPr>
              <w:spacing w:after="0" w:line="254" w:lineRule="auto"/>
              <w:jc w:val="right"/>
              <w:rPr>
                <w:rFonts w:ascii="Arial" w:eastAsia="Times New Roman" w:hAnsi="Arial" w:cs="Arial"/>
                <w:sz w:val="36"/>
                <w:szCs w:val="36"/>
              </w:rPr>
            </w:pPr>
            <w:r w:rsidRPr="003634CB">
              <w:rPr>
                <w:rFonts w:ascii="Arial Nova Light" w:hAnsi="Arial Nova Light"/>
                <w:color w:val="000000" w:themeColor="text1"/>
                <w:kern w:val="24"/>
                <w:sz w:val="16"/>
                <w:szCs w:val="16"/>
              </w:rPr>
              <w:t>4944</w:t>
            </w:r>
          </w:p>
        </w:tc>
      </w:tr>
      <w:tr w:rsidR="004F74DD" w:rsidRPr="003634CB" w14:paraId="286B0C7E" w14:textId="77777777" w:rsidTr="00CD750D">
        <w:trPr>
          <w:trHeight w:val="397"/>
          <w:jc w:val="center"/>
        </w:trPr>
        <w:tc>
          <w:tcPr>
            <w:tcW w:w="1820" w:type="dxa"/>
            <w:tcBorders>
              <w:top w:val="nil"/>
              <w:left w:val="nil"/>
              <w:bottom w:val="nil"/>
              <w:right w:val="nil"/>
            </w:tcBorders>
            <w:tcMar>
              <w:top w:w="15" w:type="dxa"/>
              <w:left w:w="15" w:type="dxa"/>
              <w:bottom w:w="0" w:type="dxa"/>
              <w:right w:w="15" w:type="dxa"/>
            </w:tcMar>
            <w:vAlign w:val="center"/>
            <w:hideMark/>
          </w:tcPr>
          <w:p w14:paraId="27AB10AC" w14:textId="77777777" w:rsidR="004F74DD" w:rsidRPr="003634CB" w:rsidRDefault="004F74DD" w:rsidP="00D63210">
            <w:pPr>
              <w:spacing w:after="0" w:line="254" w:lineRule="auto"/>
              <w:rPr>
                <w:rFonts w:ascii="Arial" w:eastAsia="Times New Roman" w:hAnsi="Arial" w:cs="Arial"/>
                <w:sz w:val="36"/>
                <w:szCs w:val="36"/>
              </w:rPr>
            </w:pPr>
            <w:r w:rsidRPr="003634CB">
              <w:rPr>
                <w:rFonts w:ascii="Arial Nova Light" w:eastAsiaTheme="minorEastAsia" w:hAnsi="Arial Nova Light"/>
                <w:color w:val="000000" w:themeColor="text1"/>
                <w:kern w:val="24"/>
                <w:sz w:val="16"/>
                <w:szCs w:val="16"/>
              </w:rPr>
              <w:t>Cerebelum_Crus2_L</w:t>
            </w:r>
          </w:p>
        </w:tc>
        <w:tc>
          <w:tcPr>
            <w:tcW w:w="620" w:type="dxa"/>
            <w:tcBorders>
              <w:top w:val="nil"/>
              <w:left w:val="nil"/>
              <w:bottom w:val="nil"/>
              <w:right w:val="nil"/>
            </w:tcBorders>
            <w:tcMar>
              <w:top w:w="15" w:type="dxa"/>
              <w:left w:w="15" w:type="dxa"/>
              <w:bottom w:w="0" w:type="dxa"/>
              <w:right w:w="15" w:type="dxa"/>
            </w:tcMar>
            <w:vAlign w:val="center"/>
            <w:hideMark/>
          </w:tcPr>
          <w:p w14:paraId="68AB5246" w14:textId="77777777" w:rsidR="004F74DD" w:rsidRPr="003634CB" w:rsidRDefault="004F74DD" w:rsidP="00D63210">
            <w:pPr>
              <w:spacing w:after="0" w:line="256" w:lineRule="auto"/>
              <w:jc w:val="center"/>
              <w:rPr>
                <w:rFonts w:ascii="Arial" w:eastAsia="Times New Roman" w:hAnsi="Arial" w:cs="Arial"/>
                <w:sz w:val="36"/>
                <w:szCs w:val="36"/>
              </w:rPr>
            </w:pPr>
            <w:r w:rsidRPr="003634CB">
              <w:rPr>
                <w:rFonts w:ascii="Arial Nova Light" w:hAnsi="Arial Nova Light"/>
                <w:color w:val="000000" w:themeColor="text1"/>
                <w:kern w:val="24"/>
                <w:sz w:val="16"/>
                <w:szCs w:val="16"/>
              </w:rPr>
              <w:t xml:space="preserve">-39 </w:t>
            </w:r>
          </w:p>
        </w:tc>
        <w:tc>
          <w:tcPr>
            <w:tcW w:w="620" w:type="dxa"/>
            <w:tcBorders>
              <w:top w:val="nil"/>
              <w:left w:val="nil"/>
              <w:bottom w:val="nil"/>
              <w:right w:val="nil"/>
            </w:tcBorders>
            <w:tcMar>
              <w:top w:w="15" w:type="dxa"/>
              <w:left w:w="15" w:type="dxa"/>
              <w:bottom w:w="0" w:type="dxa"/>
              <w:right w:w="15" w:type="dxa"/>
            </w:tcMar>
            <w:vAlign w:val="center"/>
            <w:hideMark/>
          </w:tcPr>
          <w:p w14:paraId="0F8045B0" w14:textId="77777777" w:rsidR="004F74DD" w:rsidRPr="003634CB" w:rsidRDefault="004F74DD" w:rsidP="00D63210">
            <w:pPr>
              <w:spacing w:after="0" w:line="256" w:lineRule="auto"/>
              <w:jc w:val="center"/>
              <w:rPr>
                <w:rFonts w:ascii="Arial" w:eastAsia="Times New Roman" w:hAnsi="Arial" w:cs="Arial"/>
                <w:sz w:val="36"/>
                <w:szCs w:val="36"/>
              </w:rPr>
            </w:pPr>
            <w:r w:rsidRPr="003634CB">
              <w:rPr>
                <w:rFonts w:ascii="Arial Nova Light" w:hAnsi="Arial Nova Light"/>
                <w:color w:val="000000" w:themeColor="text1"/>
                <w:kern w:val="24"/>
                <w:sz w:val="16"/>
                <w:szCs w:val="16"/>
              </w:rPr>
              <w:t xml:space="preserve">-73 </w:t>
            </w:r>
          </w:p>
        </w:tc>
        <w:tc>
          <w:tcPr>
            <w:tcW w:w="620" w:type="dxa"/>
            <w:tcBorders>
              <w:top w:val="nil"/>
              <w:left w:val="nil"/>
              <w:bottom w:val="nil"/>
              <w:right w:val="nil"/>
            </w:tcBorders>
            <w:tcMar>
              <w:top w:w="15" w:type="dxa"/>
              <w:left w:w="15" w:type="dxa"/>
              <w:bottom w:w="0" w:type="dxa"/>
              <w:right w:w="15" w:type="dxa"/>
            </w:tcMar>
            <w:vAlign w:val="center"/>
            <w:hideMark/>
          </w:tcPr>
          <w:p w14:paraId="46FE26E3" w14:textId="77777777" w:rsidR="004F74DD" w:rsidRPr="003634CB" w:rsidRDefault="004F74DD" w:rsidP="00D63210">
            <w:pPr>
              <w:spacing w:after="0" w:line="256" w:lineRule="auto"/>
              <w:jc w:val="center"/>
              <w:rPr>
                <w:rFonts w:ascii="Arial" w:eastAsia="Times New Roman" w:hAnsi="Arial" w:cs="Arial"/>
                <w:sz w:val="36"/>
                <w:szCs w:val="36"/>
              </w:rPr>
            </w:pPr>
            <w:r w:rsidRPr="003634CB">
              <w:rPr>
                <w:rFonts w:ascii="Arial Nova Light" w:hAnsi="Arial Nova Light"/>
                <w:color w:val="000000" w:themeColor="text1"/>
                <w:kern w:val="24"/>
                <w:sz w:val="16"/>
                <w:szCs w:val="16"/>
              </w:rPr>
              <w:t>-42</w:t>
            </w:r>
          </w:p>
        </w:tc>
        <w:tc>
          <w:tcPr>
            <w:tcW w:w="1080" w:type="dxa"/>
            <w:tcBorders>
              <w:top w:val="nil"/>
              <w:left w:val="nil"/>
              <w:bottom w:val="nil"/>
              <w:right w:val="nil"/>
            </w:tcBorders>
            <w:tcMar>
              <w:top w:w="15" w:type="dxa"/>
              <w:left w:w="15" w:type="dxa"/>
              <w:bottom w:w="0" w:type="dxa"/>
              <w:right w:w="113" w:type="dxa"/>
            </w:tcMar>
            <w:vAlign w:val="center"/>
            <w:hideMark/>
          </w:tcPr>
          <w:p w14:paraId="1F26A3EA" w14:textId="77777777" w:rsidR="004F74DD" w:rsidRPr="003634CB" w:rsidRDefault="004F74DD" w:rsidP="00D63210">
            <w:pPr>
              <w:spacing w:after="0" w:line="254" w:lineRule="auto"/>
              <w:jc w:val="right"/>
              <w:rPr>
                <w:rFonts w:ascii="Arial" w:eastAsia="Times New Roman" w:hAnsi="Arial" w:cs="Arial"/>
                <w:sz w:val="36"/>
                <w:szCs w:val="36"/>
              </w:rPr>
            </w:pPr>
            <w:r w:rsidRPr="003634CB">
              <w:rPr>
                <w:rFonts w:ascii="Arial Nova Light" w:hAnsi="Arial Nova Light"/>
                <w:color w:val="000000" w:themeColor="text1"/>
                <w:kern w:val="24"/>
                <w:sz w:val="16"/>
                <w:szCs w:val="16"/>
              </w:rPr>
              <w:t>3296</w:t>
            </w:r>
          </w:p>
        </w:tc>
      </w:tr>
    </w:tbl>
    <w:p w14:paraId="2DCB185D" w14:textId="21398CF4" w:rsidR="004F74DD" w:rsidRPr="00584F96" w:rsidRDefault="004F74DD" w:rsidP="004F74DD">
      <w:pPr>
        <w:suppressAutoHyphens/>
        <w:autoSpaceDN w:val="0"/>
        <w:spacing w:before="240" w:after="200" w:line="276" w:lineRule="auto"/>
        <w:jc w:val="both"/>
        <w:textAlignment w:val="baseline"/>
        <w:rPr>
          <w:rFonts w:ascii="Arial" w:hAnsi="Arial" w:cs="Arial"/>
          <w:b/>
          <w:bCs/>
          <w:i/>
          <w:iCs/>
          <w:color w:val="44546A" w:themeColor="text2"/>
          <w:sz w:val="20"/>
          <w:szCs w:val="20"/>
        </w:rPr>
      </w:pPr>
      <w:commentRangeStart w:id="40"/>
      <w:commentRangeStart w:id="41"/>
      <w:r w:rsidRPr="00E00065">
        <w:rPr>
          <w:rFonts w:ascii="Arial Nova" w:hAnsi="Arial Nova"/>
          <w:b/>
          <w:bCs/>
          <w:sz w:val="20"/>
          <w:szCs w:val="20"/>
          <w:highlight w:val="green"/>
        </w:rPr>
        <w:t xml:space="preserve">Table </w:t>
      </w:r>
      <w:r w:rsidR="00AB383E" w:rsidRPr="00E00065">
        <w:rPr>
          <w:rFonts w:ascii="Arial Nova" w:hAnsi="Arial Nova"/>
          <w:b/>
          <w:bCs/>
          <w:sz w:val="20"/>
          <w:szCs w:val="20"/>
          <w:highlight w:val="green"/>
        </w:rPr>
        <w:t>1</w:t>
      </w:r>
      <w:r w:rsidRPr="00E00065">
        <w:rPr>
          <w:rFonts w:ascii="Arial Nova" w:hAnsi="Arial Nova" w:cs="Arial"/>
          <w:b/>
          <w:bCs/>
          <w:sz w:val="20"/>
          <w:szCs w:val="20"/>
          <w:highlight w:val="green"/>
        </w:rPr>
        <w:t>.</w:t>
      </w:r>
      <w:r w:rsidRPr="00E00065">
        <w:rPr>
          <w:rFonts w:ascii="Arial Nova Light" w:hAnsi="Arial Nova Light" w:cs="Arial"/>
          <w:sz w:val="20"/>
          <w:szCs w:val="20"/>
          <w:highlight w:val="green"/>
        </w:rPr>
        <w:t xml:space="preserve"> </w:t>
      </w:r>
      <w:r w:rsidRPr="00E00065">
        <w:rPr>
          <w:rFonts w:ascii="Arial Nova Light" w:hAnsi="Arial Nova Light" w:cs="Arial"/>
          <w:bCs/>
          <w:sz w:val="20"/>
          <w:szCs w:val="20"/>
          <w:highlight w:val="green"/>
        </w:rPr>
        <w:t xml:space="preserve">Brain regions contributing to </w:t>
      </w:r>
      <w:r w:rsidRPr="00E00065">
        <w:rPr>
          <w:rFonts w:ascii="Arial Nova Light" w:hAnsi="Arial Nova Light" w:cs="Arial"/>
          <w:sz w:val="20"/>
          <w:szCs w:val="20"/>
          <w:highlight w:val="green"/>
        </w:rPr>
        <w:t>DMN</w:t>
      </w:r>
      <w:r w:rsidRPr="00E00065">
        <w:rPr>
          <w:rFonts w:ascii="Arial Nova Light" w:hAnsi="Arial Nova Light" w:cs="Arial"/>
          <w:position w:val="-6"/>
          <w:sz w:val="20"/>
          <w:szCs w:val="20"/>
          <w:highlight w:val="green"/>
          <w:vertAlign w:val="subscript"/>
        </w:rPr>
        <w:t>CAP</w:t>
      </w:r>
      <w:r w:rsidRPr="00E00065">
        <w:rPr>
          <w:rFonts w:ascii="Arial Nova Light" w:hAnsi="Arial Nova Light" w:cs="Arial"/>
          <w:bCs/>
          <w:sz w:val="20"/>
          <w:szCs w:val="20"/>
          <w:highlight w:val="green"/>
        </w:rPr>
        <w:t>.</w:t>
      </w:r>
      <w:r w:rsidRPr="00E00065">
        <w:rPr>
          <w:rFonts w:ascii="Arial Nova Light" w:hAnsi="Arial Nova Light" w:cs="Arial"/>
          <w:sz w:val="20"/>
          <w:szCs w:val="20"/>
          <w:highlight w:val="green"/>
        </w:rPr>
        <w:t xml:space="preserve"> Peak MNI coordinates at z &gt; 1.7 (</w:t>
      </w:r>
      <w:r w:rsidRPr="00E00065">
        <w:rPr>
          <w:rFonts w:ascii="Arial Nova Light" w:hAnsi="Arial Nova Light" w:cs="Arial"/>
          <w:i/>
          <w:iCs/>
          <w:sz w:val="20"/>
          <w:szCs w:val="20"/>
          <w:highlight w:val="green"/>
        </w:rPr>
        <w:t>p&lt;</w:t>
      </w:r>
      <w:r w:rsidRPr="00E00065">
        <w:rPr>
          <w:rFonts w:ascii="Arial Nova Light" w:hAnsi="Arial Nova Light" w:cs="Arial"/>
          <w:sz w:val="20"/>
          <w:szCs w:val="20"/>
          <w:highlight w:val="green"/>
        </w:rPr>
        <w:t>.05) across all participants are reported for all regions</w:t>
      </w:r>
      <w:r w:rsidRPr="00E00065">
        <w:rPr>
          <w:rFonts w:ascii="Arial Nova Light" w:hAnsi="Arial Nova Light" w:cs="Arial"/>
          <w:i/>
          <w:iCs/>
          <w:color w:val="44546A" w:themeColor="text2"/>
          <w:sz w:val="20"/>
          <w:szCs w:val="20"/>
          <w:highlight w:val="green"/>
        </w:rPr>
        <w:t>.</w:t>
      </w:r>
      <w:commentRangeEnd w:id="40"/>
      <w:r w:rsidR="00CF04B7">
        <w:rPr>
          <w:rStyle w:val="CommentReference"/>
        </w:rPr>
        <w:commentReference w:id="40"/>
      </w:r>
      <w:commentRangeEnd w:id="41"/>
      <w:r w:rsidR="009A4542">
        <w:rPr>
          <w:rStyle w:val="CommentReference"/>
        </w:rPr>
        <w:commentReference w:id="41"/>
      </w:r>
    </w:p>
    <w:p w14:paraId="616F0035" w14:textId="26A7A886" w:rsidR="00E00065" w:rsidRDefault="00A90CFC" w:rsidP="003B59C9">
      <w:pPr>
        <w:spacing w:afterLines="120" w:after="288" w:line="480" w:lineRule="auto"/>
        <w:jc w:val="both"/>
        <w:rPr>
          <w:rFonts w:ascii="Arial Nova Light" w:eastAsiaTheme="minorHAnsi" w:hAnsi="Arial Nova Light" w:cstheme="minorBidi"/>
          <w:highlight w:val="green"/>
        </w:rPr>
      </w:pPr>
      <w:r>
        <w:rPr>
          <w:rFonts w:ascii="Arial Nova Light" w:eastAsiaTheme="minorHAnsi" w:hAnsi="Arial Nova Light" w:cstheme="minorBidi"/>
        </w:rPr>
        <w:t xml:space="preserve">A second </w:t>
      </w:r>
      <w:r w:rsidR="005F6402" w:rsidRPr="00FA2CB4">
        <w:rPr>
          <w:rFonts w:ascii="Arial Nova Light" w:eastAsiaTheme="minorHAnsi" w:hAnsi="Arial Nova Light" w:cstheme="minorBidi"/>
        </w:rPr>
        <w:t xml:space="preserve">CAP encompassed regions from </w:t>
      </w:r>
      <w:r w:rsidR="008520BC">
        <w:rPr>
          <w:rFonts w:ascii="Arial Nova Light" w:eastAsiaTheme="minorHAnsi" w:hAnsi="Arial Nova Light" w:cstheme="minorBidi"/>
        </w:rPr>
        <w:t xml:space="preserve">both </w:t>
      </w:r>
      <w:r w:rsidR="005F6402" w:rsidRPr="00FA2CB4">
        <w:rPr>
          <w:rFonts w:ascii="Arial Nova Light" w:eastAsiaTheme="minorHAnsi" w:hAnsi="Arial Nova Light" w:cstheme="minorBidi"/>
        </w:rPr>
        <w:t xml:space="preserve">the sensorimotor </w:t>
      </w:r>
      <w:r w:rsidR="004E2966">
        <w:rPr>
          <w:rFonts w:ascii="Arial Nova Light" w:eastAsiaTheme="minorHAnsi" w:hAnsi="Arial Nova Light" w:cstheme="minorBidi"/>
        </w:rPr>
        <w:t>(</w:t>
      </w:r>
      <w:r w:rsidR="005F6402" w:rsidRPr="00FA2CB4">
        <w:rPr>
          <w:rFonts w:ascii="Arial Nova Light" w:eastAsiaTheme="minorHAnsi" w:hAnsi="Arial Nova Light" w:cstheme="minorBidi"/>
        </w:rPr>
        <w:t>SMN</w:t>
      </w:r>
      <w:r w:rsidR="00AE07FA">
        <w:rPr>
          <w:rFonts w:ascii="Arial Nova Light" w:eastAsiaTheme="minorHAnsi" w:hAnsi="Arial Nova Light" w:cstheme="minorBidi"/>
        </w:rPr>
        <w:t>)</w:t>
      </w:r>
      <w:r w:rsidR="004E2966">
        <w:rPr>
          <w:rFonts w:ascii="Arial Nova Light" w:eastAsiaTheme="minorHAnsi" w:hAnsi="Arial Nova Light" w:cstheme="minorBidi"/>
        </w:rPr>
        <w:fldChar w:fldCharType="begin" w:fldLock="1"/>
      </w:r>
      <w:r w:rsidR="00AF3FD0">
        <w:rPr>
          <w:rFonts w:ascii="Arial Nova Light" w:eastAsiaTheme="minorHAnsi" w:hAnsi="Arial Nova Light" w:cstheme="minorBidi"/>
        </w:rPr>
        <w:instrText xml:space="preserve"> ADDIN ZOTERO_ITEM CSL_CITATION {"citationID":"9k27r879","properties":{"formattedCitation":"\\super 88\\nosupersub{}","plainCitation":"88","noteIndex":0},"citationItems":[{"id":9314,"uris":["http://www.mendeley.com/documents/?uuid=10fbc9f6-1dbe-410d-b20b-959d6ebb863f","http://zotero.org/groups/5758162/items/GE2ZG7B8"],"itemData":{"id":9314,"type":"article-journal","abstract":"Distributed networks of brain areas interact with one another in a time-varying fashion to enable complex cognitive and sensorimotor functions. Here we used new network-analysis algorithms to test the recruitment and integration of large-scale functional neural circuitry during learning. Using functional magnetic resonance imaging data acquired from healthy human participants, we investigated changes in the architecture of functional connectivity patterns that promote learning from initial training through mastery of a simple motor skill. Our results show that learning induces an autonomy of sensorimotor systems and that the release of cognitive control hubs in frontal and cingulate cortices predicts individual differences in the rate of learning on other days of practice. Our general statistical approach is applicable across other cognitive domains and provides a key to understanding time-resolved interactions between distributed neural circuits that enable task performance.","container-title":"Nature Neuroscience","DOI":"10.1038/nn.3993","ISSN":"1097-6256","issue":"5","note":"PMID: 25849989\narXiv: 1403.6034","page":"744-751","title":"Learning-induced autonomy of sensorimotor systems","URL":"http://www.nature.com/articles/nn.3993","volume":"18","author":[{"family":"Bassett","given":"Danielle S."},{"family":"Yang","given":"Muzhi"},{"family":"Wymbs","given":"Nicholas F."},{"family":"Grafton","given":"Scott T."}],"issued":{"date-parts":[["2015",5,6]]}}}],"schema":"https://github.com/citation-style-language/schema/raw/master/csl-citation.json"} </w:instrText>
      </w:r>
      <w:r w:rsidR="004E2966">
        <w:rPr>
          <w:rFonts w:ascii="Arial Nova Light" w:eastAsiaTheme="minorHAnsi" w:hAnsi="Arial Nova Light" w:cstheme="minorBidi"/>
        </w:rPr>
        <w:fldChar w:fldCharType="separate"/>
      </w:r>
      <w:r w:rsidR="00AF3FD0" w:rsidRPr="00AF3FD0">
        <w:rPr>
          <w:rFonts w:ascii="Arial Nova Light" w:hAnsi="Arial Nova Light"/>
          <w:vertAlign w:val="superscript"/>
        </w:rPr>
        <w:t>88</w:t>
      </w:r>
      <w:r w:rsidR="004E2966">
        <w:rPr>
          <w:rFonts w:ascii="Arial Nova Light" w:eastAsiaTheme="minorHAnsi" w:hAnsi="Arial Nova Light" w:cstheme="minorBidi"/>
        </w:rPr>
        <w:fldChar w:fldCharType="end"/>
      </w:r>
      <w:r w:rsidR="005F6402" w:rsidRPr="00FA2CB4">
        <w:rPr>
          <w:rFonts w:ascii="Arial Nova Light" w:eastAsiaTheme="minorHAnsi" w:hAnsi="Arial Nova Light" w:cstheme="minorBidi"/>
        </w:rPr>
        <w:t xml:space="preserve"> and salienc</w:t>
      </w:r>
      <w:r>
        <w:rPr>
          <w:rFonts w:ascii="Arial Nova Light" w:eastAsiaTheme="minorHAnsi" w:hAnsi="Arial Nova Light" w:cstheme="minorBidi"/>
        </w:rPr>
        <w:t>e</w:t>
      </w:r>
      <w:r w:rsidR="005F6402" w:rsidRPr="00FA2CB4">
        <w:rPr>
          <w:rFonts w:ascii="Arial Nova Light" w:eastAsiaTheme="minorHAnsi" w:hAnsi="Arial Nova Light" w:cstheme="minorBidi"/>
        </w:rPr>
        <w:t xml:space="preserve"> networks </w:t>
      </w:r>
      <w:r w:rsidR="004E2966">
        <w:rPr>
          <w:rFonts w:ascii="Arial Nova Light" w:eastAsiaTheme="minorHAnsi" w:hAnsi="Arial Nova Light" w:cstheme="minorBidi"/>
        </w:rPr>
        <w:t>(</w:t>
      </w:r>
      <w:r w:rsidR="005F6402" w:rsidRPr="00FA2CB4">
        <w:rPr>
          <w:rFonts w:ascii="Arial Nova Light" w:eastAsiaTheme="minorHAnsi" w:hAnsi="Arial Nova Light" w:cstheme="minorBidi"/>
        </w:rPr>
        <w:t>SN</w:t>
      </w:r>
      <w:r w:rsidR="00AE07FA">
        <w:rPr>
          <w:rFonts w:ascii="Arial Nova Light" w:eastAsiaTheme="minorHAnsi" w:hAnsi="Arial Nova Light" w:cstheme="minorBidi"/>
        </w:rPr>
        <w:t>)</w:t>
      </w:r>
      <w:r w:rsidR="004E2966">
        <w:rPr>
          <w:rFonts w:ascii="Arial Nova Light" w:eastAsiaTheme="minorHAnsi" w:hAnsi="Arial Nova Light" w:cstheme="minorBidi"/>
        </w:rPr>
        <w:fldChar w:fldCharType="begin" w:fldLock="1"/>
      </w:r>
      <w:r w:rsidR="00AF3FD0">
        <w:rPr>
          <w:rFonts w:ascii="Arial Nova Light" w:eastAsiaTheme="minorHAnsi" w:hAnsi="Arial Nova Light" w:cstheme="minorBidi"/>
        </w:rPr>
        <w:instrText xml:space="preserve"> ADDIN ZOTERO_ITEM CSL_CITATION {"citationID":"yxBuCe6Z","properties":{"formattedCitation":"\\super 89\\nosupersub{}","plainCitation":"89","noteIndex":0},"citationItems":[{"id":7586,"uris":["http://www.mendeley.com/documents/?uuid=b2d8bc08-3366-451a-8aaa-cf78cb11fde0","http://zotero.org/groups/5758162/items/XY3TQI8S"],"itemData":{"id":7586,"type":"article-journal","abstract":"The term \"salience network\" refers to a suite of brain regions whose cortical hubs are the anterior cingulate and ventral anterior insular (i.e., frontoinsular) cortices. This network, which also includes nodes in the amygdala, hypothalamus, ventral striatum, thalamus, and specific brainstem nuclei, coactivates in response to diverse experimental tasks and conditions, suggesting a domain-general function. In the 12 years since its initial description, the salience network has been extensively studied, using diverse methods, concepts, and mammalian species, including healthy and diseased humans across the lifespan. Despite this large and growing body of research, the essential functions of the salience network remain uncertain. In this paper, which makes no attempt to comprehensively review this literature, I describe the circumstances surrounding the initial discovery, conceptualization, and naming of the salience network, highlighting aspects that may be unfamiliar to many readers. I then discuss some of the key advances provided by subsequent research and conclude by posing a few of the questions that remain to be explored.","container-title":"The Journal of neuroscience : the official journal of the Society for Neuroscience","DOI":"10.1523/JNEUROSCI.1138-17.2019","ISSN":"15292401","issue":"50","note":"PMID: 31676604","page":"9878-9882","title":"The Salience Network: A Neural System for Perceiving and Responding to Homeostatic Demands","volume":"39","author":[{"family":"Seeley","given":"William W."}],"issued":{"date-parts":[["2019"]]}}}],"schema":"https://github.com/citation-style-language/schema/raw/master/csl-citation.json"} </w:instrText>
      </w:r>
      <w:r w:rsidR="004E2966">
        <w:rPr>
          <w:rFonts w:ascii="Arial Nova Light" w:eastAsiaTheme="minorHAnsi" w:hAnsi="Arial Nova Light" w:cstheme="minorBidi"/>
        </w:rPr>
        <w:fldChar w:fldCharType="separate"/>
      </w:r>
      <w:r w:rsidR="00AF3FD0" w:rsidRPr="00AF3FD0">
        <w:rPr>
          <w:rFonts w:ascii="Arial Nova Light" w:hAnsi="Arial Nova Light"/>
          <w:vertAlign w:val="superscript"/>
        </w:rPr>
        <w:t>89</w:t>
      </w:r>
      <w:r w:rsidR="004E2966">
        <w:rPr>
          <w:rFonts w:ascii="Arial Nova Light" w:eastAsiaTheme="minorHAnsi" w:hAnsi="Arial Nova Light" w:cstheme="minorBidi"/>
        </w:rPr>
        <w:fldChar w:fldCharType="end"/>
      </w:r>
      <w:r w:rsidR="005F6402" w:rsidRPr="00FA2CB4">
        <w:rPr>
          <w:rFonts w:ascii="Arial Nova Light" w:eastAsiaTheme="minorHAnsi" w:hAnsi="Arial Nova Light" w:cstheme="minorBidi"/>
        </w:rPr>
        <w:t xml:space="preserve">, including </w:t>
      </w:r>
      <w:r>
        <w:rPr>
          <w:rFonts w:ascii="Arial Nova Light" w:eastAsiaTheme="minorHAnsi" w:hAnsi="Arial Nova Light" w:cstheme="minorBidi"/>
        </w:rPr>
        <w:t xml:space="preserve">the </w:t>
      </w:r>
      <w:r w:rsidR="005F6402" w:rsidRPr="00FA2CB4">
        <w:rPr>
          <w:rFonts w:ascii="Arial Nova Light" w:eastAsiaTheme="minorHAnsi" w:hAnsi="Arial Nova Light" w:cstheme="minorBidi"/>
        </w:rPr>
        <w:t xml:space="preserve">insula, cingulate cortex, SMA, </w:t>
      </w:r>
      <w:r>
        <w:rPr>
          <w:rFonts w:ascii="Arial Nova Light" w:eastAsiaTheme="minorHAnsi" w:hAnsi="Arial Nova Light" w:cstheme="minorBidi"/>
        </w:rPr>
        <w:t xml:space="preserve">and </w:t>
      </w:r>
      <w:r w:rsidR="005F6402" w:rsidRPr="00FA2CB4">
        <w:rPr>
          <w:rFonts w:ascii="Arial Nova Light" w:eastAsiaTheme="minorHAnsi" w:hAnsi="Arial Nova Light" w:cstheme="minorBidi"/>
        </w:rPr>
        <w:t>pre</w:t>
      </w:r>
      <w:r>
        <w:rPr>
          <w:rFonts w:ascii="Arial Nova Light" w:eastAsiaTheme="minorHAnsi" w:hAnsi="Arial Nova Light" w:cstheme="minorBidi"/>
        </w:rPr>
        <w:t>-</w:t>
      </w:r>
      <w:r w:rsidR="005F6402" w:rsidRPr="00FA2CB4">
        <w:rPr>
          <w:rFonts w:ascii="Arial Nova Light" w:eastAsiaTheme="minorHAnsi" w:hAnsi="Arial Nova Light" w:cstheme="minorBidi"/>
        </w:rPr>
        <w:t xml:space="preserve"> and post-central cortices (</w:t>
      </w:r>
      <w:r w:rsidR="00FA4FE0" w:rsidRPr="00FA2CB4">
        <w:rPr>
          <w:rFonts w:ascii="Arial Nova" w:eastAsiaTheme="minorHAnsi" w:hAnsi="Arial Nova" w:cstheme="minorBidi"/>
          <w:b/>
          <w:bCs/>
        </w:rPr>
        <w:t xml:space="preserve">Figure </w:t>
      </w:r>
      <w:r w:rsidR="00F1764A">
        <w:rPr>
          <w:rFonts w:ascii="Arial Nova" w:eastAsiaTheme="minorHAnsi" w:hAnsi="Arial Nova" w:cstheme="minorBidi"/>
          <w:b/>
          <w:bCs/>
        </w:rPr>
        <w:t>3</w:t>
      </w:r>
      <w:r w:rsidR="00FA4FE0" w:rsidRPr="00FA2CB4">
        <w:rPr>
          <w:rFonts w:ascii="Arial Nova" w:eastAsiaTheme="minorHAnsi" w:hAnsi="Arial Nova" w:cstheme="minorBidi"/>
          <w:b/>
          <w:bCs/>
        </w:rPr>
        <w:t>A</w:t>
      </w:r>
      <w:r>
        <w:rPr>
          <w:rFonts w:ascii="Arial Nova" w:eastAsiaTheme="minorHAnsi" w:hAnsi="Arial Nova" w:cstheme="minorBidi"/>
          <w:b/>
          <w:bCs/>
        </w:rPr>
        <w:t>;</w:t>
      </w:r>
      <w:r w:rsidR="00FA4FE0" w:rsidRPr="00FA2CB4">
        <w:rPr>
          <w:rFonts w:ascii="Arial Nova Light" w:eastAsiaTheme="minorHAnsi" w:hAnsi="Arial Nova Light" w:cstheme="minorBidi"/>
        </w:rPr>
        <w:t xml:space="preserve"> </w:t>
      </w:r>
      <w:r>
        <w:rPr>
          <w:rFonts w:ascii="Arial Nova Light" w:eastAsiaTheme="minorHAnsi" w:hAnsi="Arial Nova Light" w:cstheme="minorBidi"/>
        </w:rPr>
        <w:t>s</w:t>
      </w:r>
      <w:r w:rsidR="00FA4FE0" w:rsidRPr="00FA2CB4">
        <w:rPr>
          <w:rFonts w:ascii="Arial Nova Light" w:eastAsiaTheme="minorHAnsi" w:hAnsi="Arial Nova Light" w:cstheme="minorBidi"/>
        </w:rPr>
        <w:t>ee peak coordinates in</w:t>
      </w:r>
      <w:r w:rsidR="00E10A7F" w:rsidRPr="00FA2CB4">
        <w:rPr>
          <w:rFonts w:ascii="Arial Nova Light" w:eastAsiaTheme="minorHAnsi" w:hAnsi="Arial Nova Light" w:cstheme="minorBidi"/>
        </w:rPr>
        <w:t xml:space="preserve"> </w:t>
      </w:r>
      <w:r w:rsidR="00E10A7F" w:rsidRPr="001B503A">
        <w:rPr>
          <w:rFonts w:ascii="Arial Nova" w:hAnsi="Arial Nova"/>
          <w:b/>
          <w:bCs/>
          <w:highlight w:val="green"/>
        </w:rPr>
        <w:t xml:space="preserve">Table </w:t>
      </w:r>
      <w:r w:rsidR="001B503A" w:rsidRPr="001B503A">
        <w:rPr>
          <w:rFonts w:ascii="Arial Nova" w:hAnsi="Arial Nova"/>
          <w:b/>
          <w:bCs/>
          <w:highlight w:val="green"/>
        </w:rPr>
        <w:t>2</w:t>
      </w:r>
      <w:r w:rsidR="005F6402" w:rsidRPr="00FA2CB4">
        <w:rPr>
          <w:rFonts w:ascii="Arial Nova Light" w:eastAsiaTheme="minorHAnsi" w:hAnsi="Arial Nova Light" w:cstheme="minorBidi"/>
        </w:rPr>
        <w:t xml:space="preserve">). </w:t>
      </w:r>
      <w:r w:rsidR="00997B9C">
        <w:rPr>
          <w:rFonts w:ascii="Arial Nova Light" w:eastAsiaTheme="minorHAnsi" w:hAnsi="Arial Nova Light" w:cstheme="minorBidi"/>
        </w:rPr>
        <w:t>O</w:t>
      </w:r>
      <w:r w:rsidR="005F6402" w:rsidRPr="00FA2CB4">
        <w:rPr>
          <w:rFonts w:ascii="Arial Nova Light" w:eastAsiaTheme="minorHAnsi" w:hAnsi="Arial Nova Light" w:cstheme="minorBidi"/>
        </w:rPr>
        <w:t xml:space="preserve">ccurrences of </w:t>
      </w:r>
      <w:r>
        <w:rPr>
          <w:rFonts w:ascii="Arial Nova Light" w:eastAsiaTheme="minorHAnsi" w:hAnsi="Arial Nova Light" w:cstheme="minorBidi"/>
        </w:rPr>
        <w:t xml:space="preserve">this </w:t>
      </w:r>
      <w:r w:rsidR="005F6402" w:rsidRPr="00FA2CB4">
        <w:rPr>
          <w:rFonts w:ascii="Arial Nova Light" w:eastAsiaTheme="minorHAnsi" w:hAnsi="Arial Nova Light" w:cstheme="minorBidi"/>
        </w:rPr>
        <w:t>SMN-</w:t>
      </w:r>
      <w:bookmarkStart w:id="42" w:name="_Hlk145938096"/>
      <w:r w:rsidR="005F6402" w:rsidRPr="00FA2CB4">
        <w:rPr>
          <w:rFonts w:ascii="Arial Nova Light" w:eastAsiaTheme="minorHAnsi" w:hAnsi="Arial Nova Light" w:cstheme="minorBidi"/>
        </w:rPr>
        <w:t>SN</w:t>
      </w:r>
      <w:r w:rsidR="005F6402" w:rsidRPr="004E2966">
        <w:rPr>
          <w:rFonts w:ascii="Arial Nova Light" w:eastAsiaTheme="minorHAnsi" w:hAnsi="Arial Nova Light" w:cstheme="minorBidi"/>
          <w:position w:val="-6"/>
          <w:vertAlign w:val="subscript"/>
        </w:rPr>
        <w:t>CAP</w:t>
      </w:r>
      <w:bookmarkEnd w:id="42"/>
      <w:r w:rsidR="005F6402" w:rsidRPr="00FA2CB4">
        <w:rPr>
          <w:rFonts w:ascii="Arial Nova Light" w:eastAsiaTheme="minorHAnsi" w:hAnsi="Arial Nova Light" w:cstheme="minorBidi"/>
        </w:rPr>
        <w:t xml:space="preserve"> </w:t>
      </w:r>
      <w:r w:rsidR="00997B9C">
        <w:rPr>
          <w:rFonts w:ascii="Arial Nova Light" w:eastAsiaTheme="minorHAnsi" w:hAnsi="Arial Nova Light" w:cstheme="minorBidi"/>
        </w:rPr>
        <w:t xml:space="preserve">were more frequent </w:t>
      </w:r>
      <w:r w:rsidR="00C978EB">
        <w:rPr>
          <w:rFonts w:ascii="Arial Nova Light" w:eastAsiaTheme="minorHAnsi" w:hAnsi="Arial Nova Light" w:cstheme="minorBidi"/>
        </w:rPr>
        <w:t xml:space="preserve">during </w:t>
      </w:r>
      <w:r w:rsidR="00997B9C">
        <w:rPr>
          <w:rFonts w:ascii="Arial Nova Light" w:eastAsiaTheme="minorHAnsi" w:hAnsi="Arial Nova Light" w:cstheme="minorBidi"/>
        </w:rPr>
        <w:t xml:space="preserve">the “TASK” than during “REST1” </w:t>
      </w:r>
      <w:r>
        <w:rPr>
          <w:rFonts w:ascii="Arial Nova Light" w:eastAsiaTheme="minorHAnsi" w:hAnsi="Arial Nova Light" w:cstheme="minorBidi"/>
        </w:rPr>
        <w:t>or</w:t>
      </w:r>
      <w:r w:rsidR="00997B9C">
        <w:rPr>
          <w:rFonts w:ascii="Arial Nova Light" w:eastAsiaTheme="minorHAnsi" w:hAnsi="Arial Nova Light" w:cstheme="minorBidi"/>
        </w:rPr>
        <w:t xml:space="preserve"> “MOVIE2” conditions. This difference was significant only in the negative context. </w:t>
      </w:r>
      <w:r w:rsidR="006E1CBF" w:rsidRPr="00FA2CB4">
        <w:rPr>
          <w:rFonts w:ascii="Arial Nova Light" w:eastAsiaTheme="minorHAnsi" w:hAnsi="Arial Nova Light" w:cstheme="minorBidi"/>
        </w:rPr>
        <w:t>(</w:t>
      </w:r>
      <w:r w:rsidR="006E1CBF" w:rsidRPr="00FA2CB4">
        <w:rPr>
          <w:rFonts w:ascii="Arial Nova" w:eastAsiaTheme="minorHAnsi" w:hAnsi="Arial Nova" w:cstheme="minorBidi"/>
          <w:b/>
          <w:bCs/>
        </w:rPr>
        <w:t xml:space="preserve">Figure </w:t>
      </w:r>
      <w:r w:rsidR="00F1764A">
        <w:rPr>
          <w:rFonts w:ascii="Arial Nova" w:eastAsiaTheme="minorHAnsi" w:hAnsi="Arial Nova" w:cstheme="minorBidi"/>
          <w:b/>
          <w:bCs/>
        </w:rPr>
        <w:t>3</w:t>
      </w:r>
      <w:r w:rsidR="006E1CBF" w:rsidRPr="00FA2CB4">
        <w:rPr>
          <w:rFonts w:ascii="Arial Nova" w:eastAsiaTheme="minorHAnsi" w:hAnsi="Arial Nova" w:cstheme="minorBidi"/>
          <w:b/>
          <w:bCs/>
        </w:rPr>
        <w:t>B</w:t>
      </w:r>
      <w:r w:rsidR="006E1CBF" w:rsidRPr="00FA2CB4">
        <w:rPr>
          <w:rFonts w:ascii="Arial Nova Light" w:eastAsiaTheme="minorHAnsi" w:hAnsi="Arial Nova Light" w:cstheme="minorBidi"/>
        </w:rPr>
        <w:t xml:space="preserve">. </w:t>
      </w:r>
      <w:r w:rsidR="006E1CBF" w:rsidRPr="00FA2CB4">
        <w:rPr>
          <w:rFonts w:ascii="Arial Nova" w:eastAsiaTheme="minorHAnsi" w:hAnsi="Arial Nova" w:cstheme="minorBidi"/>
          <w:b/>
          <w:bCs/>
        </w:rPr>
        <w:t>Table</w:t>
      </w:r>
      <w:r w:rsidR="008B6F1F">
        <w:rPr>
          <w:rFonts w:ascii="Arial Nova" w:eastAsiaTheme="minorHAnsi" w:hAnsi="Arial Nova" w:cstheme="minorBidi"/>
          <w:b/>
          <w:bCs/>
        </w:rPr>
        <w:t>s</w:t>
      </w:r>
      <w:r w:rsidR="006E1CBF" w:rsidRPr="00FA2CB4">
        <w:rPr>
          <w:rFonts w:ascii="Arial Nova" w:eastAsiaTheme="minorHAnsi" w:hAnsi="Arial Nova" w:cstheme="minorBidi"/>
          <w:b/>
          <w:bCs/>
        </w:rPr>
        <w:t xml:space="preserve"> S</w:t>
      </w:r>
      <w:r w:rsidR="002C74B8">
        <w:rPr>
          <w:rFonts w:ascii="Arial Nova" w:eastAsiaTheme="minorHAnsi" w:hAnsi="Arial Nova" w:cstheme="minorBidi"/>
          <w:b/>
          <w:bCs/>
        </w:rPr>
        <w:t>3</w:t>
      </w:r>
      <w:r w:rsidRPr="00A90CFC">
        <w:rPr>
          <w:rFonts w:ascii="Arial Nova Light" w:eastAsiaTheme="minorHAnsi" w:hAnsi="Arial Nova Light" w:cstheme="minorBidi"/>
        </w:rPr>
        <w:t>,</w:t>
      </w:r>
      <w:r w:rsidR="008B6F1F">
        <w:rPr>
          <w:rFonts w:ascii="Arial Nova" w:eastAsiaTheme="minorHAnsi" w:hAnsi="Arial Nova" w:cstheme="minorBidi"/>
          <w:b/>
          <w:bCs/>
        </w:rPr>
        <w:t xml:space="preserve"> </w:t>
      </w:r>
      <w:r w:rsidR="00107528">
        <w:rPr>
          <w:rFonts w:ascii="Arial Nova" w:eastAsiaTheme="minorHAnsi" w:hAnsi="Arial Nova" w:cstheme="minorBidi"/>
          <w:b/>
          <w:bCs/>
        </w:rPr>
        <w:t>S</w:t>
      </w:r>
      <w:r w:rsidR="00BD724D">
        <w:rPr>
          <w:rFonts w:ascii="Arial Nova" w:eastAsiaTheme="minorHAnsi" w:hAnsi="Arial Nova" w:cstheme="minorBidi"/>
          <w:b/>
          <w:bCs/>
        </w:rPr>
        <w:t>4</w:t>
      </w:r>
      <w:r w:rsidR="006E1CBF" w:rsidRPr="00FA2CB4">
        <w:rPr>
          <w:rFonts w:ascii="Arial Nova Light" w:eastAsiaTheme="minorHAnsi" w:hAnsi="Arial Nova Light" w:cstheme="minorBidi"/>
        </w:rPr>
        <w:t>)</w:t>
      </w:r>
      <w:r w:rsidR="005F6402" w:rsidRPr="00FA2CB4">
        <w:rPr>
          <w:rFonts w:ascii="Arial Nova Light" w:eastAsiaTheme="minorHAnsi" w:hAnsi="Arial Nova Light" w:cstheme="minorBidi"/>
        </w:rPr>
        <w:t xml:space="preserve">. </w:t>
      </w:r>
    </w:p>
    <w:tbl>
      <w:tblPr>
        <w:tblW w:w="4580" w:type="dxa"/>
        <w:jc w:val="center"/>
        <w:tblLayout w:type="fixed"/>
        <w:tblCellMar>
          <w:left w:w="0" w:type="dxa"/>
          <w:right w:w="0" w:type="dxa"/>
        </w:tblCellMar>
        <w:tblLook w:val="0600" w:firstRow="0" w:lastRow="0" w:firstColumn="0" w:lastColumn="0" w:noHBand="1" w:noVBand="1"/>
      </w:tblPr>
      <w:tblGrid>
        <w:gridCol w:w="1820"/>
        <w:gridCol w:w="560"/>
        <w:gridCol w:w="560"/>
        <w:gridCol w:w="560"/>
        <w:gridCol w:w="1080"/>
      </w:tblGrid>
      <w:tr w:rsidR="00CB29CF" w:rsidRPr="00CB29CF" w14:paraId="69F6286F" w14:textId="77777777" w:rsidTr="00D63210">
        <w:trPr>
          <w:trHeight w:val="283"/>
          <w:jc w:val="center"/>
        </w:trPr>
        <w:tc>
          <w:tcPr>
            <w:tcW w:w="4580" w:type="dxa"/>
            <w:gridSpan w:val="5"/>
            <w:tcBorders>
              <w:top w:val="nil"/>
              <w:left w:val="nil"/>
              <w:bottom w:val="nil"/>
              <w:right w:val="nil"/>
            </w:tcBorders>
            <w:tcMar>
              <w:top w:w="13" w:type="dxa"/>
              <w:left w:w="13" w:type="dxa"/>
              <w:bottom w:w="0" w:type="dxa"/>
              <w:right w:w="13" w:type="dxa"/>
            </w:tcMar>
            <w:vAlign w:val="center"/>
            <w:hideMark/>
          </w:tcPr>
          <w:p w14:paraId="77D2B852" w14:textId="77777777" w:rsidR="00CB29CF" w:rsidRPr="00CB29CF" w:rsidRDefault="00CB29CF" w:rsidP="00CB29CF">
            <w:pPr>
              <w:spacing w:after="0" w:line="256" w:lineRule="auto"/>
              <w:jc w:val="center"/>
              <w:rPr>
                <w:rFonts w:ascii="Arial" w:eastAsia="Times New Roman" w:hAnsi="Arial" w:cs="Arial"/>
                <w:sz w:val="36"/>
                <w:szCs w:val="36"/>
              </w:rPr>
            </w:pPr>
            <w:bookmarkStart w:id="43" w:name="_Hlk62075303"/>
            <w:r w:rsidRPr="00CB29CF">
              <w:rPr>
                <w:rFonts w:ascii="Arial Nova" w:eastAsia="Times New Roman" w:hAnsi="Arial Nova"/>
                <w:b/>
                <w:bCs/>
                <w:color w:val="000000"/>
                <w:kern w:val="24"/>
                <w:sz w:val="16"/>
                <w:szCs w:val="16"/>
                <w:lang w:val="fr-CH"/>
              </w:rPr>
              <w:t>SN-SMN</w:t>
            </w:r>
            <w:r w:rsidRPr="00CB29CF">
              <w:rPr>
                <w:rFonts w:ascii="Arial Nova" w:eastAsia="Times New Roman" w:hAnsi="Arial Nova"/>
                <w:b/>
                <w:bCs/>
                <w:color w:val="000000"/>
                <w:kern w:val="24"/>
                <w:position w:val="-6"/>
                <w:sz w:val="16"/>
                <w:szCs w:val="16"/>
                <w:vertAlign w:val="subscript"/>
                <w:lang w:val="fr-CH"/>
              </w:rPr>
              <w:t>CAP</w:t>
            </w:r>
          </w:p>
        </w:tc>
      </w:tr>
      <w:tr w:rsidR="00CB29CF" w:rsidRPr="00CB29CF" w14:paraId="32CF8A51" w14:textId="77777777" w:rsidTr="00D63210">
        <w:trPr>
          <w:trHeight w:val="397"/>
          <w:jc w:val="center"/>
        </w:trPr>
        <w:tc>
          <w:tcPr>
            <w:tcW w:w="1820" w:type="dxa"/>
            <w:tcBorders>
              <w:top w:val="nil"/>
              <w:left w:val="nil"/>
              <w:bottom w:val="nil"/>
              <w:right w:val="nil"/>
            </w:tcBorders>
            <w:shd w:val="clear" w:color="auto" w:fill="E7E6E6"/>
            <w:tcMar>
              <w:top w:w="13" w:type="dxa"/>
              <w:left w:w="13" w:type="dxa"/>
              <w:bottom w:w="0" w:type="dxa"/>
              <w:right w:w="13" w:type="dxa"/>
            </w:tcMar>
            <w:vAlign w:val="center"/>
            <w:hideMark/>
          </w:tcPr>
          <w:p w14:paraId="237A13E6" w14:textId="77777777" w:rsidR="00CB29CF" w:rsidRPr="00CB29CF" w:rsidRDefault="00CB29CF" w:rsidP="00CB29CF">
            <w:pPr>
              <w:spacing w:after="0" w:line="240" w:lineRule="auto"/>
              <w:rPr>
                <w:rFonts w:ascii="Arial" w:eastAsia="Times New Roman" w:hAnsi="Arial" w:cs="Arial"/>
                <w:sz w:val="36"/>
                <w:szCs w:val="36"/>
              </w:rPr>
            </w:pPr>
            <w:r w:rsidRPr="00CB29CF">
              <w:rPr>
                <w:rFonts w:ascii="Arial Nova" w:eastAsia="Times New Roman" w:hAnsi="Arial Nova" w:cs="Helvetica"/>
                <w:b/>
                <w:bCs/>
                <w:color w:val="000000"/>
                <w:kern w:val="3"/>
                <w:sz w:val="16"/>
                <w:szCs w:val="16"/>
                <w:lang w:val="fr-CH"/>
              </w:rPr>
              <w:t>REGION (MNI)</w:t>
            </w:r>
          </w:p>
        </w:tc>
        <w:tc>
          <w:tcPr>
            <w:tcW w:w="560" w:type="dxa"/>
            <w:tcBorders>
              <w:top w:val="nil"/>
              <w:left w:val="nil"/>
              <w:bottom w:val="nil"/>
              <w:right w:val="nil"/>
            </w:tcBorders>
            <w:shd w:val="clear" w:color="auto" w:fill="E7E6E6"/>
            <w:tcMar>
              <w:top w:w="13" w:type="dxa"/>
              <w:left w:w="13" w:type="dxa"/>
              <w:bottom w:w="0" w:type="dxa"/>
              <w:right w:w="13" w:type="dxa"/>
            </w:tcMar>
            <w:vAlign w:val="center"/>
            <w:hideMark/>
          </w:tcPr>
          <w:p w14:paraId="1D5A35C6" w14:textId="77777777" w:rsidR="00CB29CF" w:rsidRPr="00CB29CF" w:rsidRDefault="00CB29CF" w:rsidP="00CB29CF">
            <w:pPr>
              <w:spacing w:after="0" w:line="240" w:lineRule="auto"/>
              <w:jc w:val="center"/>
              <w:rPr>
                <w:rFonts w:ascii="Arial" w:eastAsia="Times New Roman" w:hAnsi="Arial" w:cs="Arial"/>
                <w:sz w:val="36"/>
                <w:szCs w:val="36"/>
              </w:rPr>
            </w:pPr>
            <w:r w:rsidRPr="00CB29CF">
              <w:rPr>
                <w:rFonts w:ascii="Arial Nova" w:eastAsia="Times New Roman" w:hAnsi="Arial Nova" w:cs="Helvetica"/>
                <w:b/>
                <w:bCs/>
                <w:color w:val="000000"/>
                <w:kern w:val="3"/>
                <w:sz w:val="16"/>
                <w:szCs w:val="16"/>
                <w:lang w:val="fr-CH"/>
              </w:rPr>
              <w:t>X</w:t>
            </w:r>
          </w:p>
        </w:tc>
        <w:tc>
          <w:tcPr>
            <w:tcW w:w="560" w:type="dxa"/>
            <w:tcBorders>
              <w:top w:val="nil"/>
              <w:left w:val="nil"/>
              <w:bottom w:val="nil"/>
              <w:right w:val="nil"/>
            </w:tcBorders>
            <w:shd w:val="clear" w:color="auto" w:fill="E7E6E6"/>
            <w:tcMar>
              <w:top w:w="13" w:type="dxa"/>
              <w:left w:w="13" w:type="dxa"/>
              <w:bottom w:w="0" w:type="dxa"/>
              <w:right w:w="13" w:type="dxa"/>
            </w:tcMar>
            <w:vAlign w:val="center"/>
            <w:hideMark/>
          </w:tcPr>
          <w:p w14:paraId="28CDB0E4" w14:textId="77777777" w:rsidR="00CB29CF" w:rsidRPr="00CB29CF" w:rsidRDefault="00CB29CF" w:rsidP="00CB29CF">
            <w:pPr>
              <w:spacing w:after="0" w:line="240" w:lineRule="auto"/>
              <w:jc w:val="center"/>
              <w:rPr>
                <w:rFonts w:ascii="Arial" w:eastAsia="Times New Roman" w:hAnsi="Arial" w:cs="Arial"/>
                <w:sz w:val="36"/>
                <w:szCs w:val="36"/>
              </w:rPr>
            </w:pPr>
            <w:r w:rsidRPr="00CB29CF">
              <w:rPr>
                <w:rFonts w:ascii="Arial Nova" w:eastAsia="Times New Roman" w:hAnsi="Arial Nova" w:cs="Helvetica"/>
                <w:b/>
                <w:bCs/>
                <w:color w:val="000000"/>
                <w:kern w:val="3"/>
                <w:sz w:val="16"/>
                <w:szCs w:val="16"/>
                <w:lang w:val="fr-CH"/>
              </w:rPr>
              <w:t>Y</w:t>
            </w:r>
          </w:p>
        </w:tc>
        <w:tc>
          <w:tcPr>
            <w:tcW w:w="560" w:type="dxa"/>
            <w:tcBorders>
              <w:top w:val="nil"/>
              <w:left w:val="nil"/>
              <w:bottom w:val="nil"/>
              <w:right w:val="nil"/>
            </w:tcBorders>
            <w:shd w:val="clear" w:color="auto" w:fill="E7E6E6"/>
            <w:tcMar>
              <w:top w:w="13" w:type="dxa"/>
              <w:left w:w="13" w:type="dxa"/>
              <w:bottom w:w="0" w:type="dxa"/>
              <w:right w:w="13" w:type="dxa"/>
            </w:tcMar>
            <w:vAlign w:val="center"/>
            <w:hideMark/>
          </w:tcPr>
          <w:p w14:paraId="7607EB00" w14:textId="77777777" w:rsidR="00CB29CF" w:rsidRPr="00CB29CF" w:rsidRDefault="00CB29CF" w:rsidP="00CB29CF">
            <w:pPr>
              <w:spacing w:after="0" w:line="240" w:lineRule="auto"/>
              <w:jc w:val="center"/>
              <w:rPr>
                <w:rFonts w:ascii="Arial" w:eastAsia="Times New Roman" w:hAnsi="Arial" w:cs="Arial"/>
                <w:sz w:val="36"/>
                <w:szCs w:val="36"/>
              </w:rPr>
            </w:pPr>
            <w:r w:rsidRPr="00CB29CF">
              <w:rPr>
                <w:rFonts w:ascii="Arial Nova" w:eastAsia="Times New Roman" w:hAnsi="Arial Nova" w:cs="Helvetica"/>
                <w:b/>
                <w:bCs/>
                <w:color w:val="000000"/>
                <w:kern w:val="3"/>
                <w:sz w:val="16"/>
                <w:szCs w:val="16"/>
                <w:lang w:val="fr-CH"/>
              </w:rPr>
              <w:t>Z</w:t>
            </w:r>
          </w:p>
        </w:tc>
        <w:tc>
          <w:tcPr>
            <w:tcW w:w="1080" w:type="dxa"/>
            <w:tcBorders>
              <w:top w:val="nil"/>
              <w:left w:val="nil"/>
              <w:bottom w:val="nil"/>
              <w:right w:val="nil"/>
            </w:tcBorders>
            <w:shd w:val="clear" w:color="auto" w:fill="E7E6E6"/>
            <w:tcMar>
              <w:top w:w="15" w:type="dxa"/>
              <w:left w:w="15" w:type="dxa"/>
              <w:bottom w:w="0" w:type="dxa"/>
              <w:right w:w="113" w:type="dxa"/>
            </w:tcMar>
            <w:vAlign w:val="center"/>
            <w:hideMark/>
          </w:tcPr>
          <w:p w14:paraId="28CF467A" w14:textId="77777777" w:rsidR="00CB29CF" w:rsidRPr="00CB29CF" w:rsidRDefault="00CB29CF" w:rsidP="00CB29CF">
            <w:pPr>
              <w:spacing w:after="0" w:line="240" w:lineRule="auto"/>
              <w:jc w:val="right"/>
              <w:rPr>
                <w:rFonts w:ascii="Arial" w:eastAsia="Times New Roman" w:hAnsi="Arial" w:cs="Arial"/>
                <w:sz w:val="36"/>
                <w:szCs w:val="36"/>
              </w:rPr>
            </w:pPr>
            <w:r w:rsidRPr="00CB29CF">
              <w:rPr>
                <w:rFonts w:ascii="Arial Nova" w:eastAsia="Times New Roman" w:hAnsi="Arial Nova" w:cs="Helvetica"/>
                <w:b/>
                <w:bCs/>
                <w:color w:val="000000"/>
                <w:kern w:val="3"/>
                <w:sz w:val="16"/>
                <w:szCs w:val="16"/>
                <w:lang w:val="fr-CH"/>
              </w:rPr>
              <w:t>K&gt;</w:t>
            </w:r>
          </w:p>
        </w:tc>
      </w:tr>
      <w:tr w:rsidR="00CB29CF" w:rsidRPr="00CB29CF" w14:paraId="5833E033" w14:textId="77777777" w:rsidTr="00CB29CF">
        <w:trPr>
          <w:trHeight w:val="397"/>
          <w:jc w:val="center"/>
        </w:trPr>
        <w:tc>
          <w:tcPr>
            <w:tcW w:w="1820" w:type="dxa"/>
            <w:tcBorders>
              <w:top w:val="nil"/>
              <w:left w:val="nil"/>
              <w:bottom w:val="nil"/>
              <w:right w:val="nil"/>
            </w:tcBorders>
            <w:tcMar>
              <w:top w:w="15" w:type="dxa"/>
              <w:left w:w="15" w:type="dxa"/>
              <w:bottom w:w="0" w:type="dxa"/>
              <w:right w:w="15" w:type="dxa"/>
            </w:tcMar>
            <w:vAlign w:val="center"/>
            <w:hideMark/>
          </w:tcPr>
          <w:p w14:paraId="5EFA10A7" w14:textId="77777777" w:rsidR="00CB29CF" w:rsidRPr="00CB29CF" w:rsidRDefault="00CB29CF" w:rsidP="00CB29CF">
            <w:pPr>
              <w:spacing w:line="240" w:lineRule="auto"/>
              <w:rPr>
                <w:rFonts w:ascii="Arial" w:eastAsia="Times New Roman" w:hAnsi="Arial" w:cs="Arial"/>
                <w:sz w:val="36"/>
                <w:szCs w:val="36"/>
              </w:rPr>
            </w:pPr>
            <w:r w:rsidRPr="00CB29CF">
              <w:rPr>
                <w:rFonts w:ascii="Arial Nova Light" w:eastAsia="Times New Roman" w:hAnsi="Arial Nova Light" w:cs="Arial"/>
                <w:color w:val="000000"/>
                <w:kern w:val="24"/>
                <w:sz w:val="16"/>
                <w:szCs w:val="16"/>
              </w:rPr>
              <w:t>Cuneus_L</w:t>
            </w:r>
          </w:p>
        </w:tc>
        <w:tc>
          <w:tcPr>
            <w:tcW w:w="560" w:type="dxa"/>
            <w:tcBorders>
              <w:top w:val="nil"/>
              <w:left w:val="nil"/>
              <w:bottom w:val="nil"/>
              <w:right w:val="nil"/>
            </w:tcBorders>
            <w:tcMar>
              <w:top w:w="15" w:type="dxa"/>
              <w:left w:w="15" w:type="dxa"/>
              <w:bottom w:w="0" w:type="dxa"/>
              <w:right w:w="15" w:type="dxa"/>
            </w:tcMar>
            <w:vAlign w:val="center"/>
            <w:hideMark/>
          </w:tcPr>
          <w:p w14:paraId="3A5DBE98" w14:textId="77777777" w:rsidR="00CB29CF" w:rsidRPr="00CB29CF" w:rsidRDefault="00CB29CF" w:rsidP="00CB29CF">
            <w:pPr>
              <w:spacing w:line="240" w:lineRule="auto"/>
              <w:jc w:val="center"/>
              <w:rPr>
                <w:rFonts w:ascii="Arial" w:eastAsia="Times New Roman" w:hAnsi="Arial" w:cs="Arial"/>
                <w:sz w:val="36"/>
                <w:szCs w:val="36"/>
              </w:rPr>
            </w:pPr>
            <w:r w:rsidRPr="00CB29CF">
              <w:rPr>
                <w:rFonts w:ascii="Arial Nova Light" w:hAnsi="Arial Nova Light"/>
                <w:color w:val="000000"/>
                <w:kern w:val="24"/>
                <w:sz w:val="16"/>
                <w:szCs w:val="16"/>
              </w:rPr>
              <w:t>-9</w:t>
            </w:r>
          </w:p>
        </w:tc>
        <w:tc>
          <w:tcPr>
            <w:tcW w:w="560" w:type="dxa"/>
            <w:tcBorders>
              <w:top w:val="nil"/>
              <w:left w:val="nil"/>
              <w:bottom w:val="nil"/>
              <w:right w:val="nil"/>
            </w:tcBorders>
            <w:tcMar>
              <w:top w:w="15" w:type="dxa"/>
              <w:left w:w="15" w:type="dxa"/>
              <w:bottom w:w="0" w:type="dxa"/>
              <w:right w:w="15" w:type="dxa"/>
            </w:tcMar>
            <w:vAlign w:val="center"/>
            <w:hideMark/>
          </w:tcPr>
          <w:p w14:paraId="3965A496" w14:textId="77777777" w:rsidR="00CB29CF" w:rsidRPr="00CB29CF" w:rsidRDefault="00CB29CF" w:rsidP="00CB29CF">
            <w:pPr>
              <w:spacing w:line="240" w:lineRule="auto"/>
              <w:jc w:val="center"/>
              <w:rPr>
                <w:rFonts w:ascii="Arial" w:eastAsia="Times New Roman" w:hAnsi="Arial" w:cs="Arial"/>
                <w:sz w:val="36"/>
                <w:szCs w:val="36"/>
              </w:rPr>
            </w:pPr>
            <w:r w:rsidRPr="00CB29CF">
              <w:rPr>
                <w:rFonts w:ascii="Arial Nova Light" w:hAnsi="Arial Nova Light"/>
                <w:color w:val="000000"/>
                <w:kern w:val="24"/>
                <w:sz w:val="16"/>
                <w:szCs w:val="16"/>
              </w:rPr>
              <w:t>-85</w:t>
            </w:r>
          </w:p>
        </w:tc>
        <w:tc>
          <w:tcPr>
            <w:tcW w:w="560" w:type="dxa"/>
            <w:tcBorders>
              <w:top w:val="nil"/>
              <w:left w:val="nil"/>
              <w:bottom w:val="nil"/>
              <w:right w:val="nil"/>
            </w:tcBorders>
            <w:tcMar>
              <w:top w:w="15" w:type="dxa"/>
              <w:left w:w="15" w:type="dxa"/>
              <w:bottom w:w="0" w:type="dxa"/>
              <w:right w:w="15" w:type="dxa"/>
            </w:tcMar>
            <w:vAlign w:val="center"/>
            <w:hideMark/>
          </w:tcPr>
          <w:p w14:paraId="0B67E064" w14:textId="77777777" w:rsidR="00CB29CF" w:rsidRPr="00CB29CF" w:rsidRDefault="00CB29CF" w:rsidP="00CB29CF">
            <w:pPr>
              <w:spacing w:line="240" w:lineRule="auto"/>
              <w:jc w:val="center"/>
              <w:rPr>
                <w:rFonts w:ascii="Arial" w:eastAsia="Times New Roman" w:hAnsi="Arial" w:cs="Arial"/>
                <w:sz w:val="36"/>
                <w:szCs w:val="36"/>
              </w:rPr>
            </w:pPr>
            <w:r w:rsidRPr="00CB29CF">
              <w:rPr>
                <w:rFonts w:ascii="Arial Nova Light" w:hAnsi="Arial Nova Light"/>
                <w:color w:val="000000"/>
                <w:kern w:val="24"/>
                <w:sz w:val="16"/>
                <w:szCs w:val="16"/>
              </w:rPr>
              <w:t>32</w:t>
            </w:r>
          </w:p>
        </w:tc>
        <w:tc>
          <w:tcPr>
            <w:tcW w:w="1080" w:type="dxa"/>
            <w:tcBorders>
              <w:top w:val="nil"/>
              <w:left w:val="nil"/>
              <w:bottom w:val="nil"/>
              <w:right w:val="nil"/>
            </w:tcBorders>
            <w:tcMar>
              <w:top w:w="15" w:type="dxa"/>
              <w:left w:w="15" w:type="dxa"/>
              <w:bottom w:w="0" w:type="dxa"/>
              <w:right w:w="113" w:type="dxa"/>
            </w:tcMar>
            <w:vAlign w:val="center"/>
            <w:hideMark/>
          </w:tcPr>
          <w:p w14:paraId="2B182443" w14:textId="77777777" w:rsidR="00CB29CF" w:rsidRPr="00CB29CF" w:rsidRDefault="00CB29CF" w:rsidP="00CB29CF">
            <w:pPr>
              <w:spacing w:line="240" w:lineRule="auto"/>
              <w:jc w:val="right"/>
              <w:rPr>
                <w:rFonts w:ascii="Arial" w:eastAsia="Times New Roman" w:hAnsi="Arial" w:cs="Arial"/>
                <w:sz w:val="36"/>
                <w:szCs w:val="36"/>
              </w:rPr>
            </w:pPr>
            <w:r w:rsidRPr="00CB29CF">
              <w:rPr>
                <w:rFonts w:ascii="Arial Nova Light" w:hAnsi="Arial Nova Light"/>
                <w:color w:val="000000"/>
                <w:kern w:val="24"/>
                <w:sz w:val="16"/>
                <w:szCs w:val="16"/>
              </w:rPr>
              <w:t>168</w:t>
            </w:r>
          </w:p>
        </w:tc>
      </w:tr>
      <w:tr w:rsidR="00CB29CF" w:rsidRPr="00CB29CF" w14:paraId="40817350" w14:textId="77777777" w:rsidTr="00CB29CF">
        <w:trPr>
          <w:trHeight w:val="397"/>
          <w:jc w:val="center"/>
        </w:trPr>
        <w:tc>
          <w:tcPr>
            <w:tcW w:w="1820" w:type="dxa"/>
            <w:tcBorders>
              <w:top w:val="nil"/>
              <w:left w:val="nil"/>
              <w:bottom w:val="nil"/>
              <w:right w:val="nil"/>
            </w:tcBorders>
            <w:tcMar>
              <w:top w:w="15" w:type="dxa"/>
              <w:left w:w="15" w:type="dxa"/>
              <w:bottom w:w="0" w:type="dxa"/>
              <w:right w:w="15" w:type="dxa"/>
            </w:tcMar>
            <w:vAlign w:val="center"/>
            <w:hideMark/>
          </w:tcPr>
          <w:p w14:paraId="592CF7C4" w14:textId="77777777" w:rsidR="00CB29CF" w:rsidRPr="00CB29CF" w:rsidRDefault="00CB29CF" w:rsidP="00CB29CF">
            <w:pPr>
              <w:spacing w:line="240" w:lineRule="auto"/>
              <w:rPr>
                <w:rFonts w:ascii="Arial" w:eastAsia="Times New Roman" w:hAnsi="Arial" w:cs="Arial"/>
                <w:sz w:val="36"/>
                <w:szCs w:val="36"/>
              </w:rPr>
            </w:pPr>
            <w:r w:rsidRPr="00CB29CF">
              <w:rPr>
                <w:rFonts w:ascii="Arial Nova Light" w:eastAsia="Times New Roman" w:hAnsi="Arial Nova Light" w:cs="Arial"/>
                <w:color w:val="000000"/>
                <w:kern w:val="24"/>
                <w:sz w:val="16"/>
                <w:szCs w:val="16"/>
              </w:rPr>
              <w:t>Cuneus_R</w:t>
            </w:r>
          </w:p>
        </w:tc>
        <w:tc>
          <w:tcPr>
            <w:tcW w:w="560" w:type="dxa"/>
            <w:tcBorders>
              <w:top w:val="nil"/>
              <w:left w:val="nil"/>
              <w:bottom w:val="nil"/>
              <w:right w:val="nil"/>
            </w:tcBorders>
            <w:tcMar>
              <w:top w:w="15" w:type="dxa"/>
              <w:left w:w="15" w:type="dxa"/>
              <w:bottom w:w="0" w:type="dxa"/>
              <w:right w:w="15" w:type="dxa"/>
            </w:tcMar>
            <w:vAlign w:val="center"/>
            <w:hideMark/>
          </w:tcPr>
          <w:p w14:paraId="2D2A01FB" w14:textId="77777777" w:rsidR="00CB29CF" w:rsidRPr="00CB29CF" w:rsidRDefault="00CB29CF" w:rsidP="00CB29CF">
            <w:pPr>
              <w:spacing w:line="240" w:lineRule="auto"/>
              <w:jc w:val="center"/>
              <w:rPr>
                <w:rFonts w:ascii="Arial" w:eastAsia="Times New Roman" w:hAnsi="Arial" w:cs="Arial"/>
                <w:sz w:val="36"/>
                <w:szCs w:val="36"/>
              </w:rPr>
            </w:pPr>
            <w:r w:rsidRPr="00CB29CF">
              <w:rPr>
                <w:rFonts w:ascii="Arial Nova Light" w:hAnsi="Arial Nova Light"/>
                <w:color w:val="000000"/>
                <w:kern w:val="24"/>
                <w:sz w:val="16"/>
                <w:szCs w:val="16"/>
              </w:rPr>
              <w:t>17</w:t>
            </w:r>
          </w:p>
        </w:tc>
        <w:tc>
          <w:tcPr>
            <w:tcW w:w="560" w:type="dxa"/>
            <w:tcBorders>
              <w:top w:val="nil"/>
              <w:left w:val="nil"/>
              <w:bottom w:val="nil"/>
              <w:right w:val="nil"/>
            </w:tcBorders>
            <w:tcMar>
              <w:top w:w="15" w:type="dxa"/>
              <w:left w:w="15" w:type="dxa"/>
              <w:bottom w:w="0" w:type="dxa"/>
              <w:right w:w="15" w:type="dxa"/>
            </w:tcMar>
            <w:vAlign w:val="center"/>
            <w:hideMark/>
          </w:tcPr>
          <w:p w14:paraId="3F9AC39D" w14:textId="77777777" w:rsidR="00CB29CF" w:rsidRPr="00CB29CF" w:rsidRDefault="00CB29CF" w:rsidP="00CB29CF">
            <w:pPr>
              <w:spacing w:line="240" w:lineRule="auto"/>
              <w:jc w:val="center"/>
              <w:rPr>
                <w:rFonts w:ascii="Arial" w:eastAsia="Times New Roman" w:hAnsi="Arial" w:cs="Arial"/>
                <w:sz w:val="36"/>
                <w:szCs w:val="36"/>
              </w:rPr>
            </w:pPr>
            <w:r w:rsidRPr="00CB29CF">
              <w:rPr>
                <w:rFonts w:ascii="Arial Nova Light" w:hAnsi="Arial Nova Light"/>
                <w:color w:val="000000"/>
                <w:kern w:val="24"/>
                <w:sz w:val="16"/>
                <w:szCs w:val="16"/>
              </w:rPr>
              <w:t>-75</w:t>
            </w:r>
          </w:p>
        </w:tc>
        <w:tc>
          <w:tcPr>
            <w:tcW w:w="560" w:type="dxa"/>
            <w:tcBorders>
              <w:top w:val="nil"/>
              <w:left w:val="nil"/>
              <w:bottom w:val="nil"/>
              <w:right w:val="nil"/>
            </w:tcBorders>
            <w:tcMar>
              <w:top w:w="15" w:type="dxa"/>
              <w:left w:w="15" w:type="dxa"/>
              <w:bottom w:w="0" w:type="dxa"/>
              <w:right w:w="15" w:type="dxa"/>
            </w:tcMar>
            <w:vAlign w:val="center"/>
            <w:hideMark/>
          </w:tcPr>
          <w:p w14:paraId="2F4F382D" w14:textId="77777777" w:rsidR="00CB29CF" w:rsidRPr="00CB29CF" w:rsidRDefault="00CB29CF" w:rsidP="00CB29CF">
            <w:pPr>
              <w:spacing w:line="240" w:lineRule="auto"/>
              <w:jc w:val="center"/>
              <w:rPr>
                <w:rFonts w:ascii="Arial" w:eastAsia="Times New Roman" w:hAnsi="Arial" w:cs="Arial"/>
                <w:sz w:val="36"/>
                <w:szCs w:val="36"/>
              </w:rPr>
            </w:pPr>
            <w:r w:rsidRPr="00CB29CF">
              <w:rPr>
                <w:rFonts w:ascii="Arial Nova Light" w:hAnsi="Arial Nova Light"/>
                <w:color w:val="000000"/>
                <w:kern w:val="24"/>
                <w:sz w:val="16"/>
                <w:szCs w:val="16"/>
              </w:rPr>
              <w:t>26</w:t>
            </w:r>
          </w:p>
        </w:tc>
        <w:tc>
          <w:tcPr>
            <w:tcW w:w="1080" w:type="dxa"/>
            <w:tcBorders>
              <w:top w:val="nil"/>
              <w:left w:val="nil"/>
              <w:bottom w:val="nil"/>
              <w:right w:val="nil"/>
            </w:tcBorders>
            <w:tcMar>
              <w:top w:w="15" w:type="dxa"/>
              <w:left w:w="15" w:type="dxa"/>
              <w:bottom w:w="0" w:type="dxa"/>
              <w:right w:w="113" w:type="dxa"/>
            </w:tcMar>
            <w:vAlign w:val="center"/>
            <w:hideMark/>
          </w:tcPr>
          <w:p w14:paraId="0D2ADD88" w14:textId="77777777" w:rsidR="00CB29CF" w:rsidRPr="00CB29CF" w:rsidRDefault="00CB29CF" w:rsidP="00CB29CF">
            <w:pPr>
              <w:spacing w:line="240" w:lineRule="auto"/>
              <w:jc w:val="right"/>
              <w:rPr>
                <w:rFonts w:ascii="Arial" w:eastAsia="Times New Roman" w:hAnsi="Arial" w:cs="Arial"/>
                <w:sz w:val="36"/>
                <w:szCs w:val="36"/>
              </w:rPr>
            </w:pPr>
            <w:r w:rsidRPr="00CB29CF">
              <w:rPr>
                <w:rFonts w:ascii="Arial Nova Light" w:hAnsi="Arial Nova Light"/>
                <w:color w:val="000000"/>
                <w:kern w:val="24"/>
                <w:sz w:val="16"/>
                <w:szCs w:val="16"/>
              </w:rPr>
              <w:t>680</w:t>
            </w:r>
          </w:p>
        </w:tc>
      </w:tr>
      <w:tr w:rsidR="00CB29CF" w:rsidRPr="00CB29CF" w14:paraId="74557F7D" w14:textId="77777777" w:rsidTr="00CB29CF">
        <w:trPr>
          <w:trHeight w:val="397"/>
          <w:jc w:val="center"/>
        </w:trPr>
        <w:tc>
          <w:tcPr>
            <w:tcW w:w="1820" w:type="dxa"/>
            <w:tcBorders>
              <w:top w:val="nil"/>
              <w:left w:val="nil"/>
              <w:bottom w:val="nil"/>
              <w:right w:val="nil"/>
            </w:tcBorders>
            <w:tcMar>
              <w:top w:w="15" w:type="dxa"/>
              <w:left w:w="15" w:type="dxa"/>
              <w:bottom w:w="0" w:type="dxa"/>
              <w:right w:w="15" w:type="dxa"/>
            </w:tcMar>
            <w:vAlign w:val="center"/>
            <w:hideMark/>
          </w:tcPr>
          <w:p w14:paraId="413193C9" w14:textId="77777777" w:rsidR="00CB29CF" w:rsidRPr="00CB29CF" w:rsidRDefault="00CB29CF" w:rsidP="00CB29CF">
            <w:pPr>
              <w:spacing w:line="240" w:lineRule="auto"/>
              <w:rPr>
                <w:rFonts w:ascii="Arial" w:eastAsia="Times New Roman" w:hAnsi="Arial" w:cs="Arial"/>
                <w:sz w:val="36"/>
                <w:szCs w:val="36"/>
              </w:rPr>
            </w:pPr>
            <w:r w:rsidRPr="00CB29CF">
              <w:rPr>
                <w:rFonts w:ascii="Arial Nova Light" w:hAnsi="Arial Nova Light"/>
                <w:color w:val="000000"/>
                <w:kern w:val="24"/>
                <w:sz w:val="16"/>
                <w:szCs w:val="16"/>
              </w:rPr>
              <w:t>Occipital_Mid_R</w:t>
            </w:r>
          </w:p>
        </w:tc>
        <w:tc>
          <w:tcPr>
            <w:tcW w:w="560" w:type="dxa"/>
            <w:tcBorders>
              <w:top w:val="nil"/>
              <w:left w:val="nil"/>
              <w:bottom w:val="nil"/>
              <w:right w:val="nil"/>
            </w:tcBorders>
            <w:tcMar>
              <w:top w:w="15" w:type="dxa"/>
              <w:left w:w="15" w:type="dxa"/>
              <w:bottom w:w="0" w:type="dxa"/>
              <w:right w:w="15" w:type="dxa"/>
            </w:tcMar>
            <w:vAlign w:val="center"/>
            <w:hideMark/>
          </w:tcPr>
          <w:p w14:paraId="25FF6A0D" w14:textId="77777777" w:rsidR="00CB29CF" w:rsidRPr="00CB29CF" w:rsidRDefault="00CB29CF" w:rsidP="00CB29CF">
            <w:pPr>
              <w:spacing w:line="240" w:lineRule="auto"/>
              <w:jc w:val="center"/>
              <w:rPr>
                <w:rFonts w:ascii="Arial" w:eastAsia="Times New Roman" w:hAnsi="Arial" w:cs="Arial"/>
                <w:sz w:val="36"/>
                <w:szCs w:val="36"/>
              </w:rPr>
            </w:pPr>
            <w:r w:rsidRPr="00CB29CF">
              <w:rPr>
                <w:rFonts w:ascii="Arial Nova Light" w:hAnsi="Arial Nova Light"/>
                <w:color w:val="000000"/>
                <w:kern w:val="24"/>
                <w:sz w:val="16"/>
                <w:szCs w:val="16"/>
              </w:rPr>
              <w:t>43</w:t>
            </w:r>
          </w:p>
        </w:tc>
        <w:tc>
          <w:tcPr>
            <w:tcW w:w="560" w:type="dxa"/>
            <w:tcBorders>
              <w:top w:val="nil"/>
              <w:left w:val="nil"/>
              <w:bottom w:val="nil"/>
              <w:right w:val="nil"/>
            </w:tcBorders>
            <w:tcMar>
              <w:top w:w="15" w:type="dxa"/>
              <w:left w:w="15" w:type="dxa"/>
              <w:bottom w:w="0" w:type="dxa"/>
              <w:right w:w="15" w:type="dxa"/>
            </w:tcMar>
            <w:vAlign w:val="center"/>
            <w:hideMark/>
          </w:tcPr>
          <w:p w14:paraId="52943B01" w14:textId="77777777" w:rsidR="00CB29CF" w:rsidRPr="00CB29CF" w:rsidRDefault="00CB29CF" w:rsidP="00CB29CF">
            <w:pPr>
              <w:spacing w:line="240" w:lineRule="auto"/>
              <w:jc w:val="center"/>
              <w:rPr>
                <w:rFonts w:ascii="Arial" w:eastAsia="Times New Roman" w:hAnsi="Arial" w:cs="Arial"/>
                <w:sz w:val="36"/>
                <w:szCs w:val="36"/>
              </w:rPr>
            </w:pPr>
            <w:r w:rsidRPr="00CB29CF">
              <w:rPr>
                <w:rFonts w:ascii="Arial Nova Light" w:hAnsi="Arial Nova Light"/>
                <w:color w:val="000000"/>
                <w:kern w:val="24"/>
                <w:sz w:val="16"/>
                <w:szCs w:val="16"/>
              </w:rPr>
              <w:t>-77</w:t>
            </w:r>
          </w:p>
        </w:tc>
        <w:tc>
          <w:tcPr>
            <w:tcW w:w="560" w:type="dxa"/>
            <w:tcBorders>
              <w:top w:val="nil"/>
              <w:left w:val="nil"/>
              <w:bottom w:val="nil"/>
              <w:right w:val="nil"/>
            </w:tcBorders>
            <w:tcMar>
              <w:top w:w="15" w:type="dxa"/>
              <w:left w:w="15" w:type="dxa"/>
              <w:bottom w:w="0" w:type="dxa"/>
              <w:right w:w="15" w:type="dxa"/>
            </w:tcMar>
            <w:vAlign w:val="center"/>
            <w:hideMark/>
          </w:tcPr>
          <w:p w14:paraId="1BA87DBE" w14:textId="77777777" w:rsidR="00CB29CF" w:rsidRPr="00CB29CF" w:rsidRDefault="00CB29CF" w:rsidP="00CB29CF">
            <w:pPr>
              <w:spacing w:line="240" w:lineRule="auto"/>
              <w:jc w:val="center"/>
              <w:rPr>
                <w:rFonts w:ascii="Arial" w:eastAsia="Times New Roman" w:hAnsi="Arial" w:cs="Arial"/>
                <w:sz w:val="36"/>
                <w:szCs w:val="36"/>
              </w:rPr>
            </w:pPr>
            <w:r w:rsidRPr="00CB29CF">
              <w:rPr>
                <w:rFonts w:ascii="Arial Nova Light" w:hAnsi="Arial Nova Light"/>
                <w:color w:val="000000"/>
                <w:kern w:val="24"/>
                <w:sz w:val="16"/>
                <w:szCs w:val="16"/>
              </w:rPr>
              <w:t>16</w:t>
            </w:r>
          </w:p>
        </w:tc>
        <w:tc>
          <w:tcPr>
            <w:tcW w:w="1080" w:type="dxa"/>
            <w:tcBorders>
              <w:top w:val="nil"/>
              <w:left w:val="nil"/>
              <w:bottom w:val="nil"/>
              <w:right w:val="nil"/>
            </w:tcBorders>
            <w:tcMar>
              <w:top w:w="15" w:type="dxa"/>
              <w:left w:w="15" w:type="dxa"/>
              <w:bottom w:w="0" w:type="dxa"/>
              <w:right w:w="113" w:type="dxa"/>
            </w:tcMar>
            <w:vAlign w:val="center"/>
            <w:hideMark/>
          </w:tcPr>
          <w:p w14:paraId="29EC967A" w14:textId="77777777" w:rsidR="00CB29CF" w:rsidRPr="00CB29CF" w:rsidRDefault="00CB29CF" w:rsidP="00CB29CF">
            <w:pPr>
              <w:spacing w:line="240" w:lineRule="auto"/>
              <w:jc w:val="right"/>
              <w:rPr>
                <w:rFonts w:ascii="Arial" w:eastAsia="Times New Roman" w:hAnsi="Arial" w:cs="Arial"/>
                <w:sz w:val="36"/>
                <w:szCs w:val="36"/>
              </w:rPr>
            </w:pPr>
            <w:r w:rsidRPr="00CB29CF">
              <w:rPr>
                <w:rFonts w:ascii="Arial Nova Light" w:hAnsi="Arial Nova Light"/>
                <w:color w:val="000000"/>
                <w:kern w:val="24"/>
                <w:sz w:val="16"/>
                <w:szCs w:val="16"/>
              </w:rPr>
              <w:t>408</w:t>
            </w:r>
          </w:p>
        </w:tc>
      </w:tr>
      <w:tr w:rsidR="00CB29CF" w:rsidRPr="00CB29CF" w14:paraId="698867A4" w14:textId="77777777" w:rsidTr="00CB29CF">
        <w:trPr>
          <w:trHeight w:val="397"/>
          <w:jc w:val="center"/>
        </w:trPr>
        <w:tc>
          <w:tcPr>
            <w:tcW w:w="1820" w:type="dxa"/>
            <w:tcBorders>
              <w:top w:val="nil"/>
              <w:left w:val="nil"/>
              <w:bottom w:val="nil"/>
              <w:right w:val="nil"/>
            </w:tcBorders>
            <w:tcMar>
              <w:top w:w="15" w:type="dxa"/>
              <w:left w:w="15" w:type="dxa"/>
              <w:bottom w:w="0" w:type="dxa"/>
              <w:right w:w="15" w:type="dxa"/>
            </w:tcMar>
            <w:vAlign w:val="center"/>
            <w:hideMark/>
          </w:tcPr>
          <w:p w14:paraId="0F08CEF5" w14:textId="77777777" w:rsidR="00CB29CF" w:rsidRPr="00CB29CF" w:rsidRDefault="00CB29CF" w:rsidP="00CB29CF">
            <w:pPr>
              <w:spacing w:line="240" w:lineRule="auto"/>
              <w:rPr>
                <w:rFonts w:ascii="Arial" w:eastAsia="Times New Roman" w:hAnsi="Arial" w:cs="Arial"/>
                <w:sz w:val="36"/>
                <w:szCs w:val="36"/>
              </w:rPr>
            </w:pPr>
            <w:r w:rsidRPr="00CB29CF">
              <w:rPr>
                <w:rFonts w:ascii="Arial Nova Light" w:eastAsia="Times New Roman" w:hAnsi="Arial Nova Light" w:cs="Arial"/>
                <w:color w:val="000000"/>
                <w:kern w:val="24"/>
                <w:sz w:val="16"/>
                <w:szCs w:val="16"/>
              </w:rPr>
              <w:t>Calcarine_R</w:t>
            </w:r>
          </w:p>
        </w:tc>
        <w:tc>
          <w:tcPr>
            <w:tcW w:w="560" w:type="dxa"/>
            <w:tcBorders>
              <w:top w:val="nil"/>
              <w:left w:val="nil"/>
              <w:bottom w:val="nil"/>
              <w:right w:val="nil"/>
            </w:tcBorders>
            <w:tcMar>
              <w:top w:w="15" w:type="dxa"/>
              <w:left w:w="15" w:type="dxa"/>
              <w:bottom w:w="0" w:type="dxa"/>
              <w:right w:w="15" w:type="dxa"/>
            </w:tcMar>
            <w:vAlign w:val="center"/>
            <w:hideMark/>
          </w:tcPr>
          <w:p w14:paraId="5FF839E2" w14:textId="77777777" w:rsidR="00CB29CF" w:rsidRPr="00CB29CF" w:rsidRDefault="00CB29CF" w:rsidP="00CB29CF">
            <w:pPr>
              <w:spacing w:line="240" w:lineRule="auto"/>
              <w:jc w:val="center"/>
              <w:rPr>
                <w:rFonts w:ascii="Arial" w:eastAsia="Times New Roman" w:hAnsi="Arial" w:cs="Arial"/>
                <w:sz w:val="36"/>
                <w:szCs w:val="36"/>
              </w:rPr>
            </w:pPr>
            <w:r w:rsidRPr="00CB29CF">
              <w:rPr>
                <w:rFonts w:ascii="Arial Nova Light" w:eastAsia="Times New Roman" w:hAnsi="Arial Nova Light" w:cs="Arial"/>
                <w:color w:val="000000"/>
                <w:kern w:val="24"/>
                <w:sz w:val="16"/>
                <w:szCs w:val="16"/>
              </w:rPr>
              <w:t>21</w:t>
            </w:r>
          </w:p>
        </w:tc>
        <w:tc>
          <w:tcPr>
            <w:tcW w:w="560" w:type="dxa"/>
            <w:tcBorders>
              <w:top w:val="nil"/>
              <w:left w:val="nil"/>
              <w:bottom w:val="nil"/>
              <w:right w:val="nil"/>
            </w:tcBorders>
            <w:tcMar>
              <w:top w:w="15" w:type="dxa"/>
              <w:left w:w="15" w:type="dxa"/>
              <w:bottom w:w="0" w:type="dxa"/>
              <w:right w:w="15" w:type="dxa"/>
            </w:tcMar>
            <w:vAlign w:val="center"/>
            <w:hideMark/>
          </w:tcPr>
          <w:p w14:paraId="50D18BBC" w14:textId="77777777" w:rsidR="00CB29CF" w:rsidRPr="00CB29CF" w:rsidRDefault="00CB29CF" w:rsidP="00CB29CF">
            <w:pPr>
              <w:spacing w:line="240" w:lineRule="auto"/>
              <w:jc w:val="center"/>
              <w:rPr>
                <w:rFonts w:ascii="Arial" w:eastAsia="Times New Roman" w:hAnsi="Arial" w:cs="Arial"/>
                <w:sz w:val="36"/>
                <w:szCs w:val="36"/>
              </w:rPr>
            </w:pPr>
            <w:r w:rsidRPr="00CB29CF">
              <w:rPr>
                <w:rFonts w:ascii="Arial Nova Light" w:eastAsia="Times New Roman" w:hAnsi="Arial Nova Light" w:cs="Arial"/>
                <w:color w:val="000000"/>
                <w:kern w:val="24"/>
                <w:sz w:val="16"/>
                <w:szCs w:val="16"/>
              </w:rPr>
              <w:t>-63</w:t>
            </w:r>
          </w:p>
        </w:tc>
        <w:tc>
          <w:tcPr>
            <w:tcW w:w="560" w:type="dxa"/>
            <w:tcBorders>
              <w:top w:val="nil"/>
              <w:left w:val="nil"/>
              <w:bottom w:val="nil"/>
              <w:right w:val="nil"/>
            </w:tcBorders>
            <w:tcMar>
              <w:top w:w="15" w:type="dxa"/>
              <w:left w:w="15" w:type="dxa"/>
              <w:bottom w:w="0" w:type="dxa"/>
              <w:right w:w="15" w:type="dxa"/>
            </w:tcMar>
            <w:vAlign w:val="center"/>
            <w:hideMark/>
          </w:tcPr>
          <w:p w14:paraId="11EA9613" w14:textId="77777777" w:rsidR="00CB29CF" w:rsidRPr="00CB29CF" w:rsidRDefault="00CB29CF" w:rsidP="00CB29CF">
            <w:pPr>
              <w:spacing w:line="240" w:lineRule="auto"/>
              <w:jc w:val="center"/>
              <w:rPr>
                <w:rFonts w:ascii="Arial" w:eastAsia="Times New Roman" w:hAnsi="Arial" w:cs="Arial"/>
                <w:sz w:val="36"/>
                <w:szCs w:val="36"/>
              </w:rPr>
            </w:pPr>
            <w:r w:rsidRPr="00CB29CF">
              <w:rPr>
                <w:rFonts w:ascii="Arial Nova Light" w:hAnsi="Arial Nova Light"/>
                <w:color w:val="000000"/>
                <w:kern w:val="24"/>
                <w:sz w:val="16"/>
                <w:szCs w:val="16"/>
              </w:rPr>
              <w:t>6</w:t>
            </w:r>
          </w:p>
        </w:tc>
        <w:tc>
          <w:tcPr>
            <w:tcW w:w="1080" w:type="dxa"/>
            <w:tcBorders>
              <w:top w:val="nil"/>
              <w:left w:val="nil"/>
              <w:bottom w:val="nil"/>
              <w:right w:val="nil"/>
            </w:tcBorders>
            <w:tcMar>
              <w:top w:w="15" w:type="dxa"/>
              <w:left w:w="15" w:type="dxa"/>
              <w:bottom w:w="0" w:type="dxa"/>
              <w:right w:w="113" w:type="dxa"/>
            </w:tcMar>
            <w:vAlign w:val="center"/>
            <w:hideMark/>
          </w:tcPr>
          <w:p w14:paraId="6F8C0428" w14:textId="77777777" w:rsidR="00CB29CF" w:rsidRPr="00CB29CF" w:rsidRDefault="00CB29CF" w:rsidP="00CB29CF">
            <w:pPr>
              <w:spacing w:line="240" w:lineRule="auto"/>
              <w:jc w:val="right"/>
              <w:rPr>
                <w:rFonts w:ascii="Arial" w:eastAsia="Times New Roman" w:hAnsi="Arial" w:cs="Arial"/>
                <w:sz w:val="36"/>
                <w:szCs w:val="36"/>
              </w:rPr>
            </w:pPr>
            <w:r w:rsidRPr="00CB29CF">
              <w:rPr>
                <w:rFonts w:ascii="Arial Nova Light" w:eastAsia="Times New Roman" w:hAnsi="Arial Nova Light" w:cs="Arial"/>
                <w:color w:val="000000"/>
                <w:kern w:val="24"/>
                <w:sz w:val="16"/>
                <w:szCs w:val="16"/>
              </w:rPr>
              <w:t>2768</w:t>
            </w:r>
          </w:p>
        </w:tc>
      </w:tr>
      <w:tr w:rsidR="00CB29CF" w:rsidRPr="00CB29CF" w14:paraId="51B8928B" w14:textId="77777777" w:rsidTr="00CB29CF">
        <w:trPr>
          <w:trHeight w:val="397"/>
          <w:jc w:val="center"/>
        </w:trPr>
        <w:tc>
          <w:tcPr>
            <w:tcW w:w="1820" w:type="dxa"/>
            <w:tcBorders>
              <w:top w:val="nil"/>
              <w:left w:val="nil"/>
              <w:bottom w:val="nil"/>
              <w:right w:val="nil"/>
            </w:tcBorders>
            <w:tcMar>
              <w:top w:w="15" w:type="dxa"/>
              <w:left w:w="15" w:type="dxa"/>
              <w:bottom w:w="0" w:type="dxa"/>
              <w:right w:w="15" w:type="dxa"/>
            </w:tcMar>
            <w:vAlign w:val="center"/>
            <w:hideMark/>
          </w:tcPr>
          <w:p w14:paraId="30FCFB2F" w14:textId="77777777" w:rsidR="00CB29CF" w:rsidRPr="00CB29CF" w:rsidRDefault="00CB29CF" w:rsidP="00CB29CF">
            <w:pPr>
              <w:spacing w:line="240" w:lineRule="auto"/>
              <w:rPr>
                <w:rFonts w:ascii="Arial" w:eastAsia="Times New Roman" w:hAnsi="Arial" w:cs="Arial"/>
                <w:sz w:val="36"/>
                <w:szCs w:val="36"/>
              </w:rPr>
            </w:pPr>
            <w:r w:rsidRPr="00CB29CF">
              <w:rPr>
                <w:rFonts w:ascii="Arial Nova Light" w:hAnsi="Arial Nova Light"/>
                <w:color w:val="000000"/>
                <w:kern w:val="24"/>
                <w:sz w:val="16"/>
                <w:szCs w:val="16"/>
              </w:rPr>
              <w:t>Temporal_Mid_L</w:t>
            </w:r>
          </w:p>
        </w:tc>
        <w:tc>
          <w:tcPr>
            <w:tcW w:w="560" w:type="dxa"/>
            <w:tcBorders>
              <w:top w:val="nil"/>
              <w:left w:val="nil"/>
              <w:bottom w:val="nil"/>
              <w:right w:val="nil"/>
            </w:tcBorders>
            <w:tcMar>
              <w:top w:w="15" w:type="dxa"/>
              <w:left w:w="15" w:type="dxa"/>
              <w:bottom w:w="0" w:type="dxa"/>
              <w:right w:w="15" w:type="dxa"/>
            </w:tcMar>
            <w:vAlign w:val="center"/>
            <w:hideMark/>
          </w:tcPr>
          <w:p w14:paraId="743D1688" w14:textId="77777777" w:rsidR="00CB29CF" w:rsidRPr="00CB29CF" w:rsidRDefault="00CB29CF" w:rsidP="00CB29CF">
            <w:pPr>
              <w:spacing w:line="240" w:lineRule="auto"/>
              <w:jc w:val="center"/>
              <w:rPr>
                <w:rFonts w:ascii="Arial" w:eastAsia="Times New Roman" w:hAnsi="Arial" w:cs="Arial"/>
                <w:sz w:val="36"/>
                <w:szCs w:val="36"/>
              </w:rPr>
            </w:pPr>
            <w:r w:rsidRPr="00CB29CF">
              <w:rPr>
                <w:rFonts w:ascii="Arial Nova Light" w:hAnsi="Arial Nova Light"/>
                <w:color w:val="000000"/>
                <w:kern w:val="24"/>
                <w:sz w:val="16"/>
                <w:szCs w:val="16"/>
              </w:rPr>
              <w:t>-49</w:t>
            </w:r>
          </w:p>
        </w:tc>
        <w:tc>
          <w:tcPr>
            <w:tcW w:w="560" w:type="dxa"/>
            <w:tcBorders>
              <w:top w:val="nil"/>
              <w:left w:val="nil"/>
              <w:bottom w:val="nil"/>
              <w:right w:val="nil"/>
            </w:tcBorders>
            <w:tcMar>
              <w:top w:w="15" w:type="dxa"/>
              <w:left w:w="15" w:type="dxa"/>
              <w:bottom w:w="0" w:type="dxa"/>
              <w:right w:w="15" w:type="dxa"/>
            </w:tcMar>
            <w:vAlign w:val="center"/>
            <w:hideMark/>
          </w:tcPr>
          <w:p w14:paraId="66966527" w14:textId="77777777" w:rsidR="00CB29CF" w:rsidRPr="00CB29CF" w:rsidRDefault="00CB29CF" w:rsidP="00CB29CF">
            <w:pPr>
              <w:spacing w:line="240" w:lineRule="auto"/>
              <w:jc w:val="center"/>
              <w:rPr>
                <w:rFonts w:ascii="Arial" w:eastAsia="Times New Roman" w:hAnsi="Arial" w:cs="Arial"/>
                <w:sz w:val="36"/>
                <w:szCs w:val="36"/>
              </w:rPr>
            </w:pPr>
            <w:r w:rsidRPr="00CB29CF">
              <w:rPr>
                <w:rFonts w:ascii="Arial Nova Light" w:hAnsi="Arial Nova Light"/>
                <w:color w:val="000000"/>
                <w:kern w:val="24"/>
                <w:sz w:val="16"/>
                <w:szCs w:val="16"/>
              </w:rPr>
              <w:t>-67</w:t>
            </w:r>
          </w:p>
        </w:tc>
        <w:tc>
          <w:tcPr>
            <w:tcW w:w="560" w:type="dxa"/>
            <w:tcBorders>
              <w:top w:val="nil"/>
              <w:left w:val="nil"/>
              <w:bottom w:val="nil"/>
              <w:right w:val="nil"/>
            </w:tcBorders>
            <w:tcMar>
              <w:top w:w="15" w:type="dxa"/>
              <w:left w:w="15" w:type="dxa"/>
              <w:bottom w:w="0" w:type="dxa"/>
              <w:right w:w="15" w:type="dxa"/>
            </w:tcMar>
            <w:vAlign w:val="center"/>
            <w:hideMark/>
          </w:tcPr>
          <w:p w14:paraId="32B36BDA" w14:textId="77777777" w:rsidR="00CB29CF" w:rsidRPr="00CB29CF" w:rsidRDefault="00CB29CF" w:rsidP="00CB29CF">
            <w:pPr>
              <w:spacing w:line="240" w:lineRule="auto"/>
              <w:jc w:val="center"/>
              <w:rPr>
                <w:rFonts w:ascii="Arial" w:eastAsia="Times New Roman" w:hAnsi="Arial" w:cs="Arial"/>
                <w:sz w:val="36"/>
                <w:szCs w:val="36"/>
              </w:rPr>
            </w:pPr>
            <w:r w:rsidRPr="00CB29CF">
              <w:rPr>
                <w:rFonts w:ascii="Arial Nova Light" w:hAnsi="Arial Nova Light"/>
                <w:color w:val="000000"/>
                <w:kern w:val="24"/>
                <w:sz w:val="16"/>
                <w:szCs w:val="16"/>
              </w:rPr>
              <w:t>2</w:t>
            </w:r>
          </w:p>
        </w:tc>
        <w:tc>
          <w:tcPr>
            <w:tcW w:w="1080" w:type="dxa"/>
            <w:tcBorders>
              <w:top w:val="nil"/>
              <w:left w:val="nil"/>
              <w:bottom w:val="nil"/>
              <w:right w:val="nil"/>
            </w:tcBorders>
            <w:tcMar>
              <w:top w:w="15" w:type="dxa"/>
              <w:left w:w="15" w:type="dxa"/>
              <w:bottom w:w="0" w:type="dxa"/>
              <w:right w:w="113" w:type="dxa"/>
            </w:tcMar>
            <w:vAlign w:val="center"/>
            <w:hideMark/>
          </w:tcPr>
          <w:p w14:paraId="283D4624" w14:textId="77777777" w:rsidR="00CB29CF" w:rsidRPr="00CB29CF" w:rsidRDefault="00CB29CF" w:rsidP="00CB29CF">
            <w:pPr>
              <w:spacing w:line="240" w:lineRule="auto"/>
              <w:jc w:val="right"/>
              <w:rPr>
                <w:rFonts w:ascii="Arial" w:eastAsia="Times New Roman" w:hAnsi="Arial" w:cs="Arial"/>
                <w:sz w:val="36"/>
                <w:szCs w:val="36"/>
              </w:rPr>
            </w:pPr>
            <w:r w:rsidRPr="00CB29CF">
              <w:rPr>
                <w:rFonts w:ascii="Arial Nova Light" w:hAnsi="Arial Nova Light"/>
                <w:color w:val="000000"/>
                <w:kern w:val="24"/>
                <w:sz w:val="16"/>
                <w:szCs w:val="16"/>
              </w:rPr>
              <w:t>1344</w:t>
            </w:r>
          </w:p>
        </w:tc>
      </w:tr>
      <w:tr w:rsidR="00CB29CF" w:rsidRPr="00CB29CF" w14:paraId="10E9A4D4" w14:textId="77777777" w:rsidTr="00CB29CF">
        <w:trPr>
          <w:trHeight w:val="397"/>
          <w:jc w:val="center"/>
        </w:trPr>
        <w:tc>
          <w:tcPr>
            <w:tcW w:w="1820" w:type="dxa"/>
            <w:tcBorders>
              <w:top w:val="nil"/>
              <w:left w:val="nil"/>
              <w:bottom w:val="nil"/>
              <w:right w:val="nil"/>
            </w:tcBorders>
            <w:tcMar>
              <w:top w:w="15" w:type="dxa"/>
              <w:left w:w="15" w:type="dxa"/>
              <w:bottom w:w="0" w:type="dxa"/>
              <w:right w:w="15" w:type="dxa"/>
            </w:tcMar>
            <w:vAlign w:val="center"/>
            <w:hideMark/>
          </w:tcPr>
          <w:p w14:paraId="30DAB291" w14:textId="77777777" w:rsidR="00CB29CF" w:rsidRPr="00CB29CF" w:rsidRDefault="00CB29CF" w:rsidP="00CB29CF">
            <w:pPr>
              <w:spacing w:line="240" w:lineRule="auto"/>
              <w:rPr>
                <w:rFonts w:ascii="Arial" w:eastAsia="Times New Roman" w:hAnsi="Arial" w:cs="Arial"/>
                <w:sz w:val="36"/>
                <w:szCs w:val="36"/>
              </w:rPr>
            </w:pPr>
            <w:r w:rsidRPr="00CB29CF">
              <w:rPr>
                <w:rFonts w:ascii="Arial Nova Light" w:hAnsi="Arial Nova Light"/>
                <w:color w:val="000000"/>
                <w:kern w:val="24"/>
                <w:sz w:val="16"/>
                <w:szCs w:val="16"/>
              </w:rPr>
              <w:t>Temporal_Sup_R</w:t>
            </w:r>
          </w:p>
        </w:tc>
        <w:tc>
          <w:tcPr>
            <w:tcW w:w="560" w:type="dxa"/>
            <w:tcBorders>
              <w:top w:val="nil"/>
              <w:left w:val="nil"/>
              <w:bottom w:val="nil"/>
              <w:right w:val="nil"/>
            </w:tcBorders>
            <w:tcMar>
              <w:top w:w="15" w:type="dxa"/>
              <w:left w:w="15" w:type="dxa"/>
              <w:bottom w:w="0" w:type="dxa"/>
              <w:right w:w="15" w:type="dxa"/>
            </w:tcMar>
            <w:vAlign w:val="center"/>
            <w:hideMark/>
          </w:tcPr>
          <w:p w14:paraId="510136DF" w14:textId="77777777" w:rsidR="00CB29CF" w:rsidRPr="00CB29CF" w:rsidRDefault="00CB29CF" w:rsidP="00CB29CF">
            <w:pPr>
              <w:spacing w:line="240" w:lineRule="auto"/>
              <w:jc w:val="center"/>
              <w:rPr>
                <w:rFonts w:ascii="Arial" w:eastAsia="Times New Roman" w:hAnsi="Arial" w:cs="Arial"/>
                <w:sz w:val="36"/>
                <w:szCs w:val="36"/>
              </w:rPr>
            </w:pPr>
            <w:r w:rsidRPr="00CB29CF">
              <w:rPr>
                <w:rFonts w:ascii="Arial Nova Light" w:hAnsi="Arial Nova Light"/>
                <w:color w:val="000000"/>
                <w:kern w:val="24"/>
                <w:sz w:val="16"/>
                <w:szCs w:val="16"/>
              </w:rPr>
              <w:t>63</w:t>
            </w:r>
          </w:p>
        </w:tc>
        <w:tc>
          <w:tcPr>
            <w:tcW w:w="560" w:type="dxa"/>
            <w:tcBorders>
              <w:top w:val="nil"/>
              <w:left w:val="nil"/>
              <w:bottom w:val="nil"/>
              <w:right w:val="nil"/>
            </w:tcBorders>
            <w:tcMar>
              <w:top w:w="15" w:type="dxa"/>
              <w:left w:w="15" w:type="dxa"/>
              <w:bottom w:w="0" w:type="dxa"/>
              <w:right w:w="15" w:type="dxa"/>
            </w:tcMar>
            <w:vAlign w:val="center"/>
            <w:hideMark/>
          </w:tcPr>
          <w:p w14:paraId="36A2ECD1" w14:textId="77777777" w:rsidR="00CB29CF" w:rsidRPr="00CB29CF" w:rsidRDefault="00CB29CF" w:rsidP="00CB29CF">
            <w:pPr>
              <w:spacing w:line="240" w:lineRule="auto"/>
              <w:jc w:val="center"/>
              <w:rPr>
                <w:rFonts w:ascii="Arial" w:eastAsia="Times New Roman" w:hAnsi="Arial" w:cs="Arial"/>
                <w:sz w:val="36"/>
                <w:szCs w:val="36"/>
              </w:rPr>
            </w:pPr>
            <w:r w:rsidRPr="00CB29CF">
              <w:rPr>
                <w:rFonts w:ascii="Arial Nova Light" w:hAnsi="Arial Nova Light"/>
                <w:color w:val="000000"/>
                <w:kern w:val="24"/>
                <w:sz w:val="16"/>
                <w:szCs w:val="16"/>
              </w:rPr>
              <w:t>-27</w:t>
            </w:r>
          </w:p>
        </w:tc>
        <w:tc>
          <w:tcPr>
            <w:tcW w:w="560" w:type="dxa"/>
            <w:tcBorders>
              <w:top w:val="nil"/>
              <w:left w:val="nil"/>
              <w:bottom w:val="nil"/>
              <w:right w:val="nil"/>
            </w:tcBorders>
            <w:tcMar>
              <w:top w:w="15" w:type="dxa"/>
              <w:left w:w="15" w:type="dxa"/>
              <w:bottom w:w="0" w:type="dxa"/>
              <w:right w:w="15" w:type="dxa"/>
            </w:tcMar>
            <w:vAlign w:val="center"/>
            <w:hideMark/>
          </w:tcPr>
          <w:p w14:paraId="2363E5AB" w14:textId="77777777" w:rsidR="00CB29CF" w:rsidRPr="00CB29CF" w:rsidRDefault="00CB29CF" w:rsidP="00CB29CF">
            <w:pPr>
              <w:spacing w:line="240" w:lineRule="auto"/>
              <w:jc w:val="center"/>
              <w:rPr>
                <w:rFonts w:ascii="Arial" w:eastAsia="Times New Roman" w:hAnsi="Arial" w:cs="Arial"/>
                <w:sz w:val="36"/>
                <w:szCs w:val="36"/>
              </w:rPr>
            </w:pPr>
            <w:r w:rsidRPr="00CB29CF">
              <w:rPr>
                <w:rFonts w:ascii="Arial Nova Light" w:hAnsi="Arial Nova Light"/>
                <w:color w:val="000000"/>
                <w:kern w:val="24"/>
                <w:sz w:val="16"/>
                <w:szCs w:val="16"/>
              </w:rPr>
              <w:t>20</w:t>
            </w:r>
          </w:p>
        </w:tc>
        <w:tc>
          <w:tcPr>
            <w:tcW w:w="1080" w:type="dxa"/>
            <w:tcBorders>
              <w:top w:val="nil"/>
              <w:left w:val="nil"/>
              <w:bottom w:val="nil"/>
              <w:right w:val="nil"/>
            </w:tcBorders>
            <w:tcMar>
              <w:top w:w="15" w:type="dxa"/>
              <w:left w:w="15" w:type="dxa"/>
              <w:bottom w:w="0" w:type="dxa"/>
              <w:right w:w="113" w:type="dxa"/>
            </w:tcMar>
            <w:vAlign w:val="center"/>
            <w:hideMark/>
          </w:tcPr>
          <w:p w14:paraId="4A6E9F7F" w14:textId="77777777" w:rsidR="00CB29CF" w:rsidRPr="00CB29CF" w:rsidRDefault="00CB29CF" w:rsidP="00CB29CF">
            <w:pPr>
              <w:spacing w:line="240" w:lineRule="auto"/>
              <w:jc w:val="right"/>
              <w:rPr>
                <w:rFonts w:ascii="Arial" w:eastAsia="Times New Roman" w:hAnsi="Arial" w:cs="Arial"/>
                <w:sz w:val="36"/>
                <w:szCs w:val="36"/>
              </w:rPr>
            </w:pPr>
            <w:r w:rsidRPr="00CB29CF">
              <w:rPr>
                <w:rFonts w:ascii="Arial Nova Light" w:hAnsi="Arial Nova Light"/>
                <w:color w:val="000000"/>
                <w:kern w:val="24"/>
                <w:sz w:val="16"/>
                <w:szCs w:val="16"/>
              </w:rPr>
              <w:t>35576</w:t>
            </w:r>
          </w:p>
        </w:tc>
      </w:tr>
      <w:tr w:rsidR="00CB29CF" w:rsidRPr="00CB29CF" w14:paraId="23B414A1" w14:textId="77777777" w:rsidTr="00CB29CF">
        <w:trPr>
          <w:trHeight w:val="397"/>
          <w:jc w:val="center"/>
        </w:trPr>
        <w:tc>
          <w:tcPr>
            <w:tcW w:w="1820" w:type="dxa"/>
            <w:tcBorders>
              <w:top w:val="nil"/>
              <w:left w:val="nil"/>
              <w:bottom w:val="nil"/>
              <w:right w:val="nil"/>
            </w:tcBorders>
            <w:tcMar>
              <w:top w:w="15" w:type="dxa"/>
              <w:left w:w="15" w:type="dxa"/>
              <w:bottom w:w="0" w:type="dxa"/>
              <w:right w:w="15" w:type="dxa"/>
            </w:tcMar>
            <w:vAlign w:val="center"/>
            <w:hideMark/>
          </w:tcPr>
          <w:p w14:paraId="6E651CC0" w14:textId="77777777" w:rsidR="00CB29CF" w:rsidRPr="00CB29CF" w:rsidRDefault="00CB29CF" w:rsidP="00CB29CF">
            <w:pPr>
              <w:spacing w:line="240" w:lineRule="auto"/>
              <w:rPr>
                <w:rFonts w:ascii="Arial" w:eastAsia="Times New Roman" w:hAnsi="Arial" w:cs="Arial"/>
                <w:sz w:val="36"/>
                <w:szCs w:val="36"/>
              </w:rPr>
            </w:pPr>
            <w:r w:rsidRPr="00CB29CF">
              <w:rPr>
                <w:rFonts w:ascii="Arial Nova Light" w:hAnsi="Arial Nova Light"/>
                <w:color w:val="000000"/>
                <w:kern w:val="24"/>
                <w:sz w:val="16"/>
                <w:szCs w:val="16"/>
              </w:rPr>
              <w:t>Temporal_Mid_R</w:t>
            </w:r>
          </w:p>
        </w:tc>
        <w:tc>
          <w:tcPr>
            <w:tcW w:w="560" w:type="dxa"/>
            <w:tcBorders>
              <w:top w:val="nil"/>
              <w:left w:val="nil"/>
              <w:bottom w:val="nil"/>
              <w:right w:val="nil"/>
            </w:tcBorders>
            <w:tcMar>
              <w:top w:w="15" w:type="dxa"/>
              <w:left w:w="15" w:type="dxa"/>
              <w:bottom w:w="0" w:type="dxa"/>
              <w:right w:w="15" w:type="dxa"/>
            </w:tcMar>
            <w:vAlign w:val="center"/>
            <w:hideMark/>
          </w:tcPr>
          <w:p w14:paraId="380CD362" w14:textId="77777777" w:rsidR="00CB29CF" w:rsidRPr="00CB29CF" w:rsidRDefault="00CB29CF" w:rsidP="00CB29CF">
            <w:pPr>
              <w:spacing w:line="240" w:lineRule="auto"/>
              <w:jc w:val="center"/>
              <w:rPr>
                <w:rFonts w:ascii="Arial" w:eastAsia="Times New Roman" w:hAnsi="Arial" w:cs="Arial"/>
                <w:sz w:val="36"/>
                <w:szCs w:val="36"/>
              </w:rPr>
            </w:pPr>
            <w:r w:rsidRPr="00CB29CF">
              <w:rPr>
                <w:rFonts w:ascii="Arial Nova Light" w:hAnsi="Arial Nova Light"/>
                <w:color w:val="000000"/>
                <w:kern w:val="24"/>
                <w:sz w:val="16"/>
                <w:szCs w:val="16"/>
              </w:rPr>
              <w:t>53</w:t>
            </w:r>
          </w:p>
        </w:tc>
        <w:tc>
          <w:tcPr>
            <w:tcW w:w="560" w:type="dxa"/>
            <w:tcBorders>
              <w:top w:val="nil"/>
              <w:left w:val="nil"/>
              <w:bottom w:val="nil"/>
              <w:right w:val="nil"/>
            </w:tcBorders>
            <w:tcMar>
              <w:top w:w="15" w:type="dxa"/>
              <w:left w:w="15" w:type="dxa"/>
              <w:bottom w:w="0" w:type="dxa"/>
              <w:right w:w="15" w:type="dxa"/>
            </w:tcMar>
            <w:vAlign w:val="center"/>
            <w:hideMark/>
          </w:tcPr>
          <w:p w14:paraId="5F162427" w14:textId="77777777" w:rsidR="00CB29CF" w:rsidRPr="00CB29CF" w:rsidRDefault="00CB29CF" w:rsidP="00CB29CF">
            <w:pPr>
              <w:spacing w:line="240" w:lineRule="auto"/>
              <w:jc w:val="center"/>
              <w:rPr>
                <w:rFonts w:ascii="Arial" w:eastAsia="Times New Roman" w:hAnsi="Arial" w:cs="Arial"/>
                <w:sz w:val="36"/>
                <w:szCs w:val="36"/>
              </w:rPr>
            </w:pPr>
            <w:r w:rsidRPr="00CB29CF">
              <w:rPr>
                <w:rFonts w:ascii="Arial Nova Light" w:hAnsi="Arial Nova Light"/>
                <w:color w:val="000000"/>
                <w:kern w:val="24"/>
                <w:sz w:val="16"/>
                <w:szCs w:val="16"/>
              </w:rPr>
              <w:t>-63</w:t>
            </w:r>
          </w:p>
        </w:tc>
        <w:tc>
          <w:tcPr>
            <w:tcW w:w="560" w:type="dxa"/>
            <w:tcBorders>
              <w:top w:val="nil"/>
              <w:left w:val="nil"/>
              <w:bottom w:val="nil"/>
              <w:right w:val="nil"/>
            </w:tcBorders>
            <w:tcMar>
              <w:top w:w="15" w:type="dxa"/>
              <w:left w:w="15" w:type="dxa"/>
              <w:bottom w:w="0" w:type="dxa"/>
              <w:right w:w="15" w:type="dxa"/>
            </w:tcMar>
            <w:vAlign w:val="center"/>
            <w:hideMark/>
          </w:tcPr>
          <w:p w14:paraId="6F75C5EE" w14:textId="77777777" w:rsidR="00CB29CF" w:rsidRPr="00CB29CF" w:rsidRDefault="00CB29CF" w:rsidP="00CB29CF">
            <w:pPr>
              <w:spacing w:line="240" w:lineRule="auto"/>
              <w:jc w:val="center"/>
              <w:rPr>
                <w:rFonts w:ascii="Arial" w:eastAsia="Times New Roman" w:hAnsi="Arial" w:cs="Arial"/>
                <w:sz w:val="36"/>
                <w:szCs w:val="36"/>
              </w:rPr>
            </w:pPr>
            <w:r w:rsidRPr="00CB29CF">
              <w:rPr>
                <w:rFonts w:ascii="Arial Nova Light" w:hAnsi="Arial Nova Light"/>
                <w:color w:val="000000"/>
                <w:kern w:val="24"/>
                <w:sz w:val="16"/>
                <w:szCs w:val="16"/>
              </w:rPr>
              <w:t>-2</w:t>
            </w:r>
          </w:p>
        </w:tc>
        <w:tc>
          <w:tcPr>
            <w:tcW w:w="1080" w:type="dxa"/>
            <w:tcBorders>
              <w:top w:val="nil"/>
              <w:left w:val="nil"/>
              <w:bottom w:val="nil"/>
              <w:right w:val="nil"/>
            </w:tcBorders>
            <w:tcMar>
              <w:top w:w="15" w:type="dxa"/>
              <w:left w:w="15" w:type="dxa"/>
              <w:bottom w:w="0" w:type="dxa"/>
              <w:right w:w="113" w:type="dxa"/>
            </w:tcMar>
            <w:vAlign w:val="center"/>
            <w:hideMark/>
          </w:tcPr>
          <w:p w14:paraId="14372C88" w14:textId="77777777" w:rsidR="00CB29CF" w:rsidRPr="00CB29CF" w:rsidRDefault="00CB29CF" w:rsidP="00CB29CF">
            <w:pPr>
              <w:spacing w:line="240" w:lineRule="auto"/>
              <w:jc w:val="right"/>
              <w:rPr>
                <w:rFonts w:ascii="Arial" w:eastAsia="Times New Roman" w:hAnsi="Arial" w:cs="Arial"/>
                <w:sz w:val="36"/>
                <w:szCs w:val="36"/>
              </w:rPr>
            </w:pPr>
            <w:r w:rsidRPr="00CB29CF">
              <w:rPr>
                <w:rFonts w:ascii="Arial Nova Light" w:hAnsi="Arial Nova Light"/>
                <w:color w:val="000000"/>
                <w:kern w:val="24"/>
                <w:sz w:val="16"/>
                <w:szCs w:val="16"/>
              </w:rPr>
              <w:t>2048</w:t>
            </w:r>
          </w:p>
        </w:tc>
      </w:tr>
      <w:tr w:rsidR="00CB29CF" w:rsidRPr="00CB29CF" w14:paraId="5D97D60A" w14:textId="77777777" w:rsidTr="00CB29CF">
        <w:trPr>
          <w:trHeight w:val="397"/>
          <w:jc w:val="center"/>
        </w:trPr>
        <w:tc>
          <w:tcPr>
            <w:tcW w:w="1820" w:type="dxa"/>
            <w:tcBorders>
              <w:top w:val="nil"/>
              <w:left w:val="nil"/>
              <w:bottom w:val="nil"/>
              <w:right w:val="nil"/>
            </w:tcBorders>
            <w:tcMar>
              <w:top w:w="15" w:type="dxa"/>
              <w:left w:w="15" w:type="dxa"/>
              <w:bottom w:w="0" w:type="dxa"/>
              <w:right w:w="15" w:type="dxa"/>
            </w:tcMar>
            <w:vAlign w:val="center"/>
            <w:hideMark/>
          </w:tcPr>
          <w:p w14:paraId="4E88394E" w14:textId="77777777" w:rsidR="00CB29CF" w:rsidRPr="00CB29CF" w:rsidRDefault="00CB29CF" w:rsidP="00CB29CF">
            <w:pPr>
              <w:spacing w:line="240" w:lineRule="auto"/>
              <w:rPr>
                <w:rFonts w:ascii="Arial" w:eastAsia="Times New Roman" w:hAnsi="Arial" w:cs="Arial"/>
                <w:sz w:val="36"/>
                <w:szCs w:val="36"/>
              </w:rPr>
            </w:pPr>
            <w:r w:rsidRPr="00CB29CF">
              <w:rPr>
                <w:rFonts w:ascii="Arial Nova Light" w:hAnsi="Arial Nova Light"/>
                <w:color w:val="000000"/>
                <w:kern w:val="24"/>
                <w:sz w:val="16"/>
                <w:szCs w:val="16"/>
              </w:rPr>
              <w:t>Temporal_Sup_L</w:t>
            </w:r>
          </w:p>
        </w:tc>
        <w:tc>
          <w:tcPr>
            <w:tcW w:w="560" w:type="dxa"/>
            <w:tcBorders>
              <w:top w:val="nil"/>
              <w:left w:val="nil"/>
              <w:bottom w:val="nil"/>
              <w:right w:val="nil"/>
            </w:tcBorders>
            <w:tcMar>
              <w:top w:w="15" w:type="dxa"/>
              <w:left w:w="15" w:type="dxa"/>
              <w:bottom w:w="0" w:type="dxa"/>
              <w:right w:w="15" w:type="dxa"/>
            </w:tcMar>
            <w:vAlign w:val="center"/>
            <w:hideMark/>
          </w:tcPr>
          <w:p w14:paraId="5B0B56DA" w14:textId="77777777" w:rsidR="00CB29CF" w:rsidRPr="00CB29CF" w:rsidRDefault="00CB29CF" w:rsidP="00CB29CF">
            <w:pPr>
              <w:spacing w:line="240" w:lineRule="auto"/>
              <w:jc w:val="center"/>
              <w:rPr>
                <w:rFonts w:ascii="Arial" w:eastAsia="Times New Roman" w:hAnsi="Arial" w:cs="Arial"/>
                <w:sz w:val="36"/>
                <w:szCs w:val="36"/>
              </w:rPr>
            </w:pPr>
            <w:r w:rsidRPr="00CB29CF">
              <w:rPr>
                <w:rFonts w:ascii="Arial Nova Light" w:hAnsi="Arial Nova Light"/>
                <w:color w:val="000000"/>
                <w:kern w:val="24"/>
                <w:sz w:val="16"/>
                <w:szCs w:val="16"/>
              </w:rPr>
              <w:t>-61</w:t>
            </w:r>
          </w:p>
        </w:tc>
        <w:tc>
          <w:tcPr>
            <w:tcW w:w="560" w:type="dxa"/>
            <w:tcBorders>
              <w:top w:val="nil"/>
              <w:left w:val="nil"/>
              <w:bottom w:val="nil"/>
              <w:right w:val="nil"/>
            </w:tcBorders>
            <w:tcMar>
              <w:top w:w="15" w:type="dxa"/>
              <w:left w:w="15" w:type="dxa"/>
              <w:bottom w:w="0" w:type="dxa"/>
              <w:right w:w="15" w:type="dxa"/>
            </w:tcMar>
            <w:vAlign w:val="center"/>
            <w:hideMark/>
          </w:tcPr>
          <w:p w14:paraId="5D0FCA27" w14:textId="77777777" w:rsidR="00CB29CF" w:rsidRPr="00CB29CF" w:rsidRDefault="00CB29CF" w:rsidP="00CB29CF">
            <w:pPr>
              <w:spacing w:line="240" w:lineRule="auto"/>
              <w:jc w:val="center"/>
              <w:rPr>
                <w:rFonts w:ascii="Arial" w:eastAsia="Times New Roman" w:hAnsi="Arial" w:cs="Arial"/>
                <w:sz w:val="36"/>
                <w:szCs w:val="36"/>
              </w:rPr>
            </w:pPr>
            <w:r w:rsidRPr="00CB29CF">
              <w:rPr>
                <w:rFonts w:ascii="Arial Nova Light" w:hAnsi="Arial Nova Light"/>
                <w:color w:val="000000"/>
                <w:kern w:val="24"/>
                <w:sz w:val="16"/>
                <w:szCs w:val="16"/>
              </w:rPr>
              <w:t>-31</w:t>
            </w:r>
          </w:p>
        </w:tc>
        <w:tc>
          <w:tcPr>
            <w:tcW w:w="560" w:type="dxa"/>
            <w:tcBorders>
              <w:top w:val="nil"/>
              <w:left w:val="nil"/>
              <w:bottom w:val="nil"/>
              <w:right w:val="nil"/>
            </w:tcBorders>
            <w:tcMar>
              <w:top w:w="15" w:type="dxa"/>
              <w:left w:w="15" w:type="dxa"/>
              <w:bottom w:w="0" w:type="dxa"/>
              <w:right w:w="15" w:type="dxa"/>
            </w:tcMar>
            <w:vAlign w:val="center"/>
            <w:hideMark/>
          </w:tcPr>
          <w:p w14:paraId="41CB15A8" w14:textId="77777777" w:rsidR="00CB29CF" w:rsidRPr="00CB29CF" w:rsidRDefault="00CB29CF" w:rsidP="00CB29CF">
            <w:pPr>
              <w:spacing w:line="240" w:lineRule="auto"/>
              <w:jc w:val="center"/>
              <w:rPr>
                <w:rFonts w:ascii="Arial" w:eastAsia="Times New Roman" w:hAnsi="Arial" w:cs="Arial"/>
                <w:sz w:val="36"/>
                <w:szCs w:val="36"/>
              </w:rPr>
            </w:pPr>
            <w:r w:rsidRPr="00CB29CF">
              <w:rPr>
                <w:rFonts w:ascii="Arial Nova Light" w:hAnsi="Arial Nova Light"/>
                <w:color w:val="000000"/>
                <w:kern w:val="24"/>
                <w:sz w:val="16"/>
                <w:szCs w:val="16"/>
              </w:rPr>
              <w:t>18</w:t>
            </w:r>
          </w:p>
        </w:tc>
        <w:tc>
          <w:tcPr>
            <w:tcW w:w="1080" w:type="dxa"/>
            <w:tcBorders>
              <w:top w:val="nil"/>
              <w:left w:val="nil"/>
              <w:bottom w:val="nil"/>
              <w:right w:val="nil"/>
            </w:tcBorders>
            <w:tcMar>
              <w:top w:w="15" w:type="dxa"/>
              <w:left w:w="15" w:type="dxa"/>
              <w:bottom w:w="0" w:type="dxa"/>
              <w:right w:w="113" w:type="dxa"/>
            </w:tcMar>
            <w:vAlign w:val="center"/>
            <w:hideMark/>
          </w:tcPr>
          <w:p w14:paraId="270A9F8E" w14:textId="77777777" w:rsidR="00CB29CF" w:rsidRPr="00CB29CF" w:rsidRDefault="00CB29CF" w:rsidP="00CB29CF">
            <w:pPr>
              <w:spacing w:line="240" w:lineRule="auto"/>
              <w:jc w:val="right"/>
              <w:rPr>
                <w:rFonts w:ascii="Arial" w:eastAsia="Times New Roman" w:hAnsi="Arial" w:cs="Arial"/>
                <w:sz w:val="36"/>
                <w:szCs w:val="36"/>
              </w:rPr>
            </w:pPr>
            <w:r w:rsidRPr="00CB29CF">
              <w:rPr>
                <w:rFonts w:ascii="Arial Nova Light" w:hAnsi="Arial Nova Light"/>
                <w:color w:val="000000"/>
                <w:kern w:val="24"/>
                <w:sz w:val="16"/>
                <w:szCs w:val="16"/>
              </w:rPr>
              <w:t>31624</w:t>
            </w:r>
          </w:p>
        </w:tc>
      </w:tr>
      <w:tr w:rsidR="00CB29CF" w:rsidRPr="00CB29CF" w14:paraId="7251C93B" w14:textId="77777777" w:rsidTr="00CB29CF">
        <w:trPr>
          <w:trHeight w:val="397"/>
          <w:jc w:val="center"/>
        </w:trPr>
        <w:tc>
          <w:tcPr>
            <w:tcW w:w="1820" w:type="dxa"/>
            <w:tcBorders>
              <w:top w:val="nil"/>
              <w:left w:val="nil"/>
              <w:bottom w:val="nil"/>
              <w:right w:val="nil"/>
            </w:tcBorders>
            <w:tcMar>
              <w:top w:w="15" w:type="dxa"/>
              <w:left w:w="15" w:type="dxa"/>
              <w:bottom w:w="0" w:type="dxa"/>
              <w:right w:w="15" w:type="dxa"/>
            </w:tcMar>
            <w:vAlign w:val="center"/>
            <w:hideMark/>
          </w:tcPr>
          <w:p w14:paraId="24FB141A" w14:textId="77777777" w:rsidR="00CB29CF" w:rsidRPr="00CB29CF" w:rsidRDefault="00CB29CF" w:rsidP="00CB29CF">
            <w:pPr>
              <w:spacing w:line="240" w:lineRule="auto"/>
              <w:rPr>
                <w:rFonts w:ascii="Arial" w:eastAsia="Times New Roman" w:hAnsi="Arial" w:cs="Arial"/>
                <w:sz w:val="36"/>
                <w:szCs w:val="36"/>
              </w:rPr>
            </w:pPr>
            <w:r w:rsidRPr="00CB29CF">
              <w:rPr>
                <w:rFonts w:ascii="Arial Nova Light" w:hAnsi="Arial Nova Light"/>
                <w:color w:val="000000"/>
                <w:kern w:val="24"/>
                <w:sz w:val="16"/>
                <w:szCs w:val="16"/>
              </w:rPr>
              <w:lastRenderedPageBreak/>
              <w:t>Postcentral_L</w:t>
            </w:r>
          </w:p>
        </w:tc>
        <w:tc>
          <w:tcPr>
            <w:tcW w:w="560" w:type="dxa"/>
            <w:tcBorders>
              <w:top w:val="nil"/>
              <w:left w:val="nil"/>
              <w:bottom w:val="nil"/>
              <w:right w:val="nil"/>
            </w:tcBorders>
            <w:tcMar>
              <w:top w:w="15" w:type="dxa"/>
              <w:left w:w="15" w:type="dxa"/>
              <w:bottom w:w="0" w:type="dxa"/>
              <w:right w:w="15" w:type="dxa"/>
            </w:tcMar>
            <w:vAlign w:val="center"/>
            <w:hideMark/>
          </w:tcPr>
          <w:p w14:paraId="4F3EF473" w14:textId="77777777" w:rsidR="00CB29CF" w:rsidRPr="00CB29CF" w:rsidRDefault="00CB29CF" w:rsidP="00CB29CF">
            <w:pPr>
              <w:spacing w:line="240" w:lineRule="auto"/>
              <w:jc w:val="center"/>
              <w:rPr>
                <w:rFonts w:ascii="Arial" w:eastAsia="Times New Roman" w:hAnsi="Arial" w:cs="Arial"/>
                <w:sz w:val="36"/>
                <w:szCs w:val="36"/>
              </w:rPr>
            </w:pPr>
            <w:r w:rsidRPr="00CB29CF">
              <w:rPr>
                <w:rFonts w:ascii="Arial Nova Light" w:hAnsi="Arial Nova Light"/>
                <w:color w:val="000000"/>
                <w:kern w:val="24"/>
                <w:sz w:val="16"/>
                <w:szCs w:val="16"/>
              </w:rPr>
              <w:t>-45</w:t>
            </w:r>
          </w:p>
        </w:tc>
        <w:tc>
          <w:tcPr>
            <w:tcW w:w="560" w:type="dxa"/>
            <w:tcBorders>
              <w:top w:val="nil"/>
              <w:left w:val="nil"/>
              <w:bottom w:val="nil"/>
              <w:right w:val="nil"/>
            </w:tcBorders>
            <w:tcMar>
              <w:top w:w="15" w:type="dxa"/>
              <w:left w:w="15" w:type="dxa"/>
              <w:bottom w:w="0" w:type="dxa"/>
              <w:right w:w="15" w:type="dxa"/>
            </w:tcMar>
            <w:vAlign w:val="center"/>
            <w:hideMark/>
          </w:tcPr>
          <w:p w14:paraId="3D34B2CC" w14:textId="77777777" w:rsidR="00CB29CF" w:rsidRPr="00CB29CF" w:rsidRDefault="00CB29CF" w:rsidP="00CB29CF">
            <w:pPr>
              <w:spacing w:line="240" w:lineRule="auto"/>
              <w:jc w:val="center"/>
              <w:rPr>
                <w:rFonts w:ascii="Arial" w:eastAsia="Times New Roman" w:hAnsi="Arial" w:cs="Arial"/>
                <w:sz w:val="36"/>
                <w:szCs w:val="36"/>
              </w:rPr>
            </w:pPr>
            <w:r w:rsidRPr="00CB29CF">
              <w:rPr>
                <w:rFonts w:ascii="Arial Nova Light" w:hAnsi="Arial Nova Light"/>
                <w:color w:val="000000"/>
                <w:kern w:val="24"/>
                <w:sz w:val="16"/>
                <w:szCs w:val="16"/>
              </w:rPr>
              <w:t>-15</w:t>
            </w:r>
          </w:p>
        </w:tc>
        <w:tc>
          <w:tcPr>
            <w:tcW w:w="560" w:type="dxa"/>
            <w:tcBorders>
              <w:top w:val="nil"/>
              <w:left w:val="nil"/>
              <w:bottom w:val="nil"/>
              <w:right w:val="nil"/>
            </w:tcBorders>
            <w:tcMar>
              <w:top w:w="15" w:type="dxa"/>
              <w:left w:w="15" w:type="dxa"/>
              <w:bottom w:w="0" w:type="dxa"/>
              <w:right w:w="15" w:type="dxa"/>
            </w:tcMar>
            <w:vAlign w:val="center"/>
            <w:hideMark/>
          </w:tcPr>
          <w:p w14:paraId="29BC1FD7" w14:textId="77777777" w:rsidR="00CB29CF" w:rsidRPr="00CB29CF" w:rsidRDefault="00CB29CF" w:rsidP="00CB29CF">
            <w:pPr>
              <w:spacing w:line="240" w:lineRule="auto"/>
              <w:jc w:val="center"/>
              <w:rPr>
                <w:rFonts w:ascii="Arial" w:eastAsia="Times New Roman" w:hAnsi="Arial" w:cs="Arial"/>
                <w:sz w:val="36"/>
                <w:szCs w:val="36"/>
              </w:rPr>
            </w:pPr>
            <w:r w:rsidRPr="00CB29CF">
              <w:rPr>
                <w:rFonts w:ascii="Arial Nova Light" w:hAnsi="Arial Nova Light"/>
                <w:color w:val="000000"/>
                <w:kern w:val="24"/>
                <w:sz w:val="16"/>
                <w:szCs w:val="16"/>
              </w:rPr>
              <w:t>56</w:t>
            </w:r>
          </w:p>
        </w:tc>
        <w:tc>
          <w:tcPr>
            <w:tcW w:w="1080" w:type="dxa"/>
            <w:tcBorders>
              <w:top w:val="nil"/>
              <w:left w:val="nil"/>
              <w:bottom w:val="nil"/>
              <w:right w:val="nil"/>
            </w:tcBorders>
            <w:tcMar>
              <w:top w:w="15" w:type="dxa"/>
              <w:left w:w="15" w:type="dxa"/>
              <w:bottom w:w="0" w:type="dxa"/>
              <w:right w:w="113" w:type="dxa"/>
            </w:tcMar>
            <w:vAlign w:val="center"/>
            <w:hideMark/>
          </w:tcPr>
          <w:p w14:paraId="311E4BE1" w14:textId="77777777" w:rsidR="00CB29CF" w:rsidRPr="00CB29CF" w:rsidRDefault="00CB29CF" w:rsidP="00CB29CF">
            <w:pPr>
              <w:spacing w:line="240" w:lineRule="auto"/>
              <w:jc w:val="right"/>
              <w:rPr>
                <w:rFonts w:ascii="Arial" w:eastAsia="Times New Roman" w:hAnsi="Arial" w:cs="Arial"/>
                <w:sz w:val="36"/>
                <w:szCs w:val="36"/>
              </w:rPr>
            </w:pPr>
            <w:r w:rsidRPr="00CB29CF">
              <w:rPr>
                <w:rFonts w:ascii="Arial Nova Light" w:hAnsi="Arial Nova Light"/>
                <w:color w:val="000000"/>
                <w:kern w:val="24"/>
                <w:sz w:val="16"/>
                <w:szCs w:val="16"/>
              </w:rPr>
              <w:t>2048</w:t>
            </w:r>
          </w:p>
        </w:tc>
      </w:tr>
      <w:tr w:rsidR="00CB29CF" w:rsidRPr="00CB29CF" w14:paraId="7E3B178F" w14:textId="77777777" w:rsidTr="00CB29CF">
        <w:trPr>
          <w:trHeight w:val="397"/>
          <w:jc w:val="center"/>
        </w:trPr>
        <w:tc>
          <w:tcPr>
            <w:tcW w:w="1820" w:type="dxa"/>
            <w:tcBorders>
              <w:top w:val="nil"/>
              <w:left w:val="nil"/>
              <w:bottom w:val="nil"/>
              <w:right w:val="nil"/>
            </w:tcBorders>
            <w:tcMar>
              <w:top w:w="15" w:type="dxa"/>
              <w:left w:w="15" w:type="dxa"/>
              <w:bottom w:w="0" w:type="dxa"/>
              <w:right w:w="15" w:type="dxa"/>
            </w:tcMar>
            <w:vAlign w:val="center"/>
            <w:hideMark/>
          </w:tcPr>
          <w:p w14:paraId="46A1DC1C" w14:textId="77777777" w:rsidR="00CB29CF" w:rsidRPr="00CB29CF" w:rsidRDefault="00CB29CF" w:rsidP="00CB29CF">
            <w:pPr>
              <w:spacing w:line="240" w:lineRule="auto"/>
              <w:rPr>
                <w:rFonts w:ascii="Arial" w:eastAsia="Times New Roman" w:hAnsi="Arial" w:cs="Arial"/>
                <w:sz w:val="36"/>
                <w:szCs w:val="36"/>
              </w:rPr>
            </w:pPr>
            <w:r w:rsidRPr="00CB29CF">
              <w:rPr>
                <w:rFonts w:ascii="Arial Nova Light" w:hAnsi="Arial Nova Light"/>
                <w:color w:val="000000"/>
                <w:kern w:val="24"/>
                <w:sz w:val="16"/>
                <w:szCs w:val="16"/>
              </w:rPr>
              <w:t>Precentral_R</w:t>
            </w:r>
          </w:p>
        </w:tc>
        <w:tc>
          <w:tcPr>
            <w:tcW w:w="560" w:type="dxa"/>
            <w:tcBorders>
              <w:top w:val="nil"/>
              <w:left w:val="nil"/>
              <w:bottom w:val="nil"/>
              <w:right w:val="nil"/>
            </w:tcBorders>
            <w:tcMar>
              <w:top w:w="15" w:type="dxa"/>
              <w:left w:w="15" w:type="dxa"/>
              <w:bottom w:w="0" w:type="dxa"/>
              <w:right w:w="15" w:type="dxa"/>
            </w:tcMar>
            <w:vAlign w:val="center"/>
            <w:hideMark/>
          </w:tcPr>
          <w:p w14:paraId="4A860BCB" w14:textId="77777777" w:rsidR="00CB29CF" w:rsidRPr="00CB29CF" w:rsidRDefault="00CB29CF" w:rsidP="00CB29CF">
            <w:pPr>
              <w:spacing w:line="240" w:lineRule="auto"/>
              <w:jc w:val="center"/>
              <w:rPr>
                <w:rFonts w:ascii="Arial" w:eastAsia="Times New Roman" w:hAnsi="Arial" w:cs="Arial"/>
                <w:sz w:val="36"/>
                <w:szCs w:val="36"/>
              </w:rPr>
            </w:pPr>
            <w:r w:rsidRPr="00CB29CF">
              <w:rPr>
                <w:rFonts w:ascii="Arial Nova Light" w:hAnsi="Arial Nova Light"/>
                <w:color w:val="000000"/>
                <w:kern w:val="24"/>
                <w:sz w:val="16"/>
                <w:szCs w:val="16"/>
              </w:rPr>
              <w:t>49</w:t>
            </w:r>
          </w:p>
        </w:tc>
        <w:tc>
          <w:tcPr>
            <w:tcW w:w="560" w:type="dxa"/>
            <w:tcBorders>
              <w:top w:val="nil"/>
              <w:left w:val="nil"/>
              <w:bottom w:val="nil"/>
              <w:right w:val="nil"/>
            </w:tcBorders>
            <w:tcMar>
              <w:top w:w="15" w:type="dxa"/>
              <w:left w:w="15" w:type="dxa"/>
              <w:bottom w:w="0" w:type="dxa"/>
              <w:right w:w="15" w:type="dxa"/>
            </w:tcMar>
            <w:vAlign w:val="center"/>
            <w:hideMark/>
          </w:tcPr>
          <w:p w14:paraId="137F3A9F" w14:textId="77777777" w:rsidR="00CB29CF" w:rsidRPr="00CB29CF" w:rsidRDefault="00CB29CF" w:rsidP="00CB29CF">
            <w:pPr>
              <w:spacing w:line="240" w:lineRule="auto"/>
              <w:jc w:val="center"/>
              <w:rPr>
                <w:rFonts w:ascii="Arial" w:eastAsia="Times New Roman" w:hAnsi="Arial" w:cs="Arial"/>
                <w:sz w:val="36"/>
                <w:szCs w:val="36"/>
              </w:rPr>
            </w:pPr>
            <w:r w:rsidRPr="00CB29CF">
              <w:rPr>
                <w:rFonts w:ascii="Arial Nova Light" w:hAnsi="Arial Nova Light"/>
                <w:color w:val="000000"/>
                <w:kern w:val="24"/>
                <w:sz w:val="16"/>
                <w:szCs w:val="16"/>
              </w:rPr>
              <w:t>-9</w:t>
            </w:r>
          </w:p>
        </w:tc>
        <w:tc>
          <w:tcPr>
            <w:tcW w:w="560" w:type="dxa"/>
            <w:tcBorders>
              <w:top w:val="nil"/>
              <w:left w:val="nil"/>
              <w:bottom w:val="nil"/>
              <w:right w:val="nil"/>
            </w:tcBorders>
            <w:tcMar>
              <w:top w:w="15" w:type="dxa"/>
              <w:left w:w="15" w:type="dxa"/>
              <w:bottom w:w="0" w:type="dxa"/>
              <w:right w:w="15" w:type="dxa"/>
            </w:tcMar>
            <w:vAlign w:val="center"/>
            <w:hideMark/>
          </w:tcPr>
          <w:p w14:paraId="12F8B15E" w14:textId="77777777" w:rsidR="00CB29CF" w:rsidRPr="00CB29CF" w:rsidRDefault="00CB29CF" w:rsidP="00CB29CF">
            <w:pPr>
              <w:spacing w:line="240" w:lineRule="auto"/>
              <w:jc w:val="center"/>
              <w:rPr>
                <w:rFonts w:ascii="Arial" w:eastAsia="Times New Roman" w:hAnsi="Arial" w:cs="Arial"/>
                <w:sz w:val="36"/>
                <w:szCs w:val="36"/>
              </w:rPr>
            </w:pPr>
            <w:r w:rsidRPr="00CB29CF">
              <w:rPr>
                <w:rFonts w:ascii="Arial Nova Light" w:hAnsi="Arial Nova Light"/>
                <w:color w:val="000000"/>
                <w:kern w:val="24"/>
                <w:sz w:val="16"/>
                <w:szCs w:val="16"/>
              </w:rPr>
              <w:t>52</w:t>
            </w:r>
          </w:p>
        </w:tc>
        <w:tc>
          <w:tcPr>
            <w:tcW w:w="1080" w:type="dxa"/>
            <w:tcBorders>
              <w:top w:val="nil"/>
              <w:left w:val="nil"/>
              <w:bottom w:val="nil"/>
              <w:right w:val="nil"/>
            </w:tcBorders>
            <w:tcMar>
              <w:top w:w="15" w:type="dxa"/>
              <w:left w:w="15" w:type="dxa"/>
              <w:bottom w:w="0" w:type="dxa"/>
              <w:right w:w="113" w:type="dxa"/>
            </w:tcMar>
            <w:vAlign w:val="center"/>
            <w:hideMark/>
          </w:tcPr>
          <w:p w14:paraId="69B92130" w14:textId="77777777" w:rsidR="00CB29CF" w:rsidRPr="00CB29CF" w:rsidRDefault="00CB29CF" w:rsidP="00CB29CF">
            <w:pPr>
              <w:spacing w:line="240" w:lineRule="auto"/>
              <w:jc w:val="right"/>
              <w:rPr>
                <w:rFonts w:ascii="Arial" w:eastAsia="Times New Roman" w:hAnsi="Arial" w:cs="Arial"/>
                <w:sz w:val="36"/>
                <w:szCs w:val="36"/>
              </w:rPr>
            </w:pPr>
            <w:r w:rsidRPr="00CB29CF">
              <w:rPr>
                <w:rFonts w:ascii="Arial Nova Light" w:hAnsi="Arial Nova Light"/>
                <w:color w:val="000000"/>
                <w:kern w:val="24"/>
                <w:sz w:val="16"/>
                <w:szCs w:val="16"/>
              </w:rPr>
              <w:t>2064</w:t>
            </w:r>
          </w:p>
        </w:tc>
      </w:tr>
      <w:tr w:rsidR="00CB29CF" w:rsidRPr="00CB29CF" w14:paraId="558B2935" w14:textId="77777777" w:rsidTr="00CB29CF">
        <w:trPr>
          <w:trHeight w:val="397"/>
          <w:jc w:val="center"/>
        </w:trPr>
        <w:tc>
          <w:tcPr>
            <w:tcW w:w="1820" w:type="dxa"/>
            <w:tcBorders>
              <w:top w:val="nil"/>
              <w:left w:val="nil"/>
              <w:bottom w:val="nil"/>
              <w:right w:val="nil"/>
            </w:tcBorders>
            <w:tcMar>
              <w:top w:w="15" w:type="dxa"/>
              <w:left w:w="15" w:type="dxa"/>
              <w:bottom w:w="0" w:type="dxa"/>
              <w:right w:w="15" w:type="dxa"/>
            </w:tcMar>
            <w:vAlign w:val="center"/>
            <w:hideMark/>
          </w:tcPr>
          <w:p w14:paraId="3C03C315" w14:textId="77777777" w:rsidR="00CB29CF" w:rsidRPr="00CB29CF" w:rsidRDefault="00CB29CF" w:rsidP="00CB29CF">
            <w:pPr>
              <w:spacing w:line="240" w:lineRule="auto"/>
              <w:rPr>
                <w:rFonts w:ascii="Arial" w:eastAsia="Times New Roman" w:hAnsi="Arial" w:cs="Arial"/>
                <w:sz w:val="36"/>
                <w:szCs w:val="36"/>
              </w:rPr>
            </w:pPr>
            <w:r w:rsidRPr="00CB29CF">
              <w:rPr>
                <w:rFonts w:ascii="Arial Nova Light" w:hAnsi="Arial Nova Light"/>
                <w:color w:val="000000"/>
                <w:kern w:val="24"/>
                <w:sz w:val="16"/>
                <w:szCs w:val="16"/>
              </w:rPr>
              <w:t>Insula_R</w:t>
            </w:r>
          </w:p>
        </w:tc>
        <w:tc>
          <w:tcPr>
            <w:tcW w:w="560" w:type="dxa"/>
            <w:tcBorders>
              <w:top w:val="nil"/>
              <w:left w:val="nil"/>
              <w:bottom w:val="nil"/>
              <w:right w:val="nil"/>
            </w:tcBorders>
            <w:tcMar>
              <w:top w:w="15" w:type="dxa"/>
              <w:left w:w="15" w:type="dxa"/>
              <w:bottom w:w="0" w:type="dxa"/>
              <w:right w:w="15" w:type="dxa"/>
            </w:tcMar>
            <w:vAlign w:val="center"/>
            <w:hideMark/>
          </w:tcPr>
          <w:p w14:paraId="775FD976" w14:textId="77777777" w:rsidR="00CB29CF" w:rsidRPr="00CB29CF" w:rsidRDefault="00CB29CF" w:rsidP="00CB29CF">
            <w:pPr>
              <w:spacing w:line="240" w:lineRule="auto"/>
              <w:jc w:val="center"/>
              <w:rPr>
                <w:rFonts w:ascii="Arial" w:eastAsia="Times New Roman" w:hAnsi="Arial" w:cs="Arial"/>
                <w:sz w:val="36"/>
                <w:szCs w:val="36"/>
              </w:rPr>
            </w:pPr>
            <w:r w:rsidRPr="00CB29CF">
              <w:rPr>
                <w:rFonts w:ascii="Arial Nova Light" w:hAnsi="Arial Nova Light"/>
                <w:color w:val="000000"/>
                <w:kern w:val="24"/>
                <w:sz w:val="16"/>
                <w:szCs w:val="16"/>
              </w:rPr>
              <w:t>39</w:t>
            </w:r>
          </w:p>
        </w:tc>
        <w:tc>
          <w:tcPr>
            <w:tcW w:w="560" w:type="dxa"/>
            <w:tcBorders>
              <w:top w:val="nil"/>
              <w:left w:val="nil"/>
              <w:bottom w:val="nil"/>
              <w:right w:val="nil"/>
            </w:tcBorders>
            <w:tcMar>
              <w:top w:w="15" w:type="dxa"/>
              <w:left w:w="15" w:type="dxa"/>
              <w:bottom w:w="0" w:type="dxa"/>
              <w:right w:w="15" w:type="dxa"/>
            </w:tcMar>
            <w:vAlign w:val="center"/>
            <w:hideMark/>
          </w:tcPr>
          <w:p w14:paraId="33268618" w14:textId="77777777" w:rsidR="00CB29CF" w:rsidRPr="00CB29CF" w:rsidRDefault="00CB29CF" w:rsidP="00CB29CF">
            <w:pPr>
              <w:spacing w:line="240" w:lineRule="auto"/>
              <w:jc w:val="center"/>
              <w:rPr>
                <w:rFonts w:ascii="Arial" w:eastAsia="Times New Roman" w:hAnsi="Arial" w:cs="Arial"/>
                <w:sz w:val="36"/>
                <w:szCs w:val="36"/>
              </w:rPr>
            </w:pPr>
            <w:r w:rsidRPr="00CB29CF">
              <w:rPr>
                <w:rFonts w:ascii="Arial Nova Light" w:hAnsi="Arial Nova Light"/>
                <w:color w:val="000000"/>
                <w:kern w:val="24"/>
                <w:sz w:val="16"/>
                <w:szCs w:val="16"/>
              </w:rPr>
              <w:t>-17</w:t>
            </w:r>
          </w:p>
        </w:tc>
        <w:tc>
          <w:tcPr>
            <w:tcW w:w="560" w:type="dxa"/>
            <w:tcBorders>
              <w:top w:val="nil"/>
              <w:left w:val="nil"/>
              <w:bottom w:val="nil"/>
              <w:right w:val="nil"/>
            </w:tcBorders>
            <w:tcMar>
              <w:top w:w="15" w:type="dxa"/>
              <w:left w:w="15" w:type="dxa"/>
              <w:bottom w:w="0" w:type="dxa"/>
              <w:right w:w="15" w:type="dxa"/>
            </w:tcMar>
            <w:vAlign w:val="center"/>
            <w:hideMark/>
          </w:tcPr>
          <w:p w14:paraId="67F314DE" w14:textId="77777777" w:rsidR="00CB29CF" w:rsidRPr="00CB29CF" w:rsidRDefault="00CB29CF" w:rsidP="00CB29CF">
            <w:pPr>
              <w:spacing w:line="240" w:lineRule="auto"/>
              <w:jc w:val="center"/>
              <w:rPr>
                <w:rFonts w:ascii="Arial" w:eastAsia="Times New Roman" w:hAnsi="Arial" w:cs="Arial"/>
                <w:sz w:val="36"/>
                <w:szCs w:val="36"/>
              </w:rPr>
            </w:pPr>
            <w:r w:rsidRPr="00CB29CF">
              <w:rPr>
                <w:rFonts w:ascii="Arial Nova Light" w:hAnsi="Arial Nova Light"/>
                <w:color w:val="000000"/>
                <w:kern w:val="24"/>
                <w:sz w:val="16"/>
                <w:szCs w:val="16"/>
              </w:rPr>
              <w:t>-4</w:t>
            </w:r>
          </w:p>
        </w:tc>
        <w:tc>
          <w:tcPr>
            <w:tcW w:w="1080" w:type="dxa"/>
            <w:tcBorders>
              <w:top w:val="nil"/>
              <w:left w:val="nil"/>
              <w:bottom w:val="nil"/>
              <w:right w:val="nil"/>
            </w:tcBorders>
            <w:tcMar>
              <w:top w:w="15" w:type="dxa"/>
              <w:left w:w="15" w:type="dxa"/>
              <w:bottom w:w="0" w:type="dxa"/>
              <w:right w:w="113" w:type="dxa"/>
            </w:tcMar>
            <w:vAlign w:val="center"/>
            <w:hideMark/>
          </w:tcPr>
          <w:p w14:paraId="737473CB" w14:textId="77777777" w:rsidR="00CB29CF" w:rsidRPr="00CB29CF" w:rsidRDefault="00CB29CF" w:rsidP="00CB29CF">
            <w:pPr>
              <w:spacing w:line="240" w:lineRule="auto"/>
              <w:jc w:val="right"/>
              <w:rPr>
                <w:rFonts w:ascii="Arial" w:eastAsia="Times New Roman" w:hAnsi="Arial" w:cs="Arial"/>
                <w:sz w:val="36"/>
                <w:szCs w:val="36"/>
              </w:rPr>
            </w:pPr>
            <w:r w:rsidRPr="00CB29CF">
              <w:rPr>
                <w:rFonts w:ascii="Arial Nova Light" w:hAnsi="Arial Nova Light"/>
                <w:color w:val="000000"/>
                <w:kern w:val="24"/>
                <w:sz w:val="16"/>
                <w:szCs w:val="16"/>
              </w:rPr>
              <w:t>80</w:t>
            </w:r>
          </w:p>
        </w:tc>
      </w:tr>
      <w:tr w:rsidR="00CB29CF" w:rsidRPr="00CB29CF" w14:paraId="03EC20CF" w14:textId="77777777" w:rsidTr="00CB29CF">
        <w:trPr>
          <w:trHeight w:val="397"/>
          <w:jc w:val="center"/>
        </w:trPr>
        <w:tc>
          <w:tcPr>
            <w:tcW w:w="1820" w:type="dxa"/>
            <w:tcBorders>
              <w:top w:val="nil"/>
              <w:left w:val="nil"/>
              <w:bottom w:val="nil"/>
              <w:right w:val="nil"/>
            </w:tcBorders>
            <w:tcMar>
              <w:top w:w="15" w:type="dxa"/>
              <w:left w:w="15" w:type="dxa"/>
              <w:bottom w:w="0" w:type="dxa"/>
              <w:right w:w="15" w:type="dxa"/>
            </w:tcMar>
            <w:vAlign w:val="center"/>
            <w:hideMark/>
          </w:tcPr>
          <w:p w14:paraId="56B8B6D6" w14:textId="77777777" w:rsidR="00CB29CF" w:rsidRPr="00CB29CF" w:rsidRDefault="00CB29CF" w:rsidP="00CB29CF">
            <w:pPr>
              <w:spacing w:line="240" w:lineRule="auto"/>
              <w:rPr>
                <w:rFonts w:ascii="Arial" w:eastAsia="Times New Roman" w:hAnsi="Arial" w:cs="Arial"/>
                <w:sz w:val="36"/>
                <w:szCs w:val="36"/>
              </w:rPr>
            </w:pPr>
            <w:r w:rsidRPr="00CB29CF">
              <w:rPr>
                <w:rFonts w:ascii="Arial Nova Light" w:hAnsi="Arial Nova Light"/>
                <w:color w:val="000000"/>
                <w:kern w:val="24"/>
                <w:sz w:val="16"/>
                <w:szCs w:val="16"/>
              </w:rPr>
              <w:t>Supp_Motor_Area_R</w:t>
            </w:r>
          </w:p>
        </w:tc>
        <w:tc>
          <w:tcPr>
            <w:tcW w:w="560" w:type="dxa"/>
            <w:tcBorders>
              <w:top w:val="nil"/>
              <w:left w:val="nil"/>
              <w:bottom w:val="nil"/>
              <w:right w:val="nil"/>
            </w:tcBorders>
            <w:tcMar>
              <w:top w:w="15" w:type="dxa"/>
              <w:left w:w="15" w:type="dxa"/>
              <w:bottom w:w="0" w:type="dxa"/>
              <w:right w:w="15" w:type="dxa"/>
            </w:tcMar>
            <w:vAlign w:val="center"/>
            <w:hideMark/>
          </w:tcPr>
          <w:p w14:paraId="074B0EC1" w14:textId="77777777" w:rsidR="00CB29CF" w:rsidRPr="00CB29CF" w:rsidRDefault="00CB29CF" w:rsidP="00CB29CF">
            <w:pPr>
              <w:spacing w:line="240" w:lineRule="auto"/>
              <w:jc w:val="center"/>
              <w:rPr>
                <w:rFonts w:ascii="Arial" w:eastAsia="Times New Roman" w:hAnsi="Arial" w:cs="Arial"/>
                <w:sz w:val="36"/>
                <w:szCs w:val="36"/>
              </w:rPr>
            </w:pPr>
            <w:r w:rsidRPr="00CB29CF">
              <w:rPr>
                <w:rFonts w:ascii="Arial Nova Light" w:hAnsi="Arial Nova Light"/>
                <w:color w:val="000000"/>
                <w:kern w:val="24"/>
                <w:sz w:val="16"/>
                <w:szCs w:val="16"/>
              </w:rPr>
              <w:t>1</w:t>
            </w:r>
          </w:p>
        </w:tc>
        <w:tc>
          <w:tcPr>
            <w:tcW w:w="560" w:type="dxa"/>
            <w:tcBorders>
              <w:top w:val="nil"/>
              <w:left w:val="nil"/>
              <w:bottom w:val="nil"/>
              <w:right w:val="nil"/>
            </w:tcBorders>
            <w:tcMar>
              <w:top w:w="15" w:type="dxa"/>
              <w:left w:w="15" w:type="dxa"/>
              <w:bottom w:w="0" w:type="dxa"/>
              <w:right w:w="15" w:type="dxa"/>
            </w:tcMar>
            <w:vAlign w:val="center"/>
            <w:hideMark/>
          </w:tcPr>
          <w:p w14:paraId="6581C1E0" w14:textId="77777777" w:rsidR="00CB29CF" w:rsidRPr="00CB29CF" w:rsidRDefault="00CB29CF" w:rsidP="00CB29CF">
            <w:pPr>
              <w:spacing w:line="240" w:lineRule="auto"/>
              <w:jc w:val="center"/>
              <w:rPr>
                <w:rFonts w:ascii="Arial" w:eastAsia="Times New Roman" w:hAnsi="Arial" w:cs="Arial"/>
                <w:sz w:val="36"/>
                <w:szCs w:val="36"/>
              </w:rPr>
            </w:pPr>
            <w:r w:rsidRPr="00CB29CF">
              <w:rPr>
                <w:rFonts w:ascii="Arial Nova Light" w:hAnsi="Arial Nova Light"/>
                <w:color w:val="000000"/>
                <w:kern w:val="24"/>
                <w:sz w:val="16"/>
                <w:szCs w:val="16"/>
              </w:rPr>
              <w:t>-3</w:t>
            </w:r>
          </w:p>
        </w:tc>
        <w:tc>
          <w:tcPr>
            <w:tcW w:w="560" w:type="dxa"/>
            <w:tcBorders>
              <w:top w:val="nil"/>
              <w:left w:val="nil"/>
              <w:bottom w:val="nil"/>
              <w:right w:val="nil"/>
            </w:tcBorders>
            <w:tcMar>
              <w:top w:w="15" w:type="dxa"/>
              <w:left w:w="15" w:type="dxa"/>
              <w:bottom w:w="0" w:type="dxa"/>
              <w:right w:w="15" w:type="dxa"/>
            </w:tcMar>
            <w:vAlign w:val="center"/>
            <w:hideMark/>
          </w:tcPr>
          <w:p w14:paraId="3DF79E51" w14:textId="77777777" w:rsidR="00CB29CF" w:rsidRPr="00CB29CF" w:rsidRDefault="00CB29CF" w:rsidP="00CB29CF">
            <w:pPr>
              <w:spacing w:line="240" w:lineRule="auto"/>
              <w:jc w:val="center"/>
              <w:rPr>
                <w:rFonts w:ascii="Arial" w:eastAsia="Times New Roman" w:hAnsi="Arial" w:cs="Arial"/>
                <w:sz w:val="36"/>
                <w:szCs w:val="36"/>
              </w:rPr>
            </w:pPr>
            <w:r w:rsidRPr="00CB29CF">
              <w:rPr>
                <w:rFonts w:ascii="Arial Nova Light" w:hAnsi="Arial Nova Light"/>
                <w:color w:val="000000"/>
                <w:kern w:val="24"/>
                <w:sz w:val="16"/>
                <w:szCs w:val="16"/>
              </w:rPr>
              <w:t>54</w:t>
            </w:r>
          </w:p>
        </w:tc>
        <w:tc>
          <w:tcPr>
            <w:tcW w:w="1080" w:type="dxa"/>
            <w:tcBorders>
              <w:top w:val="nil"/>
              <w:left w:val="nil"/>
              <w:bottom w:val="nil"/>
              <w:right w:val="nil"/>
            </w:tcBorders>
            <w:tcMar>
              <w:top w:w="15" w:type="dxa"/>
              <w:left w:w="15" w:type="dxa"/>
              <w:bottom w:w="0" w:type="dxa"/>
              <w:right w:w="113" w:type="dxa"/>
            </w:tcMar>
            <w:vAlign w:val="center"/>
            <w:hideMark/>
          </w:tcPr>
          <w:p w14:paraId="5F817180" w14:textId="77777777" w:rsidR="00CB29CF" w:rsidRPr="00CB29CF" w:rsidRDefault="00CB29CF" w:rsidP="00CB29CF">
            <w:pPr>
              <w:spacing w:line="240" w:lineRule="auto"/>
              <w:jc w:val="right"/>
              <w:rPr>
                <w:rFonts w:ascii="Arial" w:eastAsia="Times New Roman" w:hAnsi="Arial" w:cs="Arial"/>
                <w:sz w:val="36"/>
                <w:szCs w:val="36"/>
              </w:rPr>
            </w:pPr>
            <w:r w:rsidRPr="00CB29CF">
              <w:rPr>
                <w:rFonts w:ascii="Arial Nova Light" w:hAnsi="Arial Nova Light"/>
                <w:color w:val="000000"/>
                <w:kern w:val="24"/>
                <w:sz w:val="16"/>
                <w:szCs w:val="16"/>
              </w:rPr>
              <w:t>16224</w:t>
            </w:r>
          </w:p>
        </w:tc>
      </w:tr>
      <w:tr w:rsidR="00CB29CF" w:rsidRPr="00CB29CF" w14:paraId="58D1A55F" w14:textId="77777777" w:rsidTr="00CB29CF">
        <w:trPr>
          <w:trHeight w:val="397"/>
          <w:jc w:val="center"/>
        </w:trPr>
        <w:tc>
          <w:tcPr>
            <w:tcW w:w="1820" w:type="dxa"/>
            <w:tcBorders>
              <w:top w:val="nil"/>
              <w:left w:val="nil"/>
              <w:bottom w:val="nil"/>
              <w:right w:val="nil"/>
            </w:tcBorders>
            <w:tcMar>
              <w:top w:w="15" w:type="dxa"/>
              <w:left w:w="15" w:type="dxa"/>
              <w:bottom w:w="0" w:type="dxa"/>
              <w:right w:w="15" w:type="dxa"/>
            </w:tcMar>
            <w:vAlign w:val="center"/>
            <w:hideMark/>
          </w:tcPr>
          <w:p w14:paraId="14B3487E" w14:textId="77777777" w:rsidR="00CB29CF" w:rsidRPr="00CB29CF" w:rsidRDefault="00CB29CF" w:rsidP="00CB29CF">
            <w:pPr>
              <w:spacing w:line="240" w:lineRule="auto"/>
              <w:rPr>
                <w:rFonts w:ascii="Arial" w:eastAsia="Times New Roman" w:hAnsi="Arial" w:cs="Arial"/>
                <w:sz w:val="36"/>
                <w:szCs w:val="36"/>
              </w:rPr>
            </w:pPr>
            <w:r w:rsidRPr="00CB29CF">
              <w:rPr>
                <w:rFonts w:ascii="Arial Nova Light" w:hAnsi="Arial Nova Light"/>
                <w:color w:val="000000"/>
                <w:kern w:val="24"/>
                <w:sz w:val="16"/>
                <w:szCs w:val="16"/>
              </w:rPr>
              <w:t>Insula_R</w:t>
            </w:r>
          </w:p>
        </w:tc>
        <w:tc>
          <w:tcPr>
            <w:tcW w:w="560" w:type="dxa"/>
            <w:tcBorders>
              <w:top w:val="nil"/>
              <w:left w:val="nil"/>
              <w:bottom w:val="nil"/>
              <w:right w:val="nil"/>
            </w:tcBorders>
            <w:tcMar>
              <w:top w:w="15" w:type="dxa"/>
              <w:left w:w="15" w:type="dxa"/>
              <w:bottom w:w="0" w:type="dxa"/>
              <w:right w:w="15" w:type="dxa"/>
            </w:tcMar>
            <w:vAlign w:val="center"/>
            <w:hideMark/>
          </w:tcPr>
          <w:p w14:paraId="3CF0D274" w14:textId="77777777" w:rsidR="00CB29CF" w:rsidRPr="00CB29CF" w:rsidRDefault="00CB29CF" w:rsidP="00CB29CF">
            <w:pPr>
              <w:spacing w:line="240" w:lineRule="auto"/>
              <w:jc w:val="center"/>
              <w:rPr>
                <w:rFonts w:ascii="Arial" w:eastAsia="Times New Roman" w:hAnsi="Arial" w:cs="Arial"/>
                <w:sz w:val="36"/>
                <w:szCs w:val="36"/>
              </w:rPr>
            </w:pPr>
            <w:r w:rsidRPr="00CB29CF">
              <w:rPr>
                <w:rFonts w:ascii="Arial Nova Light" w:hAnsi="Arial Nova Light"/>
                <w:color w:val="000000"/>
                <w:kern w:val="24"/>
                <w:sz w:val="16"/>
                <w:szCs w:val="16"/>
              </w:rPr>
              <w:t>39</w:t>
            </w:r>
          </w:p>
        </w:tc>
        <w:tc>
          <w:tcPr>
            <w:tcW w:w="560" w:type="dxa"/>
            <w:tcBorders>
              <w:top w:val="nil"/>
              <w:left w:val="nil"/>
              <w:bottom w:val="nil"/>
              <w:right w:val="nil"/>
            </w:tcBorders>
            <w:tcMar>
              <w:top w:w="15" w:type="dxa"/>
              <w:left w:w="15" w:type="dxa"/>
              <w:bottom w:w="0" w:type="dxa"/>
              <w:right w:w="15" w:type="dxa"/>
            </w:tcMar>
            <w:vAlign w:val="center"/>
            <w:hideMark/>
          </w:tcPr>
          <w:p w14:paraId="7DC68D52" w14:textId="77777777" w:rsidR="00CB29CF" w:rsidRPr="00CB29CF" w:rsidRDefault="00CB29CF" w:rsidP="00CB29CF">
            <w:pPr>
              <w:spacing w:line="240" w:lineRule="auto"/>
              <w:jc w:val="center"/>
              <w:rPr>
                <w:rFonts w:ascii="Arial" w:eastAsia="Times New Roman" w:hAnsi="Arial" w:cs="Arial"/>
                <w:sz w:val="36"/>
                <w:szCs w:val="36"/>
              </w:rPr>
            </w:pPr>
            <w:r w:rsidRPr="00CB29CF">
              <w:rPr>
                <w:rFonts w:ascii="Arial Nova Light" w:hAnsi="Arial Nova Light"/>
                <w:color w:val="000000"/>
                <w:kern w:val="24"/>
                <w:sz w:val="16"/>
                <w:szCs w:val="16"/>
              </w:rPr>
              <w:t>-1</w:t>
            </w:r>
          </w:p>
        </w:tc>
        <w:tc>
          <w:tcPr>
            <w:tcW w:w="560" w:type="dxa"/>
            <w:tcBorders>
              <w:top w:val="nil"/>
              <w:left w:val="nil"/>
              <w:bottom w:val="nil"/>
              <w:right w:val="nil"/>
            </w:tcBorders>
            <w:tcMar>
              <w:top w:w="15" w:type="dxa"/>
              <w:left w:w="15" w:type="dxa"/>
              <w:bottom w:w="0" w:type="dxa"/>
              <w:right w:w="15" w:type="dxa"/>
            </w:tcMar>
            <w:vAlign w:val="center"/>
            <w:hideMark/>
          </w:tcPr>
          <w:p w14:paraId="4528732E" w14:textId="77777777" w:rsidR="00CB29CF" w:rsidRPr="00CB29CF" w:rsidRDefault="00CB29CF" w:rsidP="00CB29CF">
            <w:pPr>
              <w:spacing w:line="240" w:lineRule="auto"/>
              <w:jc w:val="center"/>
              <w:rPr>
                <w:rFonts w:ascii="Arial" w:eastAsia="Times New Roman" w:hAnsi="Arial" w:cs="Arial"/>
                <w:sz w:val="36"/>
                <w:szCs w:val="36"/>
              </w:rPr>
            </w:pPr>
            <w:r w:rsidRPr="00CB29CF">
              <w:rPr>
                <w:rFonts w:ascii="Arial Nova Light" w:hAnsi="Arial Nova Light"/>
                <w:color w:val="000000"/>
                <w:kern w:val="24"/>
                <w:sz w:val="16"/>
                <w:szCs w:val="16"/>
              </w:rPr>
              <w:t>-6</w:t>
            </w:r>
          </w:p>
        </w:tc>
        <w:tc>
          <w:tcPr>
            <w:tcW w:w="1080" w:type="dxa"/>
            <w:tcBorders>
              <w:top w:val="nil"/>
              <w:left w:val="nil"/>
              <w:bottom w:val="nil"/>
              <w:right w:val="nil"/>
            </w:tcBorders>
            <w:tcMar>
              <w:top w:w="15" w:type="dxa"/>
              <w:left w:w="15" w:type="dxa"/>
              <w:bottom w:w="0" w:type="dxa"/>
              <w:right w:w="113" w:type="dxa"/>
            </w:tcMar>
            <w:vAlign w:val="center"/>
            <w:hideMark/>
          </w:tcPr>
          <w:p w14:paraId="3BD7973C" w14:textId="77777777" w:rsidR="00CB29CF" w:rsidRPr="00CB29CF" w:rsidRDefault="00CB29CF" w:rsidP="00CB29CF">
            <w:pPr>
              <w:spacing w:line="240" w:lineRule="auto"/>
              <w:jc w:val="right"/>
              <w:rPr>
                <w:rFonts w:ascii="Arial" w:eastAsia="Times New Roman" w:hAnsi="Arial" w:cs="Arial"/>
                <w:sz w:val="36"/>
                <w:szCs w:val="36"/>
              </w:rPr>
            </w:pPr>
            <w:r w:rsidRPr="00CB29CF">
              <w:rPr>
                <w:rFonts w:ascii="Arial Nova Light" w:hAnsi="Arial Nova Light"/>
                <w:color w:val="000000"/>
                <w:kern w:val="24"/>
                <w:sz w:val="16"/>
                <w:szCs w:val="16"/>
              </w:rPr>
              <w:t>80</w:t>
            </w:r>
          </w:p>
        </w:tc>
      </w:tr>
      <w:tr w:rsidR="00CB29CF" w:rsidRPr="00CB29CF" w14:paraId="52CDCE91" w14:textId="77777777" w:rsidTr="00CB29CF">
        <w:trPr>
          <w:trHeight w:val="397"/>
          <w:jc w:val="center"/>
        </w:trPr>
        <w:tc>
          <w:tcPr>
            <w:tcW w:w="1820" w:type="dxa"/>
            <w:tcBorders>
              <w:top w:val="nil"/>
              <w:left w:val="nil"/>
              <w:bottom w:val="nil"/>
              <w:right w:val="nil"/>
            </w:tcBorders>
            <w:tcMar>
              <w:top w:w="15" w:type="dxa"/>
              <w:left w:w="15" w:type="dxa"/>
              <w:bottom w:w="0" w:type="dxa"/>
              <w:right w:w="15" w:type="dxa"/>
            </w:tcMar>
            <w:vAlign w:val="center"/>
            <w:hideMark/>
          </w:tcPr>
          <w:p w14:paraId="7DC21FC6" w14:textId="77777777" w:rsidR="00CB29CF" w:rsidRPr="00CB29CF" w:rsidRDefault="00CB29CF" w:rsidP="00CB29CF">
            <w:pPr>
              <w:spacing w:line="240" w:lineRule="auto"/>
              <w:rPr>
                <w:rFonts w:ascii="Arial" w:eastAsia="Times New Roman" w:hAnsi="Arial" w:cs="Arial"/>
                <w:sz w:val="36"/>
                <w:szCs w:val="36"/>
              </w:rPr>
            </w:pPr>
            <w:r w:rsidRPr="00CB29CF">
              <w:rPr>
                <w:rFonts w:ascii="Arial Nova Light" w:eastAsia="Times New Roman" w:hAnsi="Arial Nova Light" w:cs="Arial"/>
                <w:color w:val="000000"/>
                <w:kern w:val="24"/>
                <w:sz w:val="16"/>
                <w:szCs w:val="16"/>
              </w:rPr>
              <w:t>Frontal_Mid_L</w:t>
            </w:r>
          </w:p>
        </w:tc>
        <w:tc>
          <w:tcPr>
            <w:tcW w:w="560" w:type="dxa"/>
            <w:tcBorders>
              <w:top w:val="nil"/>
              <w:left w:val="nil"/>
              <w:bottom w:val="nil"/>
              <w:right w:val="nil"/>
            </w:tcBorders>
            <w:tcMar>
              <w:top w:w="15" w:type="dxa"/>
              <w:left w:w="15" w:type="dxa"/>
              <w:bottom w:w="0" w:type="dxa"/>
              <w:right w:w="15" w:type="dxa"/>
            </w:tcMar>
            <w:vAlign w:val="center"/>
            <w:hideMark/>
          </w:tcPr>
          <w:p w14:paraId="1B49EF36" w14:textId="77777777" w:rsidR="00CB29CF" w:rsidRPr="00CB29CF" w:rsidRDefault="00CB29CF" w:rsidP="00CB29CF">
            <w:pPr>
              <w:spacing w:line="240" w:lineRule="auto"/>
              <w:jc w:val="center"/>
              <w:rPr>
                <w:rFonts w:ascii="Arial" w:eastAsia="Times New Roman" w:hAnsi="Arial" w:cs="Arial"/>
                <w:sz w:val="36"/>
                <w:szCs w:val="36"/>
              </w:rPr>
            </w:pPr>
            <w:r w:rsidRPr="00CB29CF">
              <w:rPr>
                <w:rFonts w:ascii="Arial Nova Light" w:hAnsi="Arial Nova Light"/>
                <w:color w:val="000000"/>
                <w:kern w:val="24"/>
                <w:sz w:val="16"/>
                <w:szCs w:val="16"/>
              </w:rPr>
              <w:t>-35</w:t>
            </w:r>
          </w:p>
        </w:tc>
        <w:tc>
          <w:tcPr>
            <w:tcW w:w="560" w:type="dxa"/>
            <w:tcBorders>
              <w:top w:val="nil"/>
              <w:left w:val="nil"/>
              <w:bottom w:val="nil"/>
              <w:right w:val="nil"/>
            </w:tcBorders>
            <w:tcMar>
              <w:top w:w="15" w:type="dxa"/>
              <w:left w:w="15" w:type="dxa"/>
              <w:bottom w:w="0" w:type="dxa"/>
              <w:right w:w="15" w:type="dxa"/>
            </w:tcMar>
            <w:vAlign w:val="center"/>
            <w:hideMark/>
          </w:tcPr>
          <w:p w14:paraId="7E6A9CE4" w14:textId="77777777" w:rsidR="00CB29CF" w:rsidRPr="00CB29CF" w:rsidRDefault="00CB29CF" w:rsidP="00CB29CF">
            <w:pPr>
              <w:spacing w:line="240" w:lineRule="auto"/>
              <w:jc w:val="center"/>
              <w:rPr>
                <w:rFonts w:ascii="Arial" w:eastAsia="Times New Roman" w:hAnsi="Arial" w:cs="Arial"/>
                <w:sz w:val="36"/>
                <w:szCs w:val="36"/>
              </w:rPr>
            </w:pPr>
            <w:r w:rsidRPr="00CB29CF">
              <w:rPr>
                <w:rFonts w:ascii="Arial Nova Light" w:hAnsi="Arial Nova Light"/>
                <w:color w:val="000000"/>
                <w:kern w:val="24"/>
                <w:sz w:val="16"/>
                <w:szCs w:val="16"/>
              </w:rPr>
              <w:t>43</w:t>
            </w:r>
          </w:p>
        </w:tc>
        <w:tc>
          <w:tcPr>
            <w:tcW w:w="560" w:type="dxa"/>
            <w:tcBorders>
              <w:top w:val="nil"/>
              <w:left w:val="nil"/>
              <w:bottom w:val="nil"/>
              <w:right w:val="nil"/>
            </w:tcBorders>
            <w:tcMar>
              <w:top w:w="15" w:type="dxa"/>
              <w:left w:w="15" w:type="dxa"/>
              <w:bottom w:w="0" w:type="dxa"/>
              <w:right w:w="15" w:type="dxa"/>
            </w:tcMar>
            <w:vAlign w:val="center"/>
            <w:hideMark/>
          </w:tcPr>
          <w:p w14:paraId="5B11D275" w14:textId="77777777" w:rsidR="00CB29CF" w:rsidRPr="00CB29CF" w:rsidRDefault="00CB29CF" w:rsidP="00CB29CF">
            <w:pPr>
              <w:spacing w:line="240" w:lineRule="auto"/>
              <w:jc w:val="center"/>
              <w:rPr>
                <w:rFonts w:ascii="Arial" w:eastAsia="Times New Roman" w:hAnsi="Arial" w:cs="Arial"/>
                <w:sz w:val="36"/>
                <w:szCs w:val="36"/>
              </w:rPr>
            </w:pPr>
            <w:r w:rsidRPr="00CB29CF">
              <w:rPr>
                <w:rFonts w:ascii="Arial Nova Light" w:hAnsi="Arial Nova Light"/>
                <w:color w:val="000000"/>
                <w:kern w:val="24"/>
                <w:sz w:val="16"/>
                <w:szCs w:val="16"/>
              </w:rPr>
              <w:t>28</w:t>
            </w:r>
          </w:p>
        </w:tc>
        <w:tc>
          <w:tcPr>
            <w:tcW w:w="1080" w:type="dxa"/>
            <w:tcBorders>
              <w:top w:val="nil"/>
              <w:left w:val="nil"/>
              <w:bottom w:val="nil"/>
              <w:right w:val="nil"/>
            </w:tcBorders>
            <w:tcMar>
              <w:top w:w="15" w:type="dxa"/>
              <w:left w:w="15" w:type="dxa"/>
              <w:bottom w:w="0" w:type="dxa"/>
              <w:right w:w="113" w:type="dxa"/>
            </w:tcMar>
            <w:vAlign w:val="center"/>
            <w:hideMark/>
          </w:tcPr>
          <w:p w14:paraId="55C3C79E" w14:textId="77777777" w:rsidR="00CB29CF" w:rsidRPr="00CB29CF" w:rsidRDefault="00CB29CF" w:rsidP="00CB29CF">
            <w:pPr>
              <w:spacing w:line="240" w:lineRule="auto"/>
              <w:jc w:val="right"/>
              <w:rPr>
                <w:rFonts w:ascii="Arial" w:eastAsia="Times New Roman" w:hAnsi="Arial" w:cs="Arial"/>
                <w:sz w:val="36"/>
                <w:szCs w:val="36"/>
              </w:rPr>
            </w:pPr>
            <w:r w:rsidRPr="00CB29CF">
              <w:rPr>
                <w:rFonts w:ascii="Arial Nova Light" w:hAnsi="Arial Nova Light"/>
                <w:color w:val="000000"/>
                <w:kern w:val="24"/>
                <w:sz w:val="16"/>
                <w:szCs w:val="16"/>
              </w:rPr>
              <w:t>240</w:t>
            </w:r>
          </w:p>
        </w:tc>
      </w:tr>
    </w:tbl>
    <w:p w14:paraId="3C7A662B" w14:textId="055395AE" w:rsidR="00CB29CF" w:rsidRPr="00CB29CF" w:rsidRDefault="00CB29CF" w:rsidP="00CB29CF">
      <w:pPr>
        <w:suppressAutoHyphens/>
        <w:autoSpaceDN w:val="0"/>
        <w:spacing w:before="240" w:after="200" w:line="276" w:lineRule="auto"/>
        <w:jc w:val="both"/>
        <w:textAlignment w:val="baseline"/>
        <w:rPr>
          <w:rFonts w:ascii="Arial Nova Light" w:eastAsiaTheme="minorHAnsi" w:hAnsi="Arial Nova Light" w:cs="Arial"/>
          <w:sz w:val="20"/>
          <w:szCs w:val="20"/>
        </w:rPr>
      </w:pPr>
      <w:bookmarkStart w:id="44" w:name="_Ref64071341"/>
      <w:r w:rsidRPr="00CB29CF">
        <w:rPr>
          <w:rFonts w:ascii="Arial Nova" w:hAnsi="Arial Nova"/>
          <w:b/>
          <w:bCs/>
          <w:sz w:val="20"/>
          <w:szCs w:val="20"/>
          <w:highlight w:val="green"/>
        </w:rPr>
        <w:t xml:space="preserve">Table </w:t>
      </w:r>
      <w:bookmarkEnd w:id="44"/>
      <w:r w:rsidR="001B503A">
        <w:rPr>
          <w:rFonts w:ascii="Arial Nova" w:hAnsi="Arial Nova"/>
          <w:b/>
          <w:bCs/>
          <w:sz w:val="20"/>
          <w:szCs w:val="20"/>
          <w:highlight w:val="green"/>
        </w:rPr>
        <w:t>2</w:t>
      </w:r>
      <w:r w:rsidRPr="00CB29CF">
        <w:rPr>
          <w:rFonts w:ascii="Arial Nova" w:eastAsiaTheme="minorHAnsi" w:hAnsi="Arial Nova" w:cs="Arial"/>
          <w:b/>
          <w:bCs/>
          <w:sz w:val="20"/>
          <w:szCs w:val="20"/>
          <w:highlight w:val="green"/>
        </w:rPr>
        <w:t>.</w:t>
      </w:r>
      <w:r w:rsidRPr="00CB29CF">
        <w:rPr>
          <w:rFonts w:ascii="Arial Nova Light" w:eastAsiaTheme="minorHAnsi" w:hAnsi="Arial Nova Light" w:cs="Arial"/>
          <w:sz w:val="20"/>
          <w:szCs w:val="20"/>
          <w:highlight w:val="green"/>
        </w:rPr>
        <w:t xml:space="preserve"> </w:t>
      </w:r>
      <w:r w:rsidRPr="00CB29CF">
        <w:rPr>
          <w:rFonts w:ascii="Arial Nova Light" w:eastAsiaTheme="minorHAnsi" w:hAnsi="Arial Nova Light" w:cs="Arial"/>
          <w:bCs/>
          <w:sz w:val="20"/>
          <w:szCs w:val="20"/>
          <w:highlight w:val="green"/>
        </w:rPr>
        <w:t xml:space="preserve">Brain regions contributing to </w:t>
      </w:r>
      <w:r w:rsidRPr="00CB29CF">
        <w:rPr>
          <w:rFonts w:ascii="Arial Nova Light" w:eastAsiaTheme="minorHAnsi" w:hAnsi="Arial Nova Light" w:cs="Arial"/>
          <w:sz w:val="20"/>
          <w:szCs w:val="20"/>
          <w:highlight w:val="green"/>
        </w:rPr>
        <w:t>SN-SMN</w:t>
      </w:r>
      <w:r w:rsidRPr="00CB29CF">
        <w:rPr>
          <w:rFonts w:ascii="Arial Nova Light" w:eastAsiaTheme="minorHAnsi" w:hAnsi="Arial Nova Light" w:cs="Arial"/>
          <w:position w:val="-6"/>
          <w:sz w:val="20"/>
          <w:szCs w:val="20"/>
          <w:highlight w:val="green"/>
          <w:vertAlign w:val="subscript"/>
        </w:rPr>
        <w:t>CAP</w:t>
      </w:r>
      <w:r w:rsidRPr="00CB29CF">
        <w:rPr>
          <w:rFonts w:ascii="Arial Nova Light" w:eastAsiaTheme="minorHAnsi" w:hAnsi="Arial Nova Light" w:cs="Arial"/>
          <w:sz w:val="20"/>
          <w:szCs w:val="20"/>
          <w:highlight w:val="green"/>
        </w:rPr>
        <w:t>. Peaks MNI coordinates  reported at z&gt; 1.7 (</w:t>
      </w:r>
      <w:r w:rsidRPr="00CB29CF">
        <w:rPr>
          <w:rFonts w:ascii="Arial Nova Light" w:eastAsiaTheme="minorHAnsi" w:hAnsi="Arial Nova Light" w:cs="Arial"/>
          <w:i/>
          <w:iCs/>
          <w:sz w:val="20"/>
          <w:szCs w:val="20"/>
          <w:highlight w:val="green"/>
        </w:rPr>
        <w:t>p&lt;</w:t>
      </w:r>
      <w:r w:rsidRPr="00CB29CF">
        <w:rPr>
          <w:rFonts w:ascii="Arial Nova Light" w:eastAsiaTheme="minorHAnsi" w:hAnsi="Arial Nova Light" w:cs="Arial"/>
          <w:sz w:val="20"/>
          <w:szCs w:val="20"/>
          <w:highlight w:val="green"/>
        </w:rPr>
        <w:t>,05) across all participants are shown for all regions</w:t>
      </w:r>
      <w:r w:rsidRPr="00CB29CF">
        <w:rPr>
          <w:rFonts w:ascii="Arial Nova Light" w:eastAsiaTheme="minorHAnsi" w:hAnsi="Arial Nova Light" w:cs="Arial"/>
          <w:sz w:val="20"/>
          <w:szCs w:val="20"/>
        </w:rPr>
        <w:t>.</w:t>
      </w:r>
      <w:bookmarkEnd w:id="43"/>
    </w:p>
    <w:p w14:paraId="13B4243B" w14:textId="4803A317" w:rsidR="001E41C4" w:rsidRDefault="00A90CFC" w:rsidP="003B59C9">
      <w:pPr>
        <w:spacing w:afterLines="120" w:after="288" w:line="480" w:lineRule="auto"/>
        <w:jc w:val="both"/>
        <w:rPr>
          <w:rFonts w:ascii="Arial Nova" w:eastAsiaTheme="minorHAnsi" w:hAnsi="Arial Nova" w:cstheme="minorBidi"/>
          <w:b/>
          <w:bCs/>
        </w:rPr>
      </w:pPr>
      <w:r w:rsidRPr="00227BB1">
        <w:rPr>
          <w:rFonts w:ascii="Arial Nova Light" w:eastAsiaTheme="minorHAnsi" w:hAnsi="Arial Nova Light" w:cstheme="minorBidi"/>
        </w:rPr>
        <w:t>The</w:t>
      </w:r>
      <w:r>
        <w:rPr>
          <w:rFonts w:ascii="Arial Nova Light" w:eastAsiaTheme="minorHAnsi" w:hAnsi="Arial Nova Light" w:cstheme="minorBidi"/>
        </w:rPr>
        <w:t xml:space="preserve"> third </w:t>
      </w:r>
      <w:r w:rsidR="00FA4FE0" w:rsidRPr="00FA2CB4">
        <w:rPr>
          <w:rFonts w:ascii="Arial Nova Light" w:eastAsiaTheme="minorHAnsi" w:hAnsi="Arial Nova Light" w:cstheme="minorBidi"/>
        </w:rPr>
        <w:t>CAP overlapped with the visual system</w:t>
      </w:r>
      <w:r w:rsidR="004E2966">
        <w:rPr>
          <w:rFonts w:ascii="Arial Nova Light" w:eastAsiaTheme="minorHAnsi" w:hAnsi="Arial Nova Light" w:cstheme="minorBidi"/>
        </w:rPr>
        <w:t xml:space="preserve"> (VIS</w:t>
      </w:r>
      <w:r w:rsidR="00AE07FA">
        <w:rPr>
          <w:rFonts w:ascii="Arial Nova Light" w:eastAsiaTheme="minorHAnsi" w:hAnsi="Arial Nova Light" w:cstheme="minorBidi"/>
        </w:rPr>
        <w:t>)</w:t>
      </w:r>
      <w:r w:rsidR="004E2966">
        <w:rPr>
          <w:rFonts w:ascii="Arial Nova Light" w:eastAsiaTheme="minorHAnsi" w:hAnsi="Arial Nova Light" w:cstheme="minorBidi"/>
        </w:rPr>
        <w:fldChar w:fldCharType="begin" w:fldLock="1"/>
      </w:r>
      <w:r w:rsidR="00AF3FD0">
        <w:rPr>
          <w:rFonts w:ascii="Arial Nova Light" w:eastAsiaTheme="minorHAnsi" w:hAnsi="Arial Nova Light" w:cstheme="minorBidi"/>
        </w:rPr>
        <w:instrText xml:space="preserve"> ADDIN ZOTERO_ITEM CSL_CITATION {"citationID":"7AnmDdJV","properties":{"formattedCitation":"\\super 90\\nosupersub{}","plainCitation":"90","noteIndex":0},"citationItems":[{"id":7924,"uris":["http://www.mendeley.com/documents/?uuid=ce798092-c893-4bad-bf9e-5d88d99c3abe","http://zotero.org/groups/5758162/items/5AWEUD3E"],"itemData":{"id":7924,"type":"article-journal","abstract":"Theorists have suggested that emotions are canonical responses to situations ancestrally linked to survival. If so, then emotions may be afforded by features of the sensory environment. However, few computational models describe how combinations of stimulus features evoke different emotions. Here, we develop a convolutional neural network that accurately decodes images into 11 distinct emotion categories. We validate the model using more than 25,000 images and movies and show that image content is sufficient to predict the category and valence of human emotion ratings. In two functional magnetic resonance imaging studies, we demonstrate that patterns of human visual cortex activity encode emotion category–related model output and can decode multiple categories of emotional experience. These results suggest that rich, category-specific visual features can be reliably mapped to distinct emotions, and they are coded in distributed representations within the human visual system.","container-title":"Science Advances","DOI":"10.1126/sciadv.aaw4358","ISSN":"23752548","issue":"7","note":"PMID: 31355334","title":"Emotion schemas are embedded in the human visual system","volume":"5","author":[{"family":"Kragel","given":"Philip A."},{"family":"Reddan","given":"Marianne C."},{"family":"LaBar","given":"Kevin S."},{"family":"Wager","given":"Tor D."}],"issued":{"date-parts":[["2019"]]}}}],"schema":"https://github.com/citation-style-language/schema/raw/master/csl-citation.json"} </w:instrText>
      </w:r>
      <w:r w:rsidR="004E2966">
        <w:rPr>
          <w:rFonts w:ascii="Arial Nova Light" w:eastAsiaTheme="minorHAnsi" w:hAnsi="Arial Nova Light" w:cstheme="minorBidi"/>
        </w:rPr>
        <w:fldChar w:fldCharType="separate"/>
      </w:r>
      <w:r w:rsidR="00AF3FD0" w:rsidRPr="00AF3FD0">
        <w:rPr>
          <w:rFonts w:ascii="Arial Nova Light" w:hAnsi="Arial Nova Light"/>
          <w:vertAlign w:val="superscript"/>
        </w:rPr>
        <w:t>90</w:t>
      </w:r>
      <w:r w:rsidR="004E2966">
        <w:rPr>
          <w:rFonts w:ascii="Arial Nova Light" w:eastAsiaTheme="minorHAnsi" w:hAnsi="Arial Nova Light" w:cstheme="minorBidi"/>
        </w:rPr>
        <w:fldChar w:fldCharType="end"/>
      </w:r>
      <w:r w:rsidR="00FA4FE0" w:rsidRPr="00FA2CB4">
        <w:rPr>
          <w:rFonts w:ascii="Arial Nova Light" w:eastAsiaTheme="minorHAnsi" w:hAnsi="Arial Nova Light" w:cstheme="minorBidi"/>
        </w:rPr>
        <w:t>, comprising occipital and posterior parietal areas (</w:t>
      </w:r>
      <w:r w:rsidR="00FA4FE0" w:rsidRPr="00FA2CB4">
        <w:rPr>
          <w:rFonts w:ascii="Arial Nova" w:eastAsiaTheme="minorHAnsi" w:hAnsi="Arial Nova" w:cstheme="minorBidi"/>
          <w:b/>
          <w:bCs/>
        </w:rPr>
        <w:t xml:space="preserve">Figure </w:t>
      </w:r>
      <w:r w:rsidR="00F1764A">
        <w:rPr>
          <w:rFonts w:ascii="Arial Nova" w:eastAsiaTheme="minorHAnsi" w:hAnsi="Arial Nova" w:cstheme="minorBidi"/>
          <w:b/>
          <w:bCs/>
        </w:rPr>
        <w:t>3</w:t>
      </w:r>
      <w:r w:rsidR="00FA4FE0" w:rsidRPr="00FA2CB4">
        <w:rPr>
          <w:rFonts w:ascii="Arial Nova" w:eastAsiaTheme="minorHAnsi" w:hAnsi="Arial Nova" w:cstheme="minorBidi"/>
          <w:b/>
          <w:bCs/>
        </w:rPr>
        <w:t>A</w:t>
      </w:r>
      <w:r>
        <w:rPr>
          <w:rFonts w:ascii="Arial Nova" w:eastAsiaTheme="minorHAnsi" w:hAnsi="Arial Nova" w:cstheme="minorBidi"/>
        </w:rPr>
        <w:t xml:space="preserve">; </w:t>
      </w:r>
      <w:r w:rsidRPr="00A90CFC">
        <w:rPr>
          <w:rFonts w:ascii="Arial Nova Light" w:eastAsiaTheme="minorHAnsi" w:hAnsi="Arial Nova Light" w:cstheme="minorBidi"/>
        </w:rPr>
        <w:t>s</w:t>
      </w:r>
      <w:r w:rsidR="00FA4FE0" w:rsidRPr="00FA2CB4">
        <w:rPr>
          <w:rFonts w:ascii="Arial Nova Light" w:eastAsiaTheme="minorHAnsi" w:hAnsi="Arial Nova Light" w:cstheme="minorBidi"/>
        </w:rPr>
        <w:t xml:space="preserve">ee peak coordinates in </w:t>
      </w:r>
      <w:r w:rsidR="00FA4FE0" w:rsidRPr="00FA2CB4">
        <w:rPr>
          <w:rFonts w:ascii="Arial Nova" w:hAnsi="Arial Nova"/>
          <w:b/>
          <w:bCs/>
        </w:rPr>
        <w:t xml:space="preserve">Table </w:t>
      </w:r>
      <w:r w:rsidR="00D521F4">
        <w:rPr>
          <w:rFonts w:ascii="Arial Nova" w:hAnsi="Arial Nova"/>
          <w:b/>
          <w:bCs/>
        </w:rPr>
        <w:t>3</w:t>
      </w:r>
      <w:r w:rsidR="00FA4FE0" w:rsidRPr="00FA2CB4">
        <w:rPr>
          <w:rFonts w:ascii="Arial Nova Light" w:eastAsiaTheme="minorHAnsi" w:hAnsi="Arial Nova Light" w:cstheme="minorBidi"/>
        </w:rPr>
        <w:t>)</w:t>
      </w:r>
      <w:r w:rsidR="003B59C9">
        <w:rPr>
          <w:rFonts w:ascii="Arial Nova Light" w:eastAsiaTheme="minorHAnsi" w:hAnsi="Arial Nova Light" w:cstheme="minorBidi"/>
        </w:rPr>
        <w:t>, and its</w:t>
      </w:r>
      <w:r w:rsidR="008520BC">
        <w:rPr>
          <w:rFonts w:ascii="Arial Nova Light" w:eastAsiaTheme="minorHAnsi" w:hAnsi="Arial Nova Light" w:cstheme="minorBidi"/>
        </w:rPr>
        <w:t xml:space="preserve"> </w:t>
      </w:r>
      <w:r w:rsidR="003B59C9">
        <w:rPr>
          <w:rFonts w:ascii="Arial Nova Light" w:eastAsiaTheme="minorHAnsi" w:hAnsi="Arial Nova Light" w:cstheme="minorBidi"/>
        </w:rPr>
        <w:t>o</w:t>
      </w:r>
      <w:r w:rsidR="008520BC">
        <w:rPr>
          <w:rFonts w:ascii="Arial Nova Light" w:eastAsiaTheme="minorHAnsi" w:hAnsi="Arial Nova Light" w:cstheme="minorBidi"/>
        </w:rPr>
        <w:t xml:space="preserve">ccurrences </w:t>
      </w:r>
      <w:r w:rsidR="003B59C9">
        <w:rPr>
          <w:rFonts w:ascii="Arial Nova Light" w:eastAsiaTheme="minorHAnsi" w:hAnsi="Arial Nova Light" w:cstheme="minorBidi"/>
        </w:rPr>
        <w:t>were predominantly</w:t>
      </w:r>
      <w:r w:rsidR="00FA4FE0" w:rsidRPr="00FA2CB4">
        <w:rPr>
          <w:rFonts w:ascii="Arial Nova Light" w:eastAsiaTheme="minorHAnsi" w:hAnsi="Arial Nova Light" w:cstheme="minorBidi"/>
        </w:rPr>
        <w:t xml:space="preserve"> driven by the “</w:t>
      </w:r>
      <w:r w:rsidR="003B59C9">
        <w:rPr>
          <w:rFonts w:ascii="Arial Nova Light" w:eastAsiaTheme="minorHAnsi" w:hAnsi="Arial Nova Light" w:cstheme="minorBidi"/>
        </w:rPr>
        <w:t xml:space="preserve">negative </w:t>
      </w:r>
      <w:r w:rsidR="00FA4FE0" w:rsidRPr="00FA2CB4">
        <w:rPr>
          <w:rFonts w:ascii="Arial Nova Light" w:eastAsiaTheme="minorHAnsi" w:hAnsi="Arial Nova Light" w:cstheme="minorBidi"/>
        </w:rPr>
        <w:t>MOVIE2” condition</w:t>
      </w:r>
      <w:r w:rsidR="00BC5B9D">
        <w:rPr>
          <w:rFonts w:ascii="Arial Nova Light" w:eastAsiaTheme="minorHAnsi" w:hAnsi="Arial Nova Light" w:cstheme="minorBidi"/>
        </w:rPr>
        <w:t xml:space="preserve">. </w:t>
      </w:r>
      <w:r w:rsidR="003B59C9">
        <w:rPr>
          <w:rFonts w:ascii="Arial Nova Light" w:eastAsiaTheme="minorHAnsi" w:hAnsi="Arial Nova Light" w:cstheme="minorBidi"/>
        </w:rPr>
        <w:t>However</w:t>
      </w:r>
      <w:r w:rsidR="00BC5B9D">
        <w:rPr>
          <w:rFonts w:ascii="Arial Nova Light" w:eastAsiaTheme="minorHAnsi" w:hAnsi="Arial Nova Light" w:cstheme="minorBidi"/>
        </w:rPr>
        <w:t>, VIS</w:t>
      </w:r>
      <w:r w:rsidR="00BC5B9D" w:rsidRPr="003F1BD4">
        <w:rPr>
          <w:rFonts w:ascii="Arial Nova Light" w:eastAsiaTheme="minorHAnsi" w:hAnsi="Arial Nova Light" w:cstheme="minorBidi"/>
          <w:position w:val="-6"/>
          <w:vertAlign w:val="subscript"/>
        </w:rPr>
        <w:t>CAP</w:t>
      </w:r>
      <w:r w:rsidR="00BC5B9D" w:rsidRPr="00FA2CB4">
        <w:rPr>
          <w:rFonts w:ascii="Arial Nova Light" w:eastAsiaTheme="minorHAnsi" w:hAnsi="Arial Nova Light" w:cstheme="minorBidi"/>
        </w:rPr>
        <w:t xml:space="preserve"> </w:t>
      </w:r>
      <w:r w:rsidR="00BC5B9D">
        <w:rPr>
          <w:rFonts w:ascii="Arial Nova Light" w:eastAsiaTheme="minorHAnsi" w:hAnsi="Arial Nova Light" w:cstheme="minorBidi"/>
        </w:rPr>
        <w:t>w</w:t>
      </w:r>
      <w:r>
        <w:rPr>
          <w:rFonts w:ascii="Arial Nova Light" w:eastAsiaTheme="minorHAnsi" w:hAnsi="Arial Nova Light" w:cstheme="minorBidi"/>
        </w:rPr>
        <w:t xml:space="preserve">as </w:t>
      </w:r>
      <w:r w:rsidR="003B59C9">
        <w:rPr>
          <w:rFonts w:ascii="Arial Nova Light" w:eastAsiaTheme="minorHAnsi" w:hAnsi="Arial Nova Light" w:cstheme="minorBidi"/>
        </w:rPr>
        <w:t xml:space="preserve">also generally </w:t>
      </w:r>
      <w:r>
        <w:rPr>
          <w:rFonts w:ascii="Arial Nova Light" w:eastAsiaTheme="minorHAnsi" w:hAnsi="Arial Nova Light" w:cstheme="minorBidi"/>
        </w:rPr>
        <w:t xml:space="preserve">more </w:t>
      </w:r>
      <w:r w:rsidR="003B59C9">
        <w:rPr>
          <w:rFonts w:ascii="Arial Nova Light" w:eastAsiaTheme="minorHAnsi" w:hAnsi="Arial Nova Light" w:cstheme="minorBidi"/>
        </w:rPr>
        <w:t xml:space="preserve">present </w:t>
      </w:r>
      <w:r w:rsidR="00BC5B9D">
        <w:rPr>
          <w:rFonts w:ascii="Arial Nova Light" w:eastAsiaTheme="minorHAnsi" w:hAnsi="Arial Nova Light" w:cstheme="minorBidi"/>
        </w:rPr>
        <w:t>in the</w:t>
      </w:r>
      <w:r w:rsidR="00FA4FE0" w:rsidRPr="00FA2CB4">
        <w:rPr>
          <w:rFonts w:ascii="Arial Nova Light" w:eastAsiaTheme="minorHAnsi" w:hAnsi="Arial Nova Light" w:cstheme="minorBidi"/>
        </w:rPr>
        <w:t xml:space="preserve"> </w:t>
      </w:r>
      <w:r w:rsidR="008B3342" w:rsidRPr="00FA2CB4">
        <w:rPr>
          <w:rFonts w:ascii="Arial Nova Light" w:eastAsiaTheme="minorHAnsi" w:hAnsi="Arial Nova Light" w:cstheme="minorBidi"/>
        </w:rPr>
        <w:t>negative</w:t>
      </w:r>
      <w:r w:rsidR="00FA4FE0" w:rsidRPr="00FA2CB4">
        <w:rPr>
          <w:rFonts w:ascii="Arial Nova Light" w:eastAsiaTheme="minorHAnsi" w:hAnsi="Arial Nova Light" w:cstheme="minorBidi"/>
        </w:rPr>
        <w:t xml:space="preserve"> context </w:t>
      </w:r>
      <w:r w:rsidR="008B3342" w:rsidRPr="00FA2CB4">
        <w:rPr>
          <w:rFonts w:ascii="Arial Nova Light" w:eastAsiaTheme="minorHAnsi" w:hAnsi="Arial Nova Light" w:cstheme="minorBidi"/>
        </w:rPr>
        <w:t>(</w:t>
      </w:r>
      <w:r w:rsidR="008B3342" w:rsidRPr="00FA2CB4">
        <w:rPr>
          <w:rFonts w:ascii="Arial Nova" w:eastAsiaTheme="minorHAnsi" w:hAnsi="Arial Nova" w:cstheme="minorBidi"/>
          <w:b/>
          <w:bCs/>
        </w:rPr>
        <w:t xml:space="preserve">Figure </w:t>
      </w:r>
      <w:r w:rsidR="00F1764A">
        <w:rPr>
          <w:rFonts w:ascii="Arial Nova" w:eastAsiaTheme="minorHAnsi" w:hAnsi="Arial Nova" w:cstheme="minorBidi"/>
          <w:b/>
          <w:bCs/>
        </w:rPr>
        <w:t>3</w:t>
      </w:r>
      <w:r w:rsidR="008B3342" w:rsidRPr="00FA2CB4">
        <w:rPr>
          <w:rFonts w:ascii="Arial Nova" w:eastAsiaTheme="minorHAnsi" w:hAnsi="Arial Nova" w:cstheme="minorBidi"/>
          <w:b/>
          <w:bCs/>
        </w:rPr>
        <w:t>B</w:t>
      </w:r>
      <w:r>
        <w:rPr>
          <w:rFonts w:ascii="Arial Nova Light" w:eastAsiaTheme="minorHAnsi" w:hAnsi="Arial Nova Light" w:cstheme="minorBidi"/>
        </w:rPr>
        <w:t>,</w:t>
      </w:r>
      <w:r w:rsidR="008B3342" w:rsidRPr="00FA2CB4">
        <w:rPr>
          <w:rFonts w:ascii="Arial Nova Light" w:eastAsiaTheme="minorHAnsi" w:hAnsi="Arial Nova Light" w:cstheme="minorBidi"/>
        </w:rPr>
        <w:t xml:space="preserve"> </w:t>
      </w:r>
      <w:r w:rsidR="008B3342" w:rsidRPr="00FA2CB4">
        <w:rPr>
          <w:rFonts w:ascii="Arial Nova" w:eastAsiaTheme="minorHAnsi" w:hAnsi="Arial Nova" w:cstheme="minorBidi"/>
          <w:b/>
          <w:bCs/>
        </w:rPr>
        <w:t>Table</w:t>
      </w:r>
      <w:r w:rsidR="00BC5B9D">
        <w:rPr>
          <w:rFonts w:ascii="Arial Nova" w:eastAsiaTheme="minorHAnsi" w:hAnsi="Arial Nova" w:cstheme="minorBidi"/>
          <w:b/>
          <w:bCs/>
        </w:rPr>
        <w:t>s</w:t>
      </w:r>
      <w:r w:rsidR="008B3342" w:rsidRPr="00FA2CB4">
        <w:rPr>
          <w:rFonts w:ascii="Arial Nova" w:eastAsiaTheme="minorHAnsi" w:hAnsi="Arial Nova" w:cstheme="minorBidi"/>
          <w:b/>
          <w:bCs/>
        </w:rPr>
        <w:t xml:space="preserve"> S</w:t>
      </w:r>
      <w:r w:rsidR="002C74B8">
        <w:rPr>
          <w:rFonts w:ascii="Arial Nova" w:eastAsiaTheme="minorHAnsi" w:hAnsi="Arial Nova" w:cstheme="minorBidi"/>
          <w:b/>
          <w:bCs/>
        </w:rPr>
        <w:t>3</w:t>
      </w:r>
      <w:r>
        <w:rPr>
          <w:rFonts w:ascii="Arial Nova" w:eastAsiaTheme="minorHAnsi" w:hAnsi="Arial Nova" w:cstheme="minorBidi"/>
          <w:b/>
          <w:bCs/>
        </w:rPr>
        <w:t xml:space="preserve"> </w:t>
      </w:r>
      <w:r w:rsidRPr="00A90CFC">
        <w:rPr>
          <w:rFonts w:ascii="Arial Nova Light" w:eastAsiaTheme="minorHAnsi" w:hAnsi="Arial Nova Light" w:cstheme="minorBidi"/>
        </w:rPr>
        <w:t>and</w:t>
      </w:r>
      <w:r w:rsidR="00BC5B9D">
        <w:rPr>
          <w:rFonts w:ascii="Arial Nova" w:eastAsiaTheme="minorHAnsi" w:hAnsi="Arial Nova" w:cstheme="minorBidi"/>
          <w:b/>
          <w:bCs/>
        </w:rPr>
        <w:t xml:space="preserve"> S</w:t>
      </w:r>
      <w:r w:rsidR="00BD724D">
        <w:rPr>
          <w:rFonts w:ascii="Arial Nova" w:eastAsiaTheme="minorHAnsi" w:hAnsi="Arial Nova" w:cstheme="minorBidi"/>
          <w:b/>
          <w:bCs/>
        </w:rPr>
        <w:t>4</w:t>
      </w:r>
      <w:r w:rsidR="008B3342" w:rsidRPr="00FA2CB4">
        <w:rPr>
          <w:rFonts w:ascii="Arial Nova Light" w:eastAsiaTheme="minorHAnsi" w:hAnsi="Arial Nova Light" w:cstheme="minorBidi"/>
        </w:rPr>
        <w:t>).</w:t>
      </w:r>
      <w:r w:rsidR="00253517" w:rsidRPr="00FA2CB4">
        <w:rPr>
          <w:rFonts w:ascii="Arial Nova Light" w:eastAsiaTheme="minorHAnsi" w:hAnsi="Arial Nova Light" w:cstheme="minorBidi"/>
        </w:rPr>
        <w:t xml:space="preserve"> </w:t>
      </w:r>
    </w:p>
    <w:tbl>
      <w:tblPr>
        <w:tblW w:w="4580" w:type="dxa"/>
        <w:jc w:val="center"/>
        <w:tblCellMar>
          <w:left w:w="0" w:type="dxa"/>
          <w:right w:w="0" w:type="dxa"/>
        </w:tblCellMar>
        <w:tblLook w:val="0600" w:firstRow="0" w:lastRow="0" w:firstColumn="0" w:lastColumn="0" w:noHBand="1" w:noVBand="1"/>
      </w:tblPr>
      <w:tblGrid>
        <w:gridCol w:w="1820"/>
        <w:gridCol w:w="560"/>
        <w:gridCol w:w="560"/>
        <w:gridCol w:w="560"/>
        <w:gridCol w:w="1080"/>
      </w:tblGrid>
      <w:tr w:rsidR="001E41C4" w:rsidRPr="001E41C4" w14:paraId="7A51C1FB" w14:textId="77777777" w:rsidTr="00D63210">
        <w:trPr>
          <w:trHeight w:val="283"/>
          <w:jc w:val="center"/>
        </w:trPr>
        <w:tc>
          <w:tcPr>
            <w:tcW w:w="4580" w:type="dxa"/>
            <w:gridSpan w:val="5"/>
            <w:tcBorders>
              <w:top w:val="nil"/>
              <w:left w:val="nil"/>
              <w:bottom w:val="nil"/>
              <w:right w:val="nil"/>
            </w:tcBorders>
            <w:tcMar>
              <w:top w:w="15" w:type="dxa"/>
              <w:left w:w="15" w:type="dxa"/>
              <w:bottom w:w="0" w:type="dxa"/>
              <w:right w:w="15" w:type="dxa"/>
            </w:tcMar>
            <w:vAlign w:val="center"/>
            <w:hideMark/>
          </w:tcPr>
          <w:p w14:paraId="00DEB1A5" w14:textId="77777777" w:rsidR="001E41C4" w:rsidRPr="001E41C4" w:rsidRDefault="001E41C4" w:rsidP="001E41C4">
            <w:pPr>
              <w:spacing w:after="0" w:line="256" w:lineRule="auto"/>
              <w:jc w:val="center"/>
              <w:rPr>
                <w:rFonts w:ascii="Arial" w:eastAsia="Times New Roman" w:hAnsi="Arial" w:cs="Arial"/>
                <w:sz w:val="36"/>
                <w:szCs w:val="36"/>
              </w:rPr>
            </w:pPr>
            <w:r w:rsidRPr="001E41C4">
              <w:rPr>
                <w:rFonts w:ascii="Arial Nova" w:eastAsia="Times New Roman" w:hAnsi="Arial Nova"/>
                <w:b/>
                <w:bCs/>
                <w:color w:val="000000" w:themeColor="text1"/>
                <w:kern w:val="24"/>
                <w:sz w:val="16"/>
                <w:szCs w:val="16"/>
                <w:lang w:val="fr-CH"/>
              </w:rPr>
              <w:t>VIS</w:t>
            </w:r>
            <w:r w:rsidRPr="001E41C4">
              <w:rPr>
                <w:rFonts w:ascii="Arial Nova" w:eastAsia="Times New Roman" w:hAnsi="Arial Nova"/>
                <w:b/>
                <w:bCs/>
                <w:color w:val="000000" w:themeColor="text1"/>
                <w:kern w:val="24"/>
                <w:position w:val="-6"/>
                <w:sz w:val="16"/>
                <w:szCs w:val="16"/>
                <w:vertAlign w:val="subscript"/>
                <w:lang w:val="fr-CH"/>
              </w:rPr>
              <w:t>CAP</w:t>
            </w:r>
          </w:p>
        </w:tc>
      </w:tr>
      <w:tr w:rsidR="001E41C4" w:rsidRPr="001E41C4" w14:paraId="356E627E" w14:textId="77777777" w:rsidTr="00D63210">
        <w:trPr>
          <w:trHeight w:val="454"/>
          <w:jc w:val="center"/>
        </w:trPr>
        <w:tc>
          <w:tcPr>
            <w:tcW w:w="1820" w:type="dxa"/>
            <w:tcBorders>
              <w:top w:val="nil"/>
              <w:left w:val="nil"/>
              <w:bottom w:val="nil"/>
              <w:right w:val="nil"/>
            </w:tcBorders>
            <w:shd w:val="clear" w:color="auto" w:fill="E7E6E6"/>
            <w:tcMar>
              <w:top w:w="15" w:type="dxa"/>
              <w:left w:w="15" w:type="dxa"/>
              <w:bottom w:w="0" w:type="dxa"/>
              <w:right w:w="15" w:type="dxa"/>
            </w:tcMar>
            <w:vAlign w:val="center"/>
            <w:hideMark/>
          </w:tcPr>
          <w:p w14:paraId="2D8BBF7C" w14:textId="77777777" w:rsidR="001E41C4" w:rsidRPr="001E41C4" w:rsidRDefault="001E41C4" w:rsidP="001E41C4">
            <w:pPr>
              <w:spacing w:after="0" w:line="254" w:lineRule="auto"/>
              <w:rPr>
                <w:rFonts w:ascii="Arial" w:eastAsia="Times New Roman" w:hAnsi="Arial" w:cs="Arial"/>
                <w:sz w:val="36"/>
                <w:szCs w:val="36"/>
              </w:rPr>
            </w:pPr>
            <w:r w:rsidRPr="001E41C4">
              <w:rPr>
                <w:rFonts w:ascii="Arial Nova" w:eastAsia="Times New Roman" w:hAnsi="Arial Nova" w:cs="Helvetica"/>
                <w:b/>
                <w:bCs/>
                <w:color w:val="000000"/>
                <w:kern w:val="3"/>
                <w:sz w:val="16"/>
                <w:szCs w:val="16"/>
                <w:lang w:val="fr-CH"/>
              </w:rPr>
              <w:t>REGION (MNI)</w:t>
            </w:r>
          </w:p>
        </w:tc>
        <w:tc>
          <w:tcPr>
            <w:tcW w:w="560" w:type="dxa"/>
            <w:tcBorders>
              <w:top w:val="nil"/>
              <w:left w:val="nil"/>
              <w:bottom w:val="nil"/>
              <w:right w:val="nil"/>
            </w:tcBorders>
            <w:shd w:val="clear" w:color="auto" w:fill="E7E6E6"/>
            <w:tcMar>
              <w:top w:w="15" w:type="dxa"/>
              <w:left w:w="15" w:type="dxa"/>
              <w:bottom w:w="0" w:type="dxa"/>
              <w:right w:w="15" w:type="dxa"/>
            </w:tcMar>
            <w:vAlign w:val="center"/>
            <w:hideMark/>
          </w:tcPr>
          <w:p w14:paraId="653DBC74" w14:textId="77777777" w:rsidR="001E41C4" w:rsidRPr="001E41C4" w:rsidRDefault="001E41C4" w:rsidP="001E41C4">
            <w:pPr>
              <w:spacing w:after="0" w:line="254" w:lineRule="auto"/>
              <w:jc w:val="center"/>
              <w:rPr>
                <w:rFonts w:ascii="Arial" w:eastAsia="Times New Roman" w:hAnsi="Arial" w:cs="Arial"/>
                <w:sz w:val="36"/>
                <w:szCs w:val="36"/>
              </w:rPr>
            </w:pPr>
            <w:r w:rsidRPr="001E41C4">
              <w:rPr>
                <w:rFonts w:ascii="Arial Nova" w:eastAsia="Times New Roman" w:hAnsi="Arial Nova" w:cs="Helvetica"/>
                <w:b/>
                <w:bCs/>
                <w:color w:val="000000"/>
                <w:kern w:val="3"/>
                <w:sz w:val="16"/>
                <w:szCs w:val="16"/>
                <w:lang w:val="fr-CH"/>
              </w:rPr>
              <w:t>X</w:t>
            </w:r>
          </w:p>
        </w:tc>
        <w:tc>
          <w:tcPr>
            <w:tcW w:w="560" w:type="dxa"/>
            <w:tcBorders>
              <w:top w:val="nil"/>
              <w:left w:val="nil"/>
              <w:bottom w:val="nil"/>
              <w:right w:val="nil"/>
            </w:tcBorders>
            <w:shd w:val="clear" w:color="auto" w:fill="E7E6E6"/>
            <w:tcMar>
              <w:top w:w="15" w:type="dxa"/>
              <w:left w:w="15" w:type="dxa"/>
              <w:bottom w:w="0" w:type="dxa"/>
              <w:right w:w="15" w:type="dxa"/>
            </w:tcMar>
            <w:vAlign w:val="center"/>
            <w:hideMark/>
          </w:tcPr>
          <w:p w14:paraId="0C73A821" w14:textId="77777777" w:rsidR="001E41C4" w:rsidRPr="001E41C4" w:rsidRDefault="001E41C4" w:rsidP="001E41C4">
            <w:pPr>
              <w:spacing w:after="0" w:line="254" w:lineRule="auto"/>
              <w:jc w:val="center"/>
              <w:rPr>
                <w:rFonts w:ascii="Arial" w:eastAsia="Times New Roman" w:hAnsi="Arial" w:cs="Arial"/>
                <w:sz w:val="36"/>
                <w:szCs w:val="36"/>
              </w:rPr>
            </w:pPr>
            <w:r w:rsidRPr="001E41C4">
              <w:rPr>
                <w:rFonts w:ascii="Arial Nova" w:eastAsia="Times New Roman" w:hAnsi="Arial Nova" w:cs="Helvetica"/>
                <w:b/>
                <w:bCs/>
                <w:color w:val="000000"/>
                <w:kern w:val="3"/>
                <w:sz w:val="16"/>
                <w:szCs w:val="16"/>
                <w:lang w:val="fr-CH"/>
              </w:rPr>
              <w:t>Y</w:t>
            </w:r>
          </w:p>
        </w:tc>
        <w:tc>
          <w:tcPr>
            <w:tcW w:w="560" w:type="dxa"/>
            <w:tcBorders>
              <w:top w:val="nil"/>
              <w:left w:val="nil"/>
              <w:bottom w:val="nil"/>
              <w:right w:val="nil"/>
            </w:tcBorders>
            <w:shd w:val="clear" w:color="auto" w:fill="E7E6E6"/>
            <w:tcMar>
              <w:top w:w="15" w:type="dxa"/>
              <w:left w:w="15" w:type="dxa"/>
              <w:bottom w:w="0" w:type="dxa"/>
              <w:right w:w="15" w:type="dxa"/>
            </w:tcMar>
            <w:vAlign w:val="center"/>
            <w:hideMark/>
          </w:tcPr>
          <w:p w14:paraId="4C05A260" w14:textId="77777777" w:rsidR="001E41C4" w:rsidRPr="001E41C4" w:rsidRDefault="001E41C4" w:rsidP="001E41C4">
            <w:pPr>
              <w:spacing w:after="0" w:line="254" w:lineRule="auto"/>
              <w:jc w:val="center"/>
              <w:rPr>
                <w:rFonts w:ascii="Arial" w:eastAsia="Times New Roman" w:hAnsi="Arial" w:cs="Arial"/>
                <w:sz w:val="36"/>
                <w:szCs w:val="36"/>
              </w:rPr>
            </w:pPr>
            <w:r w:rsidRPr="001E41C4">
              <w:rPr>
                <w:rFonts w:ascii="Arial Nova" w:eastAsia="Times New Roman" w:hAnsi="Arial Nova" w:cs="Helvetica"/>
                <w:b/>
                <w:bCs/>
                <w:color w:val="000000"/>
                <w:kern w:val="3"/>
                <w:sz w:val="16"/>
                <w:szCs w:val="16"/>
                <w:lang w:val="fr-CH"/>
              </w:rPr>
              <w:t>Z</w:t>
            </w:r>
          </w:p>
        </w:tc>
        <w:tc>
          <w:tcPr>
            <w:tcW w:w="1080" w:type="dxa"/>
            <w:tcBorders>
              <w:top w:val="nil"/>
              <w:left w:val="nil"/>
              <w:bottom w:val="nil"/>
              <w:right w:val="nil"/>
            </w:tcBorders>
            <w:shd w:val="clear" w:color="auto" w:fill="E7E6E6"/>
            <w:tcMar>
              <w:top w:w="15" w:type="dxa"/>
              <w:left w:w="15" w:type="dxa"/>
              <w:bottom w:w="0" w:type="dxa"/>
              <w:right w:w="15" w:type="dxa"/>
            </w:tcMar>
            <w:vAlign w:val="center"/>
            <w:hideMark/>
          </w:tcPr>
          <w:p w14:paraId="0F33130C" w14:textId="77777777" w:rsidR="001E41C4" w:rsidRPr="001E41C4" w:rsidRDefault="001E41C4" w:rsidP="001E41C4">
            <w:pPr>
              <w:spacing w:after="0" w:line="254" w:lineRule="auto"/>
              <w:jc w:val="right"/>
              <w:rPr>
                <w:rFonts w:ascii="Arial" w:eastAsia="Times New Roman" w:hAnsi="Arial" w:cs="Arial"/>
                <w:sz w:val="36"/>
                <w:szCs w:val="36"/>
              </w:rPr>
            </w:pPr>
            <w:r w:rsidRPr="001E41C4">
              <w:rPr>
                <w:rFonts w:ascii="Arial Nova" w:eastAsia="Times New Roman" w:hAnsi="Arial Nova" w:cs="Helvetica"/>
                <w:b/>
                <w:bCs/>
                <w:color w:val="000000"/>
                <w:kern w:val="3"/>
                <w:sz w:val="16"/>
                <w:szCs w:val="16"/>
                <w:lang w:val="fr-CH"/>
              </w:rPr>
              <w:t>K&gt;</w:t>
            </w:r>
          </w:p>
        </w:tc>
      </w:tr>
      <w:tr w:rsidR="001E41C4" w:rsidRPr="001E41C4" w14:paraId="29A36A30" w14:textId="77777777" w:rsidTr="001E41C4">
        <w:trPr>
          <w:trHeight w:val="397"/>
          <w:jc w:val="center"/>
        </w:trPr>
        <w:tc>
          <w:tcPr>
            <w:tcW w:w="1820" w:type="dxa"/>
            <w:tcBorders>
              <w:top w:val="nil"/>
              <w:left w:val="nil"/>
              <w:bottom w:val="nil"/>
              <w:right w:val="nil"/>
            </w:tcBorders>
            <w:tcMar>
              <w:top w:w="15" w:type="dxa"/>
              <w:left w:w="15" w:type="dxa"/>
              <w:bottom w:w="0" w:type="dxa"/>
              <w:right w:w="15" w:type="dxa"/>
            </w:tcMar>
            <w:vAlign w:val="center"/>
            <w:hideMark/>
          </w:tcPr>
          <w:p w14:paraId="66C538EA" w14:textId="77777777" w:rsidR="001E41C4" w:rsidRPr="001E41C4" w:rsidRDefault="001E41C4" w:rsidP="001E41C4">
            <w:pPr>
              <w:spacing w:after="0" w:line="252" w:lineRule="auto"/>
              <w:rPr>
                <w:rFonts w:ascii="Arial" w:eastAsia="Times New Roman" w:hAnsi="Arial" w:cs="Arial"/>
                <w:sz w:val="36"/>
                <w:szCs w:val="36"/>
              </w:rPr>
            </w:pPr>
            <w:r w:rsidRPr="001E41C4">
              <w:rPr>
                <w:rFonts w:ascii="Arial Nova Light" w:eastAsia="Times New Roman" w:hAnsi="Arial Nova Light" w:cs="Helvetica"/>
                <w:color w:val="000000"/>
                <w:kern w:val="3"/>
                <w:sz w:val="16"/>
                <w:szCs w:val="16"/>
                <w:lang w:val="fr-CH"/>
              </w:rPr>
              <w:t>Precuneus_L</w:t>
            </w:r>
          </w:p>
        </w:tc>
        <w:tc>
          <w:tcPr>
            <w:tcW w:w="560" w:type="dxa"/>
            <w:tcBorders>
              <w:top w:val="nil"/>
              <w:left w:val="nil"/>
              <w:bottom w:val="nil"/>
              <w:right w:val="nil"/>
            </w:tcBorders>
            <w:tcMar>
              <w:top w:w="15" w:type="dxa"/>
              <w:left w:w="15" w:type="dxa"/>
              <w:bottom w:w="0" w:type="dxa"/>
              <w:right w:w="15" w:type="dxa"/>
            </w:tcMar>
            <w:vAlign w:val="center"/>
            <w:hideMark/>
          </w:tcPr>
          <w:p w14:paraId="37254B3D" w14:textId="77777777" w:rsidR="001E41C4" w:rsidRPr="001E41C4" w:rsidRDefault="001E41C4" w:rsidP="001E41C4">
            <w:pPr>
              <w:spacing w:after="0" w:line="252" w:lineRule="auto"/>
              <w:jc w:val="center"/>
              <w:rPr>
                <w:rFonts w:ascii="Arial" w:eastAsia="Times New Roman" w:hAnsi="Arial" w:cs="Arial"/>
                <w:sz w:val="36"/>
                <w:szCs w:val="36"/>
              </w:rPr>
            </w:pPr>
            <w:r w:rsidRPr="001E41C4">
              <w:rPr>
                <w:rFonts w:ascii="Arial Nova Light" w:eastAsia="Times New Roman" w:hAnsi="Arial Nova Light" w:cs="Helvetica"/>
                <w:color w:val="000000"/>
                <w:kern w:val="3"/>
                <w:sz w:val="16"/>
                <w:szCs w:val="16"/>
                <w:lang w:val="fr-CH"/>
              </w:rPr>
              <w:t>-2</w:t>
            </w:r>
          </w:p>
        </w:tc>
        <w:tc>
          <w:tcPr>
            <w:tcW w:w="560" w:type="dxa"/>
            <w:tcBorders>
              <w:top w:val="nil"/>
              <w:left w:val="nil"/>
              <w:bottom w:val="nil"/>
              <w:right w:val="nil"/>
            </w:tcBorders>
            <w:tcMar>
              <w:top w:w="15" w:type="dxa"/>
              <w:left w:w="15" w:type="dxa"/>
              <w:bottom w:w="0" w:type="dxa"/>
              <w:right w:w="15" w:type="dxa"/>
            </w:tcMar>
            <w:vAlign w:val="center"/>
            <w:hideMark/>
          </w:tcPr>
          <w:p w14:paraId="2CC44205" w14:textId="77777777" w:rsidR="001E41C4" w:rsidRPr="001E41C4" w:rsidRDefault="001E41C4" w:rsidP="001E41C4">
            <w:pPr>
              <w:spacing w:after="0" w:line="252" w:lineRule="auto"/>
              <w:jc w:val="center"/>
              <w:rPr>
                <w:rFonts w:ascii="Arial" w:eastAsia="Times New Roman" w:hAnsi="Arial" w:cs="Arial"/>
                <w:sz w:val="36"/>
                <w:szCs w:val="36"/>
              </w:rPr>
            </w:pPr>
            <w:r w:rsidRPr="001E41C4">
              <w:rPr>
                <w:rFonts w:ascii="Arial Nova Light" w:eastAsia="Times New Roman" w:hAnsi="Arial Nova Light" w:cs="Helvetica"/>
                <w:color w:val="000000"/>
                <w:kern w:val="3"/>
                <w:sz w:val="16"/>
                <w:szCs w:val="16"/>
                <w:lang w:val="fr-CH"/>
              </w:rPr>
              <w:t>-54</w:t>
            </w:r>
          </w:p>
        </w:tc>
        <w:tc>
          <w:tcPr>
            <w:tcW w:w="560" w:type="dxa"/>
            <w:tcBorders>
              <w:top w:val="nil"/>
              <w:left w:val="nil"/>
              <w:bottom w:val="nil"/>
              <w:right w:val="nil"/>
            </w:tcBorders>
            <w:tcMar>
              <w:top w:w="15" w:type="dxa"/>
              <w:left w:w="15" w:type="dxa"/>
              <w:bottom w:w="0" w:type="dxa"/>
              <w:right w:w="15" w:type="dxa"/>
            </w:tcMar>
            <w:vAlign w:val="center"/>
            <w:hideMark/>
          </w:tcPr>
          <w:p w14:paraId="00259203" w14:textId="77777777" w:rsidR="001E41C4" w:rsidRPr="001E41C4" w:rsidRDefault="001E41C4" w:rsidP="001E41C4">
            <w:pPr>
              <w:spacing w:after="0" w:line="252" w:lineRule="auto"/>
              <w:jc w:val="center"/>
              <w:rPr>
                <w:rFonts w:ascii="Arial" w:eastAsia="Times New Roman" w:hAnsi="Arial" w:cs="Arial"/>
                <w:sz w:val="36"/>
                <w:szCs w:val="36"/>
              </w:rPr>
            </w:pPr>
            <w:r w:rsidRPr="001E41C4">
              <w:rPr>
                <w:rFonts w:ascii="Arial Nova Light" w:eastAsia="Times New Roman" w:hAnsi="Arial Nova Light" w:cs="Helvetica"/>
                <w:color w:val="000000"/>
                <w:kern w:val="3"/>
                <w:sz w:val="16"/>
                <w:szCs w:val="16"/>
                <w:lang w:val="de-DE"/>
              </w:rPr>
              <w:t>5</w:t>
            </w:r>
            <w:r w:rsidRPr="001E41C4">
              <w:rPr>
                <w:rFonts w:ascii="Arial Nova Light" w:eastAsia="Times New Roman" w:hAnsi="Arial Nova Light" w:cs="Helvetica"/>
                <w:color w:val="000000"/>
                <w:kern w:val="3"/>
                <w:sz w:val="16"/>
                <w:szCs w:val="16"/>
                <w:lang w:val="fr-CH"/>
              </w:rPr>
              <w:t>4</w:t>
            </w:r>
          </w:p>
        </w:tc>
        <w:tc>
          <w:tcPr>
            <w:tcW w:w="1080" w:type="dxa"/>
            <w:tcBorders>
              <w:top w:val="nil"/>
              <w:left w:val="nil"/>
              <w:bottom w:val="nil"/>
              <w:right w:val="nil"/>
            </w:tcBorders>
            <w:tcMar>
              <w:top w:w="15" w:type="dxa"/>
              <w:left w:w="15" w:type="dxa"/>
              <w:bottom w:w="0" w:type="dxa"/>
              <w:right w:w="15" w:type="dxa"/>
            </w:tcMar>
            <w:vAlign w:val="center"/>
            <w:hideMark/>
          </w:tcPr>
          <w:p w14:paraId="3C5F288C" w14:textId="77777777" w:rsidR="001E41C4" w:rsidRPr="001E41C4" w:rsidRDefault="001E41C4" w:rsidP="001E41C4">
            <w:pPr>
              <w:spacing w:after="0" w:line="252" w:lineRule="auto"/>
              <w:jc w:val="right"/>
              <w:rPr>
                <w:rFonts w:ascii="Arial" w:eastAsia="Times New Roman" w:hAnsi="Arial" w:cs="Arial"/>
                <w:sz w:val="36"/>
                <w:szCs w:val="36"/>
              </w:rPr>
            </w:pPr>
            <w:r w:rsidRPr="001E41C4">
              <w:rPr>
                <w:rFonts w:ascii="Arial Nova Light" w:eastAsia="Times New Roman" w:hAnsi="Arial Nova Light" w:cs="Helvetica"/>
                <w:color w:val="000000"/>
                <w:kern w:val="3"/>
                <w:sz w:val="16"/>
                <w:szCs w:val="16"/>
                <w:lang w:val="de-DE"/>
              </w:rPr>
              <w:t>4890</w:t>
            </w:r>
          </w:p>
        </w:tc>
      </w:tr>
      <w:tr w:rsidR="001E41C4" w:rsidRPr="001E41C4" w14:paraId="1FAD1FC5" w14:textId="77777777" w:rsidTr="001E41C4">
        <w:trPr>
          <w:trHeight w:val="397"/>
          <w:jc w:val="center"/>
        </w:trPr>
        <w:tc>
          <w:tcPr>
            <w:tcW w:w="1820" w:type="dxa"/>
            <w:tcBorders>
              <w:top w:val="nil"/>
              <w:left w:val="nil"/>
              <w:bottom w:val="nil"/>
              <w:right w:val="nil"/>
            </w:tcBorders>
            <w:tcMar>
              <w:top w:w="15" w:type="dxa"/>
              <w:left w:w="15" w:type="dxa"/>
              <w:bottom w:w="0" w:type="dxa"/>
              <w:right w:w="15" w:type="dxa"/>
            </w:tcMar>
            <w:vAlign w:val="center"/>
            <w:hideMark/>
          </w:tcPr>
          <w:p w14:paraId="7D2D87CE" w14:textId="77777777" w:rsidR="001E41C4" w:rsidRPr="001E41C4" w:rsidRDefault="001E41C4" w:rsidP="001E41C4">
            <w:pPr>
              <w:spacing w:after="0" w:line="252" w:lineRule="auto"/>
              <w:rPr>
                <w:rFonts w:ascii="Arial" w:eastAsia="Times New Roman" w:hAnsi="Arial" w:cs="Arial"/>
                <w:sz w:val="36"/>
                <w:szCs w:val="36"/>
              </w:rPr>
            </w:pPr>
            <w:r w:rsidRPr="001E41C4">
              <w:rPr>
                <w:rFonts w:ascii="Arial Nova Light" w:eastAsia="Times New Roman" w:hAnsi="Arial Nova Light" w:cs="Helvetica"/>
                <w:color w:val="000000"/>
                <w:kern w:val="3"/>
                <w:sz w:val="16"/>
                <w:szCs w:val="16"/>
                <w:lang w:val="fr-CH"/>
              </w:rPr>
              <w:t>Cuneus_R</w:t>
            </w:r>
          </w:p>
        </w:tc>
        <w:tc>
          <w:tcPr>
            <w:tcW w:w="560" w:type="dxa"/>
            <w:tcBorders>
              <w:top w:val="nil"/>
              <w:left w:val="nil"/>
              <w:bottom w:val="nil"/>
              <w:right w:val="nil"/>
            </w:tcBorders>
            <w:tcMar>
              <w:top w:w="15" w:type="dxa"/>
              <w:left w:w="15" w:type="dxa"/>
              <w:bottom w:w="0" w:type="dxa"/>
              <w:right w:w="15" w:type="dxa"/>
            </w:tcMar>
            <w:vAlign w:val="center"/>
            <w:hideMark/>
          </w:tcPr>
          <w:p w14:paraId="56BFD7E8" w14:textId="77777777" w:rsidR="001E41C4" w:rsidRPr="001E41C4" w:rsidRDefault="001E41C4" w:rsidP="001E41C4">
            <w:pPr>
              <w:spacing w:after="0" w:line="252" w:lineRule="auto"/>
              <w:jc w:val="center"/>
              <w:rPr>
                <w:rFonts w:ascii="Arial" w:eastAsia="Times New Roman" w:hAnsi="Arial" w:cs="Arial"/>
                <w:sz w:val="36"/>
                <w:szCs w:val="36"/>
              </w:rPr>
            </w:pPr>
            <w:r w:rsidRPr="001E41C4">
              <w:rPr>
                <w:rFonts w:ascii="Arial Nova Light" w:eastAsia="Times New Roman" w:hAnsi="Arial Nova Light" w:cs="Helvetica"/>
                <w:color w:val="000000"/>
                <w:kern w:val="3"/>
                <w:sz w:val="16"/>
                <w:szCs w:val="16"/>
                <w:lang w:val="fr-CH"/>
              </w:rPr>
              <w:t>4</w:t>
            </w:r>
          </w:p>
        </w:tc>
        <w:tc>
          <w:tcPr>
            <w:tcW w:w="560" w:type="dxa"/>
            <w:tcBorders>
              <w:top w:val="nil"/>
              <w:left w:val="nil"/>
              <w:bottom w:val="nil"/>
              <w:right w:val="nil"/>
            </w:tcBorders>
            <w:tcMar>
              <w:top w:w="15" w:type="dxa"/>
              <w:left w:w="15" w:type="dxa"/>
              <w:bottom w:w="0" w:type="dxa"/>
              <w:right w:w="15" w:type="dxa"/>
            </w:tcMar>
            <w:vAlign w:val="center"/>
            <w:hideMark/>
          </w:tcPr>
          <w:p w14:paraId="18CAB2AE" w14:textId="77777777" w:rsidR="001E41C4" w:rsidRPr="001E41C4" w:rsidRDefault="001E41C4" w:rsidP="001E41C4">
            <w:pPr>
              <w:spacing w:after="0" w:line="252" w:lineRule="auto"/>
              <w:jc w:val="center"/>
              <w:rPr>
                <w:rFonts w:ascii="Arial" w:eastAsia="Times New Roman" w:hAnsi="Arial" w:cs="Arial"/>
                <w:sz w:val="36"/>
                <w:szCs w:val="36"/>
              </w:rPr>
            </w:pPr>
            <w:r w:rsidRPr="001E41C4">
              <w:rPr>
                <w:rFonts w:ascii="Arial Nova Light" w:eastAsia="Times New Roman" w:hAnsi="Arial Nova Light" w:cs="Helvetica"/>
                <w:color w:val="000000"/>
                <w:kern w:val="3"/>
                <w:sz w:val="16"/>
                <w:szCs w:val="16"/>
                <w:lang w:val="fr-CH"/>
              </w:rPr>
              <w:t>-84</w:t>
            </w:r>
          </w:p>
        </w:tc>
        <w:tc>
          <w:tcPr>
            <w:tcW w:w="560" w:type="dxa"/>
            <w:tcBorders>
              <w:top w:val="nil"/>
              <w:left w:val="nil"/>
              <w:bottom w:val="nil"/>
              <w:right w:val="nil"/>
            </w:tcBorders>
            <w:tcMar>
              <w:top w:w="15" w:type="dxa"/>
              <w:left w:w="15" w:type="dxa"/>
              <w:bottom w:w="0" w:type="dxa"/>
              <w:right w:w="15" w:type="dxa"/>
            </w:tcMar>
            <w:vAlign w:val="center"/>
            <w:hideMark/>
          </w:tcPr>
          <w:p w14:paraId="3335770F" w14:textId="77777777" w:rsidR="001E41C4" w:rsidRPr="001E41C4" w:rsidRDefault="001E41C4" w:rsidP="001E41C4">
            <w:pPr>
              <w:spacing w:after="0" w:line="252" w:lineRule="auto"/>
              <w:jc w:val="center"/>
              <w:rPr>
                <w:rFonts w:ascii="Arial" w:eastAsia="Times New Roman" w:hAnsi="Arial" w:cs="Arial"/>
                <w:sz w:val="36"/>
                <w:szCs w:val="36"/>
              </w:rPr>
            </w:pPr>
            <w:r w:rsidRPr="001E41C4">
              <w:rPr>
                <w:rFonts w:ascii="Arial Nova Light" w:eastAsia="Times New Roman" w:hAnsi="Arial Nova Light" w:cs="Helvetica"/>
                <w:color w:val="000000"/>
                <w:kern w:val="3"/>
                <w:sz w:val="16"/>
                <w:szCs w:val="16"/>
                <w:lang w:val="de-DE"/>
              </w:rPr>
              <w:t>2</w:t>
            </w:r>
            <w:r w:rsidRPr="001E41C4">
              <w:rPr>
                <w:rFonts w:ascii="Arial Nova Light" w:eastAsia="Times New Roman" w:hAnsi="Arial Nova Light" w:cs="Helvetica"/>
                <w:color w:val="000000"/>
                <w:kern w:val="3"/>
                <w:sz w:val="16"/>
                <w:szCs w:val="16"/>
                <w:lang w:val="fr-CH"/>
              </w:rPr>
              <w:t>4</w:t>
            </w:r>
          </w:p>
        </w:tc>
        <w:tc>
          <w:tcPr>
            <w:tcW w:w="1080" w:type="dxa"/>
            <w:tcBorders>
              <w:top w:val="nil"/>
              <w:left w:val="nil"/>
              <w:bottom w:val="nil"/>
              <w:right w:val="nil"/>
            </w:tcBorders>
            <w:tcMar>
              <w:top w:w="15" w:type="dxa"/>
              <w:left w:w="15" w:type="dxa"/>
              <w:bottom w:w="0" w:type="dxa"/>
              <w:right w:w="15" w:type="dxa"/>
            </w:tcMar>
            <w:vAlign w:val="center"/>
            <w:hideMark/>
          </w:tcPr>
          <w:p w14:paraId="2525369E" w14:textId="77777777" w:rsidR="001E41C4" w:rsidRPr="001E41C4" w:rsidRDefault="001E41C4" w:rsidP="001E41C4">
            <w:pPr>
              <w:spacing w:after="0" w:line="252" w:lineRule="auto"/>
              <w:jc w:val="right"/>
              <w:rPr>
                <w:rFonts w:ascii="Arial" w:eastAsia="Times New Roman" w:hAnsi="Arial" w:cs="Arial"/>
                <w:sz w:val="36"/>
                <w:szCs w:val="36"/>
              </w:rPr>
            </w:pPr>
            <w:r w:rsidRPr="001E41C4">
              <w:rPr>
                <w:rFonts w:ascii="Arial Nova Light" w:eastAsia="Times New Roman" w:hAnsi="Arial Nova Light" w:cs="Helvetica"/>
                <w:color w:val="000000"/>
                <w:kern w:val="3"/>
                <w:sz w:val="16"/>
                <w:szCs w:val="16"/>
                <w:lang w:val="de-DE"/>
              </w:rPr>
              <w:t>8860</w:t>
            </w:r>
          </w:p>
        </w:tc>
      </w:tr>
      <w:tr w:rsidR="001E41C4" w:rsidRPr="001E41C4" w14:paraId="4DC36FED" w14:textId="77777777" w:rsidTr="001E41C4">
        <w:trPr>
          <w:trHeight w:val="397"/>
          <w:jc w:val="center"/>
        </w:trPr>
        <w:tc>
          <w:tcPr>
            <w:tcW w:w="1820" w:type="dxa"/>
            <w:tcBorders>
              <w:top w:val="nil"/>
              <w:left w:val="nil"/>
              <w:bottom w:val="nil"/>
              <w:right w:val="nil"/>
            </w:tcBorders>
            <w:tcMar>
              <w:top w:w="15" w:type="dxa"/>
              <w:left w:w="15" w:type="dxa"/>
              <w:bottom w:w="0" w:type="dxa"/>
              <w:right w:w="15" w:type="dxa"/>
            </w:tcMar>
            <w:vAlign w:val="center"/>
            <w:hideMark/>
          </w:tcPr>
          <w:p w14:paraId="4FA89046" w14:textId="77777777" w:rsidR="001E41C4" w:rsidRPr="001E41C4" w:rsidRDefault="001E41C4" w:rsidP="001E41C4">
            <w:pPr>
              <w:spacing w:after="0" w:line="252" w:lineRule="auto"/>
              <w:rPr>
                <w:rFonts w:ascii="Arial" w:eastAsia="Times New Roman" w:hAnsi="Arial" w:cs="Arial"/>
                <w:sz w:val="36"/>
                <w:szCs w:val="36"/>
              </w:rPr>
            </w:pPr>
            <w:r w:rsidRPr="001E41C4">
              <w:rPr>
                <w:rFonts w:ascii="Arial Nova Light" w:eastAsia="Times New Roman" w:hAnsi="Arial Nova Light" w:cs="Helvetica"/>
                <w:color w:val="000000"/>
                <w:kern w:val="3"/>
                <w:sz w:val="16"/>
                <w:szCs w:val="16"/>
                <w:lang w:val="fr-CH"/>
              </w:rPr>
              <w:t>Middle occipital gyrus_L</w:t>
            </w:r>
          </w:p>
        </w:tc>
        <w:tc>
          <w:tcPr>
            <w:tcW w:w="560" w:type="dxa"/>
            <w:tcBorders>
              <w:top w:val="nil"/>
              <w:left w:val="nil"/>
              <w:bottom w:val="nil"/>
              <w:right w:val="nil"/>
            </w:tcBorders>
            <w:tcMar>
              <w:top w:w="15" w:type="dxa"/>
              <w:left w:w="15" w:type="dxa"/>
              <w:bottom w:w="0" w:type="dxa"/>
              <w:right w:w="15" w:type="dxa"/>
            </w:tcMar>
            <w:vAlign w:val="center"/>
            <w:hideMark/>
          </w:tcPr>
          <w:p w14:paraId="10B3A0C1" w14:textId="77777777" w:rsidR="001E41C4" w:rsidRPr="001E41C4" w:rsidRDefault="001E41C4" w:rsidP="001E41C4">
            <w:pPr>
              <w:spacing w:after="0" w:line="252" w:lineRule="auto"/>
              <w:jc w:val="center"/>
              <w:rPr>
                <w:rFonts w:ascii="Arial" w:eastAsia="Times New Roman" w:hAnsi="Arial" w:cs="Arial"/>
                <w:sz w:val="36"/>
                <w:szCs w:val="36"/>
              </w:rPr>
            </w:pPr>
            <w:r w:rsidRPr="001E41C4">
              <w:rPr>
                <w:rFonts w:ascii="Arial Nova Light" w:eastAsia="Times New Roman" w:hAnsi="Arial Nova Light" w:cs="Helvetica"/>
                <w:color w:val="000000"/>
                <w:kern w:val="3"/>
                <w:sz w:val="16"/>
                <w:szCs w:val="16"/>
                <w:lang w:val="de-DE"/>
              </w:rPr>
              <w:t>-</w:t>
            </w:r>
            <w:r w:rsidRPr="001E41C4">
              <w:rPr>
                <w:rFonts w:ascii="Arial Nova Light" w:eastAsia="Times New Roman" w:hAnsi="Arial Nova Light" w:cs="Helvetica"/>
                <w:color w:val="000000"/>
                <w:kern w:val="3"/>
                <w:sz w:val="16"/>
                <w:szCs w:val="16"/>
                <w:lang w:val="fr-CH"/>
              </w:rPr>
              <w:t>22</w:t>
            </w:r>
          </w:p>
        </w:tc>
        <w:tc>
          <w:tcPr>
            <w:tcW w:w="560" w:type="dxa"/>
            <w:tcBorders>
              <w:top w:val="nil"/>
              <w:left w:val="nil"/>
              <w:bottom w:val="nil"/>
              <w:right w:val="nil"/>
            </w:tcBorders>
            <w:tcMar>
              <w:top w:w="15" w:type="dxa"/>
              <w:left w:w="15" w:type="dxa"/>
              <w:bottom w:w="0" w:type="dxa"/>
              <w:right w:w="15" w:type="dxa"/>
            </w:tcMar>
            <w:vAlign w:val="center"/>
            <w:hideMark/>
          </w:tcPr>
          <w:p w14:paraId="562ABEFD" w14:textId="77777777" w:rsidR="001E41C4" w:rsidRPr="001E41C4" w:rsidRDefault="001E41C4" w:rsidP="001E41C4">
            <w:pPr>
              <w:spacing w:after="0" w:line="252" w:lineRule="auto"/>
              <w:jc w:val="center"/>
              <w:rPr>
                <w:rFonts w:ascii="Arial" w:eastAsia="Times New Roman" w:hAnsi="Arial" w:cs="Arial"/>
                <w:sz w:val="36"/>
                <w:szCs w:val="36"/>
              </w:rPr>
            </w:pPr>
            <w:r w:rsidRPr="001E41C4">
              <w:rPr>
                <w:rFonts w:ascii="Arial Nova Light" w:eastAsia="Times New Roman" w:hAnsi="Arial Nova Light" w:cs="Helvetica"/>
                <w:color w:val="000000"/>
                <w:kern w:val="3"/>
                <w:sz w:val="16"/>
                <w:szCs w:val="16"/>
                <w:lang w:val="de-DE"/>
              </w:rPr>
              <w:t>-</w:t>
            </w:r>
            <w:r w:rsidRPr="001E41C4">
              <w:rPr>
                <w:rFonts w:ascii="Arial Nova Light" w:eastAsia="Times New Roman" w:hAnsi="Arial Nova Light" w:cs="Helvetica"/>
                <w:color w:val="000000"/>
                <w:kern w:val="3"/>
                <w:sz w:val="16"/>
                <w:szCs w:val="16"/>
                <w:lang w:val="fr-CH"/>
              </w:rPr>
              <w:t>88</w:t>
            </w:r>
          </w:p>
        </w:tc>
        <w:tc>
          <w:tcPr>
            <w:tcW w:w="560" w:type="dxa"/>
            <w:tcBorders>
              <w:top w:val="nil"/>
              <w:left w:val="nil"/>
              <w:bottom w:val="nil"/>
              <w:right w:val="nil"/>
            </w:tcBorders>
            <w:tcMar>
              <w:top w:w="15" w:type="dxa"/>
              <w:left w:w="15" w:type="dxa"/>
              <w:bottom w:w="0" w:type="dxa"/>
              <w:right w:w="15" w:type="dxa"/>
            </w:tcMar>
            <w:vAlign w:val="center"/>
            <w:hideMark/>
          </w:tcPr>
          <w:p w14:paraId="40EDD690" w14:textId="77777777" w:rsidR="001E41C4" w:rsidRPr="001E41C4" w:rsidRDefault="001E41C4" w:rsidP="001E41C4">
            <w:pPr>
              <w:spacing w:after="0" w:line="252" w:lineRule="auto"/>
              <w:jc w:val="center"/>
              <w:rPr>
                <w:rFonts w:ascii="Arial" w:eastAsia="Times New Roman" w:hAnsi="Arial" w:cs="Arial"/>
                <w:sz w:val="36"/>
                <w:szCs w:val="36"/>
              </w:rPr>
            </w:pPr>
            <w:r w:rsidRPr="001E41C4">
              <w:rPr>
                <w:rFonts w:ascii="Arial Nova Light" w:eastAsia="Times New Roman" w:hAnsi="Arial Nova Light" w:cs="Helvetica"/>
                <w:color w:val="000000"/>
                <w:kern w:val="3"/>
                <w:sz w:val="16"/>
                <w:szCs w:val="16"/>
                <w:lang w:val="de-DE"/>
              </w:rPr>
              <w:t>2</w:t>
            </w:r>
            <w:r w:rsidRPr="001E41C4">
              <w:rPr>
                <w:rFonts w:ascii="Arial Nova Light" w:eastAsia="Times New Roman" w:hAnsi="Arial Nova Light" w:cs="Helvetica"/>
                <w:color w:val="000000"/>
                <w:kern w:val="3"/>
                <w:sz w:val="16"/>
                <w:szCs w:val="16"/>
                <w:lang w:val="fr-CH"/>
              </w:rPr>
              <w:t>4</w:t>
            </w:r>
          </w:p>
        </w:tc>
        <w:tc>
          <w:tcPr>
            <w:tcW w:w="1080" w:type="dxa"/>
            <w:tcBorders>
              <w:top w:val="nil"/>
              <w:left w:val="nil"/>
              <w:bottom w:val="nil"/>
              <w:right w:val="nil"/>
            </w:tcBorders>
            <w:tcMar>
              <w:top w:w="15" w:type="dxa"/>
              <w:left w:w="15" w:type="dxa"/>
              <w:bottom w:w="0" w:type="dxa"/>
              <w:right w:w="15" w:type="dxa"/>
            </w:tcMar>
            <w:vAlign w:val="center"/>
            <w:hideMark/>
          </w:tcPr>
          <w:p w14:paraId="7F4D264E" w14:textId="77777777" w:rsidR="001E41C4" w:rsidRPr="001E41C4" w:rsidRDefault="001E41C4" w:rsidP="001E41C4">
            <w:pPr>
              <w:spacing w:after="0" w:line="252" w:lineRule="auto"/>
              <w:jc w:val="right"/>
              <w:rPr>
                <w:rFonts w:ascii="Arial" w:eastAsia="Times New Roman" w:hAnsi="Arial" w:cs="Arial"/>
                <w:sz w:val="36"/>
                <w:szCs w:val="36"/>
              </w:rPr>
            </w:pPr>
            <w:r w:rsidRPr="001E41C4">
              <w:rPr>
                <w:rFonts w:ascii="Arial Nova Light" w:eastAsia="Times New Roman" w:hAnsi="Arial Nova Light" w:cs="Helvetica"/>
                <w:color w:val="000000"/>
                <w:kern w:val="3"/>
                <w:sz w:val="16"/>
                <w:szCs w:val="16"/>
                <w:lang w:val="de-DE"/>
              </w:rPr>
              <w:t>16322</w:t>
            </w:r>
          </w:p>
        </w:tc>
      </w:tr>
      <w:tr w:rsidR="001E41C4" w:rsidRPr="001E41C4" w14:paraId="0F9E259B" w14:textId="77777777" w:rsidTr="001E41C4">
        <w:trPr>
          <w:trHeight w:val="397"/>
          <w:jc w:val="center"/>
        </w:trPr>
        <w:tc>
          <w:tcPr>
            <w:tcW w:w="1820" w:type="dxa"/>
            <w:tcBorders>
              <w:top w:val="nil"/>
              <w:left w:val="nil"/>
              <w:bottom w:val="nil"/>
              <w:right w:val="nil"/>
            </w:tcBorders>
            <w:tcMar>
              <w:top w:w="15" w:type="dxa"/>
              <w:left w:w="15" w:type="dxa"/>
              <w:bottom w:w="0" w:type="dxa"/>
              <w:right w:w="15" w:type="dxa"/>
            </w:tcMar>
            <w:vAlign w:val="center"/>
            <w:hideMark/>
          </w:tcPr>
          <w:p w14:paraId="5DA9BF06" w14:textId="77777777" w:rsidR="001E41C4" w:rsidRPr="001E41C4" w:rsidRDefault="001E41C4" w:rsidP="001E41C4">
            <w:pPr>
              <w:spacing w:after="0" w:line="252" w:lineRule="auto"/>
              <w:rPr>
                <w:rFonts w:ascii="Arial" w:eastAsia="Times New Roman" w:hAnsi="Arial" w:cs="Arial"/>
                <w:sz w:val="36"/>
                <w:szCs w:val="36"/>
              </w:rPr>
            </w:pPr>
            <w:r w:rsidRPr="001E41C4">
              <w:rPr>
                <w:rFonts w:ascii="Arial Nova Light" w:eastAsia="Times New Roman" w:hAnsi="Arial Nova Light" w:cs="Helvetica"/>
                <w:color w:val="000000"/>
                <w:kern w:val="3"/>
                <w:sz w:val="16"/>
                <w:szCs w:val="16"/>
                <w:lang w:val="fr-CH"/>
              </w:rPr>
              <w:t>Middle occipital gyrus_R</w:t>
            </w:r>
          </w:p>
        </w:tc>
        <w:tc>
          <w:tcPr>
            <w:tcW w:w="560" w:type="dxa"/>
            <w:tcBorders>
              <w:top w:val="nil"/>
              <w:left w:val="nil"/>
              <w:bottom w:val="nil"/>
              <w:right w:val="nil"/>
            </w:tcBorders>
            <w:tcMar>
              <w:top w:w="15" w:type="dxa"/>
              <w:left w:w="15" w:type="dxa"/>
              <w:bottom w:w="0" w:type="dxa"/>
              <w:right w:w="15" w:type="dxa"/>
            </w:tcMar>
            <w:vAlign w:val="center"/>
            <w:hideMark/>
          </w:tcPr>
          <w:p w14:paraId="5412208C" w14:textId="77777777" w:rsidR="001E41C4" w:rsidRPr="001E41C4" w:rsidRDefault="001E41C4" w:rsidP="001E41C4">
            <w:pPr>
              <w:spacing w:after="0" w:line="252" w:lineRule="auto"/>
              <w:jc w:val="center"/>
              <w:rPr>
                <w:rFonts w:ascii="Arial" w:eastAsia="Times New Roman" w:hAnsi="Arial" w:cs="Arial"/>
                <w:sz w:val="36"/>
                <w:szCs w:val="36"/>
              </w:rPr>
            </w:pPr>
            <w:r w:rsidRPr="001E41C4">
              <w:rPr>
                <w:rFonts w:ascii="Arial Nova Light" w:eastAsia="Times New Roman" w:hAnsi="Arial Nova Light" w:cs="Helvetica"/>
                <w:color w:val="000000"/>
                <w:kern w:val="3"/>
                <w:sz w:val="16"/>
                <w:szCs w:val="16"/>
                <w:lang w:val="de-DE"/>
              </w:rPr>
              <w:t>2</w:t>
            </w:r>
            <w:r w:rsidRPr="001E41C4">
              <w:rPr>
                <w:rFonts w:ascii="Arial Nova Light" w:eastAsia="Times New Roman" w:hAnsi="Arial Nova Light" w:cs="Helvetica"/>
                <w:color w:val="000000"/>
                <w:kern w:val="3"/>
                <w:sz w:val="16"/>
                <w:szCs w:val="16"/>
                <w:lang w:val="fr-CH"/>
              </w:rPr>
              <w:t>4</w:t>
            </w:r>
          </w:p>
        </w:tc>
        <w:tc>
          <w:tcPr>
            <w:tcW w:w="560" w:type="dxa"/>
            <w:tcBorders>
              <w:top w:val="nil"/>
              <w:left w:val="nil"/>
              <w:bottom w:val="nil"/>
              <w:right w:val="nil"/>
            </w:tcBorders>
            <w:tcMar>
              <w:top w:w="15" w:type="dxa"/>
              <w:left w:w="15" w:type="dxa"/>
              <w:bottom w:w="0" w:type="dxa"/>
              <w:right w:w="15" w:type="dxa"/>
            </w:tcMar>
            <w:vAlign w:val="center"/>
            <w:hideMark/>
          </w:tcPr>
          <w:p w14:paraId="56776CC1" w14:textId="77777777" w:rsidR="001E41C4" w:rsidRPr="001E41C4" w:rsidRDefault="001E41C4" w:rsidP="001E41C4">
            <w:pPr>
              <w:spacing w:after="0" w:line="252" w:lineRule="auto"/>
              <w:jc w:val="center"/>
              <w:rPr>
                <w:rFonts w:ascii="Arial" w:eastAsia="Times New Roman" w:hAnsi="Arial" w:cs="Arial"/>
                <w:sz w:val="36"/>
                <w:szCs w:val="36"/>
              </w:rPr>
            </w:pPr>
            <w:r w:rsidRPr="001E41C4">
              <w:rPr>
                <w:rFonts w:ascii="Arial Nova Light" w:eastAsia="Times New Roman" w:hAnsi="Arial Nova Light" w:cs="Helvetica"/>
                <w:color w:val="000000"/>
                <w:kern w:val="3"/>
                <w:sz w:val="16"/>
                <w:szCs w:val="16"/>
                <w:lang w:val="fr-CH"/>
              </w:rPr>
              <w:t>-88</w:t>
            </w:r>
          </w:p>
        </w:tc>
        <w:tc>
          <w:tcPr>
            <w:tcW w:w="560" w:type="dxa"/>
            <w:tcBorders>
              <w:top w:val="nil"/>
              <w:left w:val="nil"/>
              <w:bottom w:val="nil"/>
              <w:right w:val="nil"/>
            </w:tcBorders>
            <w:tcMar>
              <w:top w:w="15" w:type="dxa"/>
              <w:left w:w="15" w:type="dxa"/>
              <w:bottom w:w="0" w:type="dxa"/>
              <w:right w:w="15" w:type="dxa"/>
            </w:tcMar>
            <w:vAlign w:val="center"/>
            <w:hideMark/>
          </w:tcPr>
          <w:p w14:paraId="3E941668" w14:textId="77777777" w:rsidR="001E41C4" w:rsidRPr="001E41C4" w:rsidRDefault="001E41C4" w:rsidP="001E41C4">
            <w:pPr>
              <w:spacing w:after="0" w:line="252" w:lineRule="auto"/>
              <w:jc w:val="center"/>
              <w:rPr>
                <w:rFonts w:ascii="Arial" w:eastAsia="Times New Roman" w:hAnsi="Arial" w:cs="Arial"/>
                <w:sz w:val="36"/>
                <w:szCs w:val="36"/>
              </w:rPr>
            </w:pPr>
            <w:r w:rsidRPr="001E41C4">
              <w:rPr>
                <w:rFonts w:ascii="Arial Nova Light" w:eastAsia="Times New Roman" w:hAnsi="Arial Nova Light" w:cs="Helvetica"/>
                <w:color w:val="000000"/>
                <w:kern w:val="3"/>
                <w:sz w:val="16"/>
                <w:szCs w:val="16"/>
                <w:lang w:val="de-DE"/>
              </w:rPr>
              <w:t>2</w:t>
            </w:r>
            <w:r w:rsidRPr="001E41C4">
              <w:rPr>
                <w:rFonts w:ascii="Arial Nova Light" w:eastAsia="Times New Roman" w:hAnsi="Arial Nova Light" w:cs="Helvetica"/>
                <w:color w:val="000000"/>
                <w:kern w:val="3"/>
                <w:sz w:val="16"/>
                <w:szCs w:val="16"/>
                <w:lang w:val="fr-CH"/>
              </w:rPr>
              <w:t>6</w:t>
            </w:r>
          </w:p>
        </w:tc>
        <w:tc>
          <w:tcPr>
            <w:tcW w:w="1080" w:type="dxa"/>
            <w:tcBorders>
              <w:top w:val="nil"/>
              <w:left w:val="nil"/>
              <w:bottom w:val="nil"/>
              <w:right w:val="nil"/>
            </w:tcBorders>
            <w:tcMar>
              <w:top w:w="15" w:type="dxa"/>
              <w:left w:w="15" w:type="dxa"/>
              <w:bottom w:w="0" w:type="dxa"/>
              <w:right w:w="15" w:type="dxa"/>
            </w:tcMar>
            <w:vAlign w:val="center"/>
            <w:hideMark/>
          </w:tcPr>
          <w:p w14:paraId="522C7C01" w14:textId="77777777" w:rsidR="001E41C4" w:rsidRPr="001E41C4" w:rsidRDefault="001E41C4" w:rsidP="001E41C4">
            <w:pPr>
              <w:spacing w:after="0" w:line="252" w:lineRule="auto"/>
              <w:jc w:val="right"/>
              <w:rPr>
                <w:rFonts w:ascii="Arial" w:eastAsia="Times New Roman" w:hAnsi="Arial" w:cs="Arial"/>
                <w:sz w:val="36"/>
                <w:szCs w:val="36"/>
              </w:rPr>
            </w:pPr>
            <w:r w:rsidRPr="001E41C4">
              <w:rPr>
                <w:rFonts w:ascii="Arial Nova Light" w:eastAsia="Times New Roman" w:hAnsi="Arial Nova Light" w:cs="Helvetica"/>
                <w:color w:val="000000"/>
                <w:kern w:val="3"/>
                <w:sz w:val="16"/>
                <w:szCs w:val="16"/>
              </w:rPr>
              <w:t>12059</w:t>
            </w:r>
          </w:p>
        </w:tc>
      </w:tr>
      <w:tr w:rsidR="001E41C4" w:rsidRPr="001E41C4" w14:paraId="4DF43772" w14:textId="77777777" w:rsidTr="001E41C4">
        <w:trPr>
          <w:trHeight w:val="397"/>
          <w:jc w:val="center"/>
        </w:trPr>
        <w:tc>
          <w:tcPr>
            <w:tcW w:w="1820" w:type="dxa"/>
            <w:tcBorders>
              <w:top w:val="nil"/>
              <w:left w:val="nil"/>
              <w:bottom w:val="nil"/>
              <w:right w:val="nil"/>
            </w:tcBorders>
            <w:tcMar>
              <w:top w:w="15" w:type="dxa"/>
              <w:left w:w="15" w:type="dxa"/>
              <w:bottom w:w="0" w:type="dxa"/>
              <w:right w:w="15" w:type="dxa"/>
            </w:tcMar>
            <w:vAlign w:val="center"/>
            <w:hideMark/>
          </w:tcPr>
          <w:p w14:paraId="41156CB9" w14:textId="77777777" w:rsidR="001E41C4" w:rsidRPr="001E41C4" w:rsidRDefault="001E41C4" w:rsidP="001E41C4">
            <w:pPr>
              <w:spacing w:after="0" w:line="252" w:lineRule="auto"/>
              <w:rPr>
                <w:rFonts w:ascii="Arial" w:eastAsia="Times New Roman" w:hAnsi="Arial" w:cs="Arial"/>
                <w:sz w:val="36"/>
                <w:szCs w:val="36"/>
              </w:rPr>
            </w:pPr>
            <w:r w:rsidRPr="001E41C4">
              <w:rPr>
                <w:rFonts w:ascii="Arial Nova Light" w:eastAsia="Times New Roman" w:hAnsi="Arial Nova Light" w:cs="Helvetica"/>
                <w:color w:val="000000"/>
                <w:kern w:val="3"/>
                <w:sz w:val="16"/>
                <w:szCs w:val="16"/>
                <w:lang w:val="fr-CH"/>
              </w:rPr>
              <w:t>Lingual gyrus _R</w:t>
            </w:r>
          </w:p>
        </w:tc>
        <w:tc>
          <w:tcPr>
            <w:tcW w:w="560" w:type="dxa"/>
            <w:tcBorders>
              <w:top w:val="nil"/>
              <w:left w:val="nil"/>
              <w:bottom w:val="nil"/>
              <w:right w:val="nil"/>
            </w:tcBorders>
            <w:tcMar>
              <w:top w:w="15" w:type="dxa"/>
              <w:left w:w="15" w:type="dxa"/>
              <w:bottom w:w="0" w:type="dxa"/>
              <w:right w:w="15" w:type="dxa"/>
            </w:tcMar>
            <w:vAlign w:val="center"/>
            <w:hideMark/>
          </w:tcPr>
          <w:p w14:paraId="6DF8BEA2" w14:textId="77777777" w:rsidR="001E41C4" w:rsidRPr="001E41C4" w:rsidRDefault="001E41C4" w:rsidP="001E41C4">
            <w:pPr>
              <w:spacing w:after="0" w:line="252" w:lineRule="auto"/>
              <w:jc w:val="center"/>
              <w:rPr>
                <w:rFonts w:ascii="Arial" w:eastAsia="Times New Roman" w:hAnsi="Arial" w:cs="Arial"/>
                <w:sz w:val="36"/>
                <w:szCs w:val="36"/>
              </w:rPr>
            </w:pPr>
            <w:r w:rsidRPr="001E41C4">
              <w:rPr>
                <w:rFonts w:ascii="Arial Nova Light" w:eastAsia="Times New Roman" w:hAnsi="Arial Nova Light" w:cs="Helvetica"/>
                <w:color w:val="000000"/>
                <w:kern w:val="3"/>
                <w:sz w:val="16"/>
                <w:szCs w:val="16"/>
                <w:lang w:val="de-DE"/>
              </w:rPr>
              <w:t>2</w:t>
            </w:r>
            <w:r w:rsidRPr="001E41C4">
              <w:rPr>
                <w:rFonts w:ascii="Arial Nova Light" w:eastAsia="Times New Roman" w:hAnsi="Arial Nova Light" w:cs="Helvetica"/>
                <w:color w:val="000000"/>
                <w:kern w:val="3"/>
                <w:sz w:val="16"/>
                <w:szCs w:val="16"/>
                <w:lang w:val="fr-CH"/>
              </w:rPr>
              <w:t>0</w:t>
            </w:r>
          </w:p>
        </w:tc>
        <w:tc>
          <w:tcPr>
            <w:tcW w:w="560" w:type="dxa"/>
            <w:tcBorders>
              <w:top w:val="nil"/>
              <w:left w:val="nil"/>
              <w:bottom w:val="nil"/>
              <w:right w:val="nil"/>
            </w:tcBorders>
            <w:tcMar>
              <w:top w:w="15" w:type="dxa"/>
              <w:left w:w="15" w:type="dxa"/>
              <w:bottom w:w="0" w:type="dxa"/>
              <w:right w:w="15" w:type="dxa"/>
            </w:tcMar>
            <w:vAlign w:val="center"/>
            <w:hideMark/>
          </w:tcPr>
          <w:p w14:paraId="7AB64D5A" w14:textId="77777777" w:rsidR="001E41C4" w:rsidRPr="001E41C4" w:rsidRDefault="001E41C4" w:rsidP="001E41C4">
            <w:pPr>
              <w:spacing w:after="0" w:line="252" w:lineRule="auto"/>
              <w:jc w:val="center"/>
              <w:rPr>
                <w:rFonts w:ascii="Arial" w:eastAsia="Times New Roman" w:hAnsi="Arial" w:cs="Arial"/>
                <w:sz w:val="36"/>
                <w:szCs w:val="36"/>
              </w:rPr>
            </w:pPr>
            <w:r w:rsidRPr="001E41C4">
              <w:rPr>
                <w:rFonts w:ascii="Arial Nova Light" w:eastAsia="Times New Roman" w:hAnsi="Arial Nova Light" w:cs="Helvetica"/>
                <w:color w:val="000000"/>
                <w:kern w:val="3"/>
                <w:sz w:val="16"/>
                <w:szCs w:val="16"/>
                <w:lang w:val="de-DE"/>
              </w:rPr>
              <w:t>-6</w:t>
            </w:r>
            <w:r w:rsidRPr="001E41C4">
              <w:rPr>
                <w:rFonts w:ascii="Arial Nova Light" w:eastAsia="Times New Roman" w:hAnsi="Arial Nova Light" w:cs="Helvetica"/>
                <w:color w:val="000000"/>
                <w:kern w:val="3"/>
                <w:sz w:val="16"/>
                <w:szCs w:val="16"/>
                <w:lang w:val="fr-CH"/>
              </w:rPr>
              <w:t>8</w:t>
            </w:r>
          </w:p>
        </w:tc>
        <w:tc>
          <w:tcPr>
            <w:tcW w:w="560" w:type="dxa"/>
            <w:tcBorders>
              <w:top w:val="nil"/>
              <w:left w:val="nil"/>
              <w:bottom w:val="nil"/>
              <w:right w:val="nil"/>
            </w:tcBorders>
            <w:tcMar>
              <w:top w:w="15" w:type="dxa"/>
              <w:left w:w="15" w:type="dxa"/>
              <w:bottom w:w="0" w:type="dxa"/>
              <w:right w:w="15" w:type="dxa"/>
            </w:tcMar>
            <w:vAlign w:val="center"/>
            <w:hideMark/>
          </w:tcPr>
          <w:p w14:paraId="3EC26351" w14:textId="77777777" w:rsidR="001E41C4" w:rsidRPr="001E41C4" w:rsidRDefault="001E41C4" w:rsidP="001E41C4">
            <w:pPr>
              <w:spacing w:after="0" w:line="252" w:lineRule="auto"/>
              <w:jc w:val="center"/>
              <w:rPr>
                <w:rFonts w:ascii="Arial" w:eastAsia="Times New Roman" w:hAnsi="Arial" w:cs="Arial"/>
                <w:sz w:val="36"/>
                <w:szCs w:val="36"/>
              </w:rPr>
            </w:pPr>
            <w:r w:rsidRPr="001E41C4">
              <w:rPr>
                <w:rFonts w:ascii="Arial Nova Light" w:eastAsia="Times New Roman" w:hAnsi="Arial Nova Light" w:cs="Helvetica"/>
                <w:color w:val="000000"/>
                <w:kern w:val="3"/>
                <w:sz w:val="16"/>
                <w:szCs w:val="16"/>
                <w:lang w:val="fr-CH"/>
              </w:rPr>
              <w:t>-4</w:t>
            </w:r>
          </w:p>
        </w:tc>
        <w:tc>
          <w:tcPr>
            <w:tcW w:w="1080" w:type="dxa"/>
            <w:tcBorders>
              <w:top w:val="nil"/>
              <w:left w:val="nil"/>
              <w:bottom w:val="nil"/>
              <w:right w:val="nil"/>
            </w:tcBorders>
            <w:tcMar>
              <w:top w:w="15" w:type="dxa"/>
              <w:left w:w="15" w:type="dxa"/>
              <w:bottom w:w="0" w:type="dxa"/>
              <w:right w:w="15" w:type="dxa"/>
            </w:tcMar>
            <w:vAlign w:val="center"/>
            <w:hideMark/>
          </w:tcPr>
          <w:p w14:paraId="4268EA60" w14:textId="77777777" w:rsidR="001E41C4" w:rsidRPr="001E41C4" w:rsidRDefault="001E41C4" w:rsidP="001E41C4">
            <w:pPr>
              <w:spacing w:after="0" w:line="252" w:lineRule="auto"/>
              <w:jc w:val="right"/>
              <w:rPr>
                <w:rFonts w:ascii="Arial" w:eastAsia="Times New Roman" w:hAnsi="Arial" w:cs="Arial"/>
                <w:sz w:val="36"/>
                <w:szCs w:val="36"/>
              </w:rPr>
            </w:pPr>
            <w:r w:rsidRPr="001E41C4">
              <w:rPr>
                <w:rFonts w:ascii="Arial Nova Light" w:eastAsia="Times New Roman" w:hAnsi="Arial Nova Light" w:cs="Helvetica"/>
                <w:color w:val="000000"/>
                <w:kern w:val="3"/>
                <w:sz w:val="16"/>
                <w:szCs w:val="16"/>
                <w:lang w:val="de-DE"/>
              </w:rPr>
              <w:t>11148</w:t>
            </w:r>
          </w:p>
        </w:tc>
      </w:tr>
      <w:tr w:rsidR="001E41C4" w:rsidRPr="001E41C4" w14:paraId="701E7306" w14:textId="77777777" w:rsidTr="001E41C4">
        <w:trPr>
          <w:trHeight w:val="397"/>
          <w:jc w:val="center"/>
        </w:trPr>
        <w:tc>
          <w:tcPr>
            <w:tcW w:w="1820" w:type="dxa"/>
            <w:tcBorders>
              <w:top w:val="nil"/>
              <w:left w:val="nil"/>
              <w:bottom w:val="nil"/>
              <w:right w:val="nil"/>
            </w:tcBorders>
            <w:tcMar>
              <w:top w:w="15" w:type="dxa"/>
              <w:left w:w="15" w:type="dxa"/>
              <w:bottom w:w="0" w:type="dxa"/>
              <w:right w:w="15" w:type="dxa"/>
            </w:tcMar>
            <w:vAlign w:val="center"/>
            <w:hideMark/>
          </w:tcPr>
          <w:p w14:paraId="2CFFF0B3" w14:textId="77777777" w:rsidR="001E41C4" w:rsidRPr="001E41C4" w:rsidRDefault="001E41C4" w:rsidP="001E41C4">
            <w:pPr>
              <w:spacing w:after="0" w:line="252" w:lineRule="auto"/>
              <w:rPr>
                <w:rFonts w:ascii="Arial" w:eastAsia="Times New Roman" w:hAnsi="Arial" w:cs="Arial"/>
                <w:sz w:val="36"/>
                <w:szCs w:val="36"/>
              </w:rPr>
            </w:pPr>
            <w:r w:rsidRPr="001E41C4">
              <w:rPr>
                <w:rFonts w:ascii="Arial Nova Light" w:eastAsia="Times New Roman" w:hAnsi="Arial Nova Light" w:cs="Helvetica"/>
                <w:color w:val="000000"/>
                <w:kern w:val="3"/>
                <w:sz w:val="16"/>
                <w:szCs w:val="16"/>
                <w:lang w:val="fr-CH"/>
              </w:rPr>
              <w:t>Lingual gyrus_L</w:t>
            </w:r>
          </w:p>
        </w:tc>
        <w:tc>
          <w:tcPr>
            <w:tcW w:w="560" w:type="dxa"/>
            <w:tcBorders>
              <w:top w:val="nil"/>
              <w:left w:val="nil"/>
              <w:bottom w:val="nil"/>
              <w:right w:val="nil"/>
            </w:tcBorders>
            <w:tcMar>
              <w:top w:w="15" w:type="dxa"/>
              <w:left w:w="15" w:type="dxa"/>
              <w:bottom w:w="0" w:type="dxa"/>
              <w:right w:w="15" w:type="dxa"/>
            </w:tcMar>
            <w:vAlign w:val="center"/>
            <w:hideMark/>
          </w:tcPr>
          <w:p w14:paraId="71C1C629" w14:textId="77777777" w:rsidR="001E41C4" w:rsidRPr="001E41C4" w:rsidRDefault="001E41C4" w:rsidP="001E41C4">
            <w:pPr>
              <w:spacing w:after="0" w:line="252" w:lineRule="auto"/>
              <w:jc w:val="center"/>
              <w:rPr>
                <w:rFonts w:ascii="Arial" w:eastAsia="Times New Roman" w:hAnsi="Arial" w:cs="Arial"/>
                <w:sz w:val="36"/>
                <w:szCs w:val="36"/>
              </w:rPr>
            </w:pPr>
            <w:r w:rsidRPr="001E41C4">
              <w:rPr>
                <w:rFonts w:ascii="Arial Nova Light" w:eastAsia="Times New Roman" w:hAnsi="Arial Nova Light" w:cs="Helvetica"/>
                <w:color w:val="000000"/>
                <w:kern w:val="3"/>
                <w:sz w:val="16"/>
                <w:szCs w:val="16"/>
                <w:lang w:val="fr-CH"/>
              </w:rPr>
              <w:t>-18</w:t>
            </w:r>
          </w:p>
        </w:tc>
        <w:tc>
          <w:tcPr>
            <w:tcW w:w="560" w:type="dxa"/>
            <w:tcBorders>
              <w:top w:val="nil"/>
              <w:left w:val="nil"/>
              <w:bottom w:val="nil"/>
              <w:right w:val="nil"/>
            </w:tcBorders>
            <w:tcMar>
              <w:top w:w="15" w:type="dxa"/>
              <w:left w:w="15" w:type="dxa"/>
              <w:bottom w:w="0" w:type="dxa"/>
              <w:right w:w="15" w:type="dxa"/>
            </w:tcMar>
            <w:vAlign w:val="center"/>
            <w:hideMark/>
          </w:tcPr>
          <w:p w14:paraId="31DC0982" w14:textId="77777777" w:rsidR="001E41C4" w:rsidRPr="001E41C4" w:rsidRDefault="001E41C4" w:rsidP="001E41C4">
            <w:pPr>
              <w:spacing w:after="0" w:line="252" w:lineRule="auto"/>
              <w:jc w:val="center"/>
              <w:rPr>
                <w:rFonts w:ascii="Arial" w:eastAsia="Times New Roman" w:hAnsi="Arial" w:cs="Arial"/>
                <w:sz w:val="36"/>
                <w:szCs w:val="36"/>
              </w:rPr>
            </w:pPr>
            <w:r w:rsidRPr="001E41C4">
              <w:rPr>
                <w:rFonts w:ascii="Arial Nova Light" w:eastAsia="Times New Roman" w:hAnsi="Arial Nova Light" w:cs="Helvetica"/>
                <w:color w:val="000000"/>
                <w:kern w:val="3"/>
                <w:sz w:val="16"/>
                <w:szCs w:val="16"/>
                <w:lang w:val="fr-CH"/>
              </w:rPr>
              <w:t>-70</w:t>
            </w:r>
          </w:p>
        </w:tc>
        <w:tc>
          <w:tcPr>
            <w:tcW w:w="560" w:type="dxa"/>
            <w:tcBorders>
              <w:top w:val="nil"/>
              <w:left w:val="nil"/>
              <w:bottom w:val="nil"/>
              <w:right w:val="nil"/>
            </w:tcBorders>
            <w:tcMar>
              <w:top w:w="15" w:type="dxa"/>
              <w:left w:w="15" w:type="dxa"/>
              <w:bottom w:w="0" w:type="dxa"/>
              <w:right w:w="15" w:type="dxa"/>
            </w:tcMar>
            <w:vAlign w:val="center"/>
            <w:hideMark/>
          </w:tcPr>
          <w:p w14:paraId="61658861" w14:textId="77777777" w:rsidR="001E41C4" w:rsidRPr="001E41C4" w:rsidRDefault="001E41C4" w:rsidP="001E41C4">
            <w:pPr>
              <w:spacing w:after="0" w:line="252" w:lineRule="auto"/>
              <w:jc w:val="center"/>
              <w:rPr>
                <w:rFonts w:ascii="Arial" w:eastAsia="Times New Roman" w:hAnsi="Arial" w:cs="Arial"/>
                <w:sz w:val="36"/>
                <w:szCs w:val="36"/>
              </w:rPr>
            </w:pPr>
            <w:r w:rsidRPr="001E41C4">
              <w:rPr>
                <w:rFonts w:ascii="Arial Nova Light" w:eastAsia="Times New Roman" w:hAnsi="Arial Nova Light" w:cs="Helvetica"/>
                <w:color w:val="000000"/>
                <w:kern w:val="3"/>
                <w:sz w:val="16"/>
                <w:szCs w:val="16"/>
                <w:lang w:val="de-DE"/>
              </w:rPr>
              <w:t>-</w:t>
            </w:r>
            <w:r w:rsidRPr="001E41C4">
              <w:rPr>
                <w:rFonts w:ascii="Arial Nova Light" w:eastAsia="Times New Roman" w:hAnsi="Arial Nova Light" w:cs="Helvetica"/>
                <w:color w:val="000000"/>
                <w:kern w:val="3"/>
                <w:sz w:val="16"/>
                <w:szCs w:val="16"/>
                <w:lang w:val="fr-CH"/>
              </w:rPr>
              <w:t>4</w:t>
            </w:r>
          </w:p>
        </w:tc>
        <w:tc>
          <w:tcPr>
            <w:tcW w:w="1080" w:type="dxa"/>
            <w:tcBorders>
              <w:top w:val="nil"/>
              <w:left w:val="nil"/>
              <w:bottom w:val="nil"/>
              <w:right w:val="nil"/>
            </w:tcBorders>
            <w:tcMar>
              <w:top w:w="15" w:type="dxa"/>
              <w:left w:w="15" w:type="dxa"/>
              <w:bottom w:w="0" w:type="dxa"/>
              <w:right w:w="15" w:type="dxa"/>
            </w:tcMar>
            <w:vAlign w:val="center"/>
            <w:hideMark/>
          </w:tcPr>
          <w:p w14:paraId="0F2DEE5F" w14:textId="77777777" w:rsidR="001E41C4" w:rsidRPr="001E41C4" w:rsidRDefault="001E41C4" w:rsidP="001E41C4">
            <w:pPr>
              <w:spacing w:after="0" w:line="252" w:lineRule="auto"/>
              <w:jc w:val="right"/>
              <w:rPr>
                <w:rFonts w:ascii="Arial" w:eastAsia="Times New Roman" w:hAnsi="Arial" w:cs="Arial"/>
                <w:sz w:val="36"/>
                <w:szCs w:val="36"/>
              </w:rPr>
            </w:pPr>
            <w:r w:rsidRPr="001E41C4">
              <w:rPr>
                <w:rFonts w:ascii="Arial Nova Light" w:eastAsia="Times New Roman" w:hAnsi="Arial Nova Light" w:cs="Helvetica"/>
                <w:color w:val="000000"/>
                <w:kern w:val="3"/>
                <w:sz w:val="16"/>
                <w:szCs w:val="16"/>
                <w:lang w:val="fr-CH"/>
              </w:rPr>
              <w:t>10556</w:t>
            </w:r>
          </w:p>
        </w:tc>
      </w:tr>
      <w:tr w:rsidR="001E41C4" w:rsidRPr="001E41C4" w14:paraId="123708B4" w14:textId="77777777" w:rsidTr="001E41C4">
        <w:trPr>
          <w:trHeight w:val="397"/>
          <w:jc w:val="center"/>
        </w:trPr>
        <w:tc>
          <w:tcPr>
            <w:tcW w:w="1820" w:type="dxa"/>
            <w:tcBorders>
              <w:top w:val="nil"/>
              <w:left w:val="nil"/>
              <w:bottom w:val="nil"/>
              <w:right w:val="nil"/>
            </w:tcBorders>
            <w:tcMar>
              <w:top w:w="15" w:type="dxa"/>
              <w:left w:w="15" w:type="dxa"/>
              <w:bottom w:w="0" w:type="dxa"/>
              <w:right w:w="15" w:type="dxa"/>
            </w:tcMar>
            <w:vAlign w:val="center"/>
            <w:hideMark/>
          </w:tcPr>
          <w:p w14:paraId="5B2F9614" w14:textId="77777777" w:rsidR="001E41C4" w:rsidRPr="001E41C4" w:rsidRDefault="001E41C4" w:rsidP="001E41C4">
            <w:pPr>
              <w:spacing w:after="0" w:line="252" w:lineRule="auto"/>
              <w:rPr>
                <w:rFonts w:ascii="Arial" w:eastAsia="Times New Roman" w:hAnsi="Arial" w:cs="Arial"/>
                <w:sz w:val="36"/>
                <w:szCs w:val="36"/>
              </w:rPr>
            </w:pPr>
            <w:r w:rsidRPr="001E41C4">
              <w:rPr>
                <w:rFonts w:ascii="Arial Nova Light" w:eastAsia="Times New Roman" w:hAnsi="Arial Nova Light" w:cs="Arial"/>
                <w:color w:val="000000"/>
                <w:kern w:val="24"/>
                <w:sz w:val="16"/>
                <w:szCs w:val="16"/>
              </w:rPr>
              <w:t xml:space="preserve">Parietal_Sup_L </w:t>
            </w:r>
          </w:p>
        </w:tc>
        <w:tc>
          <w:tcPr>
            <w:tcW w:w="560" w:type="dxa"/>
            <w:tcBorders>
              <w:top w:val="nil"/>
              <w:left w:val="nil"/>
              <w:bottom w:val="nil"/>
              <w:right w:val="nil"/>
            </w:tcBorders>
            <w:tcMar>
              <w:top w:w="15" w:type="dxa"/>
              <w:left w:w="15" w:type="dxa"/>
              <w:bottom w:w="0" w:type="dxa"/>
              <w:right w:w="15" w:type="dxa"/>
            </w:tcMar>
            <w:vAlign w:val="center"/>
            <w:hideMark/>
          </w:tcPr>
          <w:p w14:paraId="4B9D627E" w14:textId="77777777" w:rsidR="001E41C4" w:rsidRPr="001E41C4" w:rsidRDefault="001E41C4" w:rsidP="001E41C4">
            <w:pPr>
              <w:spacing w:after="0" w:line="252" w:lineRule="auto"/>
              <w:jc w:val="center"/>
              <w:rPr>
                <w:rFonts w:ascii="Arial" w:eastAsia="Times New Roman" w:hAnsi="Arial" w:cs="Arial"/>
                <w:sz w:val="36"/>
                <w:szCs w:val="36"/>
              </w:rPr>
            </w:pPr>
            <w:r w:rsidRPr="001E41C4">
              <w:rPr>
                <w:rFonts w:ascii="Arial Nova Light" w:hAnsi="Arial Nova Light"/>
                <w:color w:val="000000"/>
                <w:kern w:val="24"/>
                <w:sz w:val="16"/>
                <w:szCs w:val="16"/>
              </w:rPr>
              <w:t>-6</w:t>
            </w:r>
          </w:p>
        </w:tc>
        <w:tc>
          <w:tcPr>
            <w:tcW w:w="560" w:type="dxa"/>
            <w:tcBorders>
              <w:top w:val="nil"/>
              <w:left w:val="nil"/>
              <w:bottom w:val="nil"/>
              <w:right w:val="nil"/>
            </w:tcBorders>
            <w:tcMar>
              <w:top w:w="15" w:type="dxa"/>
              <w:left w:w="15" w:type="dxa"/>
              <w:bottom w:w="0" w:type="dxa"/>
              <w:right w:w="15" w:type="dxa"/>
            </w:tcMar>
            <w:vAlign w:val="center"/>
            <w:hideMark/>
          </w:tcPr>
          <w:p w14:paraId="6FD864D2" w14:textId="77777777" w:rsidR="001E41C4" w:rsidRPr="001E41C4" w:rsidRDefault="001E41C4" w:rsidP="001E41C4">
            <w:pPr>
              <w:spacing w:after="0" w:line="252" w:lineRule="auto"/>
              <w:jc w:val="center"/>
              <w:rPr>
                <w:rFonts w:ascii="Arial" w:eastAsia="Times New Roman" w:hAnsi="Arial" w:cs="Arial"/>
                <w:sz w:val="36"/>
                <w:szCs w:val="36"/>
              </w:rPr>
            </w:pPr>
            <w:r w:rsidRPr="001E41C4">
              <w:rPr>
                <w:rFonts w:ascii="Arial Nova Light" w:hAnsi="Arial Nova Light"/>
                <w:color w:val="000000"/>
                <w:kern w:val="24"/>
                <w:sz w:val="16"/>
                <w:szCs w:val="16"/>
              </w:rPr>
              <w:t>-64</w:t>
            </w:r>
          </w:p>
        </w:tc>
        <w:tc>
          <w:tcPr>
            <w:tcW w:w="560" w:type="dxa"/>
            <w:tcBorders>
              <w:top w:val="nil"/>
              <w:left w:val="nil"/>
              <w:bottom w:val="nil"/>
              <w:right w:val="nil"/>
            </w:tcBorders>
            <w:tcMar>
              <w:top w:w="15" w:type="dxa"/>
              <w:left w:w="15" w:type="dxa"/>
              <w:bottom w:w="0" w:type="dxa"/>
              <w:right w:w="15" w:type="dxa"/>
            </w:tcMar>
            <w:vAlign w:val="center"/>
            <w:hideMark/>
          </w:tcPr>
          <w:p w14:paraId="5BA0BF74" w14:textId="77777777" w:rsidR="001E41C4" w:rsidRPr="001E41C4" w:rsidRDefault="001E41C4" w:rsidP="001E41C4">
            <w:pPr>
              <w:spacing w:after="0" w:line="252" w:lineRule="auto"/>
              <w:jc w:val="center"/>
              <w:rPr>
                <w:rFonts w:ascii="Arial" w:eastAsia="Times New Roman" w:hAnsi="Arial" w:cs="Arial"/>
                <w:sz w:val="36"/>
                <w:szCs w:val="36"/>
              </w:rPr>
            </w:pPr>
            <w:r w:rsidRPr="001E41C4">
              <w:rPr>
                <w:rFonts w:ascii="Arial Nova Light" w:hAnsi="Arial Nova Light"/>
                <w:color w:val="000000"/>
                <w:kern w:val="24"/>
                <w:sz w:val="16"/>
                <w:szCs w:val="16"/>
              </w:rPr>
              <w:t>2</w:t>
            </w:r>
          </w:p>
        </w:tc>
        <w:tc>
          <w:tcPr>
            <w:tcW w:w="1080" w:type="dxa"/>
            <w:tcBorders>
              <w:top w:val="nil"/>
              <w:left w:val="nil"/>
              <w:bottom w:val="nil"/>
              <w:right w:val="nil"/>
            </w:tcBorders>
            <w:tcMar>
              <w:top w:w="15" w:type="dxa"/>
              <w:left w:w="15" w:type="dxa"/>
              <w:bottom w:w="0" w:type="dxa"/>
              <w:right w:w="15" w:type="dxa"/>
            </w:tcMar>
            <w:vAlign w:val="center"/>
            <w:hideMark/>
          </w:tcPr>
          <w:p w14:paraId="40DDA606" w14:textId="77777777" w:rsidR="001E41C4" w:rsidRPr="001E41C4" w:rsidRDefault="001E41C4" w:rsidP="001E41C4">
            <w:pPr>
              <w:spacing w:after="0" w:line="252" w:lineRule="auto"/>
              <w:jc w:val="right"/>
              <w:rPr>
                <w:rFonts w:ascii="Arial" w:eastAsia="Times New Roman" w:hAnsi="Arial" w:cs="Arial"/>
                <w:sz w:val="36"/>
                <w:szCs w:val="36"/>
              </w:rPr>
            </w:pPr>
            <w:r w:rsidRPr="001E41C4">
              <w:rPr>
                <w:rFonts w:ascii="Arial Nova Light" w:hAnsi="Arial Nova Light"/>
                <w:color w:val="000000"/>
                <w:kern w:val="24"/>
                <w:sz w:val="16"/>
                <w:szCs w:val="16"/>
              </w:rPr>
              <w:t>4576</w:t>
            </w:r>
          </w:p>
        </w:tc>
      </w:tr>
      <w:tr w:rsidR="001E41C4" w:rsidRPr="001E41C4" w14:paraId="506F2BC4" w14:textId="77777777" w:rsidTr="001E41C4">
        <w:trPr>
          <w:trHeight w:val="397"/>
          <w:jc w:val="center"/>
        </w:trPr>
        <w:tc>
          <w:tcPr>
            <w:tcW w:w="1820" w:type="dxa"/>
            <w:tcBorders>
              <w:top w:val="nil"/>
              <w:left w:val="nil"/>
              <w:bottom w:val="nil"/>
              <w:right w:val="nil"/>
            </w:tcBorders>
            <w:tcMar>
              <w:top w:w="15" w:type="dxa"/>
              <w:left w:w="15" w:type="dxa"/>
              <w:bottom w:w="0" w:type="dxa"/>
              <w:right w:w="15" w:type="dxa"/>
            </w:tcMar>
            <w:vAlign w:val="center"/>
            <w:hideMark/>
          </w:tcPr>
          <w:p w14:paraId="645590AB" w14:textId="77777777" w:rsidR="001E41C4" w:rsidRPr="001E41C4" w:rsidRDefault="001E41C4" w:rsidP="001E41C4">
            <w:pPr>
              <w:spacing w:after="0" w:line="252" w:lineRule="auto"/>
              <w:rPr>
                <w:rFonts w:ascii="Arial" w:eastAsia="Times New Roman" w:hAnsi="Arial" w:cs="Arial"/>
                <w:sz w:val="36"/>
                <w:szCs w:val="36"/>
              </w:rPr>
            </w:pPr>
            <w:r w:rsidRPr="001E41C4">
              <w:rPr>
                <w:rFonts w:ascii="Arial Nova Light" w:hAnsi="Arial Nova Light"/>
                <w:color w:val="000000"/>
                <w:kern w:val="24"/>
                <w:sz w:val="16"/>
                <w:szCs w:val="16"/>
              </w:rPr>
              <w:t xml:space="preserve">Parietal_Sup_R </w:t>
            </w:r>
          </w:p>
        </w:tc>
        <w:tc>
          <w:tcPr>
            <w:tcW w:w="560" w:type="dxa"/>
            <w:tcBorders>
              <w:top w:val="nil"/>
              <w:left w:val="nil"/>
              <w:bottom w:val="nil"/>
              <w:right w:val="nil"/>
            </w:tcBorders>
            <w:tcMar>
              <w:top w:w="15" w:type="dxa"/>
              <w:left w:w="15" w:type="dxa"/>
              <w:bottom w:w="0" w:type="dxa"/>
              <w:right w:w="15" w:type="dxa"/>
            </w:tcMar>
            <w:vAlign w:val="center"/>
            <w:hideMark/>
          </w:tcPr>
          <w:p w14:paraId="419BE190" w14:textId="77777777" w:rsidR="001E41C4" w:rsidRPr="001E41C4" w:rsidRDefault="001E41C4" w:rsidP="001E41C4">
            <w:pPr>
              <w:spacing w:after="0" w:line="252" w:lineRule="auto"/>
              <w:jc w:val="center"/>
              <w:rPr>
                <w:rFonts w:ascii="Arial" w:eastAsia="Times New Roman" w:hAnsi="Arial" w:cs="Arial"/>
                <w:sz w:val="36"/>
                <w:szCs w:val="36"/>
              </w:rPr>
            </w:pPr>
            <w:r w:rsidRPr="001E41C4">
              <w:rPr>
                <w:rFonts w:ascii="Arial Nova Light" w:hAnsi="Arial Nova Light"/>
                <w:color w:val="000000"/>
                <w:kern w:val="24"/>
                <w:sz w:val="16"/>
                <w:szCs w:val="16"/>
              </w:rPr>
              <w:t>-16</w:t>
            </w:r>
          </w:p>
        </w:tc>
        <w:tc>
          <w:tcPr>
            <w:tcW w:w="560" w:type="dxa"/>
            <w:tcBorders>
              <w:top w:val="nil"/>
              <w:left w:val="nil"/>
              <w:bottom w:val="nil"/>
              <w:right w:val="nil"/>
            </w:tcBorders>
            <w:tcMar>
              <w:top w:w="15" w:type="dxa"/>
              <w:left w:w="15" w:type="dxa"/>
              <w:bottom w:w="0" w:type="dxa"/>
              <w:right w:w="15" w:type="dxa"/>
            </w:tcMar>
            <w:vAlign w:val="center"/>
            <w:hideMark/>
          </w:tcPr>
          <w:p w14:paraId="14292B4E" w14:textId="77777777" w:rsidR="001E41C4" w:rsidRPr="001E41C4" w:rsidRDefault="001E41C4" w:rsidP="001E41C4">
            <w:pPr>
              <w:spacing w:after="0" w:line="252" w:lineRule="auto"/>
              <w:jc w:val="center"/>
              <w:rPr>
                <w:rFonts w:ascii="Arial" w:eastAsia="Times New Roman" w:hAnsi="Arial" w:cs="Arial"/>
                <w:sz w:val="36"/>
                <w:szCs w:val="36"/>
              </w:rPr>
            </w:pPr>
            <w:r w:rsidRPr="001E41C4">
              <w:rPr>
                <w:rFonts w:ascii="Arial Nova Light" w:hAnsi="Arial Nova Light"/>
                <w:color w:val="000000"/>
                <w:kern w:val="24"/>
                <w:sz w:val="16"/>
                <w:szCs w:val="16"/>
              </w:rPr>
              <w:t>-76</w:t>
            </w:r>
          </w:p>
        </w:tc>
        <w:tc>
          <w:tcPr>
            <w:tcW w:w="560" w:type="dxa"/>
            <w:tcBorders>
              <w:top w:val="nil"/>
              <w:left w:val="nil"/>
              <w:bottom w:val="nil"/>
              <w:right w:val="nil"/>
            </w:tcBorders>
            <w:tcMar>
              <w:top w:w="15" w:type="dxa"/>
              <w:left w:w="15" w:type="dxa"/>
              <w:bottom w:w="0" w:type="dxa"/>
              <w:right w:w="15" w:type="dxa"/>
            </w:tcMar>
            <w:vAlign w:val="center"/>
            <w:hideMark/>
          </w:tcPr>
          <w:p w14:paraId="0A6F0896" w14:textId="77777777" w:rsidR="001E41C4" w:rsidRPr="001E41C4" w:rsidRDefault="001E41C4" w:rsidP="001E41C4">
            <w:pPr>
              <w:spacing w:after="0" w:line="252" w:lineRule="auto"/>
              <w:jc w:val="center"/>
              <w:rPr>
                <w:rFonts w:ascii="Arial" w:eastAsia="Times New Roman" w:hAnsi="Arial" w:cs="Arial"/>
                <w:sz w:val="36"/>
                <w:szCs w:val="36"/>
              </w:rPr>
            </w:pPr>
            <w:r w:rsidRPr="001E41C4">
              <w:rPr>
                <w:rFonts w:ascii="Arial Nova Light" w:hAnsi="Arial Nova Light"/>
                <w:color w:val="000000"/>
                <w:kern w:val="24"/>
                <w:sz w:val="16"/>
                <w:szCs w:val="16"/>
              </w:rPr>
              <w:t>52</w:t>
            </w:r>
          </w:p>
        </w:tc>
        <w:tc>
          <w:tcPr>
            <w:tcW w:w="1080" w:type="dxa"/>
            <w:tcBorders>
              <w:top w:val="nil"/>
              <w:left w:val="nil"/>
              <w:bottom w:val="nil"/>
              <w:right w:val="nil"/>
            </w:tcBorders>
            <w:tcMar>
              <w:top w:w="15" w:type="dxa"/>
              <w:left w:w="15" w:type="dxa"/>
              <w:bottom w:w="0" w:type="dxa"/>
              <w:right w:w="15" w:type="dxa"/>
            </w:tcMar>
            <w:vAlign w:val="center"/>
            <w:hideMark/>
          </w:tcPr>
          <w:p w14:paraId="60A90D46" w14:textId="77777777" w:rsidR="001E41C4" w:rsidRPr="001E41C4" w:rsidRDefault="001E41C4" w:rsidP="001E41C4">
            <w:pPr>
              <w:spacing w:after="0" w:line="254" w:lineRule="auto"/>
              <w:jc w:val="right"/>
              <w:rPr>
                <w:rFonts w:ascii="Arial" w:eastAsia="Times New Roman" w:hAnsi="Arial" w:cs="Arial"/>
                <w:sz w:val="36"/>
                <w:szCs w:val="36"/>
              </w:rPr>
            </w:pPr>
            <w:r w:rsidRPr="001E41C4">
              <w:rPr>
                <w:rFonts w:ascii="Arial Nova Light" w:hAnsi="Arial Nova Light"/>
                <w:color w:val="000000"/>
                <w:kern w:val="24"/>
                <w:sz w:val="16"/>
                <w:szCs w:val="16"/>
              </w:rPr>
              <w:t>4410</w:t>
            </w:r>
          </w:p>
        </w:tc>
      </w:tr>
      <w:tr w:rsidR="001E41C4" w:rsidRPr="001E41C4" w14:paraId="267C27AC" w14:textId="77777777" w:rsidTr="001E41C4">
        <w:trPr>
          <w:trHeight w:val="397"/>
          <w:jc w:val="center"/>
        </w:trPr>
        <w:tc>
          <w:tcPr>
            <w:tcW w:w="1820" w:type="dxa"/>
            <w:tcBorders>
              <w:top w:val="nil"/>
              <w:left w:val="nil"/>
              <w:bottom w:val="nil"/>
              <w:right w:val="nil"/>
            </w:tcBorders>
            <w:tcMar>
              <w:top w:w="15" w:type="dxa"/>
              <w:left w:w="15" w:type="dxa"/>
              <w:bottom w:w="0" w:type="dxa"/>
              <w:right w:w="15" w:type="dxa"/>
            </w:tcMar>
            <w:vAlign w:val="center"/>
            <w:hideMark/>
          </w:tcPr>
          <w:p w14:paraId="53EEE946" w14:textId="77777777" w:rsidR="001E41C4" w:rsidRPr="001E41C4" w:rsidRDefault="001E41C4" w:rsidP="001E41C4">
            <w:pPr>
              <w:spacing w:after="0" w:line="252" w:lineRule="auto"/>
              <w:rPr>
                <w:rFonts w:ascii="Arial" w:eastAsia="Times New Roman" w:hAnsi="Arial" w:cs="Arial"/>
                <w:sz w:val="36"/>
                <w:szCs w:val="36"/>
              </w:rPr>
            </w:pPr>
            <w:r w:rsidRPr="001E41C4">
              <w:rPr>
                <w:rFonts w:ascii="Arial Nova Light" w:hAnsi="Arial Nova Light"/>
                <w:color w:val="000000"/>
                <w:kern w:val="24"/>
                <w:sz w:val="16"/>
                <w:szCs w:val="16"/>
              </w:rPr>
              <w:t>Temporal_Inf_R</w:t>
            </w:r>
          </w:p>
        </w:tc>
        <w:tc>
          <w:tcPr>
            <w:tcW w:w="560" w:type="dxa"/>
            <w:tcBorders>
              <w:top w:val="nil"/>
              <w:left w:val="nil"/>
              <w:bottom w:val="nil"/>
              <w:right w:val="nil"/>
            </w:tcBorders>
            <w:tcMar>
              <w:top w:w="15" w:type="dxa"/>
              <w:left w:w="15" w:type="dxa"/>
              <w:bottom w:w="0" w:type="dxa"/>
              <w:right w:w="15" w:type="dxa"/>
            </w:tcMar>
            <w:vAlign w:val="center"/>
            <w:hideMark/>
          </w:tcPr>
          <w:p w14:paraId="0F7811ED" w14:textId="77777777" w:rsidR="001E41C4" w:rsidRPr="001E41C4" w:rsidRDefault="001E41C4" w:rsidP="001E41C4">
            <w:pPr>
              <w:spacing w:after="0" w:line="254" w:lineRule="auto"/>
              <w:jc w:val="center"/>
              <w:rPr>
                <w:rFonts w:ascii="Arial" w:eastAsia="Times New Roman" w:hAnsi="Arial" w:cs="Arial"/>
                <w:sz w:val="36"/>
                <w:szCs w:val="36"/>
              </w:rPr>
            </w:pPr>
            <w:r w:rsidRPr="001E41C4">
              <w:rPr>
                <w:rFonts w:ascii="Arial Nova Light" w:hAnsi="Arial Nova Light"/>
                <w:color w:val="000000"/>
                <w:kern w:val="24"/>
                <w:sz w:val="16"/>
                <w:szCs w:val="16"/>
              </w:rPr>
              <w:t>51</w:t>
            </w:r>
          </w:p>
        </w:tc>
        <w:tc>
          <w:tcPr>
            <w:tcW w:w="560" w:type="dxa"/>
            <w:tcBorders>
              <w:top w:val="nil"/>
              <w:left w:val="nil"/>
              <w:bottom w:val="nil"/>
              <w:right w:val="nil"/>
            </w:tcBorders>
            <w:tcMar>
              <w:top w:w="15" w:type="dxa"/>
              <w:left w:w="15" w:type="dxa"/>
              <w:bottom w:w="0" w:type="dxa"/>
              <w:right w:w="15" w:type="dxa"/>
            </w:tcMar>
            <w:vAlign w:val="center"/>
            <w:hideMark/>
          </w:tcPr>
          <w:p w14:paraId="0C546F5E" w14:textId="77777777" w:rsidR="001E41C4" w:rsidRPr="001E41C4" w:rsidRDefault="001E41C4" w:rsidP="001E41C4">
            <w:pPr>
              <w:spacing w:after="0" w:line="252" w:lineRule="auto"/>
              <w:jc w:val="center"/>
              <w:rPr>
                <w:rFonts w:ascii="Arial" w:eastAsia="Times New Roman" w:hAnsi="Arial" w:cs="Arial"/>
                <w:sz w:val="36"/>
                <w:szCs w:val="36"/>
              </w:rPr>
            </w:pPr>
            <w:r w:rsidRPr="001E41C4">
              <w:rPr>
                <w:rFonts w:ascii="Arial Nova Light" w:hAnsi="Arial Nova Light"/>
                <w:color w:val="000000"/>
                <w:kern w:val="24"/>
                <w:sz w:val="16"/>
                <w:szCs w:val="16"/>
              </w:rPr>
              <w:t>-56</w:t>
            </w:r>
          </w:p>
        </w:tc>
        <w:tc>
          <w:tcPr>
            <w:tcW w:w="560" w:type="dxa"/>
            <w:tcBorders>
              <w:top w:val="nil"/>
              <w:left w:val="nil"/>
              <w:bottom w:val="nil"/>
              <w:right w:val="nil"/>
            </w:tcBorders>
            <w:tcMar>
              <w:top w:w="15" w:type="dxa"/>
              <w:left w:w="15" w:type="dxa"/>
              <w:bottom w:w="0" w:type="dxa"/>
              <w:right w:w="15" w:type="dxa"/>
            </w:tcMar>
            <w:vAlign w:val="center"/>
            <w:hideMark/>
          </w:tcPr>
          <w:p w14:paraId="1E411A74" w14:textId="77777777" w:rsidR="001E41C4" w:rsidRPr="001E41C4" w:rsidRDefault="001E41C4" w:rsidP="001E41C4">
            <w:pPr>
              <w:spacing w:after="0" w:line="252" w:lineRule="auto"/>
              <w:jc w:val="center"/>
              <w:rPr>
                <w:rFonts w:ascii="Arial" w:eastAsia="Times New Roman" w:hAnsi="Arial" w:cs="Arial"/>
                <w:sz w:val="36"/>
                <w:szCs w:val="36"/>
              </w:rPr>
            </w:pPr>
            <w:r w:rsidRPr="001E41C4">
              <w:rPr>
                <w:rFonts w:ascii="Arial Nova Light" w:hAnsi="Arial Nova Light"/>
                <w:color w:val="000000"/>
                <w:kern w:val="24"/>
                <w:sz w:val="16"/>
                <w:szCs w:val="16"/>
              </w:rPr>
              <w:t>-20</w:t>
            </w:r>
          </w:p>
        </w:tc>
        <w:tc>
          <w:tcPr>
            <w:tcW w:w="1080" w:type="dxa"/>
            <w:tcBorders>
              <w:top w:val="nil"/>
              <w:left w:val="nil"/>
              <w:bottom w:val="nil"/>
              <w:right w:val="nil"/>
            </w:tcBorders>
            <w:tcMar>
              <w:top w:w="15" w:type="dxa"/>
              <w:left w:w="15" w:type="dxa"/>
              <w:bottom w:w="0" w:type="dxa"/>
              <w:right w:w="15" w:type="dxa"/>
            </w:tcMar>
            <w:vAlign w:val="center"/>
            <w:hideMark/>
          </w:tcPr>
          <w:p w14:paraId="42A09B8C" w14:textId="77777777" w:rsidR="001E41C4" w:rsidRPr="001E41C4" w:rsidRDefault="001E41C4" w:rsidP="001E41C4">
            <w:pPr>
              <w:spacing w:after="0" w:line="252" w:lineRule="auto"/>
              <w:jc w:val="right"/>
              <w:rPr>
                <w:rFonts w:ascii="Arial" w:eastAsia="Times New Roman" w:hAnsi="Arial" w:cs="Arial"/>
                <w:sz w:val="36"/>
                <w:szCs w:val="36"/>
              </w:rPr>
            </w:pPr>
            <w:r w:rsidRPr="001E41C4">
              <w:rPr>
                <w:rFonts w:ascii="Arial Nova Light" w:hAnsi="Arial Nova Light"/>
                <w:color w:val="000000"/>
                <w:kern w:val="24"/>
                <w:sz w:val="16"/>
                <w:szCs w:val="16"/>
              </w:rPr>
              <w:t>2167</w:t>
            </w:r>
          </w:p>
        </w:tc>
      </w:tr>
      <w:tr w:rsidR="001E41C4" w:rsidRPr="001E41C4" w14:paraId="763EBCFC" w14:textId="77777777" w:rsidTr="001E41C4">
        <w:trPr>
          <w:trHeight w:val="397"/>
          <w:jc w:val="center"/>
        </w:trPr>
        <w:tc>
          <w:tcPr>
            <w:tcW w:w="1820" w:type="dxa"/>
            <w:tcBorders>
              <w:top w:val="nil"/>
              <w:left w:val="nil"/>
              <w:bottom w:val="nil"/>
              <w:right w:val="nil"/>
            </w:tcBorders>
            <w:tcMar>
              <w:top w:w="15" w:type="dxa"/>
              <w:left w:w="15" w:type="dxa"/>
              <w:bottom w:w="0" w:type="dxa"/>
              <w:right w:w="15" w:type="dxa"/>
            </w:tcMar>
            <w:vAlign w:val="center"/>
            <w:hideMark/>
          </w:tcPr>
          <w:p w14:paraId="040AB4D9" w14:textId="77777777" w:rsidR="001E41C4" w:rsidRPr="001E41C4" w:rsidRDefault="001E41C4" w:rsidP="001E41C4">
            <w:pPr>
              <w:spacing w:after="0" w:line="252" w:lineRule="auto"/>
              <w:rPr>
                <w:rFonts w:ascii="Arial" w:eastAsia="Times New Roman" w:hAnsi="Arial" w:cs="Arial"/>
                <w:sz w:val="36"/>
                <w:szCs w:val="36"/>
              </w:rPr>
            </w:pPr>
            <w:r w:rsidRPr="001E41C4">
              <w:rPr>
                <w:rFonts w:ascii="Arial Nova Light" w:hAnsi="Arial Nova Light"/>
                <w:color w:val="000000"/>
                <w:kern w:val="24"/>
                <w:sz w:val="16"/>
                <w:szCs w:val="16"/>
              </w:rPr>
              <w:t>Temporal_MId_R</w:t>
            </w:r>
          </w:p>
        </w:tc>
        <w:tc>
          <w:tcPr>
            <w:tcW w:w="560" w:type="dxa"/>
            <w:tcBorders>
              <w:top w:val="nil"/>
              <w:left w:val="nil"/>
              <w:bottom w:val="nil"/>
              <w:right w:val="nil"/>
            </w:tcBorders>
            <w:tcMar>
              <w:top w:w="15" w:type="dxa"/>
              <w:left w:w="15" w:type="dxa"/>
              <w:bottom w:w="0" w:type="dxa"/>
              <w:right w:w="15" w:type="dxa"/>
            </w:tcMar>
            <w:vAlign w:val="center"/>
            <w:hideMark/>
          </w:tcPr>
          <w:p w14:paraId="29C8A7A0" w14:textId="77777777" w:rsidR="001E41C4" w:rsidRPr="001E41C4" w:rsidRDefault="001E41C4" w:rsidP="001E41C4">
            <w:pPr>
              <w:spacing w:after="0" w:line="252" w:lineRule="auto"/>
              <w:jc w:val="center"/>
              <w:rPr>
                <w:rFonts w:ascii="Arial" w:eastAsia="Times New Roman" w:hAnsi="Arial" w:cs="Arial"/>
                <w:sz w:val="36"/>
                <w:szCs w:val="36"/>
              </w:rPr>
            </w:pPr>
            <w:r w:rsidRPr="001E41C4">
              <w:rPr>
                <w:rFonts w:ascii="Arial Nova Light" w:hAnsi="Arial Nova Light"/>
                <w:color w:val="000000"/>
                <w:kern w:val="24"/>
                <w:sz w:val="16"/>
                <w:szCs w:val="16"/>
              </w:rPr>
              <w:t>50</w:t>
            </w:r>
          </w:p>
        </w:tc>
        <w:tc>
          <w:tcPr>
            <w:tcW w:w="560" w:type="dxa"/>
            <w:tcBorders>
              <w:top w:val="nil"/>
              <w:left w:val="nil"/>
              <w:bottom w:val="nil"/>
              <w:right w:val="nil"/>
            </w:tcBorders>
            <w:tcMar>
              <w:top w:w="15" w:type="dxa"/>
              <w:left w:w="15" w:type="dxa"/>
              <w:bottom w:w="0" w:type="dxa"/>
              <w:right w:w="15" w:type="dxa"/>
            </w:tcMar>
            <w:vAlign w:val="center"/>
            <w:hideMark/>
          </w:tcPr>
          <w:p w14:paraId="11D360D9" w14:textId="77777777" w:rsidR="001E41C4" w:rsidRPr="001E41C4" w:rsidRDefault="001E41C4" w:rsidP="001E41C4">
            <w:pPr>
              <w:spacing w:after="0" w:line="252" w:lineRule="auto"/>
              <w:jc w:val="center"/>
              <w:rPr>
                <w:rFonts w:ascii="Arial" w:eastAsia="Times New Roman" w:hAnsi="Arial" w:cs="Arial"/>
                <w:sz w:val="36"/>
                <w:szCs w:val="36"/>
              </w:rPr>
            </w:pPr>
            <w:r w:rsidRPr="001E41C4">
              <w:rPr>
                <w:rFonts w:ascii="Arial Nova Light" w:hAnsi="Arial Nova Light"/>
                <w:color w:val="000000"/>
                <w:kern w:val="24"/>
                <w:sz w:val="16"/>
                <w:szCs w:val="16"/>
              </w:rPr>
              <w:t>-72</w:t>
            </w:r>
          </w:p>
        </w:tc>
        <w:tc>
          <w:tcPr>
            <w:tcW w:w="560" w:type="dxa"/>
            <w:tcBorders>
              <w:top w:val="nil"/>
              <w:left w:val="nil"/>
              <w:bottom w:val="nil"/>
              <w:right w:val="nil"/>
            </w:tcBorders>
            <w:tcMar>
              <w:top w:w="15" w:type="dxa"/>
              <w:left w:w="15" w:type="dxa"/>
              <w:bottom w:w="0" w:type="dxa"/>
              <w:right w:w="15" w:type="dxa"/>
            </w:tcMar>
            <w:vAlign w:val="center"/>
            <w:hideMark/>
          </w:tcPr>
          <w:p w14:paraId="75370F63" w14:textId="77777777" w:rsidR="001E41C4" w:rsidRPr="001E41C4" w:rsidRDefault="001E41C4" w:rsidP="001E41C4">
            <w:pPr>
              <w:spacing w:after="0" w:line="252" w:lineRule="auto"/>
              <w:jc w:val="center"/>
              <w:rPr>
                <w:rFonts w:ascii="Arial" w:eastAsia="Times New Roman" w:hAnsi="Arial" w:cs="Arial"/>
                <w:sz w:val="36"/>
                <w:szCs w:val="36"/>
              </w:rPr>
            </w:pPr>
            <w:r w:rsidRPr="001E41C4">
              <w:rPr>
                <w:rFonts w:ascii="Arial Nova Light" w:hAnsi="Arial Nova Light"/>
                <w:color w:val="000000"/>
                <w:kern w:val="24"/>
                <w:sz w:val="16"/>
                <w:szCs w:val="16"/>
              </w:rPr>
              <w:t>8</w:t>
            </w:r>
          </w:p>
        </w:tc>
        <w:tc>
          <w:tcPr>
            <w:tcW w:w="1080" w:type="dxa"/>
            <w:tcBorders>
              <w:top w:val="nil"/>
              <w:left w:val="nil"/>
              <w:bottom w:val="nil"/>
              <w:right w:val="nil"/>
            </w:tcBorders>
            <w:tcMar>
              <w:top w:w="15" w:type="dxa"/>
              <w:left w:w="15" w:type="dxa"/>
              <w:bottom w:w="0" w:type="dxa"/>
              <w:right w:w="15" w:type="dxa"/>
            </w:tcMar>
            <w:vAlign w:val="center"/>
            <w:hideMark/>
          </w:tcPr>
          <w:p w14:paraId="5C564FC2" w14:textId="77777777" w:rsidR="001E41C4" w:rsidRPr="001E41C4" w:rsidRDefault="001E41C4" w:rsidP="001E41C4">
            <w:pPr>
              <w:spacing w:after="0" w:line="252" w:lineRule="auto"/>
              <w:jc w:val="right"/>
              <w:rPr>
                <w:rFonts w:ascii="Arial" w:eastAsia="Times New Roman" w:hAnsi="Arial" w:cs="Arial"/>
                <w:sz w:val="36"/>
                <w:szCs w:val="36"/>
              </w:rPr>
            </w:pPr>
            <w:r w:rsidRPr="001E41C4">
              <w:rPr>
                <w:rFonts w:ascii="Arial Nova Light" w:hAnsi="Arial Nova Light"/>
                <w:color w:val="000000"/>
                <w:kern w:val="24"/>
                <w:sz w:val="16"/>
                <w:szCs w:val="16"/>
              </w:rPr>
              <w:t>2060</w:t>
            </w:r>
          </w:p>
        </w:tc>
      </w:tr>
      <w:tr w:rsidR="001E41C4" w:rsidRPr="001E41C4" w14:paraId="385F26D7" w14:textId="77777777" w:rsidTr="001E41C4">
        <w:trPr>
          <w:trHeight w:val="397"/>
          <w:jc w:val="center"/>
        </w:trPr>
        <w:tc>
          <w:tcPr>
            <w:tcW w:w="1820" w:type="dxa"/>
            <w:tcBorders>
              <w:top w:val="nil"/>
              <w:left w:val="nil"/>
              <w:bottom w:val="nil"/>
              <w:right w:val="nil"/>
            </w:tcBorders>
            <w:tcMar>
              <w:top w:w="15" w:type="dxa"/>
              <w:left w:w="15" w:type="dxa"/>
              <w:bottom w:w="0" w:type="dxa"/>
              <w:right w:w="15" w:type="dxa"/>
            </w:tcMar>
            <w:vAlign w:val="center"/>
            <w:hideMark/>
          </w:tcPr>
          <w:p w14:paraId="5FE504E2" w14:textId="77777777" w:rsidR="001E41C4" w:rsidRPr="001E41C4" w:rsidRDefault="001E41C4" w:rsidP="001E41C4">
            <w:pPr>
              <w:spacing w:after="0" w:line="252" w:lineRule="auto"/>
              <w:rPr>
                <w:rFonts w:ascii="Arial" w:eastAsia="Times New Roman" w:hAnsi="Arial" w:cs="Arial"/>
                <w:sz w:val="36"/>
                <w:szCs w:val="36"/>
              </w:rPr>
            </w:pPr>
            <w:r w:rsidRPr="001E41C4">
              <w:rPr>
                <w:rFonts w:ascii="Arial Nova Light" w:hAnsi="Arial Nova Light"/>
                <w:color w:val="000000"/>
                <w:kern w:val="24"/>
                <w:sz w:val="16"/>
                <w:szCs w:val="16"/>
              </w:rPr>
              <w:t xml:space="preserve">Parietal_Inf_L </w:t>
            </w:r>
          </w:p>
        </w:tc>
        <w:tc>
          <w:tcPr>
            <w:tcW w:w="560" w:type="dxa"/>
            <w:tcBorders>
              <w:top w:val="nil"/>
              <w:left w:val="nil"/>
              <w:bottom w:val="nil"/>
              <w:right w:val="nil"/>
            </w:tcBorders>
            <w:tcMar>
              <w:top w:w="15" w:type="dxa"/>
              <w:left w:w="15" w:type="dxa"/>
              <w:bottom w:w="0" w:type="dxa"/>
              <w:right w:w="15" w:type="dxa"/>
            </w:tcMar>
            <w:vAlign w:val="center"/>
            <w:hideMark/>
          </w:tcPr>
          <w:p w14:paraId="6FF93D52" w14:textId="77777777" w:rsidR="001E41C4" w:rsidRPr="001E41C4" w:rsidRDefault="001E41C4" w:rsidP="001E41C4">
            <w:pPr>
              <w:spacing w:after="0" w:line="252" w:lineRule="auto"/>
              <w:jc w:val="center"/>
              <w:rPr>
                <w:rFonts w:ascii="Arial" w:eastAsia="Times New Roman" w:hAnsi="Arial" w:cs="Arial"/>
                <w:sz w:val="36"/>
                <w:szCs w:val="36"/>
              </w:rPr>
            </w:pPr>
            <w:r w:rsidRPr="001E41C4">
              <w:rPr>
                <w:rFonts w:ascii="Arial Nova Light" w:hAnsi="Arial Nova Light"/>
                <w:color w:val="000000"/>
                <w:kern w:val="24"/>
                <w:sz w:val="16"/>
                <w:szCs w:val="16"/>
              </w:rPr>
              <w:t>-32</w:t>
            </w:r>
          </w:p>
        </w:tc>
        <w:tc>
          <w:tcPr>
            <w:tcW w:w="560" w:type="dxa"/>
            <w:tcBorders>
              <w:top w:val="nil"/>
              <w:left w:val="nil"/>
              <w:bottom w:val="nil"/>
              <w:right w:val="nil"/>
            </w:tcBorders>
            <w:tcMar>
              <w:top w:w="15" w:type="dxa"/>
              <w:left w:w="15" w:type="dxa"/>
              <w:bottom w:w="0" w:type="dxa"/>
              <w:right w:w="15" w:type="dxa"/>
            </w:tcMar>
            <w:vAlign w:val="center"/>
            <w:hideMark/>
          </w:tcPr>
          <w:p w14:paraId="47B27038" w14:textId="77777777" w:rsidR="001E41C4" w:rsidRPr="001E41C4" w:rsidRDefault="001E41C4" w:rsidP="001E41C4">
            <w:pPr>
              <w:spacing w:after="0" w:line="252" w:lineRule="auto"/>
              <w:jc w:val="center"/>
              <w:rPr>
                <w:rFonts w:ascii="Arial" w:eastAsia="Times New Roman" w:hAnsi="Arial" w:cs="Arial"/>
                <w:sz w:val="36"/>
                <w:szCs w:val="36"/>
              </w:rPr>
            </w:pPr>
            <w:r w:rsidRPr="001E41C4">
              <w:rPr>
                <w:rFonts w:ascii="Arial Nova Light" w:hAnsi="Arial Nova Light"/>
                <w:color w:val="000000"/>
                <w:kern w:val="24"/>
                <w:sz w:val="16"/>
                <w:szCs w:val="16"/>
              </w:rPr>
              <w:t>-59</w:t>
            </w:r>
          </w:p>
        </w:tc>
        <w:tc>
          <w:tcPr>
            <w:tcW w:w="560" w:type="dxa"/>
            <w:tcBorders>
              <w:top w:val="nil"/>
              <w:left w:val="nil"/>
              <w:bottom w:val="nil"/>
              <w:right w:val="nil"/>
            </w:tcBorders>
            <w:tcMar>
              <w:top w:w="15" w:type="dxa"/>
              <w:left w:w="15" w:type="dxa"/>
              <w:bottom w:w="0" w:type="dxa"/>
              <w:right w:w="15" w:type="dxa"/>
            </w:tcMar>
            <w:vAlign w:val="center"/>
            <w:hideMark/>
          </w:tcPr>
          <w:p w14:paraId="2387F0E2" w14:textId="77777777" w:rsidR="001E41C4" w:rsidRPr="001E41C4" w:rsidRDefault="001E41C4" w:rsidP="001E41C4">
            <w:pPr>
              <w:spacing w:after="0" w:line="252" w:lineRule="auto"/>
              <w:jc w:val="center"/>
              <w:rPr>
                <w:rFonts w:ascii="Arial" w:eastAsia="Times New Roman" w:hAnsi="Arial" w:cs="Arial"/>
                <w:sz w:val="36"/>
                <w:szCs w:val="36"/>
              </w:rPr>
            </w:pPr>
            <w:r w:rsidRPr="001E41C4">
              <w:rPr>
                <w:rFonts w:ascii="Arial Nova Light" w:hAnsi="Arial Nova Light"/>
                <w:color w:val="000000"/>
                <w:kern w:val="24"/>
                <w:sz w:val="16"/>
                <w:szCs w:val="16"/>
              </w:rPr>
              <w:t>50</w:t>
            </w:r>
          </w:p>
        </w:tc>
        <w:tc>
          <w:tcPr>
            <w:tcW w:w="1080" w:type="dxa"/>
            <w:tcBorders>
              <w:top w:val="nil"/>
              <w:left w:val="nil"/>
              <w:bottom w:val="nil"/>
              <w:right w:val="nil"/>
            </w:tcBorders>
            <w:tcMar>
              <w:top w:w="15" w:type="dxa"/>
              <w:left w:w="15" w:type="dxa"/>
              <w:bottom w:w="0" w:type="dxa"/>
              <w:right w:w="15" w:type="dxa"/>
            </w:tcMar>
            <w:vAlign w:val="center"/>
            <w:hideMark/>
          </w:tcPr>
          <w:p w14:paraId="3130CE17" w14:textId="77777777" w:rsidR="001E41C4" w:rsidRPr="001E41C4" w:rsidRDefault="001E41C4" w:rsidP="001E41C4">
            <w:pPr>
              <w:spacing w:after="0" w:line="252" w:lineRule="auto"/>
              <w:jc w:val="right"/>
              <w:rPr>
                <w:rFonts w:ascii="Arial" w:eastAsia="Times New Roman" w:hAnsi="Arial" w:cs="Arial"/>
                <w:sz w:val="36"/>
                <w:szCs w:val="36"/>
              </w:rPr>
            </w:pPr>
            <w:r w:rsidRPr="001E41C4">
              <w:rPr>
                <w:rFonts w:ascii="Arial Nova Light" w:hAnsi="Arial Nova Light"/>
                <w:color w:val="000000"/>
                <w:kern w:val="24"/>
                <w:sz w:val="16"/>
                <w:szCs w:val="16"/>
              </w:rPr>
              <w:t>784</w:t>
            </w:r>
          </w:p>
        </w:tc>
      </w:tr>
      <w:tr w:rsidR="001E41C4" w:rsidRPr="001E41C4" w14:paraId="63E688B4" w14:textId="77777777" w:rsidTr="001E41C4">
        <w:trPr>
          <w:trHeight w:val="397"/>
          <w:jc w:val="center"/>
        </w:trPr>
        <w:tc>
          <w:tcPr>
            <w:tcW w:w="1820" w:type="dxa"/>
            <w:tcBorders>
              <w:top w:val="nil"/>
              <w:left w:val="nil"/>
              <w:bottom w:val="nil"/>
              <w:right w:val="nil"/>
            </w:tcBorders>
            <w:tcMar>
              <w:top w:w="15" w:type="dxa"/>
              <w:left w:w="15" w:type="dxa"/>
              <w:bottom w:w="0" w:type="dxa"/>
              <w:right w:w="15" w:type="dxa"/>
            </w:tcMar>
            <w:vAlign w:val="center"/>
            <w:hideMark/>
          </w:tcPr>
          <w:p w14:paraId="3561E1D2" w14:textId="77777777" w:rsidR="001E41C4" w:rsidRPr="001E41C4" w:rsidRDefault="001E41C4" w:rsidP="001E41C4">
            <w:pPr>
              <w:spacing w:after="0" w:line="252" w:lineRule="auto"/>
              <w:rPr>
                <w:rFonts w:ascii="Arial" w:eastAsia="Times New Roman" w:hAnsi="Arial" w:cs="Arial"/>
                <w:sz w:val="36"/>
                <w:szCs w:val="36"/>
              </w:rPr>
            </w:pPr>
            <w:r w:rsidRPr="001E41C4">
              <w:rPr>
                <w:rFonts w:ascii="Arial Nova Light" w:hAnsi="Arial Nova Light"/>
                <w:color w:val="000000"/>
                <w:kern w:val="24"/>
                <w:sz w:val="16"/>
                <w:szCs w:val="16"/>
              </w:rPr>
              <w:t xml:space="preserve">Fusiform_R </w:t>
            </w:r>
          </w:p>
        </w:tc>
        <w:tc>
          <w:tcPr>
            <w:tcW w:w="560" w:type="dxa"/>
            <w:tcBorders>
              <w:top w:val="nil"/>
              <w:left w:val="nil"/>
              <w:bottom w:val="nil"/>
              <w:right w:val="nil"/>
            </w:tcBorders>
            <w:tcMar>
              <w:top w:w="15" w:type="dxa"/>
              <w:left w:w="15" w:type="dxa"/>
              <w:bottom w:w="0" w:type="dxa"/>
              <w:right w:w="15" w:type="dxa"/>
            </w:tcMar>
            <w:vAlign w:val="center"/>
            <w:hideMark/>
          </w:tcPr>
          <w:p w14:paraId="0720F55B" w14:textId="77777777" w:rsidR="001E41C4" w:rsidRPr="001E41C4" w:rsidRDefault="001E41C4" w:rsidP="001E41C4">
            <w:pPr>
              <w:spacing w:after="0" w:line="252" w:lineRule="auto"/>
              <w:jc w:val="center"/>
              <w:rPr>
                <w:rFonts w:ascii="Arial" w:eastAsia="Times New Roman" w:hAnsi="Arial" w:cs="Arial"/>
                <w:sz w:val="36"/>
                <w:szCs w:val="36"/>
              </w:rPr>
            </w:pPr>
            <w:r w:rsidRPr="001E41C4">
              <w:rPr>
                <w:rFonts w:ascii="Arial Nova Light" w:hAnsi="Arial Nova Light"/>
                <w:color w:val="000000"/>
                <w:kern w:val="24"/>
                <w:sz w:val="16"/>
                <w:szCs w:val="16"/>
              </w:rPr>
              <w:t>27</w:t>
            </w:r>
          </w:p>
        </w:tc>
        <w:tc>
          <w:tcPr>
            <w:tcW w:w="560" w:type="dxa"/>
            <w:tcBorders>
              <w:top w:val="nil"/>
              <w:left w:val="nil"/>
              <w:bottom w:val="nil"/>
              <w:right w:val="nil"/>
            </w:tcBorders>
            <w:tcMar>
              <w:top w:w="15" w:type="dxa"/>
              <w:left w:w="15" w:type="dxa"/>
              <w:bottom w:w="0" w:type="dxa"/>
              <w:right w:w="15" w:type="dxa"/>
            </w:tcMar>
            <w:vAlign w:val="center"/>
            <w:hideMark/>
          </w:tcPr>
          <w:p w14:paraId="16716327" w14:textId="77777777" w:rsidR="001E41C4" w:rsidRPr="001E41C4" w:rsidRDefault="001E41C4" w:rsidP="001E41C4">
            <w:pPr>
              <w:spacing w:after="0" w:line="252" w:lineRule="auto"/>
              <w:jc w:val="center"/>
              <w:rPr>
                <w:rFonts w:ascii="Arial" w:eastAsia="Times New Roman" w:hAnsi="Arial" w:cs="Arial"/>
                <w:sz w:val="36"/>
                <w:szCs w:val="36"/>
              </w:rPr>
            </w:pPr>
            <w:r w:rsidRPr="001E41C4">
              <w:rPr>
                <w:rFonts w:ascii="Arial Nova Light" w:hAnsi="Arial Nova Light"/>
                <w:color w:val="000000"/>
                <w:kern w:val="24"/>
                <w:sz w:val="16"/>
                <w:szCs w:val="16"/>
              </w:rPr>
              <w:t>-67</w:t>
            </w:r>
          </w:p>
        </w:tc>
        <w:tc>
          <w:tcPr>
            <w:tcW w:w="560" w:type="dxa"/>
            <w:tcBorders>
              <w:top w:val="nil"/>
              <w:left w:val="nil"/>
              <w:bottom w:val="nil"/>
              <w:right w:val="nil"/>
            </w:tcBorders>
            <w:tcMar>
              <w:top w:w="15" w:type="dxa"/>
              <w:left w:w="15" w:type="dxa"/>
              <w:bottom w:w="0" w:type="dxa"/>
              <w:right w:w="15" w:type="dxa"/>
            </w:tcMar>
            <w:vAlign w:val="center"/>
            <w:hideMark/>
          </w:tcPr>
          <w:p w14:paraId="16F58066" w14:textId="77777777" w:rsidR="001E41C4" w:rsidRPr="001E41C4" w:rsidRDefault="001E41C4" w:rsidP="001E41C4">
            <w:pPr>
              <w:spacing w:after="0" w:line="252" w:lineRule="auto"/>
              <w:jc w:val="center"/>
              <w:rPr>
                <w:rFonts w:ascii="Arial" w:eastAsia="Times New Roman" w:hAnsi="Arial" w:cs="Arial"/>
                <w:sz w:val="36"/>
                <w:szCs w:val="36"/>
              </w:rPr>
            </w:pPr>
            <w:r w:rsidRPr="001E41C4">
              <w:rPr>
                <w:rFonts w:ascii="Arial Nova Light" w:hAnsi="Arial Nova Light"/>
                <w:color w:val="000000"/>
                <w:kern w:val="24"/>
                <w:sz w:val="16"/>
                <w:szCs w:val="16"/>
              </w:rPr>
              <w:t>-16</w:t>
            </w:r>
          </w:p>
        </w:tc>
        <w:tc>
          <w:tcPr>
            <w:tcW w:w="1080" w:type="dxa"/>
            <w:tcBorders>
              <w:top w:val="nil"/>
              <w:left w:val="nil"/>
              <w:bottom w:val="nil"/>
              <w:right w:val="nil"/>
            </w:tcBorders>
            <w:tcMar>
              <w:top w:w="15" w:type="dxa"/>
              <w:left w:w="15" w:type="dxa"/>
              <w:bottom w:w="0" w:type="dxa"/>
              <w:right w:w="15" w:type="dxa"/>
            </w:tcMar>
            <w:vAlign w:val="center"/>
            <w:hideMark/>
          </w:tcPr>
          <w:p w14:paraId="634B897E" w14:textId="77777777" w:rsidR="001E41C4" w:rsidRPr="001E41C4" w:rsidRDefault="001E41C4" w:rsidP="001E41C4">
            <w:pPr>
              <w:spacing w:after="0" w:line="252" w:lineRule="auto"/>
              <w:jc w:val="right"/>
              <w:rPr>
                <w:rFonts w:ascii="Arial" w:eastAsia="Times New Roman" w:hAnsi="Arial" w:cs="Arial"/>
                <w:sz w:val="36"/>
                <w:szCs w:val="36"/>
              </w:rPr>
            </w:pPr>
            <w:r w:rsidRPr="001E41C4">
              <w:rPr>
                <w:rFonts w:ascii="Arial Nova Light" w:hAnsi="Arial Nova Light"/>
                <w:color w:val="000000"/>
                <w:kern w:val="24"/>
                <w:sz w:val="16"/>
                <w:szCs w:val="16"/>
              </w:rPr>
              <w:t>5296</w:t>
            </w:r>
          </w:p>
        </w:tc>
      </w:tr>
    </w:tbl>
    <w:p w14:paraId="44B59C8B" w14:textId="334AE282" w:rsidR="0086518B" w:rsidRDefault="001E41C4" w:rsidP="001E41C4">
      <w:pPr>
        <w:suppressAutoHyphens/>
        <w:autoSpaceDN w:val="0"/>
        <w:spacing w:before="240" w:after="200" w:line="276" w:lineRule="auto"/>
        <w:jc w:val="both"/>
        <w:textAlignment w:val="baseline"/>
        <w:rPr>
          <w:rFonts w:ascii="Arial Nova Light" w:eastAsiaTheme="minorHAnsi" w:hAnsi="Arial Nova Light" w:cs="Arial"/>
          <w:sz w:val="20"/>
          <w:szCs w:val="20"/>
        </w:rPr>
      </w:pPr>
      <w:r w:rsidRPr="001E41C4">
        <w:rPr>
          <w:rFonts w:ascii="Arial Nova" w:hAnsi="Arial Nova"/>
          <w:b/>
          <w:bCs/>
          <w:sz w:val="20"/>
          <w:szCs w:val="20"/>
          <w:highlight w:val="green"/>
        </w:rPr>
        <w:t xml:space="preserve">Table </w:t>
      </w:r>
      <w:r w:rsidR="00D521F4">
        <w:rPr>
          <w:rFonts w:ascii="Arial Nova" w:hAnsi="Arial Nova"/>
          <w:b/>
          <w:bCs/>
          <w:sz w:val="20"/>
          <w:szCs w:val="20"/>
          <w:highlight w:val="green"/>
        </w:rPr>
        <w:t>3</w:t>
      </w:r>
      <w:r w:rsidRPr="001E41C4">
        <w:rPr>
          <w:rFonts w:ascii="Arial Nova" w:eastAsiaTheme="minorHAnsi" w:hAnsi="Arial Nova" w:cs="Arial"/>
          <w:b/>
          <w:bCs/>
          <w:sz w:val="20"/>
          <w:szCs w:val="20"/>
          <w:highlight w:val="green"/>
        </w:rPr>
        <w:t>.</w:t>
      </w:r>
      <w:r w:rsidRPr="001E41C4">
        <w:rPr>
          <w:rFonts w:ascii="Arial Nova Light" w:eastAsiaTheme="minorHAnsi" w:hAnsi="Arial Nova Light" w:cs="Arial"/>
          <w:sz w:val="20"/>
          <w:szCs w:val="20"/>
          <w:highlight w:val="green"/>
        </w:rPr>
        <w:t xml:space="preserve"> </w:t>
      </w:r>
      <w:r w:rsidRPr="001E41C4">
        <w:rPr>
          <w:rFonts w:ascii="Arial Nova Light" w:eastAsiaTheme="minorHAnsi" w:hAnsi="Arial Nova Light" w:cs="Arial"/>
          <w:bCs/>
          <w:sz w:val="20"/>
          <w:szCs w:val="20"/>
          <w:highlight w:val="green"/>
        </w:rPr>
        <w:t xml:space="preserve">Brain regions </w:t>
      </w:r>
      <w:proofErr w:type="gramStart"/>
      <w:r w:rsidRPr="001E41C4">
        <w:rPr>
          <w:rFonts w:ascii="Arial Nova Light" w:eastAsiaTheme="minorHAnsi" w:hAnsi="Arial Nova Light" w:cs="Arial"/>
          <w:bCs/>
          <w:sz w:val="20"/>
          <w:szCs w:val="20"/>
          <w:highlight w:val="green"/>
        </w:rPr>
        <w:t>contributing</w:t>
      </w:r>
      <w:proofErr w:type="gramEnd"/>
      <w:r w:rsidRPr="001E41C4">
        <w:rPr>
          <w:rFonts w:ascii="Arial Nova Light" w:eastAsiaTheme="minorHAnsi" w:hAnsi="Arial Nova Light" w:cs="Arial"/>
          <w:bCs/>
          <w:sz w:val="20"/>
          <w:szCs w:val="20"/>
          <w:highlight w:val="green"/>
        </w:rPr>
        <w:t xml:space="preserve"> to </w:t>
      </w:r>
      <w:r w:rsidRPr="001E41C4">
        <w:rPr>
          <w:rFonts w:ascii="Arial Nova Light" w:eastAsiaTheme="minorHAnsi" w:hAnsi="Arial Nova Light" w:cs="Arial"/>
          <w:sz w:val="20"/>
          <w:szCs w:val="20"/>
          <w:highlight w:val="green"/>
        </w:rPr>
        <w:t>VIS</w:t>
      </w:r>
      <w:r w:rsidRPr="001E41C4">
        <w:rPr>
          <w:rFonts w:ascii="Arial Nova Light" w:eastAsiaTheme="minorHAnsi" w:hAnsi="Arial Nova Light" w:cs="Arial"/>
          <w:position w:val="-6"/>
          <w:sz w:val="20"/>
          <w:szCs w:val="20"/>
          <w:highlight w:val="green"/>
          <w:vertAlign w:val="subscript"/>
        </w:rPr>
        <w:t>CAP</w:t>
      </w:r>
      <w:r w:rsidRPr="001E41C4">
        <w:rPr>
          <w:rFonts w:ascii="Arial Nova Light" w:eastAsiaTheme="minorHAnsi" w:hAnsi="Arial Nova Light" w:cs="Arial"/>
          <w:sz w:val="20"/>
          <w:szCs w:val="20"/>
          <w:highlight w:val="green"/>
        </w:rPr>
        <w:t>. Peaks MNI coordinates  reported at z&gt; 1.7 (</w:t>
      </w:r>
      <w:r w:rsidRPr="001E41C4">
        <w:rPr>
          <w:rFonts w:ascii="Arial Nova Light" w:eastAsiaTheme="minorHAnsi" w:hAnsi="Arial Nova Light" w:cs="Arial"/>
          <w:i/>
          <w:iCs/>
          <w:sz w:val="20"/>
          <w:szCs w:val="20"/>
          <w:highlight w:val="green"/>
        </w:rPr>
        <w:t>p&lt;</w:t>
      </w:r>
      <w:r w:rsidRPr="001E41C4">
        <w:rPr>
          <w:rFonts w:ascii="Arial Nova Light" w:eastAsiaTheme="minorHAnsi" w:hAnsi="Arial Nova Light" w:cs="Arial"/>
          <w:sz w:val="20"/>
          <w:szCs w:val="20"/>
          <w:highlight w:val="green"/>
        </w:rPr>
        <w:t>,05) across all participants are shown for all regions.</w:t>
      </w:r>
    </w:p>
    <w:p w14:paraId="4F4F530E" w14:textId="77777777" w:rsidR="001E41C4" w:rsidRPr="001E41C4" w:rsidRDefault="001E41C4" w:rsidP="001E41C4">
      <w:pPr>
        <w:suppressAutoHyphens/>
        <w:autoSpaceDN w:val="0"/>
        <w:spacing w:before="240" w:after="0" w:line="276" w:lineRule="auto"/>
        <w:jc w:val="both"/>
        <w:textAlignment w:val="baseline"/>
        <w:rPr>
          <w:rFonts w:ascii="Arial Nova Light" w:eastAsiaTheme="minorHAnsi" w:hAnsi="Arial Nova Light" w:cs="Arial"/>
          <w:sz w:val="20"/>
          <w:szCs w:val="20"/>
        </w:rPr>
      </w:pPr>
    </w:p>
    <w:p w14:paraId="33EDA8D3" w14:textId="77777777" w:rsidR="00737BD9" w:rsidRDefault="003B59C9" w:rsidP="00CB23C4">
      <w:pPr>
        <w:spacing w:afterLines="120" w:after="288" w:line="480" w:lineRule="auto"/>
        <w:jc w:val="both"/>
        <w:rPr>
          <w:rFonts w:ascii="Arial Nova Light" w:eastAsiaTheme="minorHAnsi" w:hAnsi="Arial Nova Light" w:cstheme="minorBidi"/>
        </w:rPr>
      </w:pPr>
      <w:r>
        <w:rPr>
          <w:rFonts w:ascii="Arial Nova Light" w:eastAsiaTheme="minorHAnsi" w:hAnsi="Arial Nova Light" w:cstheme="minorBidi"/>
        </w:rPr>
        <w:t>Finally, a</w:t>
      </w:r>
      <w:r w:rsidR="00A90CFC">
        <w:rPr>
          <w:rFonts w:ascii="Arial Nova Light" w:eastAsiaTheme="minorHAnsi" w:hAnsi="Arial Nova Light" w:cstheme="minorBidi"/>
        </w:rPr>
        <w:t xml:space="preserve"> fourth </w:t>
      </w:r>
      <w:r w:rsidR="00B166B2" w:rsidRPr="00FA2CB4">
        <w:rPr>
          <w:rFonts w:ascii="Arial Nova Light" w:eastAsiaTheme="minorHAnsi" w:hAnsi="Arial Nova Light" w:cstheme="minorBidi"/>
        </w:rPr>
        <w:t>CAP implicated fronto-parietal brain regions typically engaged during goal-directed cognition and executive functions [</w:t>
      </w:r>
      <w:r w:rsidR="003F1BD4">
        <w:rPr>
          <w:rFonts w:ascii="Arial Nova Light" w:eastAsiaTheme="minorHAnsi" w:hAnsi="Arial Nova Light" w:cstheme="minorBidi"/>
        </w:rPr>
        <w:t>(</w:t>
      </w:r>
      <w:r w:rsidR="00B166B2" w:rsidRPr="00FA2CB4">
        <w:rPr>
          <w:rFonts w:ascii="Arial Nova Light" w:eastAsiaTheme="minorHAnsi" w:hAnsi="Arial Nova Light" w:cstheme="minorBidi"/>
        </w:rPr>
        <w:t>FP</w:t>
      </w:r>
      <w:r w:rsidR="008B3342" w:rsidRPr="00FA2CB4">
        <w:rPr>
          <w:rFonts w:ascii="Arial Nova Light" w:eastAsiaTheme="minorHAnsi" w:hAnsi="Arial Nova Light" w:cstheme="minorBidi"/>
        </w:rPr>
        <w:t>N</w:t>
      </w:r>
      <w:r w:rsidR="00AE07FA">
        <w:rPr>
          <w:rFonts w:ascii="Arial Nova Light" w:eastAsiaTheme="minorHAnsi" w:hAnsi="Arial Nova Light" w:cstheme="minorBidi"/>
        </w:rPr>
        <w:t>)</w:t>
      </w:r>
      <w:r w:rsidR="003F1BD4">
        <w:rPr>
          <w:rFonts w:ascii="Arial Nova Light" w:eastAsiaTheme="minorHAnsi" w:hAnsi="Arial Nova Light" w:cstheme="minorBidi"/>
        </w:rPr>
        <w:fldChar w:fldCharType="begin" w:fldLock="1"/>
      </w:r>
      <w:r w:rsidR="00AF3FD0">
        <w:rPr>
          <w:rFonts w:ascii="Arial Nova Light" w:eastAsiaTheme="minorHAnsi" w:hAnsi="Arial Nova Light" w:cstheme="minorBidi"/>
        </w:rPr>
        <w:instrText xml:space="preserve"> ADDIN ZOTERO_ITEM CSL_CITATION {"citationID":"6gFICtju","properties":{"formattedCitation":"\\super 91\\nosupersub{}","plainCitation":"91","noteIndex":0},"citationItems":[{"id":9316,"uris":["http://www.mendeley.com/documents/?uuid=e81c4dfd-7fa4-4cb9-94f4-6cc6deab00fa","http://zotero.org/groups/5758162/items/RJ6Y3LWS"],"itemData":{"id":9316,"type":"article-journal","abstract":"Classic cognitive theory conceptualizes executive functions as involving multiple specific domains, including initiation, inhibition, working memory, flexibility, planning, and vigilance. Lesion and neuroimaging experiments over the past two decades have suggested that both common and unique processes contribute to executive functions during higher cognition. It has been suggested that a superordinate fronto-cingulo-parietal network supporting cognitive control may also underlie a range of distinct executive functions. To test this hypothesis in the largest sample to date, we used quantitative meta-analytic methods to analyze 193 functional neuroimaging studies of 2,832 healthy individuals, ages 18-60, in which performance on executive function measures was contrasted with an active control condition. A common pattern of activation was observed in the prefrontal, dorsal anterior cingulate, and parietal cortices across executive function domains, supporting the idea that executive functions are supported by a superordinate cognitive control network. However, domain-specific analyses showed some variation in the recruitment of anterior prefrontal cortex, anterior and midcingulate regions, and unique subcortical regions such as the basal ganglia and cerebellum. These results are consistent with the existence of a superordinate cognitive control network in the brain, involving dorsolateral prefrontal, anterior cingulate, and parietal cortices, that supports a broad range of executive functions. © Psychonomic Society, Inc. 2012.","container-title":"Cognitive, Affective and Behavioral Neuroscience","DOI":"10.3758/s13415-011-0083-5","ISSN":"15307026","issue":"2","note":"PMID: 22282036","page":"241-268","title":"Meta-analytic evidence for a superordinate cognitive control network subserving diverse executive functions","volume":"12","author":[{"family":"Niendam","given":"Tara A."},{"family":"Laird","given":"Angela R."},{"family":"Ray","given":"Kimberly L."},{"family":"Dean","given":"Y. Monica"},{"family":"Glahn","given":"David C."},{"family":"Carter","given":"Cameron S."}],"issued":{"date-parts":[["2012"]]}}}],"schema":"https://github.com/citation-style-language/schema/raw/master/csl-citation.json"} </w:instrText>
      </w:r>
      <w:r w:rsidR="003F1BD4">
        <w:rPr>
          <w:rFonts w:ascii="Arial Nova Light" w:eastAsiaTheme="minorHAnsi" w:hAnsi="Arial Nova Light" w:cstheme="minorBidi"/>
        </w:rPr>
        <w:fldChar w:fldCharType="separate"/>
      </w:r>
      <w:r w:rsidR="00AF3FD0" w:rsidRPr="00AF3FD0">
        <w:rPr>
          <w:rFonts w:ascii="Arial Nova Light" w:hAnsi="Arial Nova Light"/>
          <w:vertAlign w:val="superscript"/>
        </w:rPr>
        <w:t>91</w:t>
      </w:r>
      <w:r w:rsidR="003F1BD4">
        <w:rPr>
          <w:rFonts w:ascii="Arial Nova Light" w:eastAsiaTheme="minorHAnsi" w:hAnsi="Arial Nova Light" w:cstheme="minorBidi"/>
        </w:rPr>
        <w:fldChar w:fldCharType="end"/>
      </w:r>
      <w:r w:rsidR="008B3342" w:rsidRPr="00FA2CB4">
        <w:rPr>
          <w:rFonts w:ascii="Arial Nova Light" w:eastAsiaTheme="minorHAnsi" w:hAnsi="Arial Nova Light" w:cstheme="minorBidi"/>
        </w:rPr>
        <w:t xml:space="preserve"> </w:t>
      </w:r>
      <w:r w:rsidR="008B3342" w:rsidRPr="00FA2CB4">
        <w:rPr>
          <w:rFonts w:ascii="Arial Nova" w:eastAsiaTheme="minorHAnsi" w:hAnsi="Arial Nova" w:cstheme="minorBidi"/>
          <w:b/>
          <w:bCs/>
        </w:rPr>
        <w:t xml:space="preserve">Figure </w:t>
      </w:r>
      <w:r w:rsidR="00F1764A">
        <w:rPr>
          <w:rFonts w:ascii="Arial Nova" w:eastAsiaTheme="minorHAnsi" w:hAnsi="Arial Nova" w:cstheme="minorBidi"/>
          <w:b/>
          <w:bCs/>
        </w:rPr>
        <w:t>3</w:t>
      </w:r>
      <w:r w:rsidR="008B3342" w:rsidRPr="00FA2CB4">
        <w:rPr>
          <w:rFonts w:ascii="Arial Nova" w:eastAsiaTheme="minorHAnsi" w:hAnsi="Arial Nova" w:cstheme="minorBidi"/>
          <w:b/>
          <w:bCs/>
        </w:rPr>
        <w:t>A</w:t>
      </w:r>
      <w:r w:rsidR="00A90CFC" w:rsidRPr="00A90CFC">
        <w:rPr>
          <w:rFonts w:ascii="Arial Nova Light" w:eastAsiaTheme="minorHAnsi" w:hAnsi="Arial Nova Light" w:cstheme="minorBidi"/>
        </w:rPr>
        <w:t>,</w:t>
      </w:r>
      <w:r w:rsidR="008B3342" w:rsidRPr="00FA2CB4">
        <w:rPr>
          <w:rFonts w:ascii="Arial Nova" w:eastAsiaTheme="minorHAnsi" w:hAnsi="Arial Nova" w:cstheme="minorBidi"/>
          <w:b/>
          <w:bCs/>
        </w:rPr>
        <w:t xml:space="preserve"> </w:t>
      </w:r>
      <w:r w:rsidR="008B3342" w:rsidRPr="00FA2CB4">
        <w:rPr>
          <w:rFonts w:ascii="Arial Nova" w:hAnsi="Arial Nova"/>
          <w:b/>
          <w:bCs/>
        </w:rPr>
        <w:t xml:space="preserve">Table </w:t>
      </w:r>
      <w:r w:rsidR="00AF29A9">
        <w:rPr>
          <w:rFonts w:ascii="Arial Nova" w:hAnsi="Arial Nova"/>
          <w:b/>
          <w:bCs/>
        </w:rPr>
        <w:t>4</w:t>
      </w:r>
      <w:r w:rsidR="00B166B2" w:rsidRPr="00FA2CB4">
        <w:rPr>
          <w:rFonts w:ascii="Arial Nova Light" w:eastAsiaTheme="minorHAnsi" w:hAnsi="Arial Nova Light" w:cstheme="minorBidi"/>
        </w:rPr>
        <w:t xml:space="preserve">]. </w:t>
      </w:r>
      <w:r w:rsidR="00BC5B9D">
        <w:rPr>
          <w:rFonts w:ascii="Arial Nova Light" w:eastAsiaTheme="minorHAnsi" w:hAnsi="Arial Nova Light" w:cstheme="minorBidi"/>
        </w:rPr>
        <w:t>O</w:t>
      </w:r>
      <w:r w:rsidR="00B166B2" w:rsidRPr="00FA2CB4">
        <w:rPr>
          <w:rFonts w:ascii="Arial Nova Light" w:eastAsiaTheme="minorHAnsi" w:hAnsi="Arial Nova Light" w:cstheme="minorBidi"/>
        </w:rPr>
        <w:t xml:space="preserve">ccurrences </w:t>
      </w:r>
      <w:r w:rsidR="00BC5B9D">
        <w:rPr>
          <w:rFonts w:ascii="Arial Nova Light" w:eastAsiaTheme="minorHAnsi" w:hAnsi="Arial Nova Light" w:cstheme="minorBidi"/>
        </w:rPr>
        <w:t>of this FP</w:t>
      </w:r>
      <w:r w:rsidR="00BC5B9D" w:rsidRPr="00FA2CB4">
        <w:rPr>
          <w:rFonts w:ascii="Arial Nova Light" w:eastAsiaTheme="minorHAnsi" w:hAnsi="Arial Nova Light" w:cstheme="minorBidi"/>
        </w:rPr>
        <w:t>N</w:t>
      </w:r>
      <w:r w:rsidR="00BC5B9D" w:rsidRPr="003F1BD4">
        <w:rPr>
          <w:rFonts w:ascii="Arial Nova Light" w:eastAsiaTheme="minorHAnsi" w:hAnsi="Arial Nova Light" w:cstheme="minorBidi"/>
          <w:position w:val="-6"/>
          <w:vertAlign w:val="subscript"/>
        </w:rPr>
        <w:t>CAP</w:t>
      </w:r>
      <w:r w:rsidR="00BC5B9D" w:rsidRPr="00FA2CB4">
        <w:rPr>
          <w:rFonts w:ascii="Arial Nova Light" w:eastAsiaTheme="minorHAnsi" w:hAnsi="Arial Nova Light" w:cstheme="minorBidi"/>
        </w:rPr>
        <w:t xml:space="preserve"> </w:t>
      </w:r>
      <w:r w:rsidR="008B3342" w:rsidRPr="00FA2CB4">
        <w:rPr>
          <w:rFonts w:ascii="Arial Nova Light" w:eastAsiaTheme="minorHAnsi" w:hAnsi="Arial Nova Light" w:cstheme="minorBidi"/>
        </w:rPr>
        <w:t>fluctuated</w:t>
      </w:r>
      <w:r w:rsidR="00B166B2" w:rsidRPr="00FA2CB4">
        <w:rPr>
          <w:rFonts w:ascii="Arial Nova Light" w:eastAsiaTheme="minorHAnsi" w:hAnsi="Arial Nova Light" w:cstheme="minorBidi"/>
        </w:rPr>
        <w:t xml:space="preserve"> between </w:t>
      </w:r>
      <w:r w:rsidR="00253517" w:rsidRPr="00FA2CB4">
        <w:rPr>
          <w:rFonts w:ascii="Arial Nova Light" w:eastAsiaTheme="minorHAnsi" w:hAnsi="Arial Nova Light" w:cstheme="minorBidi"/>
        </w:rPr>
        <w:t xml:space="preserve">both affective </w:t>
      </w:r>
      <w:r w:rsidR="00B166B2" w:rsidRPr="00FA2CB4">
        <w:rPr>
          <w:rFonts w:ascii="Arial Nova Light" w:eastAsiaTheme="minorHAnsi" w:hAnsi="Arial Nova Light" w:cstheme="minorBidi"/>
        </w:rPr>
        <w:t>con</w:t>
      </w:r>
      <w:r w:rsidR="00253517" w:rsidRPr="00FA2CB4">
        <w:rPr>
          <w:rFonts w:ascii="Arial Nova Light" w:eastAsiaTheme="minorHAnsi" w:hAnsi="Arial Nova Light" w:cstheme="minorBidi"/>
        </w:rPr>
        <w:t>texts</w:t>
      </w:r>
      <w:r w:rsidR="00B166B2" w:rsidRPr="00FA2CB4">
        <w:rPr>
          <w:rFonts w:ascii="Arial Nova Light" w:eastAsiaTheme="minorHAnsi" w:hAnsi="Arial Nova Light" w:cstheme="minorBidi"/>
        </w:rPr>
        <w:t xml:space="preserve">, with </w:t>
      </w:r>
      <w:r w:rsidR="008B3342" w:rsidRPr="00FA2CB4">
        <w:rPr>
          <w:rFonts w:ascii="Arial Nova Light" w:eastAsiaTheme="minorHAnsi" w:hAnsi="Arial Nova Light" w:cstheme="minorBidi"/>
        </w:rPr>
        <w:t xml:space="preserve">more presence </w:t>
      </w:r>
      <w:r w:rsidR="00253517" w:rsidRPr="00FA2CB4">
        <w:rPr>
          <w:rFonts w:ascii="Arial Nova Light" w:eastAsiaTheme="minorHAnsi" w:hAnsi="Arial Nova Light" w:cstheme="minorBidi"/>
        </w:rPr>
        <w:t>in</w:t>
      </w:r>
      <w:r w:rsidR="00B166B2" w:rsidRPr="00FA2CB4">
        <w:rPr>
          <w:rFonts w:ascii="Arial Nova Light" w:eastAsiaTheme="minorHAnsi" w:hAnsi="Arial Nova Light" w:cstheme="minorBidi"/>
        </w:rPr>
        <w:t xml:space="preserve"> the “</w:t>
      </w:r>
      <w:r>
        <w:rPr>
          <w:rFonts w:ascii="Arial Nova Light" w:eastAsiaTheme="minorHAnsi" w:hAnsi="Arial Nova Light" w:cstheme="minorBidi"/>
        </w:rPr>
        <w:t>negative</w:t>
      </w:r>
      <w:r w:rsidR="00253517" w:rsidRPr="00FA2CB4">
        <w:rPr>
          <w:rFonts w:ascii="Arial Nova Light" w:eastAsiaTheme="minorHAnsi" w:hAnsi="Arial Nova Light" w:cstheme="minorBidi"/>
        </w:rPr>
        <w:t xml:space="preserve"> TASK”</w:t>
      </w:r>
      <w:r w:rsidR="00B166B2" w:rsidRPr="00FA2CB4">
        <w:rPr>
          <w:rFonts w:ascii="Arial Nova Light" w:eastAsiaTheme="minorHAnsi" w:hAnsi="Arial Nova Light" w:cstheme="minorBidi"/>
        </w:rPr>
        <w:t xml:space="preserve"> con</w:t>
      </w:r>
      <w:r w:rsidR="00253517" w:rsidRPr="00FA2CB4">
        <w:rPr>
          <w:rFonts w:ascii="Arial Nova Light" w:eastAsiaTheme="minorHAnsi" w:hAnsi="Arial Nova Light" w:cstheme="minorBidi"/>
        </w:rPr>
        <w:t>dition (</w:t>
      </w:r>
      <w:r w:rsidR="00253517" w:rsidRPr="00FA2CB4">
        <w:rPr>
          <w:rFonts w:ascii="Arial Nova" w:eastAsiaTheme="minorHAnsi" w:hAnsi="Arial Nova" w:cstheme="minorBidi"/>
          <w:b/>
          <w:bCs/>
        </w:rPr>
        <w:t xml:space="preserve">Figure </w:t>
      </w:r>
      <w:r w:rsidR="00F1764A">
        <w:rPr>
          <w:rFonts w:ascii="Arial Nova" w:eastAsiaTheme="minorHAnsi" w:hAnsi="Arial Nova" w:cstheme="minorBidi"/>
          <w:b/>
          <w:bCs/>
        </w:rPr>
        <w:t>3</w:t>
      </w:r>
      <w:r w:rsidR="00253517" w:rsidRPr="00FA2CB4">
        <w:rPr>
          <w:rFonts w:ascii="Arial Nova" w:eastAsiaTheme="minorHAnsi" w:hAnsi="Arial Nova" w:cstheme="minorBidi"/>
          <w:b/>
          <w:bCs/>
        </w:rPr>
        <w:t>B</w:t>
      </w:r>
      <w:r w:rsidR="00B9582F">
        <w:rPr>
          <w:rFonts w:ascii="Arial Nova Light" w:eastAsiaTheme="minorHAnsi" w:hAnsi="Arial Nova Light" w:cstheme="minorBidi"/>
        </w:rPr>
        <w:t>,</w:t>
      </w:r>
      <w:r w:rsidR="00253517" w:rsidRPr="00FA2CB4">
        <w:rPr>
          <w:rFonts w:ascii="Arial Nova Light" w:eastAsiaTheme="minorHAnsi" w:hAnsi="Arial Nova Light" w:cstheme="minorBidi"/>
        </w:rPr>
        <w:t xml:space="preserve"> </w:t>
      </w:r>
      <w:r w:rsidR="00253517" w:rsidRPr="00FA2CB4">
        <w:rPr>
          <w:rFonts w:ascii="Arial Nova" w:eastAsiaTheme="minorHAnsi" w:hAnsi="Arial Nova" w:cstheme="minorBidi"/>
          <w:b/>
          <w:bCs/>
        </w:rPr>
        <w:t>Table</w:t>
      </w:r>
      <w:r w:rsidR="00BC5B9D">
        <w:rPr>
          <w:rFonts w:ascii="Arial Nova" w:eastAsiaTheme="minorHAnsi" w:hAnsi="Arial Nova" w:cstheme="minorBidi"/>
          <w:b/>
          <w:bCs/>
        </w:rPr>
        <w:t>s</w:t>
      </w:r>
      <w:r w:rsidR="00253517" w:rsidRPr="00FA2CB4">
        <w:rPr>
          <w:rFonts w:ascii="Arial Nova" w:eastAsiaTheme="minorHAnsi" w:hAnsi="Arial Nova" w:cstheme="minorBidi"/>
          <w:b/>
          <w:bCs/>
        </w:rPr>
        <w:t xml:space="preserve"> S</w:t>
      </w:r>
      <w:r w:rsidR="00DD5849">
        <w:rPr>
          <w:rFonts w:ascii="Arial Nova" w:eastAsiaTheme="minorHAnsi" w:hAnsi="Arial Nova" w:cstheme="minorBidi"/>
          <w:b/>
          <w:bCs/>
        </w:rPr>
        <w:t>3</w:t>
      </w:r>
      <w:r>
        <w:rPr>
          <w:rFonts w:ascii="Arial Nova" w:eastAsiaTheme="minorHAnsi" w:hAnsi="Arial Nova" w:cstheme="minorBidi"/>
          <w:b/>
          <w:bCs/>
        </w:rPr>
        <w:t xml:space="preserve"> and</w:t>
      </w:r>
      <w:r w:rsidR="00BC5B9D">
        <w:rPr>
          <w:rFonts w:ascii="Arial Nova" w:eastAsiaTheme="minorHAnsi" w:hAnsi="Arial Nova" w:cstheme="minorBidi"/>
          <w:b/>
          <w:bCs/>
        </w:rPr>
        <w:t xml:space="preserve"> S</w:t>
      </w:r>
      <w:r w:rsidR="00BD724D">
        <w:rPr>
          <w:rFonts w:ascii="Arial Nova" w:eastAsiaTheme="minorHAnsi" w:hAnsi="Arial Nova" w:cstheme="minorBidi"/>
          <w:b/>
          <w:bCs/>
        </w:rPr>
        <w:t>4</w:t>
      </w:r>
      <w:r w:rsidR="00737BD9">
        <w:rPr>
          <w:rFonts w:ascii="Arial Nova Light" w:eastAsiaTheme="minorHAnsi" w:hAnsi="Arial Nova Light" w:cstheme="minorBidi"/>
        </w:rPr>
        <w:t>.</w:t>
      </w:r>
    </w:p>
    <w:p w14:paraId="072B3C7F" w14:textId="09A88FEB" w:rsidR="00CB23C4" w:rsidRDefault="003B59C9" w:rsidP="00CB23C4">
      <w:pPr>
        <w:spacing w:afterLines="120" w:after="288" w:line="480" w:lineRule="auto"/>
        <w:jc w:val="both"/>
        <w:rPr>
          <w:rFonts w:ascii="Arial Nova Light" w:eastAsiaTheme="minorHAnsi" w:hAnsi="Arial Nova Light" w:cstheme="minorBidi"/>
        </w:rPr>
      </w:pPr>
      <w:r w:rsidRPr="003B59C9">
        <w:rPr>
          <w:rFonts w:ascii="Arial Nova Light" w:eastAsiaTheme="minorHAnsi" w:hAnsi="Arial Nova Light" w:cstheme="minorBidi"/>
        </w:rPr>
        <w:t xml:space="preserve">These </w:t>
      </w:r>
      <w:r w:rsidR="00C978EB">
        <w:rPr>
          <w:rFonts w:ascii="Arial Nova Light" w:eastAsiaTheme="minorHAnsi" w:hAnsi="Arial Nova Light" w:cstheme="minorBidi"/>
        </w:rPr>
        <w:t xml:space="preserve">four </w:t>
      </w:r>
      <w:r w:rsidRPr="003B59C9">
        <w:rPr>
          <w:rFonts w:ascii="Arial Nova Light" w:eastAsiaTheme="minorHAnsi" w:hAnsi="Arial Nova Light" w:cstheme="minorBidi"/>
        </w:rPr>
        <w:t xml:space="preserve">CAPs were then used to address our two main questions concerning the emotional modulation of cognitive control, namely, whether changes in </w:t>
      </w:r>
      <w:r w:rsidR="0029019F">
        <w:rPr>
          <w:rFonts w:ascii="Arial Nova Light" w:eastAsiaTheme="minorHAnsi" w:hAnsi="Arial Nova Light" w:cstheme="minorBidi"/>
        </w:rPr>
        <w:t xml:space="preserve">the </w:t>
      </w:r>
      <w:r w:rsidRPr="003B59C9">
        <w:rPr>
          <w:rFonts w:ascii="Arial Nova Light" w:eastAsiaTheme="minorHAnsi" w:hAnsi="Arial Nova Light" w:cstheme="minorBidi"/>
        </w:rPr>
        <w:t xml:space="preserve">functional </w:t>
      </w:r>
      <w:r w:rsidR="007E08E4">
        <w:rPr>
          <w:rFonts w:ascii="Arial Nova Light" w:eastAsiaTheme="minorHAnsi" w:hAnsi="Arial Nova Light" w:cstheme="minorBidi"/>
        </w:rPr>
        <w:t>interplay</w:t>
      </w:r>
      <w:r w:rsidRPr="003B59C9">
        <w:rPr>
          <w:rFonts w:ascii="Arial Nova Light" w:eastAsiaTheme="minorHAnsi" w:hAnsi="Arial Nova Light" w:cstheme="minorBidi"/>
        </w:rPr>
        <w:t xml:space="preserve"> </w:t>
      </w:r>
      <w:r w:rsidR="0029019F">
        <w:rPr>
          <w:rFonts w:ascii="Arial Nova Light" w:eastAsiaTheme="minorHAnsi" w:hAnsi="Arial Nova Light" w:cstheme="minorBidi"/>
        </w:rPr>
        <w:t>of</w:t>
      </w:r>
      <w:r w:rsidRPr="003B59C9">
        <w:rPr>
          <w:rFonts w:ascii="Arial Nova Light" w:eastAsiaTheme="minorHAnsi" w:hAnsi="Arial Nova Light" w:cstheme="minorBidi"/>
        </w:rPr>
        <w:t xml:space="preserve"> brain networks at rest (hypothesis 1) or during movie watching (hypothesis 2) may predict a differential recruitment of cognitive control systems in the affective (vs neutral) contexts.</w:t>
      </w:r>
    </w:p>
    <w:tbl>
      <w:tblPr>
        <w:tblW w:w="4580" w:type="dxa"/>
        <w:jc w:val="center"/>
        <w:tblCellMar>
          <w:left w:w="0" w:type="dxa"/>
          <w:right w:w="0" w:type="dxa"/>
        </w:tblCellMar>
        <w:tblLook w:val="0600" w:firstRow="0" w:lastRow="0" w:firstColumn="0" w:lastColumn="0" w:noHBand="1" w:noVBand="1"/>
      </w:tblPr>
      <w:tblGrid>
        <w:gridCol w:w="1820"/>
        <w:gridCol w:w="560"/>
        <w:gridCol w:w="560"/>
        <w:gridCol w:w="560"/>
        <w:gridCol w:w="1080"/>
      </w:tblGrid>
      <w:tr w:rsidR="00AF29A9" w:rsidRPr="00AF29A9" w14:paraId="2C72DC8F" w14:textId="77777777" w:rsidTr="00D63210">
        <w:trPr>
          <w:trHeight w:val="283"/>
          <w:jc w:val="center"/>
        </w:trPr>
        <w:tc>
          <w:tcPr>
            <w:tcW w:w="4580" w:type="dxa"/>
            <w:gridSpan w:val="5"/>
            <w:tcBorders>
              <w:top w:val="nil"/>
              <w:left w:val="nil"/>
              <w:bottom w:val="nil"/>
              <w:right w:val="nil"/>
            </w:tcBorders>
            <w:tcMar>
              <w:top w:w="15" w:type="dxa"/>
              <w:left w:w="15" w:type="dxa"/>
              <w:bottom w:w="0" w:type="dxa"/>
              <w:right w:w="15" w:type="dxa"/>
            </w:tcMar>
            <w:vAlign w:val="center"/>
            <w:hideMark/>
          </w:tcPr>
          <w:p w14:paraId="76C2DBB0" w14:textId="77777777" w:rsidR="00AF29A9" w:rsidRPr="00AF29A9" w:rsidRDefault="00AF29A9" w:rsidP="00AF29A9">
            <w:pPr>
              <w:spacing w:after="0" w:line="257" w:lineRule="auto"/>
              <w:jc w:val="center"/>
              <w:rPr>
                <w:rFonts w:ascii="Arial" w:eastAsia="Times New Roman" w:hAnsi="Arial" w:cs="Arial"/>
                <w:sz w:val="36"/>
                <w:szCs w:val="36"/>
              </w:rPr>
            </w:pPr>
            <w:r w:rsidRPr="00AF29A9">
              <w:rPr>
                <w:rFonts w:ascii="Arial Nova" w:eastAsia="Times New Roman" w:hAnsi="Arial Nova"/>
                <w:b/>
                <w:bCs/>
                <w:color w:val="000000" w:themeColor="text1"/>
                <w:kern w:val="24"/>
                <w:sz w:val="16"/>
                <w:szCs w:val="16"/>
                <w:lang w:val="fr-CH"/>
              </w:rPr>
              <w:t>FPN</w:t>
            </w:r>
            <w:r w:rsidRPr="00AF29A9">
              <w:rPr>
                <w:rFonts w:ascii="Arial Nova" w:eastAsia="Times New Roman" w:hAnsi="Arial Nova"/>
                <w:b/>
                <w:bCs/>
                <w:color w:val="000000" w:themeColor="text1"/>
                <w:kern w:val="24"/>
                <w:position w:val="-6"/>
                <w:sz w:val="16"/>
                <w:szCs w:val="16"/>
                <w:vertAlign w:val="subscript"/>
                <w:lang w:val="fr-CH"/>
              </w:rPr>
              <w:t>CAP</w:t>
            </w:r>
          </w:p>
        </w:tc>
      </w:tr>
      <w:tr w:rsidR="00AF29A9" w:rsidRPr="00AF29A9" w14:paraId="5F59BF5C" w14:textId="77777777" w:rsidTr="00D63210">
        <w:trPr>
          <w:trHeight w:val="510"/>
          <w:jc w:val="center"/>
        </w:trPr>
        <w:tc>
          <w:tcPr>
            <w:tcW w:w="1820" w:type="dxa"/>
            <w:tcBorders>
              <w:top w:val="nil"/>
              <w:left w:val="nil"/>
              <w:bottom w:val="nil"/>
              <w:right w:val="nil"/>
            </w:tcBorders>
            <w:shd w:val="clear" w:color="auto" w:fill="E7E6E6"/>
            <w:tcMar>
              <w:top w:w="15" w:type="dxa"/>
              <w:left w:w="15" w:type="dxa"/>
              <w:bottom w:w="0" w:type="dxa"/>
              <w:right w:w="15" w:type="dxa"/>
            </w:tcMar>
            <w:vAlign w:val="center"/>
            <w:hideMark/>
          </w:tcPr>
          <w:p w14:paraId="4D8429E6" w14:textId="77777777" w:rsidR="00AF29A9" w:rsidRPr="00AF29A9" w:rsidRDefault="00AF29A9" w:rsidP="00AF29A9">
            <w:pPr>
              <w:spacing w:after="0" w:line="254" w:lineRule="auto"/>
              <w:rPr>
                <w:rFonts w:ascii="Arial" w:eastAsia="Times New Roman" w:hAnsi="Arial" w:cs="Arial"/>
                <w:sz w:val="36"/>
                <w:szCs w:val="36"/>
              </w:rPr>
            </w:pPr>
            <w:r w:rsidRPr="00AF29A9">
              <w:rPr>
                <w:rFonts w:ascii="Arial Nova" w:eastAsia="Times New Roman" w:hAnsi="Arial Nova" w:cs="Helvetica"/>
                <w:b/>
                <w:bCs/>
                <w:color w:val="000000"/>
                <w:kern w:val="3"/>
                <w:sz w:val="16"/>
                <w:szCs w:val="16"/>
                <w:lang w:val="fr-CH"/>
              </w:rPr>
              <w:t>REGION (MNI)</w:t>
            </w:r>
          </w:p>
        </w:tc>
        <w:tc>
          <w:tcPr>
            <w:tcW w:w="560" w:type="dxa"/>
            <w:tcBorders>
              <w:top w:val="nil"/>
              <w:left w:val="nil"/>
              <w:bottom w:val="nil"/>
              <w:right w:val="nil"/>
            </w:tcBorders>
            <w:shd w:val="clear" w:color="auto" w:fill="E7E6E6"/>
            <w:tcMar>
              <w:top w:w="15" w:type="dxa"/>
              <w:left w:w="15" w:type="dxa"/>
              <w:bottom w:w="0" w:type="dxa"/>
              <w:right w:w="15" w:type="dxa"/>
            </w:tcMar>
            <w:vAlign w:val="center"/>
            <w:hideMark/>
          </w:tcPr>
          <w:p w14:paraId="62482F20" w14:textId="77777777" w:rsidR="00AF29A9" w:rsidRPr="00AF29A9" w:rsidRDefault="00AF29A9" w:rsidP="00AF29A9">
            <w:pPr>
              <w:spacing w:after="0" w:line="254" w:lineRule="auto"/>
              <w:jc w:val="center"/>
              <w:rPr>
                <w:rFonts w:ascii="Arial" w:eastAsia="Times New Roman" w:hAnsi="Arial" w:cs="Arial"/>
                <w:sz w:val="36"/>
                <w:szCs w:val="36"/>
              </w:rPr>
            </w:pPr>
            <w:r w:rsidRPr="00AF29A9">
              <w:rPr>
                <w:rFonts w:ascii="Arial Nova" w:eastAsia="Times New Roman" w:hAnsi="Arial Nova" w:cs="Helvetica"/>
                <w:b/>
                <w:bCs/>
                <w:color w:val="000000"/>
                <w:kern w:val="3"/>
                <w:sz w:val="16"/>
                <w:szCs w:val="16"/>
                <w:lang w:val="fr-CH"/>
              </w:rPr>
              <w:t>X</w:t>
            </w:r>
          </w:p>
        </w:tc>
        <w:tc>
          <w:tcPr>
            <w:tcW w:w="560" w:type="dxa"/>
            <w:tcBorders>
              <w:top w:val="nil"/>
              <w:left w:val="nil"/>
              <w:bottom w:val="nil"/>
              <w:right w:val="nil"/>
            </w:tcBorders>
            <w:shd w:val="clear" w:color="auto" w:fill="E7E6E6"/>
            <w:tcMar>
              <w:top w:w="15" w:type="dxa"/>
              <w:left w:w="15" w:type="dxa"/>
              <w:bottom w:w="0" w:type="dxa"/>
              <w:right w:w="15" w:type="dxa"/>
            </w:tcMar>
            <w:vAlign w:val="center"/>
            <w:hideMark/>
          </w:tcPr>
          <w:p w14:paraId="0644BEE9" w14:textId="77777777" w:rsidR="00AF29A9" w:rsidRPr="00AF29A9" w:rsidRDefault="00AF29A9" w:rsidP="00AF29A9">
            <w:pPr>
              <w:spacing w:after="0" w:line="254" w:lineRule="auto"/>
              <w:jc w:val="center"/>
              <w:rPr>
                <w:rFonts w:ascii="Arial" w:eastAsia="Times New Roman" w:hAnsi="Arial" w:cs="Arial"/>
                <w:sz w:val="36"/>
                <w:szCs w:val="36"/>
              </w:rPr>
            </w:pPr>
            <w:r w:rsidRPr="00AF29A9">
              <w:rPr>
                <w:rFonts w:ascii="Arial Nova" w:eastAsia="Times New Roman" w:hAnsi="Arial Nova" w:cs="Helvetica"/>
                <w:b/>
                <w:bCs/>
                <w:color w:val="000000"/>
                <w:kern w:val="3"/>
                <w:sz w:val="16"/>
                <w:szCs w:val="16"/>
                <w:lang w:val="fr-CH"/>
              </w:rPr>
              <w:t>Y</w:t>
            </w:r>
          </w:p>
        </w:tc>
        <w:tc>
          <w:tcPr>
            <w:tcW w:w="560" w:type="dxa"/>
            <w:tcBorders>
              <w:top w:val="nil"/>
              <w:left w:val="nil"/>
              <w:bottom w:val="nil"/>
              <w:right w:val="nil"/>
            </w:tcBorders>
            <w:shd w:val="clear" w:color="auto" w:fill="E7E6E6"/>
            <w:tcMar>
              <w:top w:w="15" w:type="dxa"/>
              <w:left w:w="15" w:type="dxa"/>
              <w:bottom w:w="0" w:type="dxa"/>
              <w:right w:w="15" w:type="dxa"/>
            </w:tcMar>
            <w:vAlign w:val="center"/>
            <w:hideMark/>
          </w:tcPr>
          <w:p w14:paraId="165CB3C8" w14:textId="77777777" w:rsidR="00AF29A9" w:rsidRPr="00AF29A9" w:rsidRDefault="00AF29A9" w:rsidP="00AF29A9">
            <w:pPr>
              <w:spacing w:after="0" w:line="254" w:lineRule="auto"/>
              <w:jc w:val="center"/>
              <w:rPr>
                <w:rFonts w:ascii="Arial" w:eastAsia="Times New Roman" w:hAnsi="Arial" w:cs="Arial"/>
                <w:sz w:val="36"/>
                <w:szCs w:val="36"/>
              </w:rPr>
            </w:pPr>
            <w:r w:rsidRPr="00AF29A9">
              <w:rPr>
                <w:rFonts w:ascii="Arial Nova" w:eastAsia="Times New Roman" w:hAnsi="Arial Nova" w:cs="Helvetica"/>
                <w:b/>
                <w:bCs/>
                <w:color w:val="000000"/>
                <w:kern w:val="3"/>
                <w:sz w:val="16"/>
                <w:szCs w:val="16"/>
                <w:lang w:val="fr-CH"/>
              </w:rPr>
              <w:t>Z</w:t>
            </w:r>
          </w:p>
        </w:tc>
        <w:tc>
          <w:tcPr>
            <w:tcW w:w="1080" w:type="dxa"/>
            <w:tcBorders>
              <w:top w:val="nil"/>
              <w:left w:val="nil"/>
              <w:bottom w:val="nil"/>
              <w:right w:val="nil"/>
            </w:tcBorders>
            <w:shd w:val="clear" w:color="auto" w:fill="E7E6E6"/>
            <w:tcMar>
              <w:top w:w="15" w:type="dxa"/>
              <w:left w:w="15" w:type="dxa"/>
              <w:bottom w:w="0" w:type="dxa"/>
              <w:right w:w="15" w:type="dxa"/>
            </w:tcMar>
            <w:vAlign w:val="center"/>
            <w:hideMark/>
          </w:tcPr>
          <w:p w14:paraId="7D69CFE7" w14:textId="77777777" w:rsidR="00AF29A9" w:rsidRPr="00AF29A9" w:rsidRDefault="00AF29A9" w:rsidP="00AF29A9">
            <w:pPr>
              <w:spacing w:after="0" w:line="254" w:lineRule="auto"/>
              <w:jc w:val="center"/>
              <w:rPr>
                <w:rFonts w:ascii="Arial" w:eastAsia="Times New Roman" w:hAnsi="Arial" w:cs="Arial"/>
                <w:sz w:val="36"/>
                <w:szCs w:val="36"/>
              </w:rPr>
            </w:pPr>
            <w:r w:rsidRPr="00AF29A9">
              <w:rPr>
                <w:rFonts w:ascii="Arial Nova" w:eastAsia="Times New Roman" w:hAnsi="Arial Nova" w:cs="Helvetica"/>
                <w:b/>
                <w:bCs/>
                <w:color w:val="000000"/>
                <w:kern w:val="3"/>
                <w:sz w:val="16"/>
                <w:szCs w:val="16"/>
                <w:lang w:val="fr-CH"/>
              </w:rPr>
              <w:t xml:space="preserve">    K&gt;</w:t>
            </w:r>
          </w:p>
        </w:tc>
      </w:tr>
      <w:tr w:rsidR="00AF29A9" w:rsidRPr="00AF29A9" w14:paraId="6D33457A" w14:textId="77777777" w:rsidTr="00D63210">
        <w:trPr>
          <w:trHeight w:val="397"/>
          <w:jc w:val="center"/>
        </w:trPr>
        <w:tc>
          <w:tcPr>
            <w:tcW w:w="1820" w:type="dxa"/>
            <w:tcBorders>
              <w:top w:val="nil"/>
              <w:left w:val="nil"/>
              <w:bottom w:val="nil"/>
              <w:right w:val="nil"/>
            </w:tcBorders>
            <w:tcMar>
              <w:top w:w="15" w:type="dxa"/>
              <w:left w:w="15" w:type="dxa"/>
              <w:bottom w:w="0" w:type="dxa"/>
              <w:right w:w="15" w:type="dxa"/>
            </w:tcMar>
            <w:vAlign w:val="center"/>
            <w:hideMark/>
          </w:tcPr>
          <w:p w14:paraId="110F22BD" w14:textId="77777777" w:rsidR="00AF29A9" w:rsidRPr="00AF29A9" w:rsidRDefault="00AF29A9" w:rsidP="00AF29A9">
            <w:pPr>
              <w:spacing w:after="0" w:line="252" w:lineRule="auto"/>
              <w:rPr>
                <w:rFonts w:ascii="Arial" w:eastAsia="Times New Roman" w:hAnsi="Arial" w:cs="Arial"/>
                <w:sz w:val="36"/>
                <w:szCs w:val="36"/>
              </w:rPr>
            </w:pPr>
            <w:r w:rsidRPr="00AF29A9">
              <w:rPr>
                <w:rFonts w:ascii="Arial Nova Light" w:eastAsia="Times New Roman" w:hAnsi="Arial Nova Light" w:cs="Arial"/>
                <w:color w:val="000000"/>
                <w:kern w:val="24"/>
                <w:sz w:val="18"/>
                <w:szCs w:val="18"/>
              </w:rPr>
              <w:t>Parietal_Inf_R</w:t>
            </w:r>
          </w:p>
        </w:tc>
        <w:tc>
          <w:tcPr>
            <w:tcW w:w="560" w:type="dxa"/>
            <w:tcBorders>
              <w:top w:val="nil"/>
              <w:left w:val="nil"/>
              <w:bottom w:val="nil"/>
              <w:right w:val="nil"/>
            </w:tcBorders>
            <w:tcMar>
              <w:top w:w="15" w:type="dxa"/>
              <w:left w:w="15" w:type="dxa"/>
              <w:bottom w:w="0" w:type="dxa"/>
              <w:right w:w="15" w:type="dxa"/>
            </w:tcMar>
            <w:vAlign w:val="center"/>
            <w:hideMark/>
          </w:tcPr>
          <w:p w14:paraId="0CB458DF" w14:textId="77777777" w:rsidR="00AF29A9" w:rsidRPr="00AF29A9" w:rsidRDefault="00AF29A9" w:rsidP="00AF29A9">
            <w:pPr>
              <w:spacing w:after="0" w:line="254" w:lineRule="auto"/>
              <w:jc w:val="center"/>
              <w:rPr>
                <w:rFonts w:ascii="Arial" w:eastAsia="Times New Roman" w:hAnsi="Arial" w:cs="Arial"/>
                <w:sz w:val="36"/>
                <w:szCs w:val="36"/>
              </w:rPr>
            </w:pPr>
            <w:r w:rsidRPr="00AF29A9">
              <w:rPr>
                <w:rFonts w:ascii="Arial Nova Light" w:hAnsi="Arial Nova Light"/>
                <w:color w:val="000000"/>
                <w:kern w:val="24"/>
                <w:sz w:val="18"/>
                <w:szCs w:val="18"/>
              </w:rPr>
              <w:t>47</w:t>
            </w:r>
          </w:p>
        </w:tc>
        <w:tc>
          <w:tcPr>
            <w:tcW w:w="560" w:type="dxa"/>
            <w:tcBorders>
              <w:top w:val="nil"/>
              <w:left w:val="nil"/>
              <w:bottom w:val="nil"/>
              <w:right w:val="nil"/>
            </w:tcBorders>
            <w:tcMar>
              <w:top w:w="15" w:type="dxa"/>
              <w:left w:w="15" w:type="dxa"/>
              <w:bottom w:w="0" w:type="dxa"/>
              <w:right w:w="15" w:type="dxa"/>
            </w:tcMar>
            <w:vAlign w:val="center"/>
            <w:hideMark/>
          </w:tcPr>
          <w:p w14:paraId="7DC21CEE" w14:textId="77777777" w:rsidR="00AF29A9" w:rsidRPr="00AF29A9" w:rsidRDefault="00AF29A9" w:rsidP="00AF29A9">
            <w:pPr>
              <w:spacing w:after="0" w:line="252" w:lineRule="auto"/>
              <w:jc w:val="center"/>
              <w:rPr>
                <w:rFonts w:ascii="Arial" w:eastAsia="Times New Roman" w:hAnsi="Arial" w:cs="Arial"/>
                <w:sz w:val="36"/>
                <w:szCs w:val="36"/>
              </w:rPr>
            </w:pPr>
            <w:r w:rsidRPr="00AF29A9">
              <w:rPr>
                <w:rFonts w:ascii="Arial Nova Light" w:hAnsi="Arial Nova Light"/>
                <w:color w:val="000000"/>
                <w:kern w:val="24"/>
                <w:sz w:val="18"/>
                <w:szCs w:val="18"/>
              </w:rPr>
              <w:t>-43</w:t>
            </w:r>
          </w:p>
        </w:tc>
        <w:tc>
          <w:tcPr>
            <w:tcW w:w="560" w:type="dxa"/>
            <w:tcBorders>
              <w:top w:val="nil"/>
              <w:left w:val="nil"/>
              <w:bottom w:val="nil"/>
              <w:right w:val="nil"/>
            </w:tcBorders>
            <w:tcMar>
              <w:top w:w="15" w:type="dxa"/>
              <w:left w:w="15" w:type="dxa"/>
              <w:bottom w:w="0" w:type="dxa"/>
              <w:right w:w="15" w:type="dxa"/>
            </w:tcMar>
            <w:vAlign w:val="center"/>
            <w:hideMark/>
          </w:tcPr>
          <w:p w14:paraId="1ADCBFF6" w14:textId="77777777" w:rsidR="00AF29A9" w:rsidRPr="00AF29A9" w:rsidRDefault="00AF29A9" w:rsidP="00AF29A9">
            <w:pPr>
              <w:spacing w:after="0" w:line="252" w:lineRule="auto"/>
              <w:jc w:val="center"/>
              <w:rPr>
                <w:rFonts w:ascii="Arial" w:eastAsia="Times New Roman" w:hAnsi="Arial" w:cs="Arial"/>
                <w:sz w:val="36"/>
                <w:szCs w:val="36"/>
              </w:rPr>
            </w:pPr>
            <w:r w:rsidRPr="00AF29A9">
              <w:rPr>
                <w:rFonts w:ascii="Arial Nova Light" w:hAnsi="Arial Nova Light"/>
                <w:color w:val="000000"/>
                <w:kern w:val="24"/>
                <w:sz w:val="18"/>
                <w:szCs w:val="18"/>
              </w:rPr>
              <w:t>50</w:t>
            </w:r>
          </w:p>
        </w:tc>
        <w:tc>
          <w:tcPr>
            <w:tcW w:w="1080" w:type="dxa"/>
            <w:tcBorders>
              <w:top w:val="nil"/>
              <w:left w:val="nil"/>
              <w:bottom w:val="nil"/>
              <w:right w:val="nil"/>
            </w:tcBorders>
            <w:tcMar>
              <w:top w:w="15" w:type="dxa"/>
              <w:left w:w="15" w:type="dxa"/>
              <w:bottom w:w="0" w:type="dxa"/>
              <w:right w:w="113" w:type="dxa"/>
            </w:tcMar>
            <w:vAlign w:val="center"/>
            <w:hideMark/>
          </w:tcPr>
          <w:p w14:paraId="21BD109E" w14:textId="77777777" w:rsidR="00AF29A9" w:rsidRPr="00AF29A9" w:rsidRDefault="00AF29A9" w:rsidP="00AF29A9">
            <w:pPr>
              <w:spacing w:after="0" w:line="252" w:lineRule="auto"/>
              <w:jc w:val="right"/>
              <w:rPr>
                <w:rFonts w:ascii="Arial" w:eastAsia="Times New Roman" w:hAnsi="Arial" w:cs="Arial"/>
                <w:sz w:val="36"/>
                <w:szCs w:val="36"/>
              </w:rPr>
            </w:pPr>
            <w:r w:rsidRPr="00AF29A9">
              <w:rPr>
                <w:rFonts w:ascii="Arial Nova Light" w:hAnsi="Arial Nova Light"/>
                <w:color w:val="000000"/>
                <w:kern w:val="24"/>
                <w:sz w:val="18"/>
                <w:szCs w:val="18"/>
              </w:rPr>
              <w:t>24896</w:t>
            </w:r>
          </w:p>
        </w:tc>
      </w:tr>
      <w:tr w:rsidR="00AF29A9" w:rsidRPr="00AF29A9" w14:paraId="0FD4101E" w14:textId="77777777" w:rsidTr="00D63210">
        <w:trPr>
          <w:trHeight w:val="397"/>
          <w:jc w:val="center"/>
        </w:trPr>
        <w:tc>
          <w:tcPr>
            <w:tcW w:w="1820" w:type="dxa"/>
            <w:tcBorders>
              <w:top w:val="nil"/>
              <w:left w:val="nil"/>
              <w:bottom w:val="nil"/>
              <w:right w:val="nil"/>
            </w:tcBorders>
            <w:tcMar>
              <w:top w:w="15" w:type="dxa"/>
              <w:left w:w="15" w:type="dxa"/>
              <w:bottom w:w="0" w:type="dxa"/>
              <w:right w:w="15" w:type="dxa"/>
            </w:tcMar>
            <w:vAlign w:val="center"/>
            <w:hideMark/>
          </w:tcPr>
          <w:p w14:paraId="62FD4F7B" w14:textId="77777777" w:rsidR="00AF29A9" w:rsidRPr="00AF29A9" w:rsidRDefault="00AF29A9" w:rsidP="00AF29A9">
            <w:pPr>
              <w:spacing w:after="0" w:line="252" w:lineRule="auto"/>
              <w:rPr>
                <w:rFonts w:ascii="Arial" w:eastAsia="Times New Roman" w:hAnsi="Arial" w:cs="Arial"/>
                <w:sz w:val="36"/>
                <w:szCs w:val="36"/>
              </w:rPr>
            </w:pPr>
            <w:r w:rsidRPr="00AF29A9">
              <w:rPr>
                <w:rFonts w:ascii="Arial Nova Light" w:eastAsia="Times New Roman" w:hAnsi="Arial Nova Light" w:cs="Arial"/>
                <w:color w:val="000000"/>
                <w:kern w:val="24"/>
                <w:sz w:val="18"/>
                <w:szCs w:val="18"/>
              </w:rPr>
              <w:t>Parietal_Inf_L</w:t>
            </w:r>
          </w:p>
        </w:tc>
        <w:tc>
          <w:tcPr>
            <w:tcW w:w="560" w:type="dxa"/>
            <w:tcBorders>
              <w:top w:val="nil"/>
              <w:left w:val="nil"/>
              <w:bottom w:val="nil"/>
              <w:right w:val="nil"/>
            </w:tcBorders>
            <w:tcMar>
              <w:top w:w="15" w:type="dxa"/>
              <w:left w:w="15" w:type="dxa"/>
              <w:bottom w:w="0" w:type="dxa"/>
              <w:right w:w="15" w:type="dxa"/>
            </w:tcMar>
            <w:vAlign w:val="center"/>
            <w:hideMark/>
          </w:tcPr>
          <w:p w14:paraId="2ADF0CC2" w14:textId="77777777" w:rsidR="00AF29A9" w:rsidRPr="00AF29A9" w:rsidRDefault="00AF29A9" w:rsidP="00AF29A9">
            <w:pPr>
              <w:spacing w:after="0" w:line="254" w:lineRule="auto"/>
              <w:jc w:val="center"/>
              <w:rPr>
                <w:rFonts w:ascii="Arial" w:eastAsia="Times New Roman" w:hAnsi="Arial" w:cs="Arial"/>
                <w:sz w:val="36"/>
                <w:szCs w:val="36"/>
              </w:rPr>
            </w:pPr>
            <w:r w:rsidRPr="00AF29A9">
              <w:rPr>
                <w:rFonts w:ascii="Arial Nova Light" w:hAnsi="Arial Nova Light"/>
                <w:color w:val="000000"/>
                <w:kern w:val="24"/>
                <w:sz w:val="18"/>
                <w:szCs w:val="18"/>
              </w:rPr>
              <w:t>-45</w:t>
            </w:r>
          </w:p>
        </w:tc>
        <w:tc>
          <w:tcPr>
            <w:tcW w:w="560" w:type="dxa"/>
            <w:tcBorders>
              <w:top w:val="nil"/>
              <w:left w:val="nil"/>
              <w:bottom w:val="nil"/>
              <w:right w:val="nil"/>
            </w:tcBorders>
            <w:tcMar>
              <w:top w:w="15" w:type="dxa"/>
              <w:left w:w="15" w:type="dxa"/>
              <w:bottom w:w="0" w:type="dxa"/>
              <w:right w:w="15" w:type="dxa"/>
            </w:tcMar>
            <w:vAlign w:val="center"/>
            <w:hideMark/>
          </w:tcPr>
          <w:p w14:paraId="49F9379B" w14:textId="77777777" w:rsidR="00AF29A9" w:rsidRPr="00AF29A9" w:rsidRDefault="00AF29A9" w:rsidP="00AF29A9">
            <w:pPr>
              <w:spacing w:after="0" w:line="252" w:lineRule="auto"/>
              <w:jc w:val="center"/>
              <w:rPr>
                <w:rFonts w:ascii="Arial" w:eastAsia="Times New Roman" w:hAnsi="Arial" w:cs="Arial"/>
                <w:sz w:val="36"/>
                <w:szCs w:val="36"/>
              </w:rPr>
            </w:pPr>
            <w:r w:rsidRPr="00AF29A9">
              <w:rPr>
                <w:rFonts w:ascii="Arial Nova Light" w:hAnsi="Arial Nova Light"/>
                <w:color w:val="000000"/>
                <w:kern w:val="24"/>
                <w:sz w:val="18"/>
                <w:szCs w:val="18"/>
              </w:rPr>
              <w:t>-45</w:t>
            </w:r>
          </w:p>
        </w:tc>
        <w:tc>
          <w:tcPr>
            <w:tcW w:w="560" w:type="dxa"/>
            <w:tcBorders>
              <w:top w:val="nil"/>
              <w:left w:val="nil"/>
              <w:bottom w:val="nil"/>
              <w:right w:val="nil"/>
            </w:tcBorders>
            <w:tcMar>
              <w:top w:w="15" w:type="dxa"/>
              <w:left w:w="15" w:type="dxa"/>
              <w:bottom w:w="0" w:type="dxa"/>
              <w:right w:w="15" w:type="dxa"/>
            </w:tcMar>
            <w:vAlign w:val="center"/>
            <w:hideMark/>
          </w:tcPr>
          <w:p w14:paraId="78D719EF" w14:textId="77777777" w:rsidR="00AF29A9" w:rsidRPr="00AF29A9" w:rsidRDefault="00AF29A9" w:rsidP="00AF29A9">
            <w:pPr>
              <w:spacing w:after="0" w:line="252" w:lineRule="auto"/>
              <w:jc w:val="center"/>
              <w:rPr>
                <w:rFonts w:ascii="Arial" w:eastAsia="Times New Roman" w:hAnsi="Arial" w:cs="Arial"/>
                <w:sz w:val="36"/>
                <w:szCs w:val="36"/>
              </w:rPr>
            </w:pPr>
            <w:r w:rsidRPr="00AF29A9">
              <w:rPr>
                <w:rFonts w:ascii="Arial Nova Light" w:hAnsi="Arial Nova Light"/>
                <w:color w:val="000000"/>
                <w:kern w:val="24"/>
                <w:sz w:val="18"/>
                <w:szCs w:val="18"/>
              </w:rPr>
              <w:t>50</w:t>
            </w:r>
          </w:p>
        </w:tc>
        <w:tc>
          <w:tcPr>
            <w:tcW w:w="1080" w:type="dxa"/>
            <w:tcBorders>
              <w:top w:val="nil"/>
              <w:left w:val="nil"/>
              <w:bottom w:val="nil"/>
              <w:right w:val="nil"/>
            </w:tcBorders>
            <w:tcMar>
              <w:top w:w="15" w:type="dxa"/>
              <w:left w:w="15" w:type="dxa"/>
              <w:bottom w:w="0" w:type="dxa"/>
              <w:right w:w="113" w:type="dxa"/>
            </w:tcMar>
            <w:vAlign w:val="center"/>
            <w:hideMark/>
          </w:tcPr>
          <w:p w14:paraId="6F0AE3DA" w14:textId="77777777" w:rsidR="00AF29A9" w:rsidRPr="00AF29A9" w:rsidRDefault="00AF29A9" w:rsidP="00AF29A9">
            <w:pPr>
              <w:spacing w:after="0" w:line="252" w:lineRule="auto"/>
              <w:jc w:val="right"/>
              <w:rPr>
                <w:rFonts w:ascii="Arial" w:eastAsia="Times New Roman" w:hAnsi="Arial" w:cs="Arial"/>
                <w:sz w:val="36"/>
                <w:szCs w:val="36"/>
              </w:rPr>
            </w:pPr>
            <w:r w:rsidRPr="00AF29A9">
              <w:rPr>
                <w:rFonts w:ascii="Arial Nova Light" w:hAnsi="Arial Nova Light"/>
                <w:color w:val="000000"/>
                <w:kern w:val="24"/>
                <w:sz w:val="18"/>
                <w:szCs w:val="18"/>
              </w:rPr>
              <w:t>23608</w:t>
            </w:r>
          </w:p>
        </w:tc>
      </w:tr>
      <w:tr w:rsidR="00AF29A9" w:rsidRPr="00AF29A9" w14:paraId="2160CB51" w14:textId="77777777" w:rsidTr="00D63210">
        <w:trPr>
          <w:trHeight w:val="397"/>
          <w:jc w:val="center"/>
        </w:trPr>
        <w:tc>
          <w:tcPr>
            <w:tcW w:w="1820" w:type="dxa"/>
            <w:tcBorders>
              <w:top w:val="nil"/>
              <w:left w:val="nil"/>
              <w:bottom w:val="nil"/>
              <w:right w:val="nil"/>
            </w:tcBorders>
            <w:tcMar>
              <w:top w:w="15" w:type="dxa"/>
              <w:left w:w="15" w:type="dxa"/>
              <w:bottom w:w="0" w:type="dxa"/>
              <w:right w:w="15" w:type="dxa"/>
            </w:tcMar>
            <w:vAlign w:val="center"/>
            <w:hideMark/>
          </w:tcPr>
          <w:p w14:paraId="557B145B" w14:textId="77777777" w:rsidR="00AF29A9" w:rsidRPr="00AF29A9" w:rsidRDefault="00AF29A9" w:rsidP="00AF29A9">
            <w:pPr>
              <w:spacing w:after="0" w:line="252" w:lineRule="auto"/>
              <w:rPr>
                <w:rFonts w:ascii="Arial" w:eastAsia="Times New Roman" w:hAnsi="Arial" w:cs="Arial"/>
                <w:sz w:val="36"/>
                <w:szCs w:val="36"/>
              </w:rPr>
            </w:pPr>
            <w:r w:rsidRPr="00AF29A9">
              <w:rPr>
                <w:rFonts w:ascii="Arial Nova Light" w:hAnsi="Arial Nova Light"/>
                <w:color w:val="000000"/>
                <w:kern w:val="24"/>
                <w:sz w:val="18"/>
                <w:szCs w:val="18"/>
              </w:rPr>
              <w:t>Precuneus_L</w:t>
            </w:r>
          </w:p>
        </w:tc>
        <w:tc>
          <w:tcPr>
            <w:tcW w:w="560" w:type="dxa"/>
            <w:tcBorders>
              <w:top w:val="nil"/>
              <w:left w:val="nil"/>
              <w:bottom w:val="nil"/>
              <w:right w:val="nil"/>
            </w:tcBorders>
            <w:tcMar>
              <w:top w:w="15" w:type="dxa"/>
              <w:left w:w="15" w:type="dxa"/>
              <w:bottom w:w="0" w:type="dxa"/>
              <w:right w:w="15" w:type="dxa"/>
            </w:tcMar>
            <w:vAlign w:val="center"/>
            <w:hideMark/>
          </w:tcPr>
          <w:p w14:paraId="6DC8CF82" w14:textId="77777777" w:rsidR="00AF29A9" w:rsidRPr="00AF29A9" w:rsidRDefault="00AF29A9" w:rsidP="00AF29A9">
            <w:pPr>
              <w:spacing w:after="0" w:line="252" w:lineRule="auto"/>
              <w:jc w:val="center"/>
              <w:rPr>
                <w:rFonts w:ascii="Arial" w:eastAsia="Times New Roman" w:hAnsi="Arial" w:cs="Arial"/>
                <w:sz w:val="36"/>
                <w:szCs w:val="36"/>
              </w:rPr>
            </w:pPr>
            <w:r w:rsidRPr="00AF29A9">
              <w:rPr>
                <w:rFonts w:ascii="Arial Nova Light" w:eastAsia="Times New Roman" w:hAnsi="Arial Nova Light" w:cs="Arial"/>
                <w:color w:val="000000" w:themeColor="text1"/>
                <w:kern w:val="24"/>
                <w:sz w:val="18"/>
                <w:szCs w:val="18"/>
              </w:rPr>
              <w:t>-9</w:t>
            </w:r>
          </w:p>
        </w:tc>
        <w:tc>
          <w:tcPr>
            <w:tcW w:w="560" w:type="dxa"/>
            <w:tcBorders>
              <w:top w:val="nil"/>
              <w:left w:val="nil"/>
              <w:bottom w:val="nil"/>
              <w:right w:val="nil"/>
            </w:tcBorders>
            <w:tcMar>
              <w:top w:w="15" w:type="dxa"/>
              <w:left w:w="15" w:type="dxa"/>
              <w:bottom w:w="0" w:type="dxa"/>
              <w:right w:w="15" w:type="dxa"/>
            </w:tcMar>
            <w:vAlign w:val="center"/>
            <w:hideMark/>
          </w:tcPr>
          <w:p w14:paraId="4BCD9002" w14:textId="77777777" w:rsidR="00AF29A9" w:rsidRPr="00AF29A9" w:rsidRDefault="00AF29A9" w:rsidP="00AF29A9">
            <w:pPr>
              <w:spacing w:after="0" w:line="252" w:lineRule="auto"/>
              <w:jc w:val="center"/>
              <w:rPr>
                <w:rFonts w:ascii="Arial" w:eastAsia="Times New Roman" w:hAnsi="Arial" w:cs="Arial"/>
                <w:sz w:val="36"/>
                <w:szCs w:val="36"/>
              </w:rPr>
            </w:pPr>
            <w:r w:rsidRPr="00AF29A9">
              <w:rPr>
                <w:rFonts w:ascii="Arial Nova Light" w:hAnsi="Arial Nova Light"/>
                <w:color w:val="000000"/>
                <w:kern w:val="24"/>
                <w:sz w:val="18"/>
                <w:szCs w:val="18"/>
              </w:rPr>
              <w:t>-69</w:t>
            </w:r>
          </w:p>
        </w:tc>
        <w:tc>
          <w:tcPr>
            <w:tcW w:w="560" w:type="dxa"/>
            <w:tcBorders>
              <w:top w:val="nil"/>
              <w:left w:val="nil"/>
              <w:bottom w:val="nil"/>
              <w:right w:val="nil"/>
            </w:tcBorders>
            <w:tcMar>
              <w:top w:w="15" w:type="dxa"/>
              <w:left w:w="15" w:type="dxa"/>
              <w:bottom w:w="0" w:type="dxa"/>
              <w:right w:w="15" w:type="dxa"/>
            </w:tcMar>
            <w:vAlign w:val="center"/>
            <w:hideMark/>
          </w:tcPr>
          <w:p w14:paraId="281A7837" w14:textId="77777777" w:rsidR="00AF29A9" w:rsidRPr="00AF29A9" w:rsidRDefault="00AF29A9" w:rsidP="00AF29A9">
            <w:pPr>
              <w:spacing w:after="0" w:line="252" w:lineRule="auto"/>
              <w:jc w:val="center"/>
              <w:rPr>
                <w:rFonts w:ascii="Arial" w:eastAsia="Times New Roman" w:hAnsi="Arial" w:cs="Arial"/>
                <w:sz w:val="36"/>
                <w:szCs w:val="36"/>
              </w:rPr>
            </w:pPr>
            <w:r w:rsidRPr="00AF29A9">
              <w:rPr>
                <w:rFonts w:ascii="Arial Nova Light" w:eastAsia="Times New Roman" w:hAnsi="Arial Nova Light" w:cs="Arial"/>
                <w:color w:val="000000" w:themeColor="text1"/>
                <w:kern w:val="24"/>
                <w:sz w:val="18"/>
                <w:szCs w:val="18"/>
              </w:rPr>
              <w:t>52</w:t>
            </w:r>
          </w:p>
        </w:tc>
        <w:tc>
          <w:tcPr>
            <w:tcW w:w="1080" w:type="dxa"/>
            <w:tcBorders>
              <w:top w:val="nil"/>
              <w:left w:val="nil"/>
              <w:bottom w:val="nil"/>
              <w:right w:val="nil"/>
            </w:tcBorders>
            <w:tcMar>
              <w:top w:w="15" w:type="dxa"/>
              <w:left w:w="15" w:type="dxa"/>
              <w:bottom w:w="0" w:type="dxa"/>
              <w:right w:w="113" w:type="dxa"/>
            </w:tcMar>
            <w:vAlign w:val="center"/>
            <w:hideMark/>
          </w:tcPr>
          <w:p w14:paraId="1A82A781" w14:textId="77777777" w:rsidR="00AF29A9" w:rsidRPr="00AF29A9" w:rsidRDefault="00AF29A9" w:rsidP="00AF29A9">
            <w:pPr>
              <w:spacing w:after="0" w:line="252" w:lineRule="auto"/>
              <w:jc w:val="right"/>
              <w:rPr>
                <w:rFonts w:ascii="Arial" w:eastAsia="Times New Roman" w:hAnsi="Arial" w:cs="Arial"/>
                <w:sz w:val="36"/>
                <w:szCs w:val="36"/>
              </w:rPr>
            </w:pPr>
            <w:r w:rsidRPr="00AF29A9">
              <w:rPr>
                <w:rFonts w:ascii="Arial Nova Light" w:eastAsia="Times New Roman" w:hAnsi="Arial Nova Light" w:cs="Arial"/>
                <w:color w:val="000000" w:themeColor="text1"/>
                <w:kern w:val="24"/>
                <w:sz w:val="18"/>
                <w:szCs w:val="18"/>
              </w:rPr>
              <w:t>56</w:t>
            </w:r>
          </w:p>
        </w:tc>
      </w:tr>
      <w:tr w:rsidR="00AF29A9" w:rsidRPr="00AF29A9" w14:paraId="5A1E6D2B" w14:textId="77777777" w:rsidTr="00D63210">
        <w:trPr>
          <w:trHeight w:val="397"/>
          <w:jc w:val="center"/>
        </w:trPr>
        <w:tc>
          <w:tcPr>
            <w:tcW w:w="1820" w:type="dxa"/>
            <w:tcBorders>
              <w:top w:val="nil"/>
              <w:left w:val="nil"/>
              <w:bottom w:val="nil"/>
              <w:right w:val="nil"/>
            </w:tcBorders>
            <w:tcMar>
              <w:top w:w="15" w:type="dxa"/>
              <w:left w:w="15" w:type="dxa"/>
              <w:bottom w:w="0" w:type="dxa"/>
              <w:right w:w="15" w:type="dxa"/>
            </w:tcMar>
            <w:vAlign w:val="center"/>
            <w:hideMark/>
          </w:tcPr>
          <w:p w14:paraId="1964B8E5" w14:textId="77777777" w:rsidR="00AF29A9" w:rsidRPr="00AF29A9" w:rsidRDefault="00AF29A9" w:rsidP="00AF29A9">
            <w:pPr>
              <w:spacing w:after="0" w:line="252" w:lineRule="auto"/>
              <w:rPr>
                <w:rFonts w:ascii="Arial" w:eastAsia="Times New Roman" w:hAnsi="Arial" w:cs="Arial"/>
                <w:sz w:val="36"/>
                <w:szCs w:val="36"/>
              </w:rPr>
            </w:pPr>
            <w:r w:rsidRPr="00AF29A9">
              <w:rPr>
                <w:rFonts w:ascii="Arial Nova Light" w:eastAsia="Times New Roman" w:hAnsi="Arial Nova Light" w:cs="Arial"/>
                <w:color w:val="000000"/>
                <w:kern w:val="24"/>
                <w:sz w:val="18"/>
                <w:szCs w:val="18"/>
              </w:rPr>
              <w:t>Temporal_Inf_L</w:t>
            </w:r>
          </w:p>
        </w:tc>
        <w:tc>
          <w:tcPr>
            <w:tcW w:w="560" w:type="dxa"/>
            <w:tcBorders>
              <w:top w:val="nil"/>
              <w:left w:val="nil"/>
              <w:bottom w:val="nil"/>
              <w:right w:val="nil"/>
            </w:tcBorders>
            <w:tcMar>
              <w:top w:w="15" w:type="dxa"/>
              <w:left w:w="15" w:type="dxa"/>
              <w:bottom w:w="0" w:type="dxa"/>
              <w:right w:w="15" w:type="dxa"/>
            </w:tcMar>
            <w:vAlign w:val="center"/>
            <w:hideMark/>
          </w:tcPr>
          <w:p w14:paraId="4815F432" w14:textId="77777777" w:rsidR="00AF29A9" w:rsidRPr="00AF29A9" w:rsidRDefault="00AF29A9" w:rsidP="00AF29A9">
            <w:pPr>
              <w:spacing w:after="0" w:line="252" w:lineRule="auto"/>
              <w:jc w:val="center"/>
              <w:rPr>
                <w:rFonts w:ascii="Arial" w:eastAsia="Times New Roman" w:hAnsi="Arial" w:cs="Arial"/>
                <w:sz w:val="36"/>
                <w:szCs w:val="36"/>
              </w:rPr>
            </w:pPr>
            <w:r w:rsidRPr="00AF29A9">
              <w:rPr>
                <w:rFonts w:ascii="Arial Nova Light" w:eastAsia="Times New Roman" w:hAnsi="Arial Nova Light" w:cs="Arial"/>
                <w:color w:val="000000"/>
                <w:kern w:val="24"/>
                <w:sz w:val="18"/>
                <w:szCs w:val="18"/>
              </w:rPr>
              <w:t>-57</w:t>
            </w:r>
          </w:p>
        </w:tc>
        <w:tc>
          <w:tcPr>
            <w:tcW w:w="560" w:type="dxa"/>
            <w:tcBorders>
              <w:top w:val="nil"/>
              <w:left w:val="nil"/>
              <w:bottom w:val="nil"/>
              <w:right w:val="nil"/>
            </w:tcBorders>
            <w:tcMar>
              <w:top w:w="15" w:type="dxa"/>
              <w:left w:w="15" w:type="dxa"/>
              <w:bottom w:w="0" w:type="dxa"/>
              <w:right w:w="15" w:type="dxa"/>
            </w:tcMar>
            <w:vAlign w:val="center"/>
            <w:hideMark/>
          </w:tcPr>
          <w:p w14:paraId="0D45F530" w14:textId="77777777" w:rsidR="00AF29A9" w:rsidRPr="00AF29A9" w:rsidRDefault="00AF29A9" w:rsidP="00AF29A9">
            <w:pPr>
              <w:spacing w:after="0" w:line="252" w:lineRule="auto"/>
              <w:jc w:val="center"/>
              <w:rPr>
                <w:rFonts w:ascii="Arial" w:eastAsia="Times New Roman" w:hAnsi="Arial" w:cs="Arial"/>
                <w:sz w:val="36"/>
                <w:szCs w:val="36"/>
              </w:rPr>
            </w:pPr>
            <w:r w:rsidRPr="00AF29A9">
              <w:rPr>
                <w:rFonts w:ascii="Arial Nova Light" w:eastAsia="Times New Roman" w:hAnsi="Arial Nova Light" w:cs="Arial"/>
                <w:color w:val="000000"/>
                <w:kern w:val="24"/>
                <w:sz w:val="18"/>
                <w:szCs w:val="18"/>
              </w:rPr>
              <w:t xml:space="preserve">-61   </w:t>
            </w:r>
          </w:p>
        </w:tc>
        <w:tc>
          <w:tcPr>
            <w:tcW w:w="560" w:type="dxa"/>
            <w:tcBorders>
              <w:top w:val="nil"/>
              <w:left w:val="nil"/>
              <w:bottom w:val="nil"/>
              <w:right w:val="nil"/>
            </w:tcBorders>
            <w:tcMar>
              <w:top w:w="15" w:type="dxa"/>
              <w:left w:w="15" w:type="dxa"/>
              <w:bottom w:w="0" w:type="dxa"/>
              <w:right w:w="15" w:type="dxa"/>
            </w:tcMar>
            <w:vAlign w:val="center"/>
            <w:hideMark/>
          </w:tcPr>
          <w:p w14:paraId="4FDBEFCE" w14:textId="77777777" w:rsidR="00AF29A9" w:rsidRPr="00AF29A9" w:rsidRDefault="00AF29A9" w:rsidP="00AF29A9">
            <w:pPr>
              <w:spacing w:after="0" w:line="252" w:lineRule="auto"/>
              <w:jc w:val="center"/>
              <w:rPr>
                <w:rFonts w:ascii="Arial" w:eastAsia="Times New Roman" w:hAnsi="Arial" w:cs="Arial"/>
                <w:sz w:val="36"/>
                <w:szCs w:val="36"/>
              </w:rPr>
            </w:pPr>
            <w:r w:rsidRPr="00AF29A9">
              <w:rPr>
                <w:rFonts w:ascii="Arial Nova Light" w:hAnsi="Arial Nova Light"/>
                <w:color w:val="000000"/>
                <w:kern w:val="24"/>
                <w:sz w:val="18"/>
                <w:szCs w:val="18"/>
              </w:rPr>
              <w:t>-10</w:t>
            </w:r>
          </w:p>
        </w:tc>
        <w:tc>
          <w:tcPr>
            <w:tcW w:w="1080" w:type="dxa"/>
            <w:tcBorders>
              <w:top w:val="nil"/>
              <w:left w:val="nil"/>
              <w:bottom w:val="nil"/>
              <w:right w:val="nil"/>
            </w:tcBorders>
            <w:tcMar>
              <w:top w:w="15" w:type="dxa"/>
              <w:left w:w="15" w:type="dxa"/>
              <w:bottom w:w="0" w:type="dxa"/>
              <w:right w:w="113" w:type="dxa"/>
            </w:tcMar>
            <w:vAlign w:val="center"/>
            <w:hideMark/>
          </w:tcPr>
          <w:p w14:paraId="438B829C" w14:textId="77777777" w:rsidR="00AF29A9" w:rsidRPr="00AF29A9" w:rsidRDefault="00AF29A9" w:rsidP="00AF29A9">
            <w:pPr>
              <w:spacing w:after="0" w:line="252" w:lineRule="auto"/>
              <w:jc w:val="right"/>
              <w:rPr>
                <w:rFonts w:ascii="Arial" w:eastAsia="Times New Roman" w:hAnsi="Arial" w:cs="Arial"/>
                <w:sz w:val="36"/>
                <w:szCs w:val="36"/>
              </w:rPr>
            </w:pPr>
            <w:r w:rsidRPr="00AF29A9">
              <w:rPr>
                <w:rFonts w:ascii="Arial Nova Light" w:eastAsia="Times New Roman" w:hAnsi="Arial Nova Light" w:cs="Arial"/>
                <w:color w:val="000000"/>
                <w:kern w:val="24"/>
                <w:sz w:val="18"/>
                <w:szCs w:val="18"/>
              </w:rPr>
              <w:t>1104</w:t>
            </w:r>
          </w:p>
        </w:tc>
      </w:tr>
      <w:tr w:rsidR="00AF29A9" w:rsidRPr="00AF29A9" w14:paraId="059449E8" w14:textId="77777777" w:rsidTr="00D63210">
        <w:trPr>
          <w:trHeight w:val="397"/>
          <w:jc w:val="center"/>
        </w:trPr>
        <w:tc>
          <w:tcPr>
            <w:tcW w:w="1820" w:type="dxa"/>
            <w:tcBorders>
              <w:top w:val="nil"/>
              <w:left w:val="nil"/>
              <w:bottom w:val="nil"/>
              <w:right w:val="nil"/>
            </w:tcBorders>
            <w:tcMar>
              <w:top w:w="15" w:type="dxa"/>
              <w:left w:w="15" w:type="dxa"/>
              <w:bottom w:w="0" w:type="dxa"/>
              <w:right w:w="15" w:type="dxa"/>
            </w:tcMar>
            <w:vAlign w:val="center"/>
            <w:hideMark/>
          </w:tcPr>
          <w:p w14:paraId="5C4EE3EF" w14:textId="77777777" w:rsidR="00AF29A9" w:rsidRPr="00AF29A9" w:rsidRDefault="00AF29A9" w:rsidP="00AF29A9">
            <w:pPr>
              <w:spacing w:after="0" w:line="252" w:lineRule="auto"/>
              <w:rPr>
                <w:rFonts w:ascii="Arial" w:eastAsia="Times New Roman" w:hAnsi="Arial" w:cs="Arial"/>
                <w:sz w:val="36"/>
                <w:szCs w:val="36"/>
              </w:rPr>
            </w:pPr>
            <w:r w:rsidRPr="00AF29A9">
              <w:rPr>
                <w:rFonts w:ascii="Arial Nova Light" w:hAnsi="Arial Nova Light"/>
                <w:color w:val="000000"/>
                <w:kern w:val="24"/>
                <w:sz w:val="18"/>
                <w:szCs w:val="18"/>
              </w:rPr>
              <w:t>Temporal_Inf_R</w:t>
            </w:r>
          </w:p>
        </w:tc>
        <w:tc>
          <w:tcPr>
            <w:tcW w:w="560" w:type="dxa"/>
            <w:tcBorders>
              <w:top w:val="nil"/>
              <w:left w:val="nil"/>
              <w:bottom w:val="nil"/>
              <w:right w:val="nil"/>
            </w:tcBorders>
            <w:tcMar>
              <w:top w:w="15" w:type="dxa"/>
              <w:left w:w="15" w:type="dxa"/>
              <w:bottom w:w="0" w:type="dxa"/>
              <w:right w:w="15" w:type="dxa"/>
            </w:tcMar>
            <w:vAlign w:val="center"/>
            <w:hideMark/>
          </w:tcPr>
          <w:p w14:paraId="598B3571" w14:textId="77777777" w:rsidR="00AF29A9" w:rsidRPr="00AF29A9" w:rsidRDefault="00AF29A9" w:rsidP="00AF29A9">
            <w:pPr>
              <w:spacing w:after="0" w:line="252" w:lineRule="auto"/>
              <w:jc w:val="center"/>
              <w:rPr>
                <w:rFonts w:ascii="Arial" w:eastAsia="Times New Roman" w:hAnsi="Arial" w:cs="Arial"/>
                <w:sz w:val="36"/>
                <w:szCs w:val="36"/>
              </w:rPr>
            </w:pPr>
            <w:r w:rsidRPr="00AF29A9">
              <w:rPr>
                <w:rFonts w:ascii="Arial Nova Light" w:eastAsia="Times New Roman" w:hAnsi="Arial Nova Light" w:cs="Arial"/>
                <w:color w:val="000000" w:themeColor="text1"/>
                <w:kern w:val="24"/>
                <w:sz w:val="18"/>
                <w:szCs w:val="18"/>
              </w:rPr>
              <w:t>63</w:t>
            </w:r>
          </w:p>
        </w:tc>
        <w:tc>
          <w:tcPr>
            <w:tcW w:w="560" w:type="dxa"/>
            <w:tcBorders>
              <w:top w:val="nil"/>
              <w:left w:val="nil"/>
              <w:bottom w:val="nil"/>
              <w:right w:val="nil"/>
            </w:tcBorders>
            <w:tcMar>
              <w:top w:w="15" w:type="dxa"/>
              <w:left w:w="15" w:type="dxa"/>
              <w:bottom w:w="0" w:type="dxa"/>
              <w:right w:w="15" w:type="dxa"/>
            </w:tcMar>
            <w:vAlign w:val="center"/>
            <w:hideMark/>
          </w:tcPr>
          <w:p w14:paraId="4C8E264A" w14:textId="77777777" w:rsidR="00AF29A9" w:rsidRPr="00AF29A9" w:rsidRDefault="00AF29A9" w:rsidP="00AF29A9">
            <w:pPr>
              <w:spacing w:after="0" w:line="252" w:lineRule="auto"/>
              <w:jc w:val="center"/>
              <w:rPr>
                <w:rFonts w:ascii="Arial" w:eastAsia="Times New Roman" w:hAnsi="Arial" w:cs="Arial"/>
                <w:sz w:val="36"/>
                <w:szCs w:val="36"/>
              </w:rPr>
            </w:pPr>
            <w:r w:rsidRPr="00AF29A9">
              <w:rPr>
                <w:rFonts w:ascii="Arial Nova Light" w:hAnsi="Arial Nova Light"/>
                <w:color w:val="000000"/>
                <w:kern w:val="24"/>
                <w:sz w:val="18"/>
                <w:szCs w:val="18"/>
              </w:rPr>
              <w:t>-49</w:t>
            </w:r>
          </w:p>
        </w:tc>
        <w:tc>
          <w:tcPr>
            <w:tcW w:w="560" w:type="dxa"/>
            <w:tcBorders>
              <w:top w:val="nil"/>
              <w:left w:val="nil"/>
              <w:bottom w:val="nil"/>
              <w:right w:val="nil"/>
            </w:tcBorders>
            <w:tcMar>
              <w:top w:w="15" w:type="dxa"/>
              <w:left w:w="15" w:type="dxa"/>
              <w:bottom w:w="0" w:type="dxa"/>
              <w:right w:w="15" w:type="dxa"/>
            </w:tcMar>
            <w:vAlign w:val="center"/>
            <w:hideMark/>
          </w:tcPr>
          <w:p w14:paraId="045FB07D" w14:textId="77777777" w:rsidR="00AF29A9" w:rsidRPr="00AF29A9" w:rsidRDefault="00AF29A9" w:rsidP="00AF29A9">
            <w:pPr>
              <w:spacing w:after="0" w:line="252" w:lineRule="auto"/>
              <w:jc w:val="center"/>
              <w:rPr>
                <w:rFonts w:ascii="Arial" w:eastAsia="Times New Roman" w:hAnsi="Arial" w:cs="Arial"/>
                <w:sz w:val="36"/>
                <w:szCs w:val="36"/>
              </w:rPr>
            </w:pPr>
            <w:r w:rsidRPr="00AF29A9">
              <w:rPr>
                <w:rFonts w:ascii="Arial Nova Light" w:eastAsia="Times New Roman" w:hAnsi="Arial Nova Light" w:cs="Arial"/>
                <w:color w:val="000000" w:themeColor="text1"/>
                <w:kern w:val="24"/>
                <w:sz w:val="18"/>
                <w:szCs w:val="18"/>
              </w:rPr>
              <w:t>-10</w:t>
            </w:r>
          </w:p>
        </w:tc>
        <w:tc>
          <w:tcPr>
            <w:tcW w:w="1080" w:type="dxa"/>
            <w:tcBorders>
              <w:top w:val="nil"/>
              <w:left w:val="nil"/>
              <w:bottom w:val="nil"/>
              <w:right w:val="nil"/>
            </w:tcBorders>
            <w:tcMar>
              <w:top w:w="15" w:type="dxa"/>
              <w:left w:w="15" w:type="dxa"/>
              <w:bottom w:w="0" w:type="dxa"/>
              <w:right w:w="113" w:type="dxa"/>
            </w:tcMar>
            <w:vAlign w:val="center"/>
            <w:hideMark/>
          </w:tcPr>
          <w:p w14:paraId="66026973" w14:textId="77777777" w:rsidR="00AF29A9" w:rsidRPr="00AF29A9" w:rsidRDefault="00AF29A9" w:rsidP="00AF29A9">
            <w:pPr>
              <w:spacing w:after="0" w:line="252" w:lineRule="auto"/>
              <w:jc w:val="right"/>
              <w:rPr>
                <w:rFonts w:ascii="Arial" w:eastAsia="Times New Roman" w:hAnsi="Arial" w:cs="Arial"/>
                <w:sz w:val="36"/>
                <w:szCs w:val="36"/>
              </w:rPr>
            </w:pPr>
            <w:r w:rsidRPr="00AF29A9">
              <w:rPr>
                <w:rFonts w:ascii="Arial Nova Light" w:eastAsia="Times New Roman" w:hAnsi="Arial Nova Light" w:cs="Arial"/>
                <w:color w:val="000000" w:themeColor="text1"/>
                <w:kern w:val="24"/>
                <w:sz w:val="18"/>
                <w:szCs w:val="18"/>
              </w:rPr>
              <w:t>2576</w:t>
            </w:r>
          </w:p>
        </w:tc>
      </w:tr>
      <w:tr w:rsidR="00AF29A9" w:rsidRPr="00AF29A9" w14:paraId="178C4130" w14:textId="77777777" w:rsidTr="00D63210">
        <w:trPr>
          <w:trHeight w:val="397"/>
          <w:jc w:val="center"/>
        </w:trPr>
        <w:tc>
          <w:tcPr>
            <w:tcW w:w="1820" w:type="dxa"/>
            <w:tcBorders>
              <w:top w:val="nil"/>
              <w:left w:val="nil"/>
              <w:bottom w:val="nil"/>
              <w:right w:val="nil"/>
            </w:tcBorders>
            <w:tcMar>
              <w:top w:w="15" w:type="dxa"/>
              <w:left w:w="15" w:type="dxa"/>
              <w:bottom w:w="0" w:type="dxa"/>
              <w:right w:w="15" w:type="dxa"/>
            </w:tcMar>
            <w:vAlign w:val="center"/>
            <w:hideMark/>
          </w:tcPr>
          <w:p w14:paraId="24E3F6B1" w14:textId="77777777" w:rsidR="00AF29A9" w:rsidRPr="00AF29A9" w:rsidRDefault="00AF29A9" w:rsidP="00AF29A9">
            <w:pPr>
              <w:spacing w:after="0" w:line="252" w:lineRule="auto"/>
              <w:rPr>
                <w:rFonts w:ascii="Arial" w:eastAsia="Times New Roman" w:hAnsi="Arial" w:cs="Arial"/>
                <w:sz w:val="36"/>
                <w:szCs w:val="36"/>
              </w:rPr>
            </w:pPr>
            <w:r w:rsidRPr="00AF29A9">
              <w:rPr>
                <w:rFonts w:ascii="Arial Nova Light" w:hAnsi="Arial Nova Light"/>
                <w:color w:val="000000"/>
                <w:kern w:val="24"/>
                <w:sz w:val="18"/>
                <w:szCs w:val="18"/>
              </w:rPr>
              <w:t>Frontal_Mid_L</w:t>
            </w:r>
          </w:p>
        </w:tc>
        <w:tc>
          <w:tcPr>
            <w:tcW w:w="560" w:type="dxa"/>
            <w:tcBorders>
              <w:top w:val="nil"/>
              <w:left w:val="nil"/>
              <w:bottom w:val="nil"/>
              <w:right w:val="nil"/>
            </w:tcBorders>
            <w:tcMar>
              <w:top w:w="15" w:type="dxa"/>
              <w:left w:w="15" w:type="dxa"/>
              <w:bottom w:w="0" w:type="dxa"/>
              <w:right w:w="15" w:type="dxa"/>
            </w:tcMar>
            <w:vAlign w:val="center"/>
            <w:hideMark/>
          </w:tcPr>
          <w:p w14:paraId="587B9A9F" w14:textId="77777777" w:rsidR="00AF29A9" w:rsidRPr="00AF29A9" w:rsidRDefault="00AF29A9" w:rsidP="00AF29A9">
            <w:pPr>
              <w:spacing w:after="0" w:line="254" w:lineRule="auto"/>
              <w:jc w:val="center"/>
              <w:rPr>
                <w:rFonts w:ascii="Arial" w:eastAsia="Times New Roman" w:hAnsi="Arial" w:cs="Arial"/>
                <w:sz w:val="36"/>
                <w:szCs w:val="36"/>
              </w:rPr>
            </w:pPr>
            <w:r w:rsidRPr="00AF29A9">
              <w:rPr>
                <w:rFonts w:ascii="Arial Nova Light" w:eastAsia="Times New Roman" w:hAnsi="Arial Nova Light" w:cs="Arial"/>
                <w:color w:val="000000" w:themeColor="text1"/>
                <w:kern w:val="24"/>
                <w:sz w:val="18"/>
                <w:szCs w:val="18"/>
              </w:rPr>
              <w:t>-45</w:t>
            </w:r>
          </w:p>
        </w:tc>
        <w:tc>
          <w:tcPr>
            <w:tcW w:w="560" w:type="dxa"/>
            <w:tcBorders>
              <w:top w:val="nil"/>
              <w:left w:val="nil"/>
              <w:bottom w:val="nil"/>
              <w:right w:val="nil"/>
            </w:tcBorders>
            <w:tcMar>
              <w:top w:w="15" w:type="dxa"/>
              <w:left w:w="15" w:type="dxa"/>
              <w:bottom w:w="0" w:type="dxa"/>
              <w:right w:w="15" w:type="dxa"/>
            </w:tcMar>
            <w:vAlign w:val="center"/>
            <w:hideMark/>
          </w:tcPr>
          <w:p w14:paraId="18E7BA0E" w14:textId="77777777" w:rsidR="00AF29A9" w:rsidRPr="00AF29A9" w:rsidRDefault="00AF29A9" w:rsidP="00AF29A9">
            <w:pPr>
              <w:spacing w:after="0" w:line="252" w:lineRule="auto"/>
              <w:jc w:val="center"/>
              <w:rPr>
                <w:rFonts w:ascii="Arial" w:eastAsia="Times New Roman" w:hAnsi="Arial" w:cs="Arial"/>
                <w:sz w:val="36"/>
                <w:szCs w:val="36"/>
              </w:rPr>
            </w:pPr>
            <w:r w:rsidRPr="00AF29A9">
              <w:rPr>
                <w:rFonts w:ascii="Arial Nova Light" w:eastAsia="Times New Roman" w:hAnsi="Arial Nova Light" w:cs="Arial"/>
                <w:color w:val="000000" w:themeColor="text1"/>
                <w:kern w:val="24"/>
                <w:sz w:val="18"/>
                <w:szCs w:val="18"/>
              </w:rPr>
              <w:t>31</w:t>
            </w:r>
          </w:p>
        </w:tc>
        <w:tc>
          <w:tcPr>
            <w:tcW w:w="560" w:type="dxa"/>
            <w:tcBorders>
              <w:top w:val="nil"/>
              <w:left w:val="nil"/>
              <w:bottom w:val="nil"/>
              <w:right w:val="nil"/>
            </w:tcBorders>
            <w:tcMar>
              <w:top w:w="15" w:type="dxa"/>
              <w:left w:w="15" w:type="dxa"/>
              <w:bottom w:w="0" w:type="dxa"/>
              <w:right w:w="15" w:type="dxa"/>
            </w:tcMar>
            <w:vAlign w:val="center"/>
            <w:hideMark/>
          </w:tcPr>
          <w:p w14:paraId="0CD95AF8" w14:textId="77777777" w:rsidR="00AF29A9" w:rsidRPr="00AF29A9" w:rsidRDefault="00AF29A9" w:rsidP="00AF29A9">
            <w:pPr>
              <w:spacing w:after="0" w:line="252" w:lineRule="auto"/>
              <w:jc w:val="center"/>
              <w:rPr>
                <w:rFonts w:ascii="Arial" w:eastAsia="Times New Roman" w:hAnsi="Arial" w:cs="Arial"/>
                <w:sz w:val="36"/>
                <w:szCs w:val="36"/>
              </w:rPr>
            </w:pPr>
            <w:r w:rsidRPr="00AF29A9">
              <w:rPr>
                <w:rFonts w:ascii="Arial Nova Light" w:hAnsi="Arial Nova Light"/>
                <w:color w:val="000000"/>
                <w:kern w:val="24"/>
                <w:sz w:val="18"/>
                <w:szCs w:val="18"/>
              </w:rPr>
              <w:t>28</w:t>
            </w:r>
          </w:p>
        </w:tc>
        <w:tc>
          <w:tcPr>
            <w:tcW w:w="1080" w:type="dxa"/>
            <w:tcBorders>
              <w:top w:val="nil"/>
              <w:left w:val="nil"/>
              <w:bottom w:val="nil"/>
              <w:right w:val="nil"/>
            </w:tcBorders>
            <w:tcMar>
              <w:top w:w="15" w:type="dxa"/>
              <w:left w:w="15" w:type="dxa"/>
              <w:bottom w:w="0" w:type="dxa"/>
              <w:right w:w="113" w:type="dxa"/>
            </w:tcMar>
            <w:vAlign w:val="center"/>
            <w:hideMark/>
          </w:tcPr>
          <w:p w14:paraId="09839232" w14:textId="77777777" w:rsidR="00AF29A9" w:rsidRPr="00AF29A9" w:rsidRDefault="00AF29A9" w:rsidP="00AF29A9">
            <w:pPr>
              <w:spacing w:after="0" w:line="252" w:lineRule="auto"/>
              <w:jc w:val="right"/>
              <w:rPr>
                <w:rFonts w:ascii="Arial" w:eastAsia="Times New Roman" w:hAnsi="Arial" w:cs="Arial"/>
                <w:sz w:val="36"/>
                <w:szCs w:val="36"/>
              </w:rPr>
            </w:pPr>
            <w:r w:rsidRPr="00AF29A9">
              <w:rPr>
                <w:rFonts w:ascii="Arial Nova Light" w:eastAsia="Times New Roman" w:hAnsi="Arial Nova Light" w:cs="Arial"/>
                <w:color w:val="000000" w:themeColor="text1"/>
                <w:kern w:val="24"/>
                <w:sz w:val="18"/>
                <w:szCs w:val="18"/>
              </w:rPr>
              <w:t>29424</w:t>
            </w:r>
          </w:p>
        </w:tc>
      </w:tr>
      <w:tr w:rsidR="00AF29A9" w:rsidRPr="00AF29A9" w14:paraId="1AC060C9" w14:textId="77777777" w:rsidTr="00D63210">
        <w:trPr>
          <w:trHeight w:val="397"/>
          <w:jc w:val="center"/>
        </w:trPr>
        <w:tc>
          <w:tcPr>
            <w:tcW w:w="1820" w:type="dxa"/>
            <w:tcBorders>
              <w:top w:val="nil"/>
              <w:left w:val="nil"/>
              <w:bottom w:val="nil"/>
              <w:right w:val="nil"/>
            </w:tcBorders>
            <w:tcMar>
              <w:top w:w="15" w:type="dxa"/>
              <w:left w:w="15" w:type="dxa"/>
              <w:bottom w:w="0" w:type="dxa"/>
              <w:right w:w="15" w:type="dxa"/>
            </w:tcMar>
            <w:vAlign w:val="center"/>
            <w:hideMark/>
          </w:tcPr>
          <w:p w14:paraId="7AAD8AAD" w14:textId="77777777" w:rsidR="00AF29A9" w:rsidRPr="00AF29A9" w:rsidRDefault="00AF29A9" w:rsidP="00AF29A9">
            <w:pPr>
              <w:spacing w:after="0" w:line="252" w:lineRule="auto"/>
              <w:rPr>
                <w:rFonts w:ascii="Arial" w:eastAsia="Times New Roman" w:hAnsi="Arial" w:cs="Arial"/>
                <w:sz w:val="36"/>
                <w:szCs w:val="36"/>
              </w:rPr>
            </w:pPr>
            <w:r w:rsidRPr="00AF29A9">
              <w:rPr>
                <w:rFonts w:ascii="Arial Nova Light" w:hAnsi="Arial Nova Light"/>
                <w:color w:val="000000"/>
                <w:kern w:val="24"/>
                <w:sz w:val="18"/>
                <w:szCs w:val="18"/>
              </w:rPr>
              <w:t>Frontal_Mid_R</w:t>
            </w:r>
          </w:p>
        </w:tc>
        <w:tc>
          <w:tcPr>
            <w:tcW w:w="560" w:type="dxa"/>
            <w:tcBorders>
              <w:top w:val="nil"/>
              <w:left w:val="nil"/>
              <w:bottom w:val="nil"/>
              <w:right w:val="nil"/>
            </w:tcBorders>
            <w:tcMar>
              <w:top w:w="15" w:type="dxa"/>
              <w:left w:w="15" w:type="dxa"/>
              <w:bottom w:w="0" w:type="dxa"/>
              <w:right w:w="15" w:type="dxa"/>
            </w:tcMar>
            <w:vAlign w:val="center"/>
            <w:hideMark/>
          </w:tcPr>
          <w:p w14:paraId="6EAE108C" w14:textId="77777777" w:rsidR="00AF29A9" w:rsidRPr="00AF29A9" w:rsidRDefault="00AF29A9" w:rsidP="00AF29A9">
            <w:pPr>
              <w:spacing w:after="0" w:line="252" w:lineRule="auto"/>
              <w:jc w:val="center"/>
              <w:rPr>
                <w:rFonts w:ascii="Arial" w:eastAsia="Times New Roman" w:hAnsi="Arial" w:cs="Arial"/>
                <w:sz w:val="36"/>
                <w:szCs w:val="36"/>
              </w:rPr>
            </w:pPr>
            <w:r w:rsidRPr="00AF29A9">
              <w:rPr>
                <w:rFonts w:ascii="Arial Nova Light" w:eastAsia="Times New Roman" w:hAnsi="Arial Nova Light" w:cs="Arial"/>
                <w:color w:val="000000" w:themeColor="text1"/>
                <w:kern w:val="24"/>
                <w:sz w:val="18"/>
                <w:szCs w:val="18"/>
              </w:rPr>
              <w:t>47</w:t>
            </w:r>
          </w:p>
        </w:tc>
        <w:tc>
          <w:tcPr>
            <w:tcW w:w="560" w:type="dxa"/>
            <w:tcBorders>
              <w:top w:val="nil"/>
              <w:left w:val="nil"/>
              <w:bottom w:val="nil"/>
              <w:right w:val="nil"/>
            </w:tcBorders>
            <w:tcMar>
              <w:top w:w="15" w:type="dxa"/>
              <w:left w:w="15" w:type="dxa"/>
              <w:bottom w:w="0" w:type="dxa"/>
              <w:right w:w="15" w:type="dxa"/>
            </w:tcMar>
            <w:vAlign w:val="center"/>
            <w:hideMark/>
          </w:tcPr>
          <w:p w14:paraId="26BDB4E3" w14:textId="77777777" w:rsidR="00AF29A9" w:rsidRPr="00AF29A9" w:rsidRDefault="00AF29A9" w:rsidP="00AF29A9">
            <w:pPr>
              <w:spacing w:after="0" w:line="252" w:lineRule="auto"/>
              <w:jc w:val="center"/>
              <w:rPr>
                <w:rFonts w:ascii="Arial" w:eastAsia="Times New Roman" w:hAnsi="Arial" w:cs="Arial"/>
                <w:sz w:val="36"/>
                <w:szCs w:val="36"/>
              </w:rPr>
            </w:pPr>
            <w:r w:rsidRPr="00AF29A9">
              <w:rPr>
                <w:rFonts w:ascii="Arial Nova Light" w:hAnsi="Arial Nova Light"/>
                <w:color w:val="000000"/>
                <w:kern w:val="24"/>
                <w:sz w:val="18"/>
                <w:szCs w:val="18"/>
              </w:rPr>
              <w:t>33</w:t>
            </w:r>
          </w:p>
        </w:tc>
        <w:tc>
          <w:tcPr>
            <w:tcW w:w="560" w:type="dxa"/>
            <w:tcBorders>
              <w:top w:val="nil"/>
              <w:left w:val="nil"/>
              <w:bottom w:val="nil"/>
              <w:right w:val="nil"/>
            </w:tcBorders>
            <w:tcMar>
              <w:top w:w="15" w:type="dxa"/>
              <w:left w:w="15" w:type="dxa"/>
              <w:bottom w:w="0" w:type="dxa"/>
              <w:right w:w="15" w:type="dxa"/>
            </w:tcMar>
            <w:vAlign w:val="center"/>
            <w:hideMark/>
          </w:tcPr>
          <w:p w14:paraId="56D11CD7" w14:textId="77777777" w:rsidR="00AF29A9" w:rsidRPr="00AF29A9" w:rsidRDefault="00AF29A9" w:rsidP="00AF29A9">
            <w:pPr>
              <w:spacing w:after="0" w:line="252" w:lineRule="auto"/>
              <w:jc w:val="center"/>
              <w:rPr>
                <w:rFonts w:ascii="Arial" w:eastAsia="Times New Roman" w:hAnsi="Arial" w:cs="Arial"/>
                <w:sz w:val="36"/>
                <w:szCs w:val="36"/>
              </w:rPr>
            </w:pPr>
            <w:r w:rsidRPr="00AF29A9">
              <w:rPr>
                <w:rFonts w:ascii="Arial Nova Light" w:hAnsi="Arial Nova Light"/>
                <w:color w:val="000000"/>
                <w:kern w:val="24"/>
                <w:sz w:val="18"/>
                <w:szCs w:val="18"/>
              </w:rPr>
              <w:t>30</w:t>
            </w:r>
          </w:p>
        </w:tc>
        <w:tc>
          <w:tcPr>
            <w:tcW w:w="1080" w:type="dxa"/>
            <w:tcBorders>
              <w:top w:val="nil"/>
              <w:left w:val="nil"/>
              <w:bottom w:val="nil"/>
              <w:right w:val="nil"/>
            </w:tcBorders>
            <w:tcMar>
              <w:top w:w="15" w:type="dxa"/>
              <w:left w:w="15" w:type="dxa"/>
              <w:bottom w:w="0" w:type="dxa"/>
              <w:right w:w="113" w:type="dxa"/>
            </w:tcMar>
            <w:vAlign w:val="center"/>
            <w:hideMark/>
          </w:tcPr>
          <w:p w14:paraId="2F4C3CAC" w14:textId="77777777" w:rsidR="00AF29A9" w:rsidRPr="00AF29A9" w:rsidRDefault="00AF29A9" w:rsidP="00AF29A9">
            <w:pPr>
              <w:spacing w:after="0" w:line="252" w:lineRule="auto"/>
              <w:jc w:val="right"/>
              <w:rPr>
                <w:rFonts w:ascii="Arial" w:eastAsia="Times New Roman" w:hAnsi="Arial" w:cs="Arial"/>
                <w:sz w:val="36"/>
                <w:szCs w:val="36"/>
              </w:rPr>
            </w:pPr>
            <w:r w:rsidRPr="00AF29A9">
              <w:rPr>
                <w:rFonts w:ascii="Arial Nova Light" w:hAnsi="Arial Nova Light"/>
                <w:color w:val="000000"/>
                <w:kern w:val="24"/>
                <w:sz w:val="18"/>
                <w:szCs w:val="18"/>
              </w:rPr>
              <w:t>435264</w:t>
            </w:r>
          </w:p>
        </w:tc>
      </w:tr>
      <w:tr w:rsidR="00AF29A9" w:rsidRPr="00AF29A9" w14:paraId="02FC40C8" w14:textId="77777777" w:rsidTr="00D63210">
        <w:trPr>
          <w:trHeight w:val="397"/>
          <w:jc w:val="center"/>
        </w:trPr>
        <w:tc>
          <w:tcPr>
            <w:tcW w:w="1820" w:type="dxa"/>
            <w:tcBorders>
              <w:top w:val="nil"/>
              <w:left w:val="nil"/>
              <w:bottom w:val="nil"/>
              <w:right w:val="nil"/>
            </w:tcBorders>
            <w:tcMar>
              <w:top w:w="15" w:type="dxa"/>
              <w:left w:w="15" w:type="dxa"/>
              <w:bottom w:w="0" w:type="dxa"/>
              <w:right w:w="15" w:type="dxa"/>
            </w:tcMar>
            <w:vAlign w:val="center"/>
            <w:hideMark/>
          </w:tcPr>
          <w:p w14:paraId="614DD1BD" w14:textId="77777777" w:rsidR="00AF29A9" w:rsidRPr="00AF29A9" w:rsidRDefault="00AF29A9" w:rsidP="00AF29A9">
            <w:pPr>
              <w:spacing w:after="0" w:line="252" w:lineRule="auto"/>
              <w:rPr>
                <w:rFonts w:ascii="Arial" w:eastAsia="Times New Roman" w:hAnsi="Arial" w:cs="Arial"/>
                <w:sz w:val="36"/>
                <w:szCs w:val="36"/>
              </w:rPr>
            </w:pPr>
            <w:r w:rsidRPr="00AF29A9">
              <w:rPr>
                <w:rFonts w:ascii="Arial Nova Light" w:hAnsi="Arial Nova Light"/>
                <w:color w:val="000000"/>
                <w:kern w:val="24"/>
                <w:sz w:val="18"/>
                <w:szCs w:val="18"/>
              </w:rPr>
              <w:t>Frontal_Sup_Medial_R</w:t>
            </w:r>
          </w:p>
        </w:tc>
        <w:tc>
          <w:tcPr>
            <w:tcW w:w="560" w:type="dxa"/>
            <w:tcBorders>
              <w:top w:val="nil"/>
              <w:left w:val="nil"/>
              <w:bottom w:val="nil"/>
              <w:right w:val="nil"/>
            </w:tcBorders>
            <w:tcMar>
              <w:top w:w="15" w:type="dxa"/>
              <w:left w:w="15" w:type="dxa"/>
              <w:bottom w:w="0" w:type="dxa"/>
              <w:right w:w="15" w:type="dxa"/>
            </w:tcMar>
            <w:vAlign w:val="center"/>
            <w:hideMark/>
          </w:tcPr>
          <w:p w14:paraId="01742DE2" w14:textId="77777777" w:rsidR="00AF29A9" w:rsidRPr="00AF29A9" w:rsidRDefault="00AF29A9" w:rsidP="00AF29A9">
            <w:pPr>
              <w:spacing w:after="0" w:line="252" w:lineRule="auto"/>
              <w:jc w:val="center"/>
              <w:rPr>
                <w:rFonts w:ascii="Arial" w:eastAsia="Times New Roman" w:hAnsi="Arial" w:cs="Arial"/>
                <w:sz w:val="36"/>
                <w:szCs w:val="36"/>
              </w:rPr>
            </w:pPr>
            <w:r w:rsidRPr="00AF29A9">
              <w:rPr>
                <w:rFonts w:ascii="Arial Nova Light" w:hAnsi="Arial Nova Light"/>
                <w:color w:val="000000"/>
                <w:kern w:val="24"/>
                <w:sz w:val="18"/>
                <w:szCs w:val="18"/>
              </w:rPr>
              <w:t>3</w:t>
            </w:r>
          </w:p>
        </w:tc>
        <w:tc>
          <w:tcPr>
            <w:tcW w:w="560" w:type="dxa"/>
            <w:tcBorders>
              <w:top w:val="nil"/>
              <w:left w:val="nil"/>
              <w:bottom w:val="nil"/>
              <w:right w:val="nil"/>
            </w:tcBorders>
            <w:tcMar>
              <w:top w:w="15" w:type="dxa"/>
              <w:left w:w="15" w:type="dxa"/>
              <w:bottom w:w="0" w:type="dxa"/>
              <w:right w:w="15" w:type="dxa"/>
            </w:tcMar>
            <w:vAlign w:val="center"/>
            <w:hideMark/>
          </w:tcPr>
          <w:p w14:paraId="6110F1FE" w14:textId="77777777" w:rsidR="00AF29A9" w:rsidRPr="00AF29A9" w:rsidRDefault="00AF29A9" w:rsidP="00AF29A9">
            <w:pPr>
              <w:spacing w:after="0" w:line="252" w:lineRule="auto"/>
              <w:jc w:val="center"/>
              <w:rPr>
                <w:rFonts w:ascii="Arial" w:eastAsia="Times New Roman" w:hAnsi="Arial" w:cs="Arial"/>
                <w:sz w:val="36"/>
                <w:szCs w:val="36"/>
              </w:rPr>
            </w:pPr>
            <w:r w:rsidRPr="00AF29A9">
              <w:rPr>
                <w:rFonts w:ascii="Arial Nova Light" w:hAnsi="Arial Nova Light"/>
                <w:color w:val="000000"/>
                <w:kern w:val="24"/>
                <w:sz w:val="18"/>
                <w:szCs w:val="18"/>
              </w:rPr>
              <w:t>27</w:t>
            </w:r>
          </w:p>
        </w:tc>
        <w:tc>
          <w:tcPr>
            <w:tcW w:w="560" w:type="dxa"/>
            <w:tcBorders>
              <w:top w:val="nil"/>
              <w:left w:val="nil"/>
              <w:bottom w:val="nil"/>
              <w:right w:val="nil"/>
            </w:tcBorders>
            <w:tcMar>
              <w:top w:w="15" w:type="dxa"/>
              <w:left w:w="15" w:type="dxa"/>
              <w:bottom w:w="0" w:type="dxa"/>
              <w:right w:w="15" w:type="dxa"/>
            </w:tcMar>
            <w:vAlign w:val="center"/>
            <w:hideMark/>
          </w:tcPr>
          <w:p w14:paraId="622094A2" w14:textId="77777777" w:rsidR="00AF29A9" w:rsidRPr="00AF29A9" w:rsidRDefault="00AF29A9" w:rsidP="00AF29A9">
            <w:pPr>
              <w:spacing w:after="0" w:line="252" w:lineRule="auto"/>
              <w:jc w:val="center"/>
              <w:rPr>
                <w:rFonts w:ascii="Arial" w:eastAsia="Times New Roman" w:hAnsi="Arial" w:cs="Arial"/>
                <w:sz w:val="36"/>
                <w:szCs w:val="36"/>
              </w:rPr>
            </w:pPr>
            <w:r w:rsidRPr="00AF29A9">
              <w:rPr>
                <w:rFonts w:ascii="Arial Nova Light" w:eastAsia="Times New Roman" w:hAnsi="Arial Nova Light" w:cs="Arial"/>
                <w:color w:val="000000" w:themeColor="text1"/>
                <w:kern w:val="24"/>
                <w:sz w:val="18"/>
                <w:szCs w:val="18"/>
              </w:rPr>
              <w:t>42</w:t>
            </w:r>
          </w:p>
        </w:tc>
        <w:tc>
          <w:tcPr>
            <w:tcW w:w="1080" w:type="dxa"/>
            <w:tcBorders>
              <w:top w:val="nil"/>
              <w:left w:val="nil"/>
              <w:bottom w:val="nil"/>
              <w:right w:val="nil"/>
            </w:tcBorders>
            <w:tcMar>
              <w:top w:w="15" w:type="dxa"/>
              <w:left w:w="15" w:type="dxa"/>
              <w:bottom w:w="0" w:type="dxa"/>
              <w:right w:w="113" w:type="dxa"/>
            </w:tcMar>
            <w:vAlign w:val="center"/>
            <w:hideMark/>
          </w:tcPr>
          <w:p w14:paraId="16F2FDB8" w14:textId="77777777" w:rsidR="00AF29A9" w:rsidRPr="00AF29A9" w:rsidRDefault="00AF29A9" w:rsidP="00AF29A9">
            <w:pPr>
              <w:spacing w:after="0" w:line="254" w:lineRule="auto"/>
              <w:jc w:val="right"/>
              <w:rPr>
                <w:rFonts w:ascii="Arial" w:eastAsia="Times New Roman" w:hAnsi="Arial" w:cs="Arial"/>
                <w:sz w:val="36"/>
                <w:szCs w:val="36"/>
              </w:rPr>
            </w:pPr>
            <w:r w:rsidRPr="00AF29A9">
              <w:rPr>
                <w:rFonts w:ascii="Arial Nova Light" w:hAnsi="Arial Nova Light"/>
                <w:color w:val="000000"/>
                <w:kern w:val="24"/>
                <w:sz w:val="18"/>
                <w:szCs w:val="18"/>
              </w:rPr>
              <w:t>8368</w:t>
            </w:r>
          </w:p>
        </w:tc>
      </w:tr>
      <w:tr w:rsidR="00AF29A9" w:rsidRPr="00AF29A9" w14:paraId="44E7597E" w14:textId="77777777" w:rsidTr="00D63210">
        <w:trPr>
          <w:trHeight w:val="397"/>
          <w:jc w:val="center"/>
        </w:trPr>
        <w:tc>
          <w:tcPr>
            <w:tcW w:w="1820" w:type="dxa"/>
            <w:tcBorders>
              <w:top w:val="nil"/>
              <w:left w:val="nil"/>
              <w:bottom w:val="nil"/>
              <w:right w:val="nil"/>
            </w:tcBorders>
            <w:tcMar>
              <w:top w:w="15" w:type="dxa"/>
              <w:left w:w="15" w:type="dxa"/>
              <w:bottom w:w="0" w:type="dxa"/>
              <w:right w:w="15" w:type="dxa"/>
            </w:tcMar>
            <w:vAlign w:val="center"/>
            <w:hideMark/>
          </w:tcPr>
          <w:p w14:paraId="224DF055" w14:textId="77777777" w:rsidR="00AF29A9" w:rsidRPr="00AF29A9" w:rsidRDefault="00AF29A9" w:rsidP="00AF29A9">
            <w:pPr>
              <w:spacing w:after="0" w:line="252" w:lineRule="auto"/>
              <w:rPr>
                <w:rFonts w:ascii="Arial" w:eastAsia="Times New Roman" w:hAnsi="Arial" w:cs="Arial"/>
                <w:sz w:val="36"/>
                <w:szCs w:val="36"/>
              </w:rPr>
            </w:pPr>
            <w:r w:rsidRPr="00AF29A9">
              <w:rPr>
                <w:rFonts w:ascii="Arial Nova Light" w:hAnsi="Arial Nova Light"/>
                <w:color w:val="000000"/>
                <w:kern w:val="24"/>
                <w:sz w:val="18"/>
                <w:szCs w:val="18"/>
              </w:rPr>
              <w:t>Frontal_Inf_Oper_R</w:t>
            </w:r>
          </w:p>
        </w:tc>
        <w:tc>
          <w:tcPr>
            <w:tcW w:w="560" w:type="dxa"/>
            <w:tcBorders>
              <w:top w:val="nil"/>
              <w:left w:val="nil"/>
              <w:bottom w:val="nil"/>
              <w:right w:val="nil"/>
            </w:tcBorders>
            <w:tcMar>
              <w:top w:w="15" w:type="dxa"/>
              <w:left w:w="15" w:type="dxa"/>
              <w:bottom w:w="0" w:type="dxa"/>
              <w:right w:w="15" w:type="dxa"/>
            </w:tcMar>
            <w:vAlign w:val="center"/>
            <w:hideMark/>
          </w:tcPr>
          <w:p w14:paraId="23099EC9" w14:textId="77777777" w:rsidR="00AF29A9" w:rsidRPr="00AF29A9" w:rsidRDefault="00AF29A9" w:rsidP="00AF29A9">
            <w:pPr>
              <w:spacing w:after="0" w:line="254" w:lineRule="auto"/>
              <w:jc w:val="center"/>
              <w:rPr>
                <w:rFonts w:ascii="Arial" w:eastAsia="Times New Roman" w:hAnsi="Arial" w:cs="Arial"/>
                <w:sz w:val="36"/>
                <w:szCs w:val="36"/>
              </w:rPr>
            </w:pPr>
            <w:r w:rsidRPr="00AF29A9">
              <w:rPr>
                <w:rFonts w:ascii="Arial Nova Light" w:hAnsi="Arial Nova Light"/>
                <w:color w:val="000000"/>
                <w:kern w:val="24"/>
                <w:sz w:val="18"/>
                <w:szCs w:val="18"/>
              </w:rPr>
              <w:t>59</w:t>
            </w:r>
          </w:p>
        </w:tc>
        <w:tc>
          <w:tcPr>
            <w:tcW w:w="560" w:type="dxa"/>
            <w:tcBorders>
              <w:top w:val="nil"/>
              <w:left w:val="nil"/>
              <w:bottom w:val="nil"/>
              <w:right w:val="nil"/>
            </w:tcBorders>
            <w:tcMar>
              <w:top w:w="15" w:type="dxa"/>
              <w:left w:w="15" w:type="dxa"/>
              <w:bottom w:w="0" w:type="dxa"/>
              <w:right w:w="15" w:type="dxa"/>
            </w:tcMar>
            <w:vAlign w:val="center"/>
            <w:hideMark/>
          </w:tcPr>
          <w:p w14:paraId="431D4E73" w14:textId="77777777" w:rsidR="00AF29A9" w:rsidRPr="00AF29A9" w:rsidRDefault="00AF29A9" w:rsidP="00AF29A9">
            <w:pPr>
              <w:spacing w:after="0" w:line="252" w:lineRule="auto"/>
              <w:jc w:val="center"/>
              <w:rPr>
                <w:rFonts w:ascii="Arial" w:eastAsia="Times New Roman" w:hAnsi="Arial" w:cs="Arial"/>
                <w:sz w:val="36"/>
                <w:szCs w:val="36"/>
              </w:rPr>
            </w:pPr>
            <w:r w:rsidRPr="00AF29A9">
              <w:rPr>
                <w:rFonts w:ascii="Arial Nova Light" w:hAnsi="Arial Nova Light"/>
                <w:color w:val="000000"/>
                <w:kern w:val="24"/>
                <w:sz w:val="18"/>
                <w:szCs w:val="18"/>
              </w:rPr>
              <w:t>15</w:t>
            </w:r>
          </w:p>
        </w:tc>
        <w:tc>
          <w:tcPr>
            <w:tcW w:w="560" w:type="dxa"/>
            <w:tcBorders>
              <w:top w:val="nil"/>
              <w:left w:val="nil"/>
              <w:bottom w:val="nil"/>
              <w:right w:val="nil"/>
            </w:tcBorders>
            <w:tcMar>
              <w:top w:w="15" w:type="dxa"/>
              <w:left w:w="15" w:type="dxa"/>
              <w:bottom w:w="0" w:type="dxa"/>
              <w:right w:w="15" w:type="dxa"/>
            </w:tcMar>
            <w:vAlign w:val="center"/>
            <w:hideMark/>
          </w:tcPr>
          <w:p w14:paraId="56576BEA" w14:textId="77777777" w:rsidR="00AF29A9" w:rsidRPr="00AF29A9" w:rsidRDefault="00AF29A9" w:rsidP="00AF29A9">
            <w:pPr>
              <w:spacing w:after="0" w:line="252" w:lineRule="auto"/>
              <w:jc w:val="center"/>
              <w:rPr>
                <w:rFonts w:ascii="Arial" w:eastAsia="Times New Roman" w:hAnsi="Arial" w:cs="Arial"/>
                <w:sz w:val="36"/>
                <w:szCs w:val="36"/>
              </w:rPr>
            </w:pPr>
            <w:r w:rsidRPr="00AF29A9">
              <w:rPr>
                <w:rFonts w:ascii="Arial Nova Light" w:hAnsi="Arial Nova Light"/>
                <w:color w:val="000000"/>
                <w:kern w:val="24"/>
                <w:sz w:val="18"/>
                <w:szCs w:val="18"/>
              </w:rPr>
              <w:t>10</w:t>
            </w:r>
          </w:p>
        </w:tc>
        <w:tc>
          <w:tcPr>
            <w:tcW w:w="1080" w:type="dxa"/>
            <w:tcBorders>
              <w:top w:val="nil"/>
              <w:left w:val="nil"/>
              <w:bottom w:val="nil"/>
              <w:right w:val="nil"/>
            </w:tcBorders>
            <w:tcMar>
              <w:top w:w="15" w:type="dxa"/>
              <w:left w:w="15" w:type="dxa"/>
              <w:bottom w:w="0" w:type="dxa"/>
              <w:right w:w="113" w:type="dxa"/>
            </w:tcMar>
            <w:vAlign w:val="center"/>
            <w:hideMark/>
          </w:tcPr>
          <w:p w14:paraId="72D3DD8D" w14:textId="77777777" w:rsidR="00AF29A9" w:rsidRPr="00AF29A9" w:rsidRDefault="00AF29A9" w:rsidP="00AF29A9">
            <w:pPr>
              <w:spacing w:after="0" w:line="252" w:lineRule="auto"/>
              <w:jc w:val="right"/>
              <w:rPr>
                <w:rFonts w:ascii="Arial" w:eastAsia="Times New Roman" w:hAnsi="Arial" w:cs="Arial"/>
                <w:sz w:val="36"/>
                <w:szCs w:val="36"/>
              </w:rPr>
            </w:pPr>
            <w:r w:rsidRPr="00AF29A9">
              <w:rPr>
                <w:rFonts w:ascii="Arial Nova Light" w:eastAsia="Times New Roman" w:hAnsi="Arial Nova Light" w:cs="Arial"/>
                <w:color w:val="000000" w:themeColor="text1"/>
                <w:kern w:val="24"/>
                <w:sz w:val="18"/>
                <w:szCs w:val="18"/>
              </w:rPr>
              <w:t>56</w:t>
            </w:r>
          </w:p>
        </w:tc>
      </w:tr>
      <w:tr w:rsidR="00AF29A9" w:rsidRPr="00AF29A9" w14:paraId="21E106C8" w14:textId="77777777" w:rsidTr="00D63210">
        <w:trPr>
          <w:trHeight w:val="397"/>
          <w:jc w:val="center"/>
        </w:trPr>
        <w:tc>
          <w:tcPr>
            <w:tcW w:w="1820" w:type="dxa"/>
            <w:tcBorders>
              <w:top w:val="nil"/>
              <w:left w:val="nil"/>
              <w:bottom w:val="nil"/>
              <w:right w:val="nil"/>
            </w:tcBorders>
            <w:tcMar>
              <w:top w:w="15" w:type="dxa"/>
              <w:left w:w="15" w:type="dxa"/>
              <w:bottom w:w="0" w:type="dxa"/>
              <w:right w:w="15" w:type="dxa"/>
            </w:tcMar>
            <w:vAlign w:val="center"/>
            <w:hideMark/>
          </w:tcPr>
          <w:p w14:paraId="7A610692" w14:textId="77777777" w:rsidR="00AF29A9" w:rsidRPr="00AF29A9" w:rsidRDefault="00AF29A9" w:rsidP="00AF29A9">
            <w:pPr>
              <w:spacing w:after="0" w:line="252" w:lineRule="auto"/>
              <w:rPr>
                <w:rFonts w:ascii="Arial" w:eastAsia="Times New Roman" w:hAnsi="Arial" w:cs="Arial"/>
                <w:sz w:val="36"/>
                <w:szCs w:val="36"/>
              </w:rPr>
            </w:pPr>
            <w:r w:rsidRPr="00AF29A9">
              <w:rPr>
                <w:rFonts w:ascii="Arial Nova Light" w:hAnsi="Arial Nova Light"/>
                <w:color w:val="000000"/>
                <w:kern w:val="24"/>
                <w:sz w:val="18"/>
                <w:szCs w:val="18"/>
              </w:rPr>
              <w:t>Frontal_Inf_Oper_R</w:t>
            </w:r>
          </w:p>
        </w:tc>
        <w:tc>
          <w:tcPr>
            <w:tcW w:w="560" w:type="dxa"/>
            <w:tcBorders>
              <w:top w:val="nil"/>
              <w:left w:val="nil"/>
              <w:bottom w:val="nil"/>
              <w:right w:val="nil"/>
            </w:tcBorders>
            <w:tcMar>
              <w:top w:w="15" w:type="dxa"/>
              <w:left w:w="15" w:type="dxa"/>
              <w:bottom w:w="0" w:type="dxa"/>
              <w:right w:w="15" w:type="dxa"/>
            </w:tcMar>
            <w:vAlign w:val="center"/>
            <w:hideMark/>
          </w:tcPr>
          <w:p w14:paraId="7745FA09" w14:textId="77777777" w:rsidR="00AF29A9" w:rsidRPr="00AF29A9" w:rsidRDefault="00AF29A9" w:rsidP="00AF29A9">
            <w:pPr>
              <w:spacing w:after="0" w:line="252" w:lineRule="auto"/>
              <w:jc w:val="center"/>
              <w:rPr>
                <w:rFonts w:ascii="Arial" w:eastAsia="Times New Roman" w:hAnsi="Arial" w:cs="Arial"/>
                <w:sz w:val="36"/>
                <w:szCs w:val="36"/>
              </w:rPr>
            </w:pPr>
            <w:r w:rsidRPr="00AF29A9">
              <w:rPr>
                <w:rFonts w:ascii="Arial Nova Light" w:eastAsia="Times New Roman" w:hAnsi="Arial Nova Light" w:cs="Arial"/>
                <w:color w:val="000000" w:themeColor="text1"/>
                <w:kern w:val="24"/>
                <w:sz w:val="18"/>
                <w:szCs w:val="18"/>
              </w:rPr>
              <w:t>51</w:t>
            </w:r>
          </w:p>
        </w:tc>
        <w:tc>
          <w:tcPr>
            <w:tcW w:w="560" w:type="dxa"/>
            <w:tcBorders>
              <w:top w:val="nil"/>
              <w:left w:val="nil"/>
              <w:bottom w:val="nil"/>
              <w:right w:val="nil"/>
            </w:tcBorders>
            <w:tcMar>
              <w:top w:w="15" w:type="dxa"/>
              <w:left w:w="15" w:type="dxa"/>
              <w:bottom w:w="0" w:type="dxa"/>
              <w:right w:w="15" w:type="dxa"/>
            </w:tcMar>
            <w:vAlign w:val="center"/>
            <w:hideMark/>
          </w:tcPr>
          <w:p w14:paraId="529613CB" w14:textId="77777777" w:rsidR="00AF29A9" w:rsidRPr="00AF29A9" w:rsidRDefault="00AF29A9" w:rsidP="00AF29A9">
            <w:pPr>
              <w:spacing w:after="0" w:line="252" w:lineRule="auto"/>
              <w:jc w:val="center"/>
              <w:rPr>
                <w:rFonts w:ascii="Arial" w:eastAsia="Times New Roman" w:hAnsi="Arial" w:cs="Arial"/>
                <w:sz w:val="36"/>
                <w:szCs w:val="36"/>
              </w:rPr>
            </w:pPr>
            <w:r w:rsidRPr="00AF29A9">
              <w:rPr>
                <w:rFonts w:ascii="Arial Nova Light" w:eastAsia="Times New Roman" w:hAnsi="Arial Nova Light" w:cs="Arial"/>
                <w:color w:val="000000" w:themeColor="text1"/>
                <w:kern w:val="24"/>
                <w:sz w:val="18"/>
                <w:szCs w:val="18"/>
              </w:rPr>
              <w:t>15</w:t>
            </w:r>
          </w:p>
        </w:tc>
        <w:tc>
          <w:tcPr>
            <w:tcW w:w="560" w:type="dxa"/>
            <w:tcBorders>
              <w:top w:val="nil"/>
              <w:left w:val="nil"/>
              <w:bottom w:val="nil"/>
              <w:right w:val="nil"/>
            </w:tcBorders>
            <w:tcMar>
              <w:top w:w="15" w:type="dxa"/>
              <w:left w:w="15" w:type="dxa"/>
              <w:bottom w:w="0" w:type="dxa"/>
              <w:right w:w="15" w:type="dxa"/>
            </w:tcMar>
            <w:vAlign w:val="center"/>
            <w:hideMark/>
          </w:tcPr>
          <w:p w14:paraId="62823B92" w14:textId="77777777" w:rsidR="00AF29A9" w:rsidRPr="00AF29A9" w:rsidRDefault="00AF29A9" w:rsidP="00AF29A9">
            <w:pPr>
              <w:spacing w:after="0" w:line="252" w:lineRule="auto"/>
              <w:jc w:val="center"/>
              <w:rPr>
                <w:rFonts w:ascii="Arial" w:eastAsia="Times New Roman" w:hAnsi="Arial" w:cs="Arial"/>
                <w:sz w:val="36"/>
                <w:szCs w:val="36"/>
              </w:rPr>
            </w:pPr>
            <w:r w:rsidRPr="00AF29A9">
              <w:rPr>
                <w:rFonts w:ascii="Arial Nova Light" w:eastAsia="Times New Roman" w:hAnsi="Arial Nova Light" w:cs="Arial"/>
                <w:color w:val="000000" w:themeColor="text1"/>
                <w:kern w:val="24"/>
                <w:sz w:val="18"/>
                <w:szCs w:val="18"/>
              </w:rPr>
              <w:t>6</w:t>
            </w:r>
          </w:p>
        </w:tc>
        <w:tc>
          <w:tcPr>
            <w:tcW w:w="1080" w:type="dxa"/>
            <w:tcBorders>
              <w:top w:val="nil"/>
              <w:left w:val="nil"/>
              <w:bottom w:val="nil"/>
              <w:right w:val="nil"/>
            </w:tcBorders>
            <w:tcMar>
              <w:top w:w="15" w:type="dxa"/>
              <w:left w:w="15" w:type="dxa"/>
              <w:bottom w:w="0" w:type="dxa"/>
              <w:right w:w="113" w:type="dxa"/>
            </w:tcMar>
            <w:vAlign w:val="center"/>
            <w:hideMark/>
          </w:tcPr>
          <w:p w14:paraId="39342E4D" w14:textId="77777777" w:rsidR="00AF29A9" w:rsidRPr="00AF29A9" w:rsidRDefault="00AF29A9" w:rsidP="00AF29A9">
            <w:pPr>
              <w:spacing w:after="0" w:line="252" w:lineRule="auto"/>
              <w:jc w:val="right"/>
              <w:rPr>
                <w:rFonts w:ascii="Arial" w:eastAsia="Times New Roman" w:hAnsi="Arial" w:cs="Arial"/>
                <w:sz w:val="36"/>
                <w:szCs w:val="36"/>
              </w:rPr>
            </w:pPr>
            <w:r w:rsidRPr="00AF29A9">
              <w:rPr>
                <w:rFonts w:ascii="Arial Nova Light" w:eastAsia="Times New Roman" w:hAnsi="Arial Nova Light" w:cs="Arial"/>
                <w:color w:val="000000" w:themeColor="text1"/>
                <w:kern w:val="24"/>
                <w:sz w:val="18"/>
                <w:szCs w:val="18"/>
              </w:rPr>
              <w:t>192</w:t>
            </w:r>
          </w:p>
        </w:tc>
      </w:tr>
      <w:tr w:rsidR="00AF29A9" w:rsidRPr="00AF29A9" w14:paraId="6A40E653" w14:textId="77777777" w:rsidTr="00D63210">
        <w:trPr>
          <w:trHeight w:val="397"/>
          <w:jc w:val="center"/>
        </w:trPr>
        <w:tc>
          <w:tcPr>
            <w:tcW w:w="1820" w:type="dxa"/>
            <w:tcBorders>
              <w:top w:val="nil"/>
              <w:left w:val="nil"/>
              <w:bottom w:val="nil"/>
              <w:right w:val="nil"/>
            </w:tcBorders>
            <w:tcMar>
              <w:top w:w="15" w:type="dxa"/>
              <w:left w:w="15" w:type="dxa"/>
              <w:bottom w:w="0" w:type="dxa"/>
              <w:right w:w="15" w:type="dxa"/>
            </w:tcMar>
            <w:vAlign w:val="center"/>
            <w:hideMark/>
          </w:tcPr>
          <w:p w14:paraId="50CDF315" w14:textId="77777777" w:rsidR="00AF29A9" w:rsidRPr="00AF29A9" w:rsidRDefault="00AF29A9" w:rsidP="00AF29A9">
            <w:pPr>
              <w:spacing w:after="0" w:line="252" w:lineRule="auto"/>
              <w:rPr>
                <w:rFonts w:ascii="Arial" w:eastAsia="Times New Roman" w:hAnsi="Arial" w:cs="Arial"/>
                <w:sz w:val="36"/>
                <w:szCs w:val="36"/>
              </w:rPr>
            </w:pPr>
            <w:r w:rsidRPr="00AF29A9">
              <w:rPr>
                <w:rFonts w:ascii="Arial Nova Light" w:hAnsi="Arial Nova Light"/>
                <w:color w:val="000000"/>
                <w:kern w:val="24"/>
                <w:sz w:val="18"/>
                <w:szCs w:val="18"/>
              </w:rPr>
              <w:t>Insula_L</w:t>
            </w:r>
          </w:p>
        </w:tc>
        <w:tc>
          <w:tcPr>
            <w:tcW w:w="560" w:type="dxa"/>
            <w:tcBorders>
              <w:top w:val="nil"/>
              <w:left w:val="nil"/>
              <w:bottom w:val="nil"/>
              <w:right w:val="nil"/>
            </w:tcBorders>
            <w:tcMar>
              <w:top w:w="15" w:type="dxa"/>
              <w:left w:w="15" w:type="dxa"/>
              <w:bottom w:w="0" w:type="dxa"/>
              <w:right w:w="15" w:type="dxa"/>
            </w:tcMar>
            <w:vAlign w:val="center"/>
            <w:hideMark/>
          </w:tcPr>
          <w:p w14:paraId="07F350F6" w14:textId="77777777" w:rsidR="00AF29A9" w:rsidRPr="00AF29A9" w:rsidRDefault="00AF29A9" w:rsidP="00AF29A9">
            <w:pPr>
              <w:spacing w:after="0" w:line="252" w:lineRule="auto"/>
              <w:jc w:val="center"/>
              <w:rPr>
                <w:rFonts w:ascii="Arial" w:eastAsia="Times New Roman" w:hAnsi="Arial" w:cs="Arial"/>
                <w:sz w:val="36"/>
                <w:szCs w:val="36"/>
              </w:rPr>
            </w:pPr>
            <w:r w:rsidRPr="00AF29A9">
              <w:rPr>
                <w:rFonts w:ascii="Arial Nova Light" w:hAnsi="Arial Nova Light"/>
                <w:color w:val="000000"/>
                <w:kern w:val="24"/>
                <w:sz w:val="18"/>
                <w:szCs w:val="18"/>
              </w:rPr>
              <w:t>-33</w:t>
            </w:r>
          </w:p>
        </w:tc>
        <w:tc>
          <w:tcPr>
            <w:tcW w:w="560" w:type="dxa"/>
            <w:tcBorders>
              <w:top w:val="nil"/>
              <w:left w:val="nil"/>
              <w:bottom w:val="nil"/>
              <w:right w:val="nil"/>
            </w:tcBorders>
            <w:tcMar>
              <w:top w:w="15" w:type="dxa"/>
              <w:left w:w="15" w:type="dxa"/>
              <w:bottom w:w="0" w:type="dxa"/>
              <w:right w:w="15" w:type="dxa"/>
            </w:tcMar>
            <w:vAlign w:val="center"/>
            <w:hideMark/>
          </w:tcPr>
          <w:p w14:paraId="1C75A92A" w14:textId="77777777" w:rsidR="00AF29A9" w:rsidRPr="00AF29A9" w:rsidRDefault="00AF29A9" w:rsidP="00AF29A9">
            <w:pPr>
              <w:spacing w:after="0" w:line="252" w:lineRule="auto"/>
              <w:jc w:val="center"/>
              <w:rPr>
                <w:rFonts w:ascii="Arial" w:eastAsia="Times New Roman" w:hAnsi="Arial" w:cs="Arial"/>
                <w:sz w:val="36"/>
                <w:szCs w:val="36"/>
              </w:rPr>
            </w:pPr>
            <w:r w:rsidRPr="00AF29A9">
              <w:rPr>
                <w:rFonts w:ascii="Arial Nova Light" w:hAnsi="Arial Nova Light"/>
                <w:color w:val="000000"/>
                <w:kern w:val="24"/>
                <w:sz w:val="18"/>
                <w:szCs w:val="18"/>
              </w:rPr>
              <w:t>19</w:t>
            </w:r>
          </w:p>
        </w:tc>
        <w:tc>
          <w:tcPr>
            <w:tcW w:w="560" w:type="dxa"/>
            <w:tcBorders>
              <w:top w:val="nil"/>
              <w:left w:val="nil"/>
              <w:bottom w:val="nil"/>
              <w:right w:val="nil"/>
            </w:tcBorders>
            <w:tcMar>
              <w:top w:w="15" w:type="dxa"/>
              <w:left w:w="15" w:type="dxa"/>
              <w:bottom w:w="0" w:type="dxa"/>
              <w:right w:w="15" w:type="dxa"/>
            </w:tcMar>
            <w:vAlign w:val="center"/>
            <w:hideMark/>
          </w:tcPr>
          <w:p w14:paraId="68E761C9" w14:textId="77777777" w:rsidR="00AF29A9" w:rsidRPr="00AF29A9" w:rsidRDefault="00AF29A9" w:rsidP="00AF29A9">
            <w:pPr>
              <w:spacing w:after="0" w:line="252" w:lineRule="auto"/>
              <w:jc w:val="center"/>
              <w:rPr>
                <w:rFonts w:ascii="Arial" w:eastAsia="Times New Roman" w:hAnsi="Arial" w:cs="Arial"/>
                <w:sz w:val="36"/>
                <w:szCs w:val="36"/>
              </w:rPr>
            </w:pPr>
            <w:r w:rsidRPr="00AF29A9">
              <w:rPr>
                <w:rFonts w:ascii="Arial Nova Light" w:hAnsi="Arial Nova Light"/>
                <w:color w:val="000000"/>
                <w:kern w:val="24"/>
                <w:sz w:val="18"/>
                <w:szCs w:val="18"/>
              </w:rPr>
              <w:t>-4</w:t>
            </w:r>
          </w:p>
        </w:tc>
        <w:tc>
          <w:tcPr>
            <w:tcW w:w="1080" w:type="dxa"/>
            <w:tcBorders>
              <w:top w:val="nil"/>
              <w:left w:val="nil"/>
              <w:bottom w:val="nil"/>
              <w:right w:val="nil"/>
            </w:tcBorders>
            <w:tcMar>
              <w:top w:w="15" w:type="dxa"/>
              <w:left w:w="15" w:type="dxa"/>
              <w:bottom w:w="0" w:type="dxa"/>
              <w:right w:w="113" w:type="dxa"/>
            </w:tcMar>
            <w:vAlign w:val="center"/>
            <w:hideMark/>
          </w:tcPr>
          <w:p w14:paraId="0F9F3856" w14:textId="77777777" w:rsidR="00AF29A9" w:rsidRPr="00AF29A9" w:rsidRDefault="00AF29A9" w:rsidP="00AF29A9">
            <w:pPr>
              <w:spacing w:after="0" w:line="252" w:lineRule="auto"/>
              <w:jc w:val="right"/>
              <w:rPr>
                <w:rFonts w:ascii="Arial" w:eastAsia="Times New Roman" w:hAnsi="Arial" w:cs="Arial"/>
                <w:sz w:val="36"/>
                <w:szCs w:val="36"/>
              </w:rPr>
            </w:pPr>
            <w:r w:rsidRPr="00AF29A9">
              <w:rPr>
                <w:rFonts w:ascii="Arial Nova Light" w:eastAsia="Times New Roman" w:hAnsi="Arial Nova Light" w:cs="Arial"/>
                <w:color w:val="000000" w:themeColor="text1"/>
                <w:kern w:val="24"/>
                <w:sz w:val="18"/>
                <w:szCs w:val="18"/>
              </w:rPr>
              <w:t>776</w:t>
            </w:r>
          </w:p>
        </w:tc>
      </w:tr>
      <w:tr w:rsidR="00AF29A9" w:rsidRPr="00AF29A9" w14:paraId="1AA3C6EB" w14:textId="77777777" w:rsidTr="00D63210">
        <w:trPr>
          <w:trHeight w:val="397"/>
          <w:jc w:val="center"/>
        </w:trPr>
        <w:tc>
          <w:tcPr>
            <w:tcW w:w="1820" w:type="dxa"/>
            <w:tcBorders>
              <w:top w:val="nil"/>
              <w:left w:val="nil"/>
              <w:bottom w:val="nil"/>
              <w:right w:val="nil"/>
            </w:tcBorders>
            <w:tcMar>
              <w:top w:w="15" w:type="dxa"/>
              <w:left w:w="15" w:type="dxa"/>
              <w:bottom w:w="0" w:type="dxa"/>
              <w:right w:w="15" w:type="dxa"/>
            </w:tcMar>
            <w:vAlign w:val="center"/>
            <w:hideMark/>
          </w:tcPr>
          <w:p w14:paraId="56D0E900" w14:textId="77777777" w:rsidR="00AF29A9" w:rsidRPr="00AF29A9" w:rsidRDefault="00AF29A9" w:rsidP="00AF29A9">
            <w:pPr>
              <w:spacing w:after="0" w:line="252" w:lineRule="auto"/>
              <w:rPr>
                <w:rFonts w:ascii="Arial" w:eastAsia="Times New Roman" w:hAnsi="Arial" w:cs="Arial"/>
                <w:sz w:val="36"/>
                <w:szCs w:val="36"/>
              </w:rPr>
            </w:pPr>
            <w:r w:rsidRPr="00AF29A9">
              <w:rPr>
                <w:rFonts w:ascii="Arial Nova Light" w:hAnsi="Arial Nova Light"/>
                <w:color w:val="000000"/>
                <w:kern w:val="24"/>
                <w:sz w:val="18"/>
                <w:szCs w:val="18"/>
              </w:rPr>
              <w:t>Insula_R</w:t>
            </w:r>
          </w:p>
        </w:tc>
        <w:tc>
          <w:tcPr>
            <w:tcW w:w="560" w:type="dxa"/>
            <w:tcBorders>
              <w:top w:val="nil"/>
              <w:left w:val="nil"/>
              <w:bottom w:val="nil"/>
              <w:right w:val="nil"/>
            </w:tcBorders>
            <w:tcMar>
              <w:top w:w="15" w:type="dxa"/>
              <w:left w:w="15" w:type="dxa"/>
              <w:bottom w:w="0" w:type="dxa"/>
              <w:right w:w="15" w:type="dxa"/>
            </w:tcMar>
            <w:vAlign w:val="center"/>
            <w:hideMark/>
          </w:tcPr>
          <w:p w14:paraId="27877F97" w14:textId="77777777" w:rsidR="00AF29A9" w:rsidRPr="00AF29A9" w:rsidRDefault="00AF29A9" w:rsidP="00AF29A9">
            <w:pPr>
              <w:spacing w:after="0" w:line="252" w:lineRule="auto"/>
              <w:jc w:val="center"/>
              <w:rPr>
                <w:rFonts w:ascii="Arial" w:eastAsia="Times New Roman" w:hAnsi="Arial" w:cs="Arial"/>
                <w:sz w:val="36"/>
                <w:szCs w:val="36"/>
              </w:rPr>
            </w:pPr>
            <w:r w:rsidRPr="00AF29A9">
              <w:rPr>
                <w:rFonts w:ascii="Arial Nova Light" w:hAnsi="Arial Nova Light"/>
                <w:color w:val="000000"/>
                <w:kern w:val="24"/>
                <w:sz w:val="18"/>
                <w:szCs w:val="18"/>
              </w:rPr>
              <w:t>35</w:t>
            </w:r>
          </w:p>
        </w:tc>
        <w:tc>
          <w:tcPr>
            <w:tcW w:w="560" w:type="dxa"/>
            <w:tcBorders>
              <w:top w:val="nil"/>
              <w:left w:val="nil"/>
              <w:bottom w:val="nil"/>
              <w:right w:val="nil"/>
            </w:tcBorders>
            <w:tcMar>
              <w:top w:w="15" w:type="dxa"/>
              <w:left w:w="15" w:type="dxa"/>
              <w:bottom w:w="0" w:type="dxa"/>
              <w:right w:w="15" w:type="dxa"/>
            </w:tcMar>
            <w:vAlign w:val="center"/>
            <w:hideMark/>
          </w:tcPr>
          <w:p w14:paraId="14368E7D" w14:textId="77777777" w:rsidR="00AF29A9" w:rsidRPr="00AF29A9" w:rsidRDefault="00AF29A9" w:rsidP="00AF29A9">
            <w:pPr>
              <w:spacing w:after="0" w:line="252" w:lineRule="auto"/>
              <w:rPr>
                <w:rFonts w:ascii="Arial" w:eastAsia="Times New Roman" w:hAnsi="Arial" w:cs="Arial"/>
                <w:sz w:val="36"/>
                <w:szCs w:val="36"/>
              </w:rPr>
            </w:pPr>
            <w:r w:rsidRPr="00AF29A9">
              <w:rPr>
                <w:rFonts w:ascii="Arial Nova Light" w:eastAsia="Times New Roman" w:hAnsi="Arial Nova Light" w:cs="Arial"/>
                <w:color w:val="000000" w:themeColor="text1"/>
                <w:kern w:val="24"/>
                <w:sz w:val="18"/>
                <w:szCs w:val="18"/>
              </w:rPr>
              <w:t>23</w:t>
            </w:r>
          </w:p>
        </w:tc>
        <w:tc>
          <w:tcPr>
            <w:tcW w:w="560" w:type="dxa"/>
            <w:tcBorders>
              <w:top w:val="nil"/>
              <w:left w:val="nil"/>
              <w:bottom w:val="nil"/>
              <w:right w:val="nil"/>
            </w:tcBorders>
            <w:tcMar>
              <w:top w:w="15" w:type="dxa"/>
              <w:left w:w="15" w:type="dxa"/>
              <w:bottom w:w="0" w:type="dxa"/>
              <w:right w:w="15" w:type="dxa"/>
            </w:tcMar>
            <w:vAlign w:val="center"/>
            <w:hideMark/>
          </w:tcPr>
          <w:p w14:paraId="0C050198" w14:textId="77777777" w:rsidR="00AF29A9" w:rsidRPr="00AF29A9" w:rsidRDefault="00AF29A9" w:rsidP="00AF29A9">
            <w:pPr>
              <w:spacing w:after="0" w:line="252" w:lineRule="auto"/>
              <w:jc w:val="center"/>
              <w:rPr>
                <w:rFonts w:ascii="Arial" w:eastAsia="Times New Roman" w:hAnsi="Arial" w:cs="Arial"/>
                <w:sz w:val="36"/>
                <w:szCs w:val="36"/>
              </w:rPr>
            </w:pPr>
            <w:r w:rsidRPr="00AF29A9">
              <w:rPr>
                <w:rFonts w:ascii="Arial Nova Light" w:hAnsi="Arial Nova Light"/>
                <w:color w:val="000000"/>
                <w:kern w:val="24"/>
                <w:sz w:val="18"/>
                <w:szCs w:val="18"/>
              </w:rPr>
              <w:t>-6</w:t>
            </w:r>
          </w:p>
        </w:tc>
        <w:tc>
          <w:tcPr>
            <w:tcW w:w="1080" w:type="dxa"/>
            <w:tcBorders>
              <w:top w:val="nil"/>
              <w:left w:val="nil"/>
              <w:bottom w:val="nil"/>
              <w:right w:val="nil"/>
            </w:tcBorders>
            <w:tcMar>
              <w:top w:w="15" w:type="dxa"/>
              <w:left w:w="15" w:type="dxa"/>
              <w:bottom w:w="0" w:type="dxa"/>
              <w:right w:w="113" w:type="dxa"/>
            </w:tcMar>
            <w:vAlign w:val="center"/>
            <w:hideMark/>
          </w:tcPr>
          <w:p w14:paraId="371ACFD4" w14:textId="77777777" w:rsidR="00AF29A9" w:rsidRPr="00AF29A9" w:rsidRDefault="00AF29A9" w:rsidP="00AF29A9">
            <w:pPr>
              <w:spacing w:after="0" w:line="252" w:lineRule="auto"/>
              <w:jc w:val="right"/>
              <w:rPr>
                <w:rFonts w:ascii="Arial" w:eastAsia="Times New Roman" w:hAnsi="Arial" w:cs="Arial"/>
                <w:sz w:val="36"/>
                <w:szCs w:val="36"/>
              </w:rPr>
            </w:pPr>
            <w:r w:rsidRPr="00AF29A9">
              <w:rPr>
                <w:rFonts w:ascii="Arial Nova Light" w:eastAsia="Times New Roman" w:hAnsi="Arial Nova Light" w:cs="Arial"/>
                <w:color w:val="000000" w:themeColor="text1"/>
                <w:kern w:val="24"/>
                <w:sz w:val="18"/>
                <w:szCs w:val="18"/>
              </w:rPr>
              <w:t>1576</w:t>
            </w:r>
          </w:p>
        </w:tc>
      </w:tr>
    </w:tbl>
    <w:p w14:paraId="1ACB3FC3" w14:textId="12FC02DF" w:rsidR="00C861F4" w:rsidRDefault="00AF29A9" w:rsidP="00AF29A9">
      <w:pPr>
        <w:suppressAutoHyphens/>
        <w:autoSpaceDN w:val="0"/>
        <w:spacing w:before="240" w:after="0" w:line="276" w:lineRule="auto"/>
        <w:textAlignment w:val="baseline"/>
        <w:rPr>
          <w:rFonts w:ascii="Arial Nova Light" w:eastAsiaTheme="minorHAnsi" w:hAnsi="Arial Nova Light" w:cs="Arial"/>
          <w:sz w:val="20"/>
          <w:szCs w:val="20"/>
        </w:rPr>
      </w:pPr>
      <w:bookmarkStart w:id="45" w:name="_Ref64072051"/>
      <w:r w:rsidRPr="00AF29A9">
        <w:rPr>
          <w:rFonts w:ascii="Arial Nova" w:hAnsi="Arial Nova"/>
          <w:b/>
          <w:bCs/>
          <w:sz w:val="20"/>
          <w:szCs w:val="20"/>
        </w:rPr>
        <w:t xml:space="preserve">Table </w:t>
      </w:r>
      <w:bookmarkEnd w:id="45"/>
      <w:r w:rsidR="00130BEC">
        <w:rPr>
          <w:rFonts w:ascii="Arial Nova" w:hAnsi="Arial Nova"/>
          <w:b/>
          <w:bCs/>
          <w:sz w:val="20"/>
          <w:szCs w:val="20"/>
        </w:rPr>
        <w:t>4</w:t>
      </w:r>
      <w:r w:rsidRPr="00AF29A9">
        <w:rPr>
          <w:rFonts w:ascii="Arial Nova Light" w:eastAsiaTheme="minorHAnsi" w:hAnsi="Arial Nova Light" w:cs="Arial"/>
          <w:b/>
          <w:bCs/>
          <w:sz w:val="20"/>
          <w:szCs w:val="20"/>
        </w:rPr>
        <w:t>.</w:t>
      </w:r>
      <w:r w:rsidRPr="00AF29A9">
        <w:rPr>
          <w:rFonts w:ascii="Arial Nova Light" w:eastAsiaTheme="minorHAnsi" w:hAnsi="Arial Nova Light" w:cs="Arial"/>
          <w:sz w:val="20"/>
          <w:szCs w:val="20"/>
        </w:rPr>
        <w:t xml:space="preserve"> </w:t>
      </w:r>
      <w:r w:rsidRPr="00AF29A9">
        <w:rPr>
          <w:rFonts w:ascii="Arial Nova Light" w:eastAsiaTheme="minorHAnsi" w:hAnsi="Arial Nova Light" w:cs="Arial"/>
          <w:bCs/>
          <w:sz w:val="20"/>
          <w:szCs w:val="20"/>
        </w:rPr>
        <w:t>Brain regions contributing  to FPN</w:t>
      </w:r>
      <w:r w:rsidRPr="00AF29A9">
        <w:rPr>
          <w:rFonts w:ascii="Arial Nova Light" w:eastAsiaTheme="minorHAnsi" w:hAnsi="Arial Nova Light" w:cs="Arial"/>
          <w:bCs/>
          <w:sz w:val="20"/>
          <w:szCs w:val="20"/>
          <w:vertAlign w:val="subscript"/>
        </w:rPr>
        <w:t>CAP4</w:t>
      </w:r>
      <w:r w:rsidRPr="00AF29A9">
        <w:rPr>
          <w:rFonts w:ascii="Arial Nova Light" w:eastAsiaTheme="minorHAnsi" w:hAnsi="Arial Nova Light" w:cs="Arial"/>
          <w:b/>
          <w:sz w:val="20"/>
          <w:szCs w:val="20"/>
        </w:rPr>
        <w:t>.</w:t>
      </w:r>
      <w:r w:rsidRPr="00AF29A9">
        <w:rPr>
          <w:rFonts w:ascii="Arial Nova Light" w:eastAsiaTheme="minorHAnsi" w:hAnsi="Arial Nova Light" w:cs="Arial"/>
          <w:sz w:val="20"/>
          <w:szCs w:val="20"/>
        </w:rPr>
        <w:t xml:space="preserve"> Co-active peaks (MNI coordinates) reported at z &gt; 1.7 (p&lt;.05) across all participants are shown for all conditions.</w:t>
      </w:r>
    </w:p>
    <w:p w14:paraId="5DDFE266" w14:textId="77777777" w:rsidR="00AF29A9" w:rsidRPr="00AF29A9" w:rsidRDefault="00AF29A9" w:rsidP="00AF29A9">
      <w:pPr>
        <w:suppressAutoHyphens/>
        <w:autoSpaceDN w:val="0"/>
        <w:spacing w:after="0" w:line="276" w:lineRule="auto"/>
        <w:textAlignment w:val="baseline"/>
        <w:rPr>
          <w:rFonts w:ascii="Arial Nova Light" w:eastAsiaTheme="minorHAnsi" w:hAnsi="Arial Nova Light" w:cs="Arial"/>
          <w:b/>
          <w:bCs/>
          <w:sz w:val="20"/>
          <w:szCs w:val="20"/>
        </w:rPr>
      </w:pPr>
    </w:p>
    <w:p w14:paraId="3FF9FFB7" w14:textId="77777777" w:rsidR="00393917" w:rsidRPr="00037434" w:rsidRDefault="00EF099C" w:rsidP="00370F76">
      <w:pPr>
        <w:spacing w:afterLines="120" w:after="288" w:line="240" w:lineRule="auto"/>
        <w:jc w:val="both"/>
        <w:rPr>
          <w:rFonts w:ascii="Arial Nova" w:eastAsiaTheme="minorHAnsi" w:hAnsi="Arial Nova" w:cstheme="minorBidi"/>
          <w:b/>
          <w:bCs/>
          <w:sz w:val="23"/>
          <w:szCs w:val="23"/>
          <w:highlight w:val="green"/>
        </w:rPr>
      </w:pPr>
      <w:r w:rsidRPr="00037434">
        <w:rPr>
          <w:rFonts w:ascii="Arial Nova" w:eastAsiaTheme="minorHAnsi" w:hAnsi="Arial Nova" w:cstheme="minorBidi"/>
          <w:b/>
          <w:bCs/>
          <w:sz w:val="23"/>
          <w:szCs w:val="23"/>
          <w:highlight w:val="green"/>
        </w:rPr>
        <w:t>Association of a</w:t>
      </w:r>
      <w:r w:rsidRPr="00037434">
        <w:rPr>
          <w:rFonts w:ascii="Arial" w:eastAsiaTheme="minorHAnsi" w:hAnsi="Arial" w:cs="Arial"/>
          <w:b/>
          <w:bCs/>
          <w:sz w:val="23"/>
          <w:szCs w:val="23"/>
          <w:highlight w:val="green"/>
        </w:rPr>
        <w:t>ﬀ</w:t>
      </w:r>
      <w:r w:rsidRPr="00037434">
        <w:rPr>
          <w:rFonts w:ascii="Arial Nova" w:eastAsiaTheme="minorHAnsi" w:hAnsi="Arial Nova" w:cstheme="minorBidi"/>
          <w:b/>
          <w:bCs/>
          <w:sz w:val="23"/>
          <w:szCs w:val="23"/>
          <w:highlight w:val="green"/>
        </w:rPr>
        <w:t>ective scores with CAPs</w:t>
      </w:r>
    </w:p>
    <w:p w14:paraId="15940DA8" w14:textId="79007B78" w:rsidR="003D3A24" w:rsidRPr="00393917" w:rsidRDefault="00370F76" w:rsidP="00393917">
      <w:pPr>
        <w:spacing w:afterLines="120" w:after="288" w:line="480" w:lineRule="auto"/>
        <w:jc w:val="both"/>
        <w:rPr>
          <w:rFonts w:ascii="Arial Nova Light" w:eastAsiaTheme="minorHAnsi" w:hAnsi="Arial Nova Light" w:cstheme="minorBidi"/>
          <w:sz w:val="23"/>
          <w:szCs w:val="23"/>
        </w:rPr>
      </w:pPr>
      <w:r w:rsidRPr="00037434">
        <w:rPr>
          <w:rFonts w:ascii="Arial Nova Light" w:eastAsiaTheme="minorHAnsi" w:hAnsi="Arial Nova Light" w:cstheme="minorBidi"/>
          <w:sz w:val="23"/>
          <w:szCs w:val="23"/>
          <w:highlight w:val="green"/>
        </w:rPr>
        <w:lastRenderedPageBreak/>
        <w:t xml:space="preserve">We also tested whether </w:t>
      </w:r>
      <w:r w:rsidRPr="00037434">
        <w:rPr>
          <w:rFonts w:ascii="Arial Nova Light" w:eastAsiaTheme="minorHAnsi" w:hAnsi="Arial Nova Light" w:cstheme="minorBidi"/>
          <w:sz w:val="23"/>
          <w:szCs w:val="23"/>
          <w:highlight w:val="green"/>
        </w:rPr>
        <w:t>occurr</w:t>
      </w:r>
      <w:r w:rsidR="003D3A24" w:rsidRPr="00037434">
        <w:rPr>
          <w:rFonts w:ascii="Arial Nova Light" w:eastAsiaTheme="minorHAnsi" w:hAnsi="Arial Nova Light" w:cstheme="minorBidi"/>
          <w:sz w:val="23"/>
          <w:szCs w:val="23"/>
          <w:highlight w:val="green"/>
        </w:rPr>
        <w:t>ences</w:t>
      </w:r>
      <w:r w:rsidRPr="00037434">
        <w:rPr>
          <w:rFonts w:ascii="Arial Nova Light" w:eastAsiaTheme="minorHAnsi" w:hAnsi="Arial Nova Light" w:cstheme="minorBidi"/>
          <w:sz w:val="23"/>
          <w:szCs w:val="23"/>
          <w:highlight w:val="green"/>
        </w:rPr>
        <w:t xml:space="preserve"> of these</w:t>
      </w:r>
      <w:r w:rsidRPr="00037434">
        <w:rPr>
          <w:rFonts w:ascii="Arial Nova Light" w:eastAsiaTheme="minorHAnsi" w:hAnsi="Arial Nova Light" w:cstheme="minorBidi"/>
          <w:sz w:val="23"/>
          <w:szCs w:val="23"/>
          <w:highlight w:val="green"/>
        </w:rPr>
        <w:t xml:space="preserve"> </w:t>
      </w:r>
      <w:r w:rsidRPr="00037434">
        <w:rPr>
          <w:rFonts w:ascii="Arial Nova Light" w:eastAsiaTheme="minorHAnsi" w:hAnsi="Arial Nova Light" w:cstheme="minorBidi"/>
          <w:sz w:val="23"/>
          <w:szCs w:val="23"/>
          <w:highlight w:val="green"/>
        </w:rPr>
        <w:t>relevant CAPs were associated with behavioral measures of subjective</w:t>
      </w:r>
      <w:r w:rsidR="003D3A24" w:rsidRPr="00037434">
        <w:rPr>
          <w:rFonts w:ascii="Arial Nova Light" w:eastAsiaTheme="minorHAnsi" w:hAnsi="Arial Nova Light" w:cstheme="minorBidi"/>
          <w:sz w:val="23"/>
          <w:szCs w:val="23"/>
          <w:highlight w:val="green"/>
        </w:rPr>
        <w:t xml:space="preserve"> </w:t>
      </w:r>
      <w:r w:rsidRPr="00037434">
        <w:rPr>
          <w:rFonts w:ascii="Arial Nova Light" w:eastAsiaTheme="minorHAnsi" w:hAnsi="Arial Nova Light" w:cstheme="minorBidi"/>
          <w:sz w:val="23"/>
          <w:szCs w:val="23"/>
          <w:highlight w:val="green"/>
        </w:rPr>
        <w:t xml:space="preserve">emotional state (PANAS). </w:t>
      </w:r>
      <w:r w:rsidR="00037434" w:rsidRPr="00037434">
        <w:rPr>
          <w:rFonts w:ascii="Arial Nova Light" w:eastAsiaTheme="minorHAnsi" w:hAnsi="Arial Nova Light" w:cstheme="minorBidi"/>
          <w:sz w:val="23"/>
          <w:szCs w:val="23"/>
          <w:highlight w:val="green"/>
        </w:rPr>
        <w:t>W</w:t>
      </w:r>
      <w:r w:rsidR="00393917" w:rsidRPr="00037434">
        <w:rPr>
          <w:rFonts w:ascii="Arial Nova Light" w:eastAsiaTheme="minorHAnsi" w:hAnsi="Arial Nova Light" w:cstheme="minorBidi"/>
          <w:sz w:val="23"/>
          <w:szCs w:val="23"/>
          <w:highlight w:val="green"/>
        </w:rPr>
        <w:t>e found that higher occurrences of DMN</w:t>
      </w:r>
      <w:r w:rsidR="00393917" w:rsidRPr="00037434">
        <w:rPr>
          <w:rFonts w:ascii="Arial Nova Light" w:eastAsiaTheme="minorHAnsi" w:hAnsi="Arial Nova Light" w:cstheme="minorBidi"/>
          <w:sz w:val="23"/>
          <w:szCs w:val="23"/>
          <w:highlight w:val="green"/>
          <w:vertAlign w:val="subscript"/>
        </w:rPr>
        <w:t>CAP</w:t>
      </w:r>
      <w:r w:rsidR="00393917" w:rsidRPr="00037434">
        <w:rPr>
          <w:rFonts w:ascii="Arial Nova Light" w:eastAsiaTheme="minorHAnsi" w:hAnsi="Arial Nova Light" w:cstheme="minorBidi"/>
          <w:sz w:val="23"/>
          <w:szCs w:val="23"/>
          <w:highlight w:val="green"/>
        </w:rPr>
        <w:t xml:space="preserve">  observed in the “REST1 ” condition were associated to more negative affect scores following emotional induction in the negative context [Rho= 0.52; 95% CI(0.25lower, 0.79upper); ROPE: 0.0%; Figure 4A]. This correlation was not significant in the neutral context  [Rho= 0.12;  95% CI(-0.32lower, 0.40upper); ROPE: 59%; Figure 4A].</w:t>
      </w:r>
      <w:r w:rsidR="00393917" w:rsidRPr="00393917">
        <w:rPr>
          <w:rFonts w:ascii="Arial Nova Light" w:eastAsiaTheme="minorHAnsi" w:hAnsi="Arial Nova Light" w:cstheme="minorBidi"/>
          <w:sz w:val="23"/>
          <w:szCs w:val="23"/>
        </w:rPr>
        <w:t xml:space="preserve">  </w:t>
      </w:r>
      <w:r w:rsidR="00BF7B08" w:rsidRPr="0088578F">
        <w:rPr>
          <w:rFonts w:ascii="Arial Nova Light" w:eastAsiaTheme="minorHAnsi" w:hAnsi="Arial Nova Light" w:cstheme="minorBidi"/>
          <w:sz w:val="23"/>
          <w:szCs w:val="23"/>
          <w:highlight w:val="green"/>
        </w:rPr>
        <w:t>Occurrences of SN-SMN</w:t>
      </w:r>
      <w:r w:rsidR="00BF7B08" w:rsidRPr="0088578F">
        <w:rPr>
          <w:rFonts w:ascii="Arial Nova Light" w:eastAsiaTheme="minorHAnsi" w:hAnsi="Arial Nova Light" w:cstheme="minorBidi"/>
          <w:sz w:val="23"/>
          <w:szCs w:val="23"/>
          <w:highlight w:val="green"/>
          <w:vertAlign w:val="subscript"/>
        </w:rPr>
        <w:t>CAP</w:t>
      </w:r>
      <w:r w:rsidR="00BF7B08" w:rsidRPr="0088578F">
        <w:rPr>
          <w:rFonts w:ascii="Arial Nova Light" w:eastAsiaTheme="minorHAnsi" w:hAnsi="Arial Nova Light" w:cstheme="minorBidi"/>
          <w:sz w:val="23"/>
          <w:szCs w:val="23"/>
          <w:highlight w:val="green"/>
        </w:rPr>
        <w:t xml:space="preserve"> observed in the “REST1 ” condition were only marginally anticorrelated with the negative </w:t>
      </w:r>
      <w:proofErr w:type="gramStart"/>
      <w:r w:rsidR="00BF7B08" w:rsidRPr="0088578F">
        <w:rPr>
          <w:rFonts w:ascii="Arial Nova Light" w:eastAsiaTheme="minorHAnsi" w:hAnsi="Arial Nova Light" w:cstheme="minorBidi"/>
          <w:sz w:val="23"/>
          <w:szCs w:val="23"/>
          <w:highlight w:val="green"/>
        </w:rPr>
        <w:t>affect</w:t>
      </w:r>
      <w:proofErr w:type="gramEnd"/>
      <w:r w:rsidR="00BF7B08" w:rsidRPr="0088578F">
        <w:rPr>
          <w:rFonts w:ascii="Arial Nova Light" w:eastAsiaTheme="minorHAnsi" w:hAnsi="Arial Nova Light" w:cstheme="minorBidi"/>
          <w:sz w:val="23"/>
          <w:szCs w:val="23"/>
          <w:highlight w:val="green"/>
        </w:rPr>
        <w:t xml:space="preserve"> scores following the emotional induction of in the negative context [Rho= -0.40; 95% CI(-0.68lower, -0.06upper); ROPE: 5%; Figure 4A], and not related to affect. The same pattern was observed in the neutral context with much less magnitude  [Rho= -0.11; 95% CI(-0.45lower, 0.25upper); ROPE: 35%; Figure 4A]</w:t>
      </w:r>
      <w:r w:rsidR="00566CBC">
        <w:rPr>
          <w:rFonts w:ascii="Arial Nova Light" w:eastAsiaTheme="minorHAnsi" w:hAnsi="Arial Nova Light" w:cstheme="minorBidi"/>
          <w:sz w:val="23"/>
          <w:szCs w:val="23"/>
        </w:rPr>
        <w:t xml:space="preserve">. </w:t>
      </w:r>
      <w:r w:rsidR="00566CBC" w:rsidRPr="002E104D">
        <w:rPr>
          <w:rFonts w:ascii="Arial Nova Light" w:eastAsiaTheme="minorHAnsi" w:hAnsi="Arial Nova Light" w:cstheme="minorBidi"/>
          <w:highlight w:val="green"/>
        </w:rPr>
        <w:t>No</w:t>
      </w:r>
      <w:r w:rsidR="00566CBC">
        <w:rPr>
          <w:rFonts w:ascii="Arial Nova Light" w:eastAsiaTheme="minorHAnsi" w:hAnsi="Arial Nova Light" w:cstheme="minorBidi"/>
        </w:rPr>
        <w:t xml:space="preserve"> </w:t>
      </w:r>
      <w:r w:rsidR="00566CBC" w:rsidRPr="002E104D">
        <w:rPr>
          <w:rFonts w:ascii="Arial Nova Light" w:eastAsiaTheme="minorHAnsi" w:hAnsi="Arial Nova Light" w:cstheme="minorBidi"/>
          <w:highlight w:val="green"/>
        </w:rPr>
        <w:t>significant associations were observed between VIS</w:t>
      </w:r>
      <w:r w:rsidR="00566CBC" w:rsidRPr="002E104D">
        <w:rPr>
          <w:rFonts w:ascii="Arial Nova Light" w:eastAsiaTheme="minorHAnsi" w:hAnsi="Arial Nova Light" w:cstheme="minorBidi"/>
          <w:position w:val="-6"/>
          <w:highlight w:val="green"/>
          <w:vertAlign w:val="subscript"/>
        </w:rPr>
        <w:t xml:space="preserve">CAP </w:t>
      </w:r>
      <w:r w:rsidR="00566CBC" w:rsidRPr="002E104D">
        <w:rPr>
          <w:rFonts w:ascii="Arial Nova Light" w:eastAsiaTheme="minorHAnsi" w:hAnsi="Arial Nova Light" w:cstheme="minorBidi"/>
          <w:highlight w:val="green"/>
        </w:rPr>
        <w:t xml:space="preserve"> </w:t>
      </w:r>
      <w:r w:rsidR="00566CBC">
        <w:rPr>
          <w:rFonts w:ascii="Arial Nova Light" w:eastAsiaTheme="minorHAnsi" w:hAnsi="Arial Nova Light" w:cstheme="minorBidi"/>
          <w:highlight w:val="green"/>
        </w:rPr>
        <w:t>, FPN</w:t>
      </w:r>
      <w:r w:rsidR="00566CBC" w:rsidRPr="00566CBC">
        <w:rPr>
          <w:rFonts w:ascii="Arial Nova Light" w:eastAsiaTheme="minorHAnsi" w:hAnsi="Arial Nova Light" w:cstheme="minorBidi"/>
          <w:highlight w:val="green"/>
          <w:vertAlign w:val="subscript"/>
        </w:rPr>
        <w:t>CAP</w:t>
      </w:r>
      <w:r w:rsidR="00566CBC">
        <w:rPr>
          <w:rFonts w:ascii="Arial Nova Light" w:eastAsiaTheme="minorHAnsi" w:hAnsi="Arial Nova Light" w:cstheme="minorBidi"/>
          <w:highlight w:val="green"/>
          <w:vertAlign w:val="subscript"/>
        </w:rPr>
        <w:t xml:space="preserve"> </w:t>
      </w:r>
      <w:r w:rsidR="00566CBC" w:rsidRPr="002E104D">
        <w:rPr>
          <w:rFonts w:ascii="Arial Nova Light" w:eastAsiaTheme="minorHAnsi" w:hAnsi="Arial Nova Light" w:cstheme="minorBidi"/>
          <w:highlight w:val="green"/>
        </w:rPr>
        <w:t xml:space="preserve">and subjective affective scores </w:t>
      </w:r>
      <w:r w:rsidR="00737BD9">
        <w:rPr>
          <w:rFonts w:ascii="Arial Nova Light" w:eastAsiaTheme="minorHAnsi" w:hAnsi="Arial Nova Light" w:cstheme="minorBidi"/>
          <w:highlight w:val="green"/>
        </w:rPr>
        <w:t xml:space="preserve">respectively </w:t>
      </w:r>
      <w:r w:rsidR="00566CBC" w:rsidRPr="002E104D">
        <w:rPr>
          <w:rFonts w:ascii="Arial Nova Light" w:eastAsiaTheme="minorHAnsi" w:hAnsi="Arial Nova Light" w:cstheme="minorBidi"/>
          <w:highlight w:val="green"/>
        </w:rPr>
        <w:t>(</w:t>
      </w:r>
      <w:r w:rsidR="00566CBC" w:rsidRPr="002E104D">
        <w:rPr>
          <w:rFonts w:ascii="Arial Nova" w:eastAsiaTheme="minorHAnsi" w:hAnsi="Arial Nova" w:cstheme="minorBidi"/>
          <w:b/>
          <w:bCs/>
          <w:highlight w:val="green"/>
        </w:rPr>
        <w:t xml:space="preserve">Figure </w:t>
      </w:r>
      <w:r w:rsidR="00566CBC" w:rsidRPr="00D3108A">
        <w:rPr>
          <w:rFonts w:ascii="Arial Nova" w:eastAsiaTheme="minorHAnsi" w:hAnsi="Arial Nova" w:cstheme="minorBidi"/>
          <w:b/>
          <w:bCs/>
          <w:highlight w:val="green"/>
        </w:rPr>
        <w:t>4A</w:t>
      </w:r>
      <w:r w:rsidR="00566CBC">
        <w:rPr>
          <w:rFonts w:ascii="Arial Nova" w:eastAsiaTheme="minorHAnsi" w:hAnsi="Arial Nova" w:cstheme="minorBidi"/>
          <w:b/>
          <w:bCs/>
        </w:rPr>
        <w:t>).</w:t>
      </w:r>
    </w:p>
    <w:p w14:paraId="238469AB" w14:textId="4EE07FCF" w:rsidR="004B518B" w:rsidRDefault="003B59C9" w:rsidP="00370F76">
      <w:pPr>
        <w:spacing w:afterLines="120" w:after="288" w:line="240" w:lineRule="auto"/>
        <w:jc w:val="both"/>
        <w:rPr>
          <w:rFonts w:ascii="Arial Nova" w:eastAsiaTheme="minorHAnsi" w:hAnsi="Arial Nova" w:cstheme="minorBidi"/>
          <w:b/>
          <w:bCs/>
          <w:sz w:val="23"/>
          <w:szCs w:val="23"/>
        </w:rPr>
      </w:pPr>
      <w:r w:rsidRPr="003B59C9">
        <w:rPr>
          <w:rFonts w:ascii="Arial Nova" w:eastAsiaTheme="minorHAnsi" w:hAnsi="Arial Nova" w:cstheme="minorBidi"/>
          <w:b/>
          <w:bCs/>
          <w:sz w:val="23"/>
          <w:szCs w:val="23"/>
        </w:rPr>
        <w:t>Hypothesis 1. Task-related activity is determined by the impact of emotion on intrinsic brain network dynamics at rest.</w:t>
      </w:r>
    </w:p>
    <w:p w14:paraId="324E3E9E" w14:textId="6EA87680" w:rsidR="00B77415" w:rsidRDefault="00B166B2" w:rsidP="00B77415">
      <w:pPr>
        <w:spacing w:afterLines="120" w:after="288" w:line="480" w:lineRule="auto"/>
        <w:jc w:val="both"/>
        <w:rPr>
          <w:rFonts w:ascii="Arial Nova Light" w:eastAsiaTheme="minorHAnsi" w:hAnsi="Arial Nova Light" w:cstheme="minorBidi"/>
        </w:rPr>
      </w:pPr>
      <w:r w:rsidRPr="00B42E8D">
        <w:rPr>
          <w:rFonts w:ascii="Arial Nova Light" w:eastAsiaTheme="minorHAnsi" w:hAnsi="Arial Nova Light" w:cstheme="minorBidi"/>
        </w:rPr>
        <w:t>Based on previous work indicating that intrinsic functional activity within resting-state brain networks may shape their engagement during cognitive tasks</w:t>
      </w:r>
      <w:r w:rsidR="003F1BD4">
        <w:rPr>
          <w:rFonts w:ascii="Arial Nova Light" w:eastAsiaTheme="minorHAnsi" w:hAnsi="Arial Nova Light" w:cstheme="minorBidi"/>
        </w:rPr>
        <w:fldChar w:fldCharType="begin" w:fldLock="1"/>
      </w:r>
      <w:r w:rsidR="00AF3FD0">
        <w:rPr>
          <w:rFonts w:ascii="Arial Nova Light" w:eastAsiaTheme="minorHAnsi" w:hAnsi="Arial Nova Light" w:cstheme="minorBidi"/>
        </w:rPr>
        <w:instrText xml:space="preserve"> ADDIN ZOTERO_ITEM CSL_CITATION {"citationID":"hmj2CUgB","properties":{"formattedCitation":"\\super 92\\nosupersub{}","plainCitation":"92","noteIndex":0},"citationItems":[{"id":3547,"uris":["http://www.mendeley.com/documents/?uuid=09342e2b-c0b4-4f41-ac99-79184f231a93","http://zotero.org/groups/5758162/items/XB4R3RV3"],"itemData":{"id":3547,"type":"article-journal","container-title":"Nature neuroscience","DOI":"10.1038/nn.4406","issue":"12","title":"Activity flow over resting-state networks shapes cognitive task activations","volume":"19","author":[{"family":"Cole","given":"Michael W."},{"family":"Ito","given":"Takuya"},{"family":"Bassett","given":"Danielle S"},{"family":"Schultz","given":"Douglas H"}],"issued":{"date-parts":[["2016"]]}}}],"schema":"https://github.com/citation-style-language/schema/raw/master/csl-citation.json"} </w:instrText>
      </w:r>
      <w:r w:rsidR="003F1BD4">
        <w:rPr>
          <w:rFonts w:ascii="Arial Nova Light" w:eastAsiaTheme="minorHAnsi" w:hAnsi="Arial Nova Light" w:cstheme="minorBidi"/>
        </w:rPr>
        <w:fldChar w:fldCharType="separate"/>
      </w:r>
      <w:r w:rsidR="00AF3FD0" w:rsidRPr="00AF3FD0">
        <w:rPr>
          <w:rFonts w:ascii="Arial Nova Light" w:hAnsi="Arial Nova Light"/>
          <w:vertAlign w:val="superscript"/>
        </w:rPr>
        <w:t>92</w:t>
      </w:r>
      <w:r w:rsidR="003F1BD4">
        <w:rPr>
          <w:rFonts w:ascii="Arial Nova Light" w:eastAsiaTheme="minorHAnsi" w:hAnsi="Arial Nova Light" w:cstheme="minorBidi"/>
        </w:rPr>
        <w:fldChar w:fldCharType="end"/>
      </w:r>
      <w:r w:rsidRPr="00B42E8D">
        <w:rPr>
          <w:rFonts w:ascii="Arial Nova Light" w:eastAsiaTheme="minorHAnsi" w:hAnsi="Arial Nova Light" w:cstheme="minorBidi"/>
        </w:rPr>
        <w:t xml:space="preserve">, </w:t>
      </w:r>
      <w:r w:rsidR="0040683E" w:rsidRPr="00B42E8D">
        <w:rPr>
          <w:rFonts w:ascii="Arial Nova Light" w:eastAsiaTheme="minorHAnsi" w:hAnsi="Arial Nova Light" w:cstheme="minorBidi"/>
        </w:rPr>
        <w:t>we</w:t>
      </w:r>
      <w:r w:rsidRPr="00B42E8D">
        <w:rPr>
          <w:rFonts w:ascii="Arial Nova Light" w:eastAsiaTheme="minorHAnsi" w:hAnsi="Arial Nova Light" w:cstheme="minorBidi"/>
        </w:rPr>
        <w:t xml:space="preserve"> </w:t>
      </w:r>
      <w:r w:rsidR="0040683E" w:rsidRPr="00B42E8D">
        <w:rPr>
          <w:rFonts w:ascii="Arial Nova Light" w:eastAsiaTheme="minorHAnsi" w:hAnsi="Arial Nova Light" w:cstheme="minorBidi"/>
        </w:rPr>
        <w:t xml:space="preserve">performed two consecutive analyses. </w:t>
      </w:r>
      <w:r w:rsidR="00AC6545" w:rsidRPr="00B42E8D">
        <w:rPr>
          <w:rFonts w:ascii="Arial Nova Light" w:eastAsiaTheme="minorHAnsi" w:hAnsi="Arial Nova Light" w:cstheme="minorBidi"/>
        </w:rPr>
        <w:t xml:space="preserve">A </w:t>
      </w:r>
      <w:r w:rsidR="00EE1D14">
        <w:rPr>
          <w:rFonts w:ascii="Arial Nova Light" w:eastAsiaTheme="minorHAnsi" w:hAnsi="Arial Nova Light" w:cstheme="minorBidi"/>
        </w:rPr>
        <w:t>first</w:t>
      </w:r>
      <w:r w:rsidR="00A01AE5" w:rsidRPr="00B42E8D">
        <w:rPr>
          <w:rFonts w:ascii="Arial Nova Light" w:eastAsiaTheme="minorHAnsi" w:hAnsi="Arial Nova Light" w:cstheme="minorBidi"/>
        </w:rPr>
        <w:t xml:space="preserve"> </w:t>
      </w:r>
      <w:r w:rsidR="00AC6545" w:rsidRPr="00B42E8D">
        <w:rPr>
          <w:rFonts w:ascii="Arial Nova Light" w:eastAsiaTheme="minorHAnsi" w:hAnsi="Arial Nova Light" w:cstheme="minorBidi"/>
        </w:rPr>
        <w:t>BSEM</w:t>
      </w:r>
      <w:r w:rsidR="00A01AE5" w:rsidRPr="00B42E8D">
        <w:rPr>
          <w:rFonts w:ascii="Arial Nova Light" w:eastAsiaTheme="minorHAnsi" w:hAnsi="Arial Nova Light" w:cstheme="minorBidi"/>
        </w:rPr>
        <w:t xml:space="preserve"> </w:t>
      </w:r>
      <w:r w:rsidR="0040683E" w:rsidRPr="00B42E8D">
        <w:rPr>
          <w:rFonts w:ascii="Arial Nova Light" w:eastAsiaTheme="minorHAnsi" w:hAnsi="Arial Nova Light" w:cstheme="minorBidi"/>
        </w:rPr>
        <w:t xml:space="preserve">assessed </w:t>
      </w:r>
      <w:r w:rsidR="00A01AE5" w:rsidRPr="00B42E8D">
        <w:rPr>
          <w:rFonts w:ascii="Arial Nova Light" w:eastAsiaTheme="minorHAnsi" w:hAnsi="Arial Nova Light" w:cstheme="minorBidi"/>
        </w:rPr>
        <w:t xml:space="preserve">whether the occurrences of a given CAP during “REST1” </w:t>
      </w:r>
      <w:r w:rsidR="00AC6545" w:rsidRPr="00B42E8D">
        <w:rPr>
          <w:rFonts w:ascii="Arial Nova Light" w:eastAsiaTheme="minorHAnsi" w:hAnsi="Arial Nova Light" w:cstheme="minorBidi"/>
        </w:rPr>
        <w:t xml:space="preserve">contribute to the modulation of CAPs expressed during </w:t>
      </w:r>
      <w:r w:rsidR="00EE1D14">
        <w:rPr>
          <w:rFonts w:ascii="Arial Nova Light" w:eastAsiaTheme="minorHAnsi" w:hAnsi="Arial Nova Light" w:cstheme="minorBidi"/>
        </w:rPr>
        <w:t xml:space="preserve">the subsequent </w:t>
      </w:r>
      <w:r w:rsidR="00AC6545" w:rsidRPr="00B42E8D">
        <w:rPr>
          <w:rFonts w:ascii="Arial Nova Light" w:eastAsiaTheme="minorHAnsi" w:hAnsi="Arial Nova Light" w:cstheme="minorBidi"/>
        </w:rPr>
        <w:t xml:space="preserve">cognitive control “TASK” condition. </w:t>
      </w:r>
      <w:r w:rsidR="00C43143">
        <w:rPr>
          <w:rFonts w:ascii="Arial Nova Light" w:eastAsiaTheme="minorHAnsi" w:hAnsi="Arial Nova Light" w:cstheme="minorBidi"/>
        </w:rPr>
        <w:t>C</w:t>
      </w:r>
      <w:r w:rsidR="00AC6545" w:rsidRPr="00B42E8D">
        <w:rPr>
          <w:rFonts w:ascii="Arial Nova Light" w:eastAsiaTheme="minorHAnsi" w:hAnsi="Arial Nova Light" w:cstheme="minorBidi"/>
        </w:rPr>
        <w:t>ontext-dependent variations</w:t>
      </w:r>
      <w:r w:rsidR="00C43143">
        <w:rPr>
          <w:rFonts w:ascii="Arial Nova Light" w:eastAsiaTheme="minorHAnsi" w:hAnsi="Arial Nova Light" w:cstheme="minorBidi"/>
        </w:rPr>
        <w:t xml:space="preserve"> (i.e., neutral and negative)</w:t>
      </w:r>
      <w:r w:rsidR="00AC6545" w:rsidRPr="00B42E8D">
        <w:rPr>
          <w:rFonts w:ascii="Arial Nova Light" w:eastAsiaTheme="minorHAnsi" w:hAnsi="Arial Nova Light" w:cstheme="minorBidi"/>
        </w:rPr>
        <w:t xml:space="preserve"> </w:t>
      </w:r>
      <w:proofErr w:type="gramStart"/>
      <w:r w:rsidR="00AC6545" w:rsidRPr="00B42E8D">
        <w:rPr>
          <w:rFonts w:ascii="Arial Nova Light" w:eastAsiaTheme="minorHAnsi" w:hAnsi="Arial Nova Light" w:cstheme="minorBidi"/>
        </w:rPr>
        <w:t>of</w:t>
      </w:r>
      <w:proofErr w:type="gramEnd"/>
      <w:r w:rsidR="00AC6545" w:rsidRPr="00B42E8D">
        <w:rPr>
          <w:rFonts w:ascii="Arial Nova Light" w:eastAsiaTheme="minorHAnsi" w:hAnsi="Arial Nova Light" w:cstheme="minorBidi"/>
        </w:rPr>
        <w:t xml:space="preserve"> these relationships were also considered. </w:t>
      </w:r>
      <w:r w:rsidR="00EE1D14">
        <w:rPr>
          <w:rFonts w:ascii="Arial Nova Light" w:eastAsiaTheme="minorHAnsi" w:hAnsi="Arial Nova Light" w:cstheme="minorBidi"/>
        </w:rPr>
        <w:t>The validity of this model was</w:t>
      </w:r>
      <w:r w:rsidR="00B9582F">
        <w:rPr>
          <w:rFonts w:ascii="Arial Nova Light" w:eastAsiaTheme="minorHAnsi" w:hAnsi="Arial Nova Light" w:cstheme="minorBidi"/>
        </w:rPr>
        <w:t xml:space="preserve"> </w:t>
      </w:r>
      <w:r w:rsidR="00EE1D14">
        <w:rPr>
          <w:rFonts w:ascii="Arial Nova Light" w:eastAsiaTheme="minorHAnsi" w:hAnsi="Arial Nova Light" w:cstheme="minorBidi"/>
        </w:rPr>
        <w:t xml:space="preserve">verified by </w:t>
      </w:r>
      <w:r w:rsidR="00896628">
        <w:rPr>
          <w:rFonts w:ascii="Arial Nova Light" w:eastAsiaTheme="minorHAnsi" w:hAnsi="Arial Nova Light" w:cstheme="minorBidi"/>
        </w:rPr>
        <w:t>inspect</w:t>
      </w:r>
      <w:r w:rsidR="00EE1D14">
        <w:rPr>
          <w:rFonts w:ascii="Arial Nova Light" w:eastAsiaTheme="minorHAnsi" w:hAnsi="Arial Nova Light" w:cstheme="minorBidi"/>
        </w:rPr>
        <w:t>ing</w:t>
      </w:r>
      <w:r w:rsidR="00896628">
        <w:rPr>
          <w:rFonts w:ascii="Arial Nova Light" w:eastAsiaTheme="minorHAnsi" w:hAnsi="Arial Nova Light" w:cstheme="minorBidi"/>
        </w:rPr>
        <w:t xml:space="preserve"> the measurement invariance across conditions</w:t>
      </w:r>
      <w:r w:rsidR="00896628">
        <w:rPr>
          <w:rFonts w:ascii="Arial Nova Light" w:eastAsiaTheme="minorHAnsi" w:hAnsi="Arial Nova Light" w:cstheme="minorBidi"/>
        </w:rPr>
        <w:fldChar w:fldCharType="begin" w:fldLock="1"/>
      </w:r>
      <w:r w:rsidR="00AF3FD0">
        <w:rPr>
          <w:rFonts w:ascii="Arial Nova Light" w:eastAsiaTheme="minorHAnsi" w:hAnsi="Arial Nova Light" w:cstheme="minorBidi"/>
        </w:rPr>
        <w:instrText xml:space="preserve"> ADDIN ZOTERO_ITEM CSL_CITATION {"citationID":"FL1HJdLP","properties":{"formattedCitation":"\\super 93\\nosupersub{}","plainCitation":"93","noteIndex":0},"citationItems":[{"id":12247,"uris":["http://www.mendeley.com/documents/?uuid=825a605a-a691-4c88-9251-689355e6afa6","http://zotero.org/groups/5758162/items/SAPIV3UP"],"itemData":{"id":12247,"type":"article-journal","abstract":"Charting change in behavior as a function of age and investigating longitudinal relations among constructs are primary goals of developmental research. Traditionally, researchers rely on a single measure (e.g., scale score) for a given construct for each person at each occasion of measurement, assuming that measure reflects the same construct at each occasion. With multiple indicators of a latent construct at each time of measurement, the researcher can evaluate whether factorial invariance holds. If factorial invariance constraints are satisfied, latent variable scores at each time of measurement are on the same metric and stronger conclusions are warranted. This article discusses factorial invariance in longitudinal studies, contrasting analytic approaches and highlighting strengths of the multiple-indicator approach to modeling developmental processes. © 2010, Copyright the Author(s). Journal Compilation © 2010, Society for Research in Child Development.","container-title":"Child Development Perspectives","DOI":"10.1111/j.1750-8606.2009.00110.x","ISSN":"17508592","issue":"1","note":"PMID: 20369028","page":"10-18","title":"Factorial Invariance Within Longitudinal Structural Equation Models: Measuring the Same Construct Across Time","URL":"https://onlinelibrary.wiley.com/doi/10.1111/j.1750-8606.2009.00110.x","volume":"4","author":[{"family":"Widaman","given":"Keith F."},{"family":"Ferrer","given":"Emilio"},{"family":"Conger","given":"Rand D."}],"issued":{"date-parts":[["2010",4]]}}}],"schema":"https://github.com/citation-style-language/schema/raw/master/csl-citation.json"} </w:instrText>
      </w:r>
      <w:r w:rsidR="00896628">
        <w:rPr>
          <w:rFonts w:ascii="Arial Nova Light" w:eastAsiaTheme="minorHAnsi" w:hAnsi="Arial Nova Light" w:cstheme="minorBidi"/>
        </w:rPr>
        <w:fldChar w:fldCharType="separate"/>
      </w:r>
      <w:r w:rsidR="00AF3FD0" w:rsidRPr="00AF3FD0">
        <w:rPr>
          <w:rFonts w:ascii="Arial Nova Light" w:hAnsi="Arial Nova Light"/>
          <w:vertAlign w:val="superscript"/>
        </w:rPr>
        <w:t>93</w:t>
      </w:r>
      <w:r w:rsidR="00896628">
        <w:rPr>
          <w:rFonts w:ascii="Arial Nova Light" w:eastAsiaTheme="minorHAnsi" w:hAnsi="Arial Nova Light" w:cstheme="minorBidi"/>
        </w:rPr>
        <w:fldChar w:fldCharType="end"/>
      </w:r>
      <w:r w:rsidR="00896628">
        <w:rPr>
          <w:rFonts w:ascii="Arial Nova Light" w:eastAsiaTheme="minorHAnsi" w:hAnsi="Arial Nova Light" w:cstheme="minorBidi"/>
        </w:rPr>
        <w:t xml:space="preserve"> </w:t>
      </w:r>
      <w:r w:rsidR="00EE1D14">
        <w:rPr>
          <w:rFonts w:ascii="Arial Nova Light" w:eastAsiaTheme="minorHAnsi" w:hAnsi="Arial Nova Light" w:cstheme="minorBidi"/>
        </w:rPr>
        <w:t xml:space="preserve">for </w:t>
      </w:r>
      <w:r w:rsidR="00BB3B2C">
        <w:rPr>
          <w:rFonts w:ascii="Arial Nova Light" w:eastAsiaTheme="minorHAnsi" w:hAnsi="Arial Nova Light" w:cstheme="minorBidi"/>
        </w:rPr>
        <w:t xml:space="preserve">the latent factor </w:t>
      </w:r>
      <w:r w:rsidR="005C6833">
        <w:rPr>
          <w:rFonts w:ascii="Arial Nova Light" w:eastAsiaTheme="minorHAnsi" w:hAnsi="Arial Nova Light" w:cstheme="minorBidi"/>
        </w:rPr>
        <w:t>RT</w:t>
      </w:r>
      <w:r w:rsidR="0043078B">
        <w:rPr>
          <w:rFonts w:ascii="Arial Nova Light" w:eastAsiaTheme="minorHAnsi" w:hAnsi="Arial Nova Light" w:cstheme="minorBidi"/>
        </w:rPr>
        <w:t xml:space="preserve"> </w:t>
      </w:r>
      <w:r w:rsidR="00BB3B2C">
        <w:rPr>
          <w:rFonts w:ascii="Arial Nova Light" w:eastAsiaTheme="minorHAnsi" w:hAnsi="Arial Nova Light" w:cstheme="minorBidi"/>
        </w:rPr>
        <w:t>TASK</w:t>
      </w:r>
      <w:r w:rsidR="00EE1D14">
        <w:rPr>
          <w:rFonts w:ascii="Arial Nova Light" w:eastAsiaTheme="minorHAnsi" w:hAnsi="Arial Nova Light" w:cstheme="minorBidi"/>
        </w:rPr>
        <w:t>. Results (</w:t>
      </w:r>
      <w:r w:rsidR="00B9582F">
        <w:rPr>
          <w:rFonts w:ascii="Arial Nova" w:eastAsiaTheme="minorHAnsi" w:hAnsi="Arial Nova" w:cstheme="minorBidi"/>
          <w:b/>
          <w:bCs/>
        </w:rPr>
        <w:t>T</w:t>
      </w:r>
      <w:r w:rsidR="00756809" w:rsidRPr="00756809">
        <w:rPr>
          <w:rFonts w:ascii="Arial Nova" w:eastAsiaTheme="minorHAnsi" w:hAnsi="Arial Nova" w:cstheme="minorBidi"/>
          <w:b/>
          <w:bCs/>
        </w:rPr>
        <w:t>able S</w:t>
      </w:r>
      <w:r w:rsidR="00987E22">
        <w:rPr>
          <w:rFonts w:ascii="Arial Nova" w:eastAsiaTheme="minorHAnsi" w:hAnsi="Arial Nova" w:cstheme="minorBidi"/>
          <w:b/>
          <w:bCs/>
        </w:rPr>
        <w:t>5</w:t>
      </w:r>
      <w:r w:rsidR="00EE1D14" w:rsidRPr="003121FF">
        <w:rPr>
          <w:rFonts w:ascii="Arial Nova Light" w:eastAsiaTheme="minorHAnsi" w:hAnsi="Arial Nova Light" w:cstheme="minorBidi"/>
        </w:rPr>
        <w:t>)</w:t>
      </w:r>
      <w:r w:rsidR="00BB3B2C" w:rsidRPr="003121FF">
        <w:rPr>
          <w:rFonts w:ascii="Arial Nova Light" w:eastAsiaTheme="minorHAnsi" w:hAnsi="Arial Nova Light" w:cstheme="minorBidi"/>
        </w:rPr>
        <w:t xml:space="preserve"> </w:t>
      </w:r>
      <w:r w:rsidR="00BB3B2C">
        <w:rPr>
          <w:rFonts w:ascii="Arial Nova Light" w:eastAsiaTheme="minorHAnsi" w:hAnsi="Arial Nova Light" w:cstheme="minorBidi"/>
        </w:rPr>
        <w:t>showed no evidence of violations of weak invariance</w:t>
      </w:r>
      <w:r w:rsidR="00594AB9">
        <w:rPr>
          <w:rFonts w:ascii="Arial Nova Light" w:eastAsiaTheme="minorHAnsi" w:hAnsi="Arial Nova Light" w:cstheme="minorBidi"/>
        </w:rPr>
        <w:t xml:space="preserve"> </w:t>
      </w:r>
      <w:r w:rsidR="00BB3B2C">
        <w:rPr>
          <w:rFonts w:ascii="Arial Nova Light" w:eastAsiaTheme="minorHAnsi" w:hAnsi="Arial Nova Light" w:cstheme="minorBidi"/>
        </w:rPr>
        <w:t>in our sample.</w:t>
      </w:r>
      <w:r w:rsidR="00EE1D14">
        <w:rPr>
          <w:rFonts w:ascii="Arial Nova Light" w:eastAsiaTheme="minorHAnsi" w:hAnsi="Arial Nova Light" w:cstheme="minorBidi"/>
        </w:rPr>
        <w:t xml:space="preserve"> </w:t>
      </w:r>
      <w:r w:rsidR="00EE1D14" w:rsidRPr="003A1397">
        <w:rPr>
          <w:rFonts w:ascii="Arial Nova Light" w:eastAsiaTheme="minorHAnsi" w:hAnsi="Arial Nova Light" w:cstheme="minorBidi"/>
          <w:highlight w:val="green"/>
        </w:rPr>
        <w:t>Model</w:t>
      </w:r>
      <w:r w:rsidR="00756809" w:rsidRPr="003A1397">
        <w:rPr>
          <w:rFonts w:ascii="Arial Nova Light" w:eastAsiaTheme="minorHAnsi" w:hAnsi="Arial Nova Light" w:cstheme="minorBidi"/>
          <w:highlight w:val="green"/>
        </w:rPr>
        <w:t xml:space="preserve"> integrity</w:t>
      </w:r>
      <w:r w:rsidR="00EE1D14" w:rsidRPr="003A1397">
        <w:rPr>
          <w:rFonts w:ascii="Arial Nova Light" w:eastAsiaTheme="minorHAnsi" w:hAnsi="Arial Nova Light" w:cstheme="minorBidi"/>
          <w:highlight w:val="green"/>
        </w:rPr>
        <w:t xml:space="preserve"> was also </w:t>
      </w:r>
      <w:r w:rsidR="009864A6" w:rsidRPr="003A1397">
        <w:rPr>
          <w:rFonts w:ascii="Arial Nova Light" w:eastAsiaTheme="minorHAnsi" w:hAnsi="Arial Nova Light" w:cstheme="minorBidi"/>
          <w:highlight w:val="green"/>
        </w:rPr>
        <w:t>confirmed</w:t>
      </w:r>
      <w:r w:rsidR="00EE1D14" w:rsidRPr="003A1397">
        <w:rPr>
          <w:rFonts w:ascii="Arial Nova Light" w:eastAsiaTheme="minorHAnsi" w:hAnsi="Arial Nova Light" w:cstheme="minorBidi"/>
          <w:highlight w:val="green"/>
        </w:rPr>
        <w:t xml:space="preserve"> by</w:t>
      </w:r>
      <w:r w:rsidR="00756809" w:rsidRPr="003A1397">
        <w:rPr>
          <w:rFonts w:ascii="Arial Nova Light" w:eastAsiaTheme="minorHAnsi" w:hAnsi="Arial Nova Light" w:cstheme="minorBidi"/>
          <w:highlight w:val="green"/>
        </w:rPr>
        <w:t xml:space="preserve"> </w:t>
      </w:r>
      <w:r w:rsidR="00611473" w:rsidRPr="003A1397">
        <w:rPr>
          <w:rFonts w:ascii="Arial Nova Light" w:eastAsiaTheme="minorHAnsi" w:hAnsi="Arial Nova Light" w:cstheme="minorBidi"/>
          <w:highlight w:val="green"/>
        </w:rPr>
        <w:t>t</w:t>
      </w:r>
      <w:r w:rsidR="00756809" w:rsidRPr="003A1397">
        <w:rPr>
          <w:rFonts w:ascii="Arial Nova Light" w:eastAsiaTheme="minorHAnsi" w:hAnsi="Arial Nova Light" w:cstheme="minorBidi"/>
          <w:highlight w:val="green"/>
        </w:rPr>
        <w:t>race plots and densities of individual parameters</w:t>
      </w:r>
      <w:r w:rsidR="00EE1D14" w:rsidRPr="003A1397">
        <w:rPr>
          <w:rFonts w:ascii="Arial Nova Light" w:eastAsiaTheme="minorHAnsi" w:hAnsi="Arial Nova Light" w:cstheme="minorBidi"/>
          <w:highlight w:val="green"/>
        </w:rPr>
        <w:t xml:space="preserve">, which </w:t>
      </w:r>
      <w:r w:rsidR="00756809" w:rsidRPr="003A1397">
        <w:rPr>
          <w:rFonts w:ascii="Arial Nova Light" w:eastAsiaTheme="minorHAnsi" w:hAnsi="Arial Nova Light" w:cstheme="minorBidi"/>
          <w:highlight w:val="green"/>
        </w:rPr>
        <w:t>showed</w:t>
      </w:r>
      <w:r w:rsidR="007E1091" w:rsidRPr="003A1397">
        <w:rPr>
          <w:rFonts w:ascii="Arial Nova Light" w:eastAsiaTheme="minorHAnsi" w:hAnsi="Arial Nova Light" w:cstheme="minorBidi"/>
          <w:highlight w:val="green"/>
        </w:rPr>
        <w:t xml:space="preserve"> rapid mixing of the Markov chains, </w:t>
      </w:r>
      <w:r w:rsidR="00EE1D14" w:rsidRPr="003A1397">
        <w:rPr>
          <w:rFonts w:ascii="Arial Nova Light" w:eastAsiaTheme="minorHAnsi" w:hAnsi="Arial Nova Light" w:cstheme="minorBidi"/>
          <w:highlight w:val="green"/>
        </w:rPr>
        <w:t>with</w:t>
      </w:r>
      <w:r w:rsidR="007E1091" w:rsidRPr="003A1397">
        <w:rPr>
          <w:rFonts w:ascii="Arial Nova Light" w:eastAsiaTheme="minorHAnsi" w:hAnsi="Arial Nova Light" w:cstheme="minorBidi"/>
          <w:highlight w:val="green"/>
        </w:rPr>
        <w:t xml:space="preserve"> satisfactory model convergence</w:t>
      </w:r>
      <w:r w:rsidR="00E658C1" w:rsidRPr="003A1397">
        <w:rPr>
          <w:rFonts w:ascii="Arial Nova Light" w:eastAsiaTheme="minorHAnsi" w:hAnsi="Arial Nova Light" w:cstheme="minorBidi"/>
          <w:highlight w:val="green"/>
        </w:rPr>
        <w:t xml:space="preserve"> </w:t>
      </w:r>
      <w:r w:rsidR="007E1091" w:rsidRPr="003A1397">
        <w:rPr>
          <w:rFonts w:ascii="Arial Nova Light" w:eastAsiaTheme="minorHAnsi" w:hAnsi="Arial Nova Light" w:cstheme="minorBidi"/>
          <w:highlight w:val="green"/>
        </w:rPr>
        <w:t xml:space="preserve">to our target distribution. </w:t>
      </w:r>
      <w:r w:rsidR="00FB2D1C" w:rsidRPr="003A1397">
        <w:rPr>
          <w:rFonts w:ascii="Arial Nova Light" w:eastAsiaTheme="minorHAnsi" w:hAnsi="Arial Nova Light" w:cstheme="minorBidi"/>
          <w:highlight w:val="green"/>
        </w:rPr>
        <w:t xml:space="preserve">This model convergence was validated by the Gelman and Rubin </w:t>
      </w:r>
      <w:r w:rsidR="00FB2D1C" w:rsidRPr="003A1397">
        <w:rPr>
          <w:rFonts w:ascii="Arial Nova Light" w:eastAsiaTheme="minorHAnsi" w:hAnsi="Arial Nova Light" w:cstheme="minorBidi"/>
          <w:highlight w:val="green"/>
        </w:rPr>
        <w:lastRenderedPageBreak/>
        <w:t>diagnostic</w:t>
      </w:r>
      <w:r w:rsidR="003A1397" w:rsidRPr="003A1397">
        <w:rPr>
          <w:rFonts w:ascii="Arial Nova Light" w:eastAsiaTheme="minorHAnsi" w:hAnsi="Arial Nova Light" w:cstheme="minorBidi"/>
          <w:highlight w:val="green"/>
        </w:rPr>
        <w:t>s and effective effect size assessments</w:t>
      </w:r>
      <w:r w:rsidR="00FB2D1C" w:rsidRPr="003A1397">
        <w:rPr>
          <w:rFonts w:ascii="Arial Nova Light" w:eastAsiaTheme="minorHAnsi" w:hAnsi="Arial Nova Light" w:cstheme="minorBidi"/>
          <w:highlight w:val="green"/>
        </w:rPr>
        <w:t xml:space="preserve">, </w:t>
      </w:r>
      <w:r w:rsidR="00657545" w:rsidRPr="003A1397">
        <w:rPr>
          <w:rFonts w:ascii="Arial Nova Light" w:eastAsiaTheme="minorHAnsi" w:hAnsi="Arial Nova Light" w:cstheme="minorBidi"/>
          <w:highlight w:val="green"/>
        </w:rPr>
        <w:t>(s</w:t>
      </w:r>
      <w:r w:rsidR="00B95948" w:rsidRPr="003A1397">
        <w:rPr>
          <w:rFonts w:ascii="Arial Nova Light" w:eastAsiaTheme="minorEastAsia" w:hAnsi="Arial Nova Light" w:cstheme="minorBidi"/>
          <w:iCs/>
          <w:highlight w:val="green"/>
        </w:rPr>
        <w:t xml:space="preserve">ee </w:t>
      </w:r>
      <w:r w:rsidR="00E04268" w:rsidRPr="003A1397">
        <w:rPr>
          <w:rFonts w:ascii="Arial Nova Light" w:eastAsiaTheme="minorEastAsia" w:hAnsi="Arial Nova Light" w:cstheme="minorBidi"/>
          <w:iCs/>
          <w:highlight w:val="green"/>
        </w:rPr>
        <w:t>re</w:t>
      </w:r>
      <w:r w:rsidR="00611473" w:rsidRPr="003A1397">
        <w:rPr>
          <w:rFonts w:ascii="Arial Nova Light" w:eastAsiaTheme="minorEastAsia" w:hAnsi="Arial Nova Light" w:cstheme="minorBidi"/>
          <w:iCs/>
          <w:highlight w:val="green"/>
        </w:rPr>
        <w:t>sults</w:t>
      </w:r>
      <w:r w:rsidR="00B95948" w:rsidRPr="003A1397">
        <w:rPr>
          <w:rFonts w:ascii="Arial Nova Light" w:eastAsiaTheme="minorEastAsia" w:hAnsi="Arial Nova Light" w:cstheme="minorBidi"/>
          <w:iCs/>
          <w:highlight w:val="green"/>
        </w:rPr>
        <w:t xml:space="preserve"> in </w:t>
      </w:r>
      <w:r w:rsidR="00657545" w:rsidRPr="003A1397">
        <w:rPr>
          <w:rFonts w:ascii="Arial Nova" w:eastAsiaTheme="minorEastAsia" w:hAnsi="Arial Nova" w:cstheme="minorBidi"/>
          <w:b/>
          <w:bCs/>
          <w:iCs/>
          <w:highlight w:val="green"/>
        </w:rPr>
        <w:t>T</w:t>
      </w:r>
      <w:r w:rsidR="00B95948" w:rsidRPr="003A1397">
        <w:rPr>
          <w:rFonts w:ascii="Arial Nova" w:eastAsiaTheme="minorEastAsia" w:hAnsi="Arial Nova" w:cstheme="minorBidi"/>
          <w:b/>
          <w:bCs/>
          <w:iCs/>
          <w:highlight w:val="green"/>
        </w:rPr>
        <w:t>able</w:t>
      </w:r>
      <w:r w:rsidR="003A1397" w:rsidRPr="003A1397">
        <w:rPr>
          <w:rFonts w:ascii="Arial Nova" w:eastAsiaTheme="minorEastAsia" w:hAnsi="Arial Nova" w:cstheme="minorBidi"/>
          <w:b/>
          <w:bCs/>
          <w:iCs/>
          <w:highlight w:val="green"/>
        </w:rPr>
        <w:t>s</w:t>
      </w:r>
      <w:r w:rsidR="00B95948" w:rsidRPr="003A1397">
        <w:rPr>
          <w:rFonts w:ascii="Arial Nova" w:eastAsiaTheme="minorEastAsia" w:hAnsi="Arial Nova" w:cstheme="minorBidi"/>
          <w:b/>
          <w:bCs/>
          <w:iCs/>
          <w:highlight w:val="green"/>
        </w:rPr>
        <w:t xml:space="preserve"> S</w:t>
      </w:r>
      <w:r w:rsidR="00CC75E4">
        <w:rPr>
          <w:rFonts w:ascii="Arial Nova" w:eastAsiaTheme="minorEastAsia" w:hAnsi="Arial Nova" w:cstheme="minorBidi"/>
          <w:b/>
          <w:bCs/>
          <w:iCs/>
          <w:highlight w:val="green"/>
        </w:rPr>
        <w:t>6</w:t>
      </w:r>
      <w:r w:rsidR="003A1397" w:rsidRPr="003A1397">
        <w:rPr>
          <w:rFonts w:ascii="Arial Nova" w:eastAsiaTheme="minorEastAsia" w:hAnsi="Arial Nova" w:cstheme="minorBidi"/>
          <w:b/>
          <w:bCs/>
          <w:iCs/>
          <w:highlight w:val="green"/>
        </w:rPr>
        <w:t xml:space="preserve"> and S</w:t>
      </w:r>
      <w:r w:rsidR="00804F68">
        <w:rPr>
          <w:rFonts w:ascii="Arial Nova" w:eastAsiaTheme="minorEastAsia" w:hAnsi="Arial Nova" w:cstheme="minorBidi"/>
          <w:b/>
          <w:bCs/>
          <w:iCs/>
          <w:highlight w:val="green"/>
        </w:rPr>
        <w:t>7</w:t>
      </w:r>
      <w:r w:rsidR="003A1397" w:rsidRPr="003A1397">
        <w:rPr>
          <w:rFonts w:ascii="Arial Nova" w:eastAsiaTheme="minorEastAsia" w:hAnsi="Arial Nova" w:cstheme="minorBidi"/>
          <w:b/>
          <w:bCs/>
          <w:iCs/>
          <w:highlight w:val="green"/>
        </w:rPr>
        <w:t xml:space="preserve"> </w:t>
      </w:r>
      <w:r w:rsidR="003A1397" w:rsidRPr="003A1397">
        <w:rPr>
          <w:rFonts w:ascii="Arial Nova Light" w:eastAsiaTheme="minorEastAsia" w:hAnsi="Arial Nova Light" w:cstheme="minorBidi"/>
          <w:iCs/>
          <w:highlight w:val="green"/>
        </w:rPr>
        <w:t>respectively</w:t>
      </w:r>
      <w:r w:rsidR="009864A6" w:rsidRPr="003A1397">
        <w:rPr>
          <w:rFonts w:ascii="Arial Nova Light" w:eastAsiaTheme="minorEastAsia" w:hAnsi="Arial Nova Light" w:cstheme="minorBidi"/>
          <w:iCs/>
          <w:highlight w:val="green"/>
        </w:rPr>
        <w:t>)</w:t>
      </w:r>
      <w:r w:rsidR="00B95948" w:rsidRPr="003A1397">
        <w:rPr>
          <w:rFonts w:ascii="Arial Nova Light" w:eastAsiaTheme="minorHAnsi" w:hAnsi="Arial Nova Light" w:cstheme="minorBidi"/>
          <w:highlight w:val="green"/>
        </w:rPr>
        <w:t xml:space="preserve">. Additionally, </w:t>
      </w:r>
      <w:r w:rsidR="003A1397" w:rsidRPr="003A1397">
        <w:rPr>
          <w:rFonts w:ascii="Arial Nova Light" w:eastAsiaTheme="minorHAnsi" w:hAnsi="Arial Nova Light" w:cstheme="minorBidi"/>
          <w:highlight w:val="green"/>
        </w:rPr>
        <w:t xml:space="preserve">results from different prior distributions </w:t>
      </w:r>
      <w:r w:rsidR="00873E97">
        <w:rPr>
          <w:rFonts w:ascii="Arial Nova Light" w:eastAsiaTheme="minorHAnsi" w:hAnsi="Arial Nova Light" w:cstheme="minorBidi"/>
          <w:highlight w:val="green"/>
        </w:rPr>
        <w:t>(i.</w:t>
      </w:r>
      <w:r w:rsidR="00A47AB8">
        <w:rPr>
          <w:rFonts w:ascii="Arial Nova Light" w:eastAsiaTheme="minorHAnsi" w:hAnsi="Arial Nova Light" w:cstheme="minorBidi"/>
          <w:highlight w:val="green"/>
        </w:rPr>
        <w:t xml:space="preserve">e., sensitivity analyses) </w:t>
      </w:r>
      <w:r w:rsidR="003A1397" w:rsidRPr="003A1397">
        <w:rPr>
          <w:rFonts w:ascii="Arial Nova Light" w:eastAsiaTheme="minorHAnsi" w:hAnsi="Arial Nova Light" w:cstheme="minorBidi"/>
          <w:highlight w:val="green"/>
        </w:rPr>
        <w:t>yielded low impact of the priors on the results (</w:t>
      </w:r>
      <w:r w:rsidR="003A1397" w:rsidRPr="003A1397">
        <w:rPr>
          <w:rFonts w:ascii="Arial Nova" w:eastAsiaTheme="minorHAnsi" w:hAnsi="Arial Nova" w:cstheme="minorBidi"/>
          <w:b/>
          <w:bCs/>
          <w:highlight w:val="green"/>
        </w:rPr>
        <w:t xml:space="preserve">Table </w:t>
      </w:r>
      <w:r w:rsidR="00A47AB8">
        <w:rPr>
          <w:rFonts w:ascii="Arial Nova" w:eastAsiaTheme="minorHAnsi" w:hAnsi="Arial Nova" w:cstheme="minorBidi"/>
          <w:b/>
          <w:bCs/>
          <w:highlight w:val="green"/>
        </w:rPr>
        <w:t>S8</w:t>
      </w:r>
      <w:r w:rsidR="003A1397" w:rsidRPr="003A1397">
        <w:rPr>
          <w:rFonts w:ascii="Arial Nova Light" w:eastAsiaTheme="minorHAnsi" w:hAnsi="Arial Nova Light" w:cstheme="minorBidi"/>
          <w:highlight w:val="green"/>
        </w:rPr>
        <w:t>).</w:t>
      </w:r>
      <w:r w:rsidR="003A1397">
        <w:rPr>
          <w:rFonts w:ascii="Arial Nova Light" w:eastAsiaTheme="minorHAnsi" w:hAnsi="Arial Nova Light" w:cstheme="minorBidi"/>
        </w:rPr>
        <w:t xml:space="preserve"> Likewise, </w:t>
      </w:r>
      <w:r w:rsidR="00B95948">
        <w:rPr>
          <w:rFonts w:ascii="Arial Nova Light" w:eastAsiaTheme="minorHAnsi" w:hAnsi="Arial Nova Light" w:cstheme="minorBidi"/>
        </w:rPr>
        <w:t xml:space="preserve">the serial autocorrelation assessment of each model parameters yielded </w:t>
      </w:r>
      <w:r w:rsidR="00B95948" w:rsidRPr="00CD34F5">
        <w:rPr>
          <w:rFonts w:ascii="Arial Nova Light" w:hAnsi="Arial Nova Light"/>
        </w:rPr>
        <w:t>low dependency between estimates</w:t>
      </w:r>
      <w:r w:rsidR="00B95948">
        <w:rPr>
          <w:rFonts w:ascii="Arial Nova Light" w:hAnsi="Arial Nova Light"/>
        </w:rPr>
        <w:t xml:space="preserve">. </w:t>
      </w:r>
      <w:r w:rsidR="009864A6">
        <w:rPr>
          <w:rFonts w:ascii="Arial Nova Light" w:hAnsi="Arial Nova Light"/>
        </w:rPr>
        <w:t>These data</w:t>
      </w:r>
      <w:r w:rsidR="00BB3B2C">
        <w:rPr>
          <w:rFonts w:ascii="Arial Nova Light" w:hAnsi="Arial Nova Light"/>
        </w:rPr>
        <w:t xml:space="preserve"> suggest</w:t>
      </w:r>
      <w:r w:rsidR="00611473">
        <w:rPr>
          <w:rFonts w:ascii="Arial Nova Light" w:hAnsi="Arial Nova Light"/>
        </w:rPr>
        <w:t xml:space="preserve"> </w:t>
      </w:r>
      <w:proofErr w:type="gramStart"/>
      <w:r w:rsidR="00611473">
        <w:rPr>
          <w:rFonts w:ascii="Arial Nova Light" w:hAnsi="Arial Nova Light"/>
        </w:rPr>
        <w:t>a</w:t>
      </w:r>
      <w:r w:rsidR="00BB3B2C">
        <w:rPr>
          <w:rFonts w:ascii="Arial Nova Light" w:hAnsi="Arial Nova Light"/>
        </w:rPr>
        <w:t xml:space="preserve"> satisfactory</w:t>
      </w:r>
      <w:proofErr w:type="gramEnd"/>
      <w:r w:rsidR="00B95948">
        <w:rPr>
          <w:rFonts w:ascii="Arial Nova Light" w:hAnsi="Arial Nova Light"/>
        </w:rPr>
        <w:t xml:space="preserve"> performance of </w:t>
      </w:r>
      <w:r w:rsidR="00611473">
        <w:rPr>
          <w:rFonts w:ascii="Arial Nova Light" w:hAnsi="Arial Nova Light"/>
        </w:rPr>
        <w:t>our</w:t>
      </w:r>
      <w:r w:rsidR="00B95948">
        <w:rPr>
          <w:rFonts w:ascii="Arial Nova Light" w:hAnsi="Arial Nova Light"/>
        </w:rPr>
        <w:t xml:space="preserve"> estimation settings.</w:t>
      </w:r>
      <w:r w:rsidR="00E04268">
        <w:rPr>
          <w:rFonts w:ascii="Arial Nova Light" w:hAnsi="Arial Nova Light"/>
        </w:rPr>
        <w:t xml:space="preserve"> </w:t>
      </w:r>
      <w:r w:rsidR="009864A6">
        <w:rPr>
          <w:rFonts w:ascii="Arial Nova Light" w:hAnsi="Arial Nova Light"/>
        </w:rPr>
        <w:t>The full</w:t>
      </w:r>
      <w:r w:rsidR="00E04268">
        <w:rPr>
          <w:rFonts w:ascii="Arial Nova Light" w:hAnsi="Arial Nova Light"/>
        </w:rPr>
        <w:t xml:space="preserve"> results on m</w:t>
      </w:r>
      <w:r w:rsidR="00E04268" w:rsidRPr="00E04268">
        <w:rPr>
          <w:rFonts w:ascii="Arial Nova Light" w:hAnsi="Arial Nova Light"/>
        </w:rPr>
        <w:t>odel convergence assessment</w:t>
      </w:r>
      <w:r w:rsidR="00E04268">
        <w:rPr>
          <w:rFonts w:ascii="Arial Nova Light" w:hAnsi="Arial Nova Light"/>
        </w:rPr>
        <w:t xml:space="preserve">s are </w:t>
      </w:r>
      <w:r w:rsidR="009864A6">
        <w:rPr>
          <w:rFonts w:ascii="Arial Nova Light" w:hAnsi="Arial Nova Light"/>
        </w:rPr>
        <w:t xml:space="preserve">illustrated </w:t>
      </w:r>
      <w:r w:rsidR="00E04268">
        <w:rPr>
          <w:rFonts w:ascii="Arial Nova Light" w:hAnsi="Arial Nova Light"/>
        </w:rPr>
        <w:t xml:space="preserve">in </w:t>
      </w:r>
      <w:r w:rsidR="00E04268" w:rsidRPr="00E04268">
        <w:rPr>
          <w:rFonts w:ascii="Arial Nova" w:hAnsi="Arial Nova"/>
          <w:b/>
          <w:bCs/>
        </w:rPr>
        <w:t>Figures S</w:t>
      </w:r>
      <w:r w:rsidR="007C122D">
        <w:rPr>
          <w:rFonts w:ascii="Arial Nova" w:hAnsi="Arial Nova"/>
          <w:b/>
          <w:bCs/>
        </w:rPr>
        <w:t>5</w:t>
      </w:r>
      <w:r w:rsidR="00657545">
        <w:rPr>
          <w:rFonts w:ascii="Arial Nova" w:hAnsi="Arial Nova"/>
          <w:b/>
          <w:bCs/>
        </w:rPr>
        <w:t xml:space="preserve"> </w:t>
      </w:r>
      <w:r w:rsidR="00657545" w:rsidRPr="00657545">
        <w:rPr>
          <w:rFonts w:ascii="Arial Nova Light" w:hAnsi="Arial Nova Light"/>
        </w:rPr>
        <w:t>and</w:t>
      </w:r>
      <w:r w:rsidR="00E04268" w:rsidRPr="00E04268">
        <w:rPr>
          <w:rFonts w:ascii="Arial Nova" w:hAnsi="Arial Nova"/>
          <w:b/>
          <w:bCs/>
        </w:rPr>
        <w:t xml:space="preserve"> S</w:t>
      </w:r>
      <w:r w:rsidR="007C122D">
        <w:rPr>
          <w:rFonts w:ascii="Arial Nova" w:hAnsi="Arial Nova"/>
          <w:b/>
          <w:bCs/>
        </w:rPr>
        <w:t>6</w:t>
      </w:r>
      <w:r w:rsidR="00E04268">
        <w:rPr>
          <w:rFonts w:ascii="Arial Nova Light" w:hAnsi="Arial Nova Light"/>
        </w:rPr>
        <w:t xml:space="preserve">. </w:t>
      </w:r>
    </w:p>
    <w:p w14:paraId="0071CEA7" w14:textId="44BF7074" w:rsidR="009864A6" w:rsidRDefault="00611473" w:rsidP="00364F4B">
      <w:pPr>
        <w:spacing w:afterLines="120" w:after="288" w:line="480" w:lineRule="auto"/>
        <w:jc w:val="both"/>
        <w:rPr>
          <w:rFonts w:ascii="Arial Nova Light" w:eastAsiaTheme="minorHAnsi" w:hAnsi="Arial Nova Light" w:cstheme="minorBidi"/>
        </w:rPr>
      </w:pPr>
      <w:r w:rsidRPr="00611473">
        <w:rPr>
          <w:rFonts w:ascii="Arial Nova Light" w:eastAsiaTheme="minorHAnsi" w:hAnsi="Arial Nova Light" w:cstheme="minorBidi"/>
        </w:rPr>
        <w:t>Next, we determined whether</w:t>
      </w:r>
      <w:r>
        <w:rPr>
          <w:rFonts w:ascii="Arial Nova Light" w:eastAsiaTheme="minorHAnsi" w:hAnsi="Arial Nova Light" w:cstheme="minorBidi"/>
        </w:rPr>
        <w:t xml:space="preserve"> </w:t>
      </w:r>
      <w:r w:rsidR="00A05AEE">
        <w:rPr>
          <w:rFonts w:ascii="Arial Nova Light" w:eastAsiaTheme="minorHAnsi" w:hAnsi="Arial Nova Light" w:cstheme="minorBidi"/>
        </w:rPr>
        <w:t xml:space="preserve">parameter estimates </w:t>
      </w:r>
      <w:r w:rsidR="00971BA7">
        <w:rPr>
          <w:rFonts w:ascii="Arial Nova Light" w:eastAsiaTheme="minorHAnsi" w:hAnsi="Arial Nova Light" w:cstheme="minorBidi"/>
        </w:rPr>
        <w:t xml:space="preserve">in the model </w:t>
      </w:r>
      <w:r w:rsidR="00A05AEE">
        <w:rPr>
          <w:rFonts w:ascii="Arial Nova Light" w:eastAsiaTheme="minorHAnsi" w:hAnsi="Arial Nova Light" w:cstheme="minorBidi"/>
        </w:rPr>
        <w:t>were meaningfully different from a defined null-result value, us</w:t>
      </w:r>
      <w:r w:rsidR="009864A6">
        <w:rPr>
          <w:rFonts w:ascii="Arial Nova Light" w:eastAsiaTheme="minorHAnsi" w:hAnsi="Arial Nova Light" w:cstheme="minorBidi"/>
        </w:rPr>
        <w:t>ing</w:t>
      </w:r>
      <w:r w:rsidR="00A05AEE">
        <w:rPr>
          <w:rFonts w:ascii="Arial Nova Light" w:eastAsiaTheme="minorHAnsi" w:hAnsi="Arial Nova Light" w:cstheme="minorBidi"/>
        </w:rPr>
        <w:t xml:space="preserve"> the Bayesian concept of a region of practical equivalence (ROPE)</w:t>
      </w:r>
      <w:r w:rsidR="003F1BD4">
        <w:rPr>
          <w:rFonts w:ascii="Arial Nova Light" w:eastAsiaTheme="minorHAnsi" w:hAnsi="Arial Nova Light" w:cstheme="minorBidi"/>
        </w:rPr>
        <w:fldChar w:fldCharType="begin" w:fldLock="1"/>
      </w:r>
      <w:r w:rsidR="00AF3FD0">
        <w:rPr>
          <w:rFonts w:ascii="Arial Nova Light" w:eastAsiaTheme="minorHAnsi" w:hAnsi="Arial Nova Light" w:cstheme="minorBidi"/>
        </w:rPr>
        <w:instrText xml:space="preserve"> ADDIN ZOTERO_ITEM CSL_CITATION {"citationID":"Uec9ctWq","properties":{"formattedCitation":"\\super 94\\nosupersub{}","plainCitation":"94","noteIndex":0},"citationItems":[{"id":7507,"uris":["http://www.mendeley.com/documents/?uuid=9bd33475-4636-4fbc-88de-b53b12d56e64","http://zotero.org/groups/5758162/items/3CWFYNJC"],"itemData":{"id":7507,"type":"article-journal","abstract":"This article explains a decision rule that uses Bayesian posterior distributions as the basis for accepting or rejecting null values of parameters. This decision rule focuses on the range of plausible values indicated by the highest density interval of the posterior distribution and the relation between this range and a region of practical equivalence (ROPE) around the null value. The article also discusses considerations for setting the limits of a ROPE and emphasizes that analogous considerations apply to setting the decision thresholds for p values and Bayes factors.","container-title":"Advances in Methods and Practices in Psychological Science","DOI":"10.1177/2515245918771304","ISSN":"2515-2459","issue":"2","page":"270-280","title":"Rejecting or Accepting Parameter Values in Bayesian Estimation","URL":"http://journals.sagepub.com/doi/10.1177/2515245918771304","volume":"1","author":[{"family":"Kruschke","given":"John K."}],"issued":{"date-parts":[["2018",6,8]]}}}],"schema":"https://github.com/citation-style-language/schema/raw/master/csl-citation.json"} </w:instrText>
      </w:r>
      <w:r w:rsidR="003F1BD4">
        <w:rPr>
          <w:rFonts w:ascii="Arial Nova Light" w:eastAsiaTheme="minorHAnsi" w:hAnsi="Arial Nova Light" w:cstheme="minorBidi"/>
        </w:rPr>
        <w:fldChar w:fldCharType="separate"/>
      </w:r>
      <w:r w:rsidR="00AF3FD0" w:rsidRPr="00AF3FD0">
        <w:rPr>
          <w:rFonts w:ascii="Arial Nova Light" w:hAnsi="Arial Nova Light"/>
          <w:vertAlign w:val="superscript"/>
        </w:rPr>
        <w:t>94</w:t>
      </w:r>
      <w:r w:rsidR="003F1BD4">
        <w:rPr>
          <w:rFonts w:ascii="Arial Nova Light" w:eastAsiaTheme="minorHAnsi" w:hAnsi="Arial Nova Light" w:cstheme="minorBidi"/>
        </w:rPr>
        <w:fldChar w:fldCharType="end"/>
      </w:r>
      <w:r w:rsidR="00A34FFA">
        <w:rPr>
          <w:rFonts w:ascii="Arial Nova Light" w:eastAsiaTheme="minorHAnsi" w:hAnsi="Arial Nova Light" w:cstheme="minorBidi"/>
        </w:rPr>
        <w:t xml:space="preserve">. </w:t>
      </w:r>
      <w:r w:rsidR="00971BA7">
        <w:rPr>
          <w:rFonts w:ascii="Arial Nova Light" w:eastAsiaTheme="minorHAnsi" w:hAnsi="Arial Nova Light" w:cstheme="minorBidi"/>
        </w:rPr>
        <w:t>The latter</w:t>
      </w:r>
      <w:r w:rsidR="00A34FFA">
        <w:rPr>
          <w:rFonts w:ascii="Arial Nova Light" w:eastAsiaTheme="minorHAnsi" w:hAnsi="Arial Nova Light" w:cstheme="minorBidi"/>
        </w:rPr>
        <w:t xml:space="preserve"> po</w:t>
      </w:r>
      <w:r w:rsidR="00806773">
        <w:rPr>
          <w:rFonts w:ascii="Arial Nova Light" w:eastAsiaTheme="minorHAnsi" w:hAnsi="Arial Nova Light" w:cstheme="minorBidi"/>
        </w:rPr>
        <w:t>stulat</w:t>
      </w:r>
      <w:r w:rsidR="00A34FFA">
        <w:rPr>
          <w:rFonts w:ascii="Arial Nova Light" w:eastAsiaTheme="minorHAnsi" w:hAnsi="Arial Nova Light" w:cstheme="minorBidi"/>
        </w:rPr>
        <w:t>es a decision criteri</w:t>
      </w:r>
      <w:r w:rsidR="00657545">
        <w:rPr>
          <w:rFonts w:ascii="Arial Nova Light" w:eastAsiaTheme="minorHAnsi" w:hAnsi="Arial Nova Light" w:cstheme="minorBidi"/>
        </w:rPr>
        <w:t>on</w:t>
      </w:r>
      <w:r w:rsidR="00A34FFA">
        <w:rPr>
          <w:rFonts w:ascii="Arial Nova Light" w:eastAsiaTheme="minorHAnsi" w:hAnsi="Arial Nova Light" w:cstheme="minorBidi"/>
        </w:rPr>
        <w:t xml:space="preserve"> to define whether</w:t>
      </w:r>
      <w:r w:rsidR="00A05AEE">
        <w:rPr>
          <w:rFonts w:ascii="Arial Nova Light" w:eastAsiaTheme="minorHAnsi" w:hAnsi="Arial Nova Light" w:cstheme="minorBidi"/>
        </w:rPr>
        <w:t xml:space="preserve"> </w:t>
      </w:r>
      <w:r w:rsidR="00A34FFA">
        <w:rPr>
          <w:rFonts w:ascii="Arial Nova Light" w:eastAsiaTheme="minorHAnsi" w:hAnsi="Arial Nova Light" w:cstheme="minorBidi"/>
        </w:rPr>
        <w:t xml:space="preserve">a parameter estimate density is indeed different </w:t>
      </w:r>
      <w:r w:rsidR="00657545">
        <w:rPr>
          <w:rFonts w:ascii="Arial Nova Light" w:eastAsiaTheme="minorHAnsi" w:hAnsi="Arial Nova Light" w:cstheme="minorBidi"/>
        </w:rPr>
        <w:t>from</w:t>
      </w:r>
      <w:r w:rsidR="00A34FFA">
        <w:rPr>
          <w:rFonts w:ascii="Arial Nova Light" w:eastAsiaTheme="minorHAnsi" w:hAnsi="Arial Nova Light" w:cstheme="minorBidi"/>
        </w:rPr>
        <w:t xml:space="preserve"> the null value</w:t>
      </w:r>
      <w:r w:rsidR="005D6815">
        <w:rPr>
          <w:rFonts w:ascii="Arial Nova Light" w:eastAsiaTheme="minorHAnsi" w:hAnsi="Arial Nova Light" w:cstheme="minorBidi"/>
        </w:rPr>
        <w:t>.</w:t>
      </w:r>
      <w:r w:rsidR="00F32DD6">
        <w:rPr>
          <w:rFonts w:ascii="Arial Nova Light" w:eastAsiaTheme="minorHAnsi" w:hAnsi="Arial Nova Light" w:cstheme="minorBidi"/>
        </w:rPr>
        <w:t xml:space="preserve"> </w:t>
      </w:r>
      <w:r w:rsidR="009864A6">
        <w:rPr>
          <w:rFonts w:ascii="Arial Nova Light" w:eastAsiaTheme="minorHAnsi" w:hAnsi="Arial Nova Light" w:cstheme="minorBidi"/>
        </w:rPr>
        <w:t>W</w:t>
      </w:r>
      <w:r w:rsidR="00F32DD6">
        <w:rPr>
          <w:rFonts w:ascii="Arial Nova Light" w:eastAsiaTheme="minorHAnsi" w:hAnsi="Arial Nova Light" w:cstheme="minorBidi"/>
        </w:rPr>
        <w:t xml:space="preserve">e chose a threshold of two-sided 5% or less density in the ROPE to consider a </w:t>
      </w:r>
      <w:r w:rsidR="00F32DD6" w:rsidRPr="00107528">
        <w:rPr>
          <w:rFonts w:ascii="Arial Nova Light" w:eastAsiaTheme="minorHAnsi" w:hAnsi="Arial Nova Light" w:cstheme="minorBidi"/>
        </w:rPr>
        <w:t>parameter meaningfully different from 0</w:t>
      </w:r>
      <w:r w:rsidR="00F32DD6">
        <w:rPr>
          <w:rFonts w:ascii="Arial Nova Light" w:eastAsiaTheme="minorHAnsi" w:hAnsi="Arial Nova Light" w:cstheme="minorBidi"/>
        </w:rPr>
        <w:t>. This threshold goes in</w:t>
      </w:r>
      <w:r w:rsidR="005D6815">
        <w:rPr>
          <w:rFonts w:ascii="Arial Nova Light" w:eastAsiaTheme="minorHAnsi" w:hAnsi="Arial Nova Light" w:cstheme="minorBidi"/>
        </w:rPr>
        <w:t xml:space="preserve"> parallel with the </w:t>
      </w:r>
      <w:r w:rsidR="00971BA7">
        <w:rPr>
          <w:rFonts w:ascii="Arial Nova Light" w:eastAsiaTheme="minorHAnsi" w:hAnsi="Arial Nova Light" w:cstheme="minorBidi"/>
        </w:rPr>
        <w:t>standard</w:t>
      </w:r>
      <w:r w:rsidR="005D6815">
        <w:rPr>
          <w:rFonts w:ascii="Arial Nova Light" w:eastAsiaTheme="minorHAnsi" w:hAnsi="Arial Nova Light" w:cstheme="minorBidi"/>
        </w:rPr>
        <w:t xml:space="preserve"> two-sided 5% alpha in the frequentist framework</w:t>
      </w:r>
      <w:r w:rsidR="009864A6">
        <w:rPr>
          <w:rFonts w:ascii="Arial Nova Light" w:eastAsiaTheme="minorHAnsi" w:hAnsi="Arial Nova Light" w:cstheme="minorBidi"/>
        </w:rPr>
        <w:t>, and</w:t>
      </w:r>
      <w:r w:rsidR="00971BA7">
        <w:rPr>
          <w:rFonts w:ascii="Arial Nova Light" w:eastAsiaTheme="minorHAnsi" w:hAnsi="Arial Nova Light" w:cstheme="minorBidi"/>
        </w:rPr>
        <w:t xml:space="preserve"> </w:t>
      </w:r>
      <w:r w:rsidR="00F32DD6">
        <w:rPr>
          <w:rFonts w:ascii="Arial Nova Light" w:eastAsiaTheme="minorHAnsi" w:hAnsi="Arial Nova Light" w:cstheme="minorBidi"/>
        </w:rPr>
        <w:t>follows the recommendations from</w:t>
      </w:r>
      <w:r w:rsidR="005B1620">
        <w:rPr>
          <w:rFonts w:ascii="Arial Nova Light" w:eastAsiaTheme="minorHAnsi" w:hAnsi="Arial Nova Light" w:cstheme="minorBidi"/>
        </w:rPr>
        <w:t xml:space="preserve"> simulation studies evaluating different Bayesian indices of existence and significance</w:t>
      </w:r>
      <w:r w:rsidR="005B1620">
        <w:rPr>
          <w:rFonts w:ascii="Arial Nova Light" w:eastAsiaTheme="minorHAnsi" w:hAnsi="Arial Nova Light" w:cstheme="minorBidi"/>
        </w:rPr>
        <w:fldChar w:fldCharType="begin" w:fldLock="1"/>
      </w:r>
      <w:r w:rsidR="00AF3FD0">
        <w:rPr>
          <w:rFonts w:ascii="Arial Nova Light" w:eastAsiaTheme="minorHAnsi" w:hAnsi="Arial Nova Light" w:cstheme="minorBidi"/>
        </w:rPr>
        <w:instrText xml:space="preserve"> ADDIN ZOTERO_ITEM CSL_CITATION {"citationID":"Mama1DNq","properties":{"formattedCitation":"\\super 95\\nosupersub{}","plainCitation":"95","noteIndex":0},"citationItems":[{"id":7400,"uris":["http://www.mendeley.com/documents/?uuid=a77abefc-4348-4d56-9905-9b5bd321cca5","http://zotero.org/groups/5758162/items/VC6QJSYN"],"itemData":{"id":7400,"type":"article-journal","abstract":"Turmoil has engulfed psychological science. Causes and consequences of the reproducibility crisis are in dispute. With the hope of addressing some of its aspects, Bayesian methods are gaining increasing attention in psychological science. Some of their advantages, as opposed to the frequentist framework, are the ability to describe parameters in probabilistic terms and explicitly incorporate prior knowledge about them into the model. These issues are crucial in particular regarding the current debate about statistical significance. Bayesian methods are not necessarily the only remedy against incorrect interpretations or wrong conclusions, but there is an increasing agreement that they are one of the keys to avoid such fallacies. Nevertheless, its flexible nature is its power and weakness, for there is no agreement about what indices of “significance” should be computed or reported. This lack of a consensual index or guidelines, such as the frequentist p-value, further contributes to the unnecessary opacity that many non-familiar readers perceive in Bayesian statistics. Thus, this study describes and compares several Bayesian indices, provide intuitive visual representation of their “behavior” in relationship with common sources of variance such as sample size, magnitude of effects and also frequentist significance. The results contribute to the development of an intuitive understanding of the values that researchers report, allowing to draw sensible recommendations for Bayesian statistics description, critical for the standardization of scientific reporting.","container-title":"Frontiers in Psychology","DOI":"10.3389/fpsyg.2019.02767","ISSN":"16641078","issue":"December","page":"1-14","title":"Indices of Effect Existence and Significance in the Bayesian Framework","volume":"10","author":[{"family":"Makowski","given":"Dominique"},{"family":"Ben-Shachar","given":"Mattan S."},{"family":"Chen","given":"S. H.Annabel"},{"family":"Lüdecke","given":"Daniel"}],"issued":{"date-parts":[["2019"]]}}}],"schema":"https://github.com/citation-style-language/schema/raw/master/csl-citation.json"} </w:instrText>
      </w:r>
      <w:r w:rsidR="005B1620">
        <w:rPr>
          <w:rFonts w:ascii="Arial Nova Light" w:eastAsiaTheme="minorHAnsi" w:hAnsi="Arial Nova Light" w:cstheme="minorBidi"/>
        </w:rPr>
        <w:fldChar w:fldCharType="separate"/>
      </w:r>
      <w:r w:rsidR="00AF3FD0" w:rsidRPr="00AF3FD0">
        <w:rPr>
          <w:rFonts w:ascii="Arial Nova Light" w:hAnsi="Arial Nova Light"/>
          <w:vertAlign w:val="superscript"/>
        </w:rPr>
        <w:t>95</w:t>
      </w:r>
      <w:r w:rsidR="005B1620">
        <w:rPr>
          <w:rFonts w:ascii="Arial Nova Light" w:eastAsiaTheme="minorHAnsi" w:hAnsi="Arial Nova Light" w:cstheme="minorBidi"/>
        </w:rPr>
        <w:fldChar w:fldCharType="end"/>
      </w:r>
      <w:r w:rsidR="005D6815" w:rsidRPr="00107528">
        <w:rPr>
          <w:rFonts w:ascii="Arial Nova Light" w:eastAsiaTheme="minorHAnsi" w:hAnsi="Arial Nova Light" w:cstheme="minorBidi"/>
        </w:rPr>
        <w:t>.</w:t>
      </w:r>
    </w:p>
    <w:p w14:paraId="4E8DA518" w14:textId="4524BD8B" w:rsidR="00CB414E" w:rsidRPr="00B42E8D" w:rsidRDefault="00DC2186" w:rsidP="00ED78FB">
      <w:pPr>
        <w:spacing w:afterLines="120" w:after="288" w:line="480" w:lineRule="auto"/>
        <w:jc w:val="both"/>
        <w:rPr>
          <w:rFonts w:ascii="Arial Nova Light" w:eastAsiaTheme="minorHAnsi" w:hAnsi="Arial Nova Light" w:cstheme="minorBidi"/>
        </w:rPr>
      </w:pPr>
      <w:r w:rsidRPr="00107528">
        <w:rPr>
          <w:rFonts w:ascii="Arial Nova Light" w:eastAsiaTheme="minorHAnsi" w:hAnsi="Arial Nova Light" w:cstheme="minorBidi"/>
        </w:rPr>
        <w:t>R</w:t>
      </w:r>
      <w:r w:rsidR="00A01AE5" w:rsidRPr="00107528">
        <w:rPr>
          <w:rFonts w:ascii="Arial Nova Light" w:eastAsiaTheme="minorHAnsi" w:hAnsi="Arial Nova Light" w:cstheme="minorBidi"/>
        </w:rPr>
        <w:t>esults from th</w:t>
      </w:r>
      <w:r w:rsidR="00F32DD6">
        <w:rPr>
          <w:rFonts w:ascii="Arial Nova Light" w:eastAsiaTheme="minorHAnsi" w:hAnsi="Arial Nova Light" w:cstheme="minorBidi"/>
        </w:rPr>
        <w:t>is</w:t>
      </w:r>
      <w:r w:rsidR="00E04268" w:rsidRPr="00107528">
        <w:rPr>
          <w:rFonts w:ascii="Arial Nova Light" w:eastAsiaTheme="minorHAnsi" w:hAnsi="Arial Nova Light" w:cstheme="minorBidi"/>
        </w:rPr>
        <w:t xml:space="preserve"> </w:t>
      </w:r>
      <w:r w:rsidR="009864A6">
        <w:rPr>
          <w:rFonts w:ascii="Arial Nova Light" w:eastAsiaTheme="minorHAnsi" w:hAnsi="Arial Nova Light" w:cstheme="minorBidi"/>
        </w:rPr>
        <w:t xml:space="preserve">first </w:t>
      </w:r>
      <w:r w:rsidR="00E04268" w:rsidRPr="00107528">
        <w:rPr>
          <w:rFonts w:ascii="Arial Nova Light" w:eastAsiaTheme="minorHAnsi" w:hAnsi="Arial Nova Light" w:cstheme="minorBidi"/>
        </w:rPr>
        <w:t>BSEM</w:t>
      </w:r>
      <w:r w:rsidR="00A01AE5" w:rsidRPr="00107528">
        <w:rPr>
          <w:rFonts w:ascii="Arial Nova Light" w:eastAsiaTheme="minorHAnsi" w:hAnsi="Arial Nova Light" w:cstheme="minorBidi"/>
        </w:rPr>
        <w:t xml:space="preserve"> analysis revealed</w:t>
      </w:r>
      <w:r w:rsidR="00DD1599" w:rsidRPr="00107528">
        <w:rPr>
          <w:rFonts w:ascii="Arial Nova Light" w:eastAsiaTheme="minorHAnsi" w:hAnsi="Arial Nova Light" w:cstheme="minorBidi"/>
        </w:rPr>
        <w:t xml:space="preserve"> </w:t>
      </w:r>
      <w:r w:rsidR="00F32DD6">
        <w:rPr>
          <w:rFonts w:ascii="Arial Nova Light" w:eastAsiaTheme="minorHAnsi" w:hAnsi="Arial Nova Light" w:cstheme="minorBidi"/>
        </w:rPr>
        <w:t xml:space="preserve">several </w:t>
      </w:r>
      <w:r w:rsidR="00060766">
        <w:rPr>
          <w:rFonts w:ascii="Arial Nova Light" w:eastAsiaTheme="minorHAnsi" w:hAnsi="Arial Nova Light" w:cstheme="minorBidi"/>
        </w:rPr>
        <w:t>association</w:t>
      </w:r>
      <w:r w:rsidR="007032A9" w:rsidRPr="00107528">
        <w:rPr>
          <w:rFonts w:ascii="Arial Nova Light" w:eastAsiaTheme="minorHAnsi" w:hAnsi="Arial Nova Light" w:cstheme="minorBidi"/>
        </w:rPr>
        <w:t>s</w:t>
      </w:r>
      <w:r w:rsidRPr="00107528">
        <w:rPr>
          <w:rFonts w:ascii="Arial Nova Light" w:eastAsiaTheme="minorHAnsi" w:hAnsi="Arial Nova Light" w:cstheme="minorBidi"/>
        </w:rPr>
        <w:t xml:space="preserve"> </w:t>
      </w:r>
      <w:r w:rsidR="000018A7" w:rsidRPr="00107528">
        <w:rPr>
          <w:rFonts w:ascii="Arial Nova Light" w:eastAsiaTheme="minorHAnsi" w:hAnsi="Arial Nova Light" w:cstheme="minorBidi"/>
        </w:rPr>
        <w:t xml:space="preserve">between CAPs </w:t>
      </w:r>
      <w:r w:rsidR="00144962" w:rsidRPr="00107528">
        <w:rPr>
          <w:rFonts w:ascii="Arial Nova Light" w:eastAsiaTheme="minorHAnsi" w:hAnsi="Arial Nova Light" w:cstheme="minorBidi"/>
        </w:rPr>
        <w:t xml:space="preserve">expressed </w:t>
      </w:r>
      <w:r w:rsidR="009864A6">
        <w:rPr>
          <w:rFonts w:ascii="Arial Nova Light" w:eastAsiaTheme="minorHAnsi" w:hAnsi="Arial Nova Light" w:cstheme="minorBidi"/>
        </w:rPr>
        <w:t>in the</w:t>
      </w:r>
      <w:r w:rsidR="009864A6" w:rsidRPr="00107528">
        <w:rPr>
          <w:rFonts w:ascii="Arial Nova Light" w:eastAsiaTheme="minorHAnsi" w:hAnsi="Arial Nova Light" w:cstheme="minorBidi"/>
        </w:rPr>
        <w:t xml:space="preserve"> </w:t>
      </w:r>
      <w:r w:rsidRPr="00107528">
        <w:rPr>
          <w:rFonts w:ascii="Arial Nova Light" w:eastAsiaTheme="minorHAnsi" w:hAnsi="Arial Nova Light" w:cstheme="minorBidi"/>
        </w:rPr>
        <w:t>“</w:t>
      </w:r>
      <w:r w:rsidR="00144962" w:rsidRPr="00107528">
        <w:rPr>
          <w:rFonts w:ascii="Arial Nova Light" w:eastAsiaTheme="minorHAnsi" w:hAnsi="Arial Nova Light" w:cstheme="minorBidi"/>
        </w:rPr>
        <w:t>negative</w:t>
      </w:r>
      <w:r w:rsidR="00DD1599" w:rsidRPr="00107528">
        <w:rPr>
          <w:rFonts w:ascii="Arial Nova Light" w:eastAsiaTheme="minorHAnsi" w:hAnsi="Arial Nova Light" w:cstheme="minorBidi"/>
        </w:rPr>
        <w:t xml:space="preserve"> </w:t>
      </w:r>
      <w:r w:rsidRPr="00CB23C4">
        <w:rPr>
          <w:rFonts w:ascii="Arial Nova Light" w:eastAsiaTheme="minorHAnsi" w:hAnsi="Arial Nova Light" w:cstheme="minorBidi"/>
        </w:rPr>
        <w:t xml:space="preserve">REST1” and </w:t>
      </w:r>
      <w:r w:rsidR="009864A6" w:rsidRPr="00CB23C4">
        <w:rPr>
          <w:rFonts w:ascii="Arial Nova Light" w:eastAsiaTheme="minorHAnsi" w:hAnsi="Arial Nova Light" w:cstheme="minorBidi"/>
        </w:rPr>
        <w:t>CAPs expressed in</w:t>
      </w:r>
      <w:r w:rsidR="00657545" w:rsidRPr="00CB23C4">
        <w:rPr>
          <w:rFonts w:ascii="Arial Nova Light" w:eastAsiaTheme="minorHAnsi" w:hAnsi="Arial Nova Light" w:cstheme="minorBidi"/>
        </w:rPr>
        <w:t xml:space="preserve"> the</w:t>
      </w:r>
      <w:r w:rsidR="00144962" w:rsidRPr="00CB23C4">
        <w:rPr>
          <w:rFonts w:ascii="Arial Nova Light" w:eastAsiaTheme="minorHAnsi" w:hAnsi="Arial Nova Light" w:cstheme="minorBidi"/>
        </w:rPr>
        <w:t xml:space="preserve"> </w:t>
      </w:r>
      <w:r w:rsidR="009864A6" w:rsidRPr="00CB23C4">
        <w:rPr>
          <w:rFonts w:ascii="Arial Nova Light" w:eastAsiaTheme="minorHAnsi" w:hAnsi="Arial Nova Light" w:cstheme="minorBidi"/>
        </w:rPr>
        <w:t xml:space="preserve">subsequent </w:t>
      </w:r>
      <w:r w:rsidRPr="00CB23C4">
        <w:rPr>
          <w:rFonts w:ascii="Arial Nova Light" w:eastAsiaTheme="minorHAnsi" w:hAnsi="Arial Nova Light" w:cstheme="minorBidi"/>
        </w:rPr>
        <w:t>“</w:t>
      </w:r>
      <w:r w:rsidR="00144962" w:rsidRPr="00CB23C4">
        <w:rPr>
          <w:rFonts w:ascii="Arial Nova Light" w:eastAsiaTheme="minorHAnsi" w:hAnsi="Arial Nova Light" w:cstheme="minorBidi"/>
        </w:rPr>
        <w:t>negative</w:t>
      </w:r>
      <w:r w:rsidR="00DD1599" w:rsidRPr="00CB23C4">
        <w:rPr>
          <w:rFonts w:ascii="Arial Nova Light" w:eastAsiaTheme="minorHAnsi" w:hAnsi="Arial Nova Light" w:cstheme="minorBidi"/>
        </w:rPr>
        <w:t xml:space="preserve"> </w:t>
      </w:r>
      <w:r w:rsidRPr="00CB23C4">
        <w:rPr>
          <w:rFonts w:ascii="Arial Nova Light" w:eastAsiaTheme="minorHAnsi" w:hAnsi="Arial Nova Light" w:cstheme="minorBidi"/>
        </w:rPr>
        <w:t>TASK”</w:t>
      </w:r>
      <w:r w:rsidR="00963F3B" w:rsidRPr="00CB23C4">
        <w:rPr>
          <w:rFonts w:ascii="Arial Nova Light" w:eastAsiaTheme="minorHAnsi" w:hAnsi="Arial Nova Light" w:cstheme="minorBidi"/>
        </w:rPr>
        <w:t xml:space="preserve">, </w:t>
      </w:r>
      <w:r w:rsidR="00F32DD6" w:rsidRPr="00CB23C4">
        <w:rPr>
          <w:rFonts w:ascii="Arial Nova Light" w:eastAsiaTheme="minorHAnsi" w:hAnsi="Arial Nova Light" w:cstheme="minorBidi"/>
        </w:rPr>
        <w:t>which were not present between</w:t>
      </w:r>
      <w:r w:rsidR="00963F3B" w:rsidRPr="00CB23C4">
        <w:rPr>
          <w:rFonts w:ascii="Arial Nova Light" w:eastAsiaTheme="minorHAnsi" w:hAnsi="Arial Nova Light" w:cstheme="minorBidi"/>
        </w:rPr>
        <w:t xml:space="preserve"> the same </w:t>
      </w:r>
      <w:r w:rsidR="00F32DD6" w:rsidRPr="00CB23C4">
        <w:rPr>
          <w:rFonts w:ascii="Arial Nova Light" w:eastAsiaTheme="minorHAnsi" w:hAnsi="Arial Nova Light" w:cstheme="minorBidi"/>
        </w:rPr>
        <w:t>condition</w:t>
      </w:r>
      <w:r w:rsidR="00963F3B" w:rsidRPr="00CB23C4">
        <w:rPr>
          <w:rFonts w:ascii="Arial Nova Light" w:eastAsiaTheme="minorHAnsi" w:hAnsi="Arial Nova Light" w:cstheme="minorBidi"/>
        </w:rPr>
        <w:t xml:space="preserve">s of the </w:t>
      </w:r>
      <w:r w:rsidR="00F32DD6" w:rsidRPr="00CB23C4">
        <w:rPr>
          <w:rFonts w:ascii="Arial Nova Light" w:eastAsiaTheme="minorHAnsi" w:hAnsi="Arial Nova Light" w:cstheme="minorBidi"/>
        </w:rPr>
        <w:t>neutra</w:t>
      </w:r>
      <w:r w:rsidR="00373F37" w:rsidRPr="00CB23C4">
        <w:rPr>
          <w:rFonts w:ascii="Arial Nova Light" w:eastAsiaTheme="minorHAnsi" w:hAnsi="Arial Nova Light" w:cstheme="minorBidi"/>
        </w:rPr>
        <w:t>l</w:t>
      </w:r>
      <w:r w:rsidR="00DD1599" w:rsidRPr="00CB23C4">
        <w:rPr>
          <w:rFonts w:ascii="Arial Nova Light" w:eastAsiaTheme="minorHAnsi" w:hAnsi="Arial Nova Light" w:cstheme="minorBidi"/>
        </w:rPr>
        <w:t xml:space="preserve"> context [i.e., “</w:t>
      </w:r>
      <w:r w:rsidR="00144962" w:rsidRPr="00CB23C4">
        <w:rPr>
          <w:rFonts w:ascii="Arial Nova Light" w:eastAsiaTheme="minorHAnsi" w:hAnsi="Arial Nova Light" w:cstheme="minorBidi"/>
        </w:rPr>
        <w:t xml:space="preserve">neutral </w:t>
      </w:r>
      <w:r w:rsidR="00DD1599" w:rsidRPr="00CB23C4">
        <w:rPr>
          <w:rFonts w:ascii="Arial Nova Light" w:eastAsiaTheme="minorHAnsi" w:hAnsi="Arial Nova Light" w:cstheme="minorBidi"/>
        </w:rPr>
        <w:t>REST1” and “</w:t>
      </w:r>
      <w:r w:rsidR="00144962" w:rsidRPr="00CB23C4">
        <w:rPr>
          <w:rFonts w:ascii="Arial Nova Light" w:eastAsiaTheme="minorHAnsi" w:hAnsi="Arial Nova Light" w:cstheme="minorBidi"/>
        </w:rPr>
        <w:t>neutral</w:t>
      </w:r>
      <w:r w:rsidR="00DD1599" w:rsidRPr="00CB23C4">
        <w:rPr>
          <w:rFonts w:ascii="Arial Nova Light" w:eastAsiaTheme="minorHAnsi" w:hAnsi="Arial Nova Light" w:cstheme="minorBidi"/>
        </w:rPr>
        <w:t xml:space="preserve"> TASK” (</w:t>
      </w:r>
      <w:r w:rsidR="00DD1599" w:rsidRPr="00CB23C4">
        <w:rPr>
          <w:rFonts w:ascii="Arial Nova" w:eastAsiaTheme="minorHAnsi" w:hAnsi="Arial Nova" w:cstheme="minorBidi"/>
          <w:b/>
          <w:bCs/>
        </w:rPr>
        <w:t xml:space="preserve">Figure </w:t>
      </w:r>
      <w:r w:rsidR="00F1764A" w:rsidRPr="00CB23C4">
        <w:rPr>
          <w:rFonts w:ascii="Arial Nova" w:eastAsiaTheme="minorHAnsi" w:hAnsi="Arial Nova" w:cstheme="minorBidi"/>
          <w:b/>
          <w:bCs/>
        </w:rPr>
        <w:t>4</w:t>
      </w:r>
      <w:r w:rsidR="00CB23C4" w:rsidRPr="00CB23C4">
        <w:rPr>
          <w:rFonts w:ascii="Arial Nova" w:eastAsiaTheme="minorHAnsi" w:hAnsi="Arial Nova" w:cstheme="minorBidi"/>
          <w:b/>
          <w:bCs/>
        </w:rPr>
        <w:t>B</w:t>
      </w:r>
      <w:r w:rsidR="00DD1599" w:rsidRPr="00CB23C4">
        <w:rPr>
          <w:rFonts w:ascii="Arial Nova Light" w:eastAsiaTheme="minorHAnsi" w:hAnsi="Arial Nova Light" w:cstheme="minorBidi"/>
        </w:rPr>
        <w:t>)</w:t>
      </w:r>
      <w:r w:rsidR="00D9186D" w:rsidRPr="00CB23C4">
        <w:rPr>
          <w:rFonts w:ascii="Arial Nova Light" w:eastAsiaTheme="minorHAnsi" w:hAnsi="Arial Nova Light" w:cstheme="minorBidi"/>
        </w:rPr>
        <w:t>]</w:t>
      </w:r>
      <w:r w:rsidR="00DD1599" w:rsidRPr="00CB23C4">
        <w:rPr>
          <w:rFonts w:ascii="Arial Nova" w:eastAsiaTheme="minorHAnsi" w:hAnsi="Arial Nova" w:cstheme="minorBidi"/>
        </w:rPr>
        <w:t>.</w:t>
      </w:r>
      <w:r w:rsidR="00144962" w:rsidRPr="00CB23C4">
        <w:rPr>
          <w:rFonts w:ascii="Arial Nova Light" w:eastAsiaTheme="minorHAnsi" w:hAnsi="Arial Nova Light" w:cstheme="minorBidi"/>
        </w:rPr>
        <w:t xml:space="preserve"> More specifically, the o</w:t>
      </w:r>
      <w:r w:rsidR="00184943" w:rsidRPr="00CB23C4">
        <w:rPr>
          <w:rFonts w:ascii="Arial Nova Light" w:eastAsiaTheme="minorHAnsi" w:hAnsi="Arial Nova Light" w:cstheme="minorBidi"/>
        </w:rPr>
        <w:t>ccurrences of DMN</w:t>
      </w:r>
      <w:r w:rsidR="00184943" w:rsidRPr="00CB23C4">
        <w:rPr>
          <w:rFonts w:ascii="Arial Nova Light" w:eastAsiaTheme="minorHAnsi" w:hAnsi="Arial Nova Light" w:cstheme="minorBidi"/>
          <w:position w:val="-6"/>
          <w:vertAlign w:val="subscript"/>
        </w:rPr>
        <w:t xml:space="preserve">CAP </w:t>
      </w:r>
      <w:r w:rsidR="009864A6" w:rsidRPr="00CB23C4">
        <w:rPr>
          <w:rFonts w:ascii="Arial Nova Light" w:eastAsiaTheme="minorHAnsi" w:hAnsi="Arial Nova Light" w:cstheme="minorBidi"/>
        </w:rPr>
        <w:t xml:space="preserve">during the </w:t>
      </w:r>
      <w:r w:rsidR="00184943" w:rsidRPr="00CB23C4">
        <w:rPr>
          <w:rFonts w:ascii="Arial Nova Light" w:eastAsiaTheme="minorHAnsi" w:hAnsi="Arial Nova Light" w:cstheme="minorBidi"/>
        </w:rPr>
        <w:t>“</w:t>
      </w:r>
      <w:r w:rsidR="00144962" w:rsidRPr="00CB23C4">
        <w:rPr>
          <w:rFonts w:ascii="Arial Nova Light" w:eastAsiaTheme="minorHAnsi" w:hAnsi="Arial Nova Light" w:cstheme="minorBidi"/>
        </w:rPr>
        <w:t>negative</w:t>
      </w:r>
      <w:r w:rsidR="00184943" w:rsidRPr="00CB23C4">
        <w:rPr>
          <w:rFonts w:ascii="Arial Nova Light" w:eastAsiaTheme="minorHAnsi" w:hAnsi="Arial Nova Light" w:cstheme="minorBidi"/>
        </w:rPr>
        <w:t xml:space="preserve"> REST”</w:t>
      </w:r>
      <w:r w:rsidR="00184943" w:rsidRPr="00CB23C4">
        <w:rPr>
          <w:rFonts w:ascii="Arial Nova Light" w:eastAsiaTheme="minorHAnsi" w:hAnsi="Arial Nova Light" w:cstheme="minorBidi"/>
          <w:vertAlign w:val="subscript"/>
        </w:rPr>
        <w:t xml:space="preserve"> </w:t>
      </w:r>
      <w:r w:rsidR="00144962" w:rsidRPr="00CB23C4">
        <w:rPr>
          <w:rFonts w:ascii="Arial Nova Light" w:eastAsiaTheme="minorHAnsi" w:hAnsi="Arial Nova Light" w:cstheme="minorBidi"/>
        </w:rPr>
        <w:t>were linked to</w:t>
      </w:r>
      <w:r w:rsidR="00184943" w:rsidRPr="00CB23C4">
        <w:rPr>
          <w:rFonts w:ascii="Arial Nova Light" w:eastAsiaTheme="minorHAnsi" w:hAnsi="Arial Nova Light" w:cstheme="minorBidi"/>
        </w:rPr>
        <w:t xml:space="preserve"> occurrences of </w:t>
      </w:r>
      <w:bookmarkStart w:id="46" w:name="_Hlk103344016"/>
      <w:r w:rsidR="009864A6" w:rsidRPr="00CB23C4">
        <w:rPr>
          <w:rFonts w:ascii="Arial Nova Light" w:eastAsiaTheme="minorHAnsi" w:hAnsi="Arial Nova Light" w:cstheme="minorBidi"/>
        </w:rPr>
        <w:t xml:space="preserve">both </w:t>
      </w:r>
      <w:r w:rsidR="00CB414E" w:rsidRPr="00CB23C4">
        <w:rPr>
          <w:rFonts w:ascii="Arial Nova Light" w:eastAsiaTheme="minorHAnsi" w:hAnsi="Arial Nova Light" w:cstheme="minorBidi"/>
        </w:rPr>
        <w:t>DMN</w:t>
      </w:r>
      <w:r w:rsidR="00CB414E" w:rsidRPr="00CB23C4">
        <w:rPr>
          <w:rFonts w:ascii="Arial Nova Light" w:eastAsiaTheme="minorHAnsi" w:hAnsi="Arial Nova Light" w:cstheme="minorBidi"/>
          <w:position w:val="-6"/>
          <w:vertAlign w:val="subscript"/>
        </w:rPr>
        <w:t>CAP</w:t>
      </w:r>
      <w:bookmarkEnd w:id="46"/>
      <w:r w:rsidR="00CB414E" w:rsidRPr="00CB23C4">
        <w:rPr>
          <w:rFonts w:ascii="Arial Nova Light" w:eastAsiaTheme="minorHAnsi" w:hAnsi="Arial Nova Light" w:cstheme="minorBidi"/>
          <w:vertAlign w:val="subscript"/>
        </w:rPr>
        <w:t xml:space="preserve">  </w:t>
      </w:r>
      <w:r w:rsidR="00B44CD6" w:rsidRPr="00CB23C4">
        <w:rPr>
          <w:rFonts w:ascii="Arial Nova Light" w:eastAsiaTheme="minorHAnsi" w:hAnsi="Arial Nova Light" w:cstheme="minorBidi"/>
        </w:rPr>
        <w:t>[</w:t>
      </w:r>
      <w:r w:rsidR="002903DD" w:rsidRPr="00CB23C4">
        <w:rPr>
          <w:rFonts w:ascii="Arial Nova Light" w:eastAsiaTheme="minorHAnsi" w:hAnsi="Arial Nova Light" w:cstheme="minorBidi"/>
          <w:i/>
          <w:iCs/>
        </w:rPr>
        <w:t>Median</w:t>
      </w:r>
      <w:r w:rsidR="002903DD" w:rsidRPr="00CB23C4">
        <w:rPr>
          <w:rFonts w:ascii="Arial Nova Light" w:eastAsiaTheme="minorHAnsi" w:hAnsi="Arial Nova Light" w:cstheme="minorBidi"/>
        </w:rPr>
        <w:t>=</w:t>
      </w:r>
      <w:r w:rsidR="00764184" w:rsidRPr="00CB23C4">
        <w:rPr>
          <w:rFonts w:ascii="Arial Nova Light" w:eastAsiaTheme="minorHAnsi" w:hAnsi="Arial Nova Light" w:cstheme="minorBidi"/>
        </w:rPr>
        <w:t xml:space="preserve"> </w:t>
      </w:r>
      <w:r w:rsidR="00606E07" w:rsidRPr="00CB23C4">
        <w:rPr>
          <w:rFonts w:ascii="Arial Nova Light" w:eastAsiaTheme="minorHAnsi" w:hAnsi="Arial Nova Light" w:cstheme="minorBidi"/>
        </w:rPr>
        <w:t>0</w:t>
      </w:r>
      <w:r w:rsidR="00AE07FA" w:rsidRPr="00CB23C4">
        <w:rPr>
          <w:rFonts w:ascii="Arial Nova Light" w:eastAsiaTheme="minorHAnsi" w:hAnsi="Arial Nova Light" w:cstheme="minorBidi"/>
        </w:rPr>
        <w:t>.</w:t>
      </w:r>
      <w:r w:rsidR="002903DD" w:rsidRPr="00CB23C4">
        <w:rPr>
          <w:rFonts w:ascii="Arial Nova Light" w:eastAsiaTheme="minorHAnsi" w:hAnsi="Arial Nova Light" w:cstheme="minorBidi"/>
        </w:rPr>
        <w:t>52</w:t>
      </w:r>
      <w:r w:rsidR="00606E07" w:rsidRPr="00CB23C4">
        <w:rPr>
          <w:rFonts w:ascii="Arial Nova Light" w:eastAsiaTheme="minorHAnsi" w:hAnsi="Arial Nova Light" w:cstheme="minorBidi"/>
        </w:rPr>
        <w:t>;</w:t>
      </w:r>
      <w:r w:rsidR="002903DD" w:rsidRPr="00CB23C4">
        <w:rPr>
          <w:rFonts w:ascii="Arial Nova Light" w:eastAsiaTheme="minorHAnsi" w:hAnsi="Arial Nova Light" w:cstheme="minorBidi"/>
        </w:rPr>
        <w:t xml:space="preserve"> </w:t>
      </w:r>
      <w:r w:rsidR="00B44CD6" w:rsidRPr="00CB23C4">
        <w:rPr>
          <w:rFonts w:ascii="Arial Nova Light" w:eastAsiaTheme="minorHAnsi" w:hAnsi="Arial Nova Light" w:cstheme="minorBidi"/>
        </w:rPr>
        <w:t xml:space="preserve">95% </w:t>
      </w:r>
      <w:r w:rsidR="00B44CD6" w:rsidRPr="00CB23C4">
        <w:rPr>
          <w:rFonts w:ascii="Arial Nova Light" w:eastAsiaTheme="minorHAnsi" w:hAnsi="Arial Nova Light" w:cstheme="minorBidi"/>
          <w:i/>
          <w:iCs/>
        </w:rPr>
        <w:t>CI</w:t>
      </w:r>
      <w:r w:rsidR="00B44CD6" w:rsidRPr="00CB23C4">
        <w:rPr>
          <w:rFonts w:ascii="Arial Nova Light" w:eastAsiaTheme="minorHAnsi" w:hAnsi="Arial Nova Light" w:cstheme="minorBidi"/>
        </w:rPr>
        <w:t>(</w:t>
      </w:r>
      <w:r w:rsidR="00833E68" w:rsidRPr="00CB23C4">
        <w:rPr>
          <w:rFonts w:ascii="Arial Nova Light" w:eastAsiaTheme="minorHAnsi" w:hAnsi="Arial Nova Light" w:cstheme="minorBidi"/>
        </w:rPr>
        <w:t>0</w:t>
      </w:r>
      <w:r w:rsidR="00AE07FA" w:rsidRPr="00CB23C4">
        <w:rPr>
          <w:rFonts w:ascii="Arial Nova Light" w:eastAsiaTheme="minorHAnsi" w:hAnsi="Arial Nova Light" w:cstheme="minorBidi"/>
        </w:rPr>
        <w:t>.</w:t>
      </w:r>
      <w:r w:rsidR="00B44CD6" w:rsidRPr="00CB23C4">
        <w:rPr>
          <w:rFonts w:ascii="Arial Nova Light" w:eastAsiaTheme="minorHAnsi" w:hAnsi="Arial Nova Light" w:cstheme="minorBidi"/>
        </w:rPr>
        <w:t>16</w:t>
      </w:r>
      <w:r w:rsidR="00AE07FA" w:rsidRPr="00CB23C4">
        <w:rPr>
          <w:rFonts w:ascii="Arial Nova Light" w:eastAsiaTheme="minorHAnsi" w:hAnsi="Arial Nova Light" w:cstheme="minorBidi"/>
          <w:position w:val="-6"/>
          <w:vertAlign w:val="subscript"/>
        </w:rPr>
        <w:t>low</w:t>
      </w:r>
      <w:r w:rsidR="00F960FD" w:rsidRPr="00CB23C4">
        <w:rPr>
          <w:rFonts w:ascii="Arial Nova Light" w:eastAsiaTheme="minorHAnsi" w:hAnsi="Arial Nova Light" w:cstheme="minorBidi"/>
          <w:position w:val="-6"/>
          <w:vertAlign w:val="subscript"/>
        </w:rPr>
        <w:t>er</w:t>
      </w:r>
      <w:r w:rsidR="00F960FD" w:rsidRPr="00CB23C4">
        <w:rPr>
          <w:rFonts w:ascii="Arial Nova Light" w:eastAsiaTheme="minorHAnsi" w:hAnsi="Arial Nova Light" w:cstheme="minorBidi"/>
        </w:rPr>
        <w:t>,</w:t>
      </w:r>
      <w:r w:rsidR="00833E68" w:rsidRPr="00CB23C4">
        <w:rPr>
          <w:rFonts w:ascii="Arial Nova Light" w:eastAsiaTheme="minorHAnsi" w:hAnsi="Arial Nova Light" w:cstheme="minorBidi"/>
        </w:rPr>
        <w:t xml:space="preserve"> 0</w:t>
      </w:r>
      <w:r w:rsidR="00AE07FA" w:rsidRPr="00CB23C4">
        <w:rPr>
          <w:rFonts w:ascii="Arial Nova Light" w:eastAsiaTheme="minorHAnsi" w:hAnsi="Arial Nova Light" w:cstheme="minorBidi"/>
        </w:rPr>
        <w:t>.</w:t>
      </w:r>
      <w:r w:rsidR="000451CF" w:rsidRPr="00CB23C4">
        <w:rPr>
          <w:rFonts w:ascii="Arial Nova Light" w:eastAsiaTheme="minorHAnsi" w:hAnsi="Arial Nova Light" w:cstheme="minorBidi"/>
        </w:rPr>
        <w:t>8</w:t>
      </w:r>
      <w:r w:rsidR="00331AFA" w:rsidRPr="00CB23C4">
        <w:rPr>
          <w:rFonts w:ascii="Arial Nova Light" w:eastAsiaTheme="minorHAnsi" w:hAnsi="Arial Nova Light" w:cstheme="minorBidi"/>
        </w:rPr>
        <w:t>8</w:t>
      </w:r>
      <w:r w:rsidR="00F960FD" w:rsidRPr="00CB23C4">
        <w:rPr>
          <w:rFonts w:ascii="Arial Nova Light" w:eastAsiaTheme="minorHAnsi" w:hAnsi="Arial Nova Light" w:cstheme="minorBidi"/>
          <w:position w:val="-6"/>
          <w:vertAlign w:val="subscript"/>
        </w:rPr>
        <w:t>upper</w:t>
      </w:r>
      <w:r w:rsidR="002903DD" w:rsidRPr="00CB23C4">
        <w:rPr>
          <w:rFonts w:ascii="Arial Nova Light" w:eastAsiaTheme="minorHAnsi" w:hAnsi="Arial Nova Light" w:cstheme="minorBidi"/>
        </w:rPr>
        <w:t>)</w:t>
      </w:r>
      <w:r w:rsidR="00606E07" w:rsidRPr="00CB23C4">
        <w:rPr>
          <w:rFonts w:ascii="Arial Nova Light" w:eastAsiaTheme="minorHAnsi" w:hAnsi="Arial Nova Light" w:cstheme="minorBidi"/>
        </w:rPr>
        <w:t>;</w:t>
      </w:r>
      <w:r w:rsidR="00C43143" w:rsidRPr="00CB23C4">
        <w:rPr>
          <w:rFonts w:ascii="Arial Nova Light" w:eastAsiaTheme="minorHAnsi" w:hAnsi="Arial Nova Light" w:cstheme="minorBidi"/>
        </w:rPr>
        <w:t xml:space="preserve"> </w:t>
      </w:r>
      <w:r w:rsidR="00606E07" w:rsidRPr="00CB23C4">
        <w:rPr>
          <w:rFonts w:ascii="Arial Nova Light" w:eastAsiaTheme="minorHAnsi" w:hAnsi="Arial Nova Light" w:cstheme="minorBidi"/>
        </w:rPr>
        <w:t>ROPE</w:t>
      </w:r>
      <w:r w:rsidR="00A62DBF" w:rsidRPr="00CB23C4">
        <w:rPr>
          <w:rFonts w:ascii="Arial Nova Light" w:eastAsiaTheme="minorHAnsi" w:hAnsi="Arial Nova Light" w:cstheme="minorBidi"/>
        </w:rPr>
        <w:t>:</w:t>
      </w:r>
      <w:r w:rsidR="00606E07" w:rsidRPr="00CB23C4">
        <w:rPr>
          <w:rFonts w:ascii="Arial Nova Light" w:eastAsiaTheme="minorHAnsi" w:hAnsi="Arial Nova Light" w:cstheme="minorBidi"/>
        </w:rPr>
        <w:t xml:space="preserve"> </w:t>
      </w:r>
      <w:r w:rsidR="00C43143" w:rsidRPr="00CB23C4">
        <w:rPr>
          <w:rFonts w:ascii="Arial Nova Light" w:eastAsiaTheme="minorHAnsi" w:hAnsi="Arial Nova Light" w:cstheme="minorBidi"/>
        </w:rPr>
        <w:t>0</w:t>
      </w:r>
      <w:r w:rsidR="004C7FEB" w:rsidRPr="00CB23C4">
        <w:rPr>
          <w:rFonts w:ascii="Arial Nova Light" w:eastAsiaTheme="minorHAnsi" w:hAnsi="Arial Nova Light" w:cstheme="minorBidi"/>
        </w:rPr>
        <w:t>.0</w:t>
      </w:r>
      <w:r w:rsidR="00A62DBF" w:rsidRPr="00CB23C4">
        <w:rPr>
          <w:rFonts w:ascii="Arial Nova Light" w:eastAsiaTheme="minorHAnsi" w:hAnsi="Arial Nova Light" w:cstheme="minorBidi"/>
        </w:rPr>
        <w:t>%</w:t>
      </w:r>
      <w:r w:rsidR="00D9186D" w:rsidRPr="00CB23C4">
        <w:rPr>
          <w:rFonts w:ascii="Arial Nova Light" w:eastAsiaTheme="minorHAnsi" w:hAnsi="Arial Nova Light" w:cstheme="minorBidi"/>
        </w:rPr>
        <w:t>;</w:t>
      </w:r>
      <w:r w:rsidR="00503B8B" w:rsidRPr="00CB23C4">
        <w:rPr>
          <w:rFonts w:ascii="Arial Nova Light" w:eastAsiaTheme="minorHAnsi" w:hAnsi="Arial Nova Light" w:cstheme="minorBidi"/>
        </w:rPr>
        <w:t xml:space="preserve"> </w:t>
      </w:r>
      <w:r w:rsidR="00F1764A" w:rsidRPr="00CB23C4">
        <w:rPr>
          <w:rFonts w:ascii="Arial Nova" w:eastAsiaTheme="minorHAnsi" w:hAnsi="Arial Nova" w:cstheme="minorBidi"/>
          <w:b/>
          <w:bCs/>
        </w:rPr>
        <w:t>Figure 4</w:t>
      </w:r>
      <w:r w:rsidR="00CB23C4" w:rsidRPr="00CB23C4">
        <w:rPr>
          <w:rFonts w:ascii="Arial Nova" w:eastAsiaTheme="minorHAnsi" w:hAnsi="Arial Nova" w:cstheme="minorBidi"/>
          <w:b/>
          <w:bCs/>
        </w:rPr>
        <w:t>B</w:t>
      </w:r>
      <w:r w:rsidR="002903DD" w:rsidRPr="00CB23C4">
        <w:rPr>
          <w:rFonts w:ascii="Arial Nova Light" w:eastAsiaTheme="minorHAnsi" w:hAnsi="Arial Nova Light" w:cstheme="minorBidi"/>
        </w:rPr>
        <w:t xml:space="preserve">] </w:t>
      </w:r>
      <w:r w:rsidR="00CB414E" w:rsidRPr="00CB23C4">
        <w:rPr>
          <w:rFonts w:ascii="Arial Nova Light" w:eastAsiaTheme="minorHAnsi" w:hAnsi="Arial Nova Light" w:cstheme="minorBidi"/>
        </w:rPr>
        <w:t>and</w:t>
      </w:r>
      <w:r w:rsidR="00CB414E" w:rsidRPr="00CB23C4">
        <w:rPr>
          <w:rFonts w:ascii="Arial Nova Light" w:eastAsiaTheme="minorHAnsi" w:hAnsi="Arial Nova Light" w:cstheme="minorBidi"/>
          <w:vertAlign w:val="subscript"/>
        </w:rPr>
        <w:t xml:space="preserve"> </w:t>
      </w:r>
      <w:r w:rsidR="000451CF" w:rsidRPr="00CB23C4">
        <w:rPr>
          <w:rFonts w:ascii="Arial Nova Light" w:eastAsiaTheme="minorHAnsi" w:hAnsi="Arial Nova Light" w:cstheme="minorBidi"/>
        </w:rPr>
        <w:t>FPN</w:t>
      </w:r>
      <w:r w:rsidR="000451CF" w:rsidRPr="00CB23C4">
        <w:rPr>
          <w:rFonts w:ascii="Arial Nova Light" w:eastAsiaTheme="minorHAnsi" w:hAnsi="Arial Nova Light" w:cstheme="minorBidi"/>
          <w:position w:val="-6"/>
          <w:vertAlign w:val="subscript"/>
        </w:rPr>
        <w:t>CAP</w:t>
      </w:r>
      <w:r w:rsidR="000451CF" w:rsidRPr="00CB23C4">
        <w:rPr>
          <w:rFonts w:ascii="Arial Nova Light" w:eastAsiaTheme="minorHAnsi" w:hAnsi="Arial Nova Light" w:cstheme="minorBidi"/>
          <w:vertAlign w:val="subscript"/>
        </w:rPr>
        <w:t xml:space="preserve"> </w:t>
      </w:r>
      <w:r w:rsidR="009864A6" w:rsidRPr="00CB23C4">
        <w:rPr>
          <w:rFonts w:ascii="Arial Nova Light" w:eastAsiaTheme="minorHAnsi" w:hAnsi="Arial Nova Light" w:cstheme="minorBidi"/>
        </w:rPr>
        <w:t xml:space="preserve">during </w:t>
      </w:r>
      <w:r w:rsidR="00CB414E" w:rsidRPr="00CB23C4">
        <w:rPr>
          <w:rFonts w:ascii="Arial Nova Light" w:eastAsiaTheme="minorHAnsi" w:hAnsi="Arial Nova Light" w:cstheme="minorBidi"/>
        </w:rPr>
        <w:t>the</w:t>
      </w:r>
      <w:r w:rsidR="00184943" w:rsidRPr="00CB23C4">
        <w:rPr>
          <w:rFonts w:ascii="Arial Nova Light" w:eastAsiaTheme="minorHAnsi" w:hAnsi="Arial Nova Light" w:cstheme="minorBidi"/>
        </w:rPr>
        <w:t xml:space="preserve"> “</w:t>
      </w:r>
      <w:r w:rsidR="00144962" w:rsidRPr="00CB23C4">
        <w:rPr>
          <w:rFonts w:ascii="Arial Nova Light" w:eastAsiaTheme="minorHAnsi" w:hAnsi="Arial Nova Light" w:cstheme="minorBidi"/>
        </w:rPr>
        <w:t>negative</w:t>
      </w:r>
      <w:r w:rsidR="00184943" w:rsidRPr="00CB23C4">
        <w:rPr>
          <w:rFonts w:ascii="Arial Nova Light" w:eastAsiaTheme="minorHAnsi" w:hAnsi="Arial Nova Light" w:cstheme="minorBidi"/>
        </w:rPr>
        <w:t xml:space="preserve"> TASK”</w:t>
      </w:r>
      <w:r w:rsidR="00CB414E" w:rsidRPr="00CB23C4">
        <w:rPr>
          <w:rFonts w:ascii="Arial Nova Light" w:eastAsiaTheme="minorHAnsi" w:hAnsi="Arial Nova Light" w:cstheme="minorBidi"/>
        </w:rPr>
        <w:t xml:space="preserve"> condition</w:t>
      </w:r>
      <w:r w:rsidR="00C93393" w:rsidRPr="00CB23C4">
        <w:rPr>
          <w:rFonts w:ascii="Arial Nova Light" w:eastAsiaTheme="minorHAnsi" w:hAnsi="Arial Nova Light" w:cstheme="minorBidi"/>
        </w:rPr>
        <w:t xml:space="preserve"> [</w:t>
      </w:r>
      <w:r w:rsidR="00C93393" w:rsidRPr="00CB23C4">
        <w:rPr>
          <w:rFonts w:ascii="Arial Nova Light" w:eastAsiaTheme="minorHAnsi" w:hAnsi="Arial Nova Light" w:cstheme="minorBidi"/>
          <w:i/>
          <w:iCs/>
        </w:rPr>
        <w:t>Median</w:t>
      </w:r>
      <w:r w:rsidR="00C93393" w:rsidRPr="00CB23C4">
        <w:rPr>
          <w:rFonts w:ascii="Arial Nova Light" w:eastAsiaTheme="minorHAnsi" w:hAnsi="Arial Nova Light" w:cstheme="minorBidi"/>
        </w:rPr>
        <w:t>=</w:t>
      </w:r>
      <w:r w:rsidR="00764184" w:rsidRPr="00CB23C4">
        <w:rPr>
          <w:rFonts w:ascii="Arial Nova Light" w:eastAsiaTheme="minorHAnsi" w:hAnsi="Arial Nova Light" w:cstheme="minorBidi"/>
        </w:rPr>
        <w:t xml:space="preserve"> </w:t>
      </w:r>
      <w:r w:rsidR="00A62DBF" w:rsidRPr="00CB23C4">
        <w:rPr>
          <w:rFonts w:ascii="Arial Nova Light" w:eastAsiaTheme="minorHAnsi" w:hAnsi="Arial Nova Light" w:cstheme="minorBidi"/>
        </w:rPr>
        <w:t>0</w:t>
      </w:r>
      <w:r w:rsidR="00F960FD" w:rsidRPr="00CB23C4">
        <w:rPr>
          <w:rFonts w:ascii="Arial Nova Light" w:eastAsiaTheme="minorHAnsi" w:hAnsi="Arial Nova Light" w:cstheme="minorBidi"/>
        </w:rPr>
        <w:t>.</w:t>
      </w:r>
      <w:r w:rsidR="00C43143" w:rsidRPr="00CB23C4">
        <w:rPr>
          <w:rFonts w:ascii="Arial Nova Light" w:eastAsiaTheme="minorHAnsi" w:hAnsi="Arial Nova Light" w:cstheme="minorBidi"/>
        </w:rPr>
        <w:t>4</w:t>
      </w:r>
      <w:r w:rsidR="000451CF" w:rsidRPr="00CB23C4">
        <w:rPr>
          <w:rFonts w:ascii="Arial Nova Light" w:eastAsiaTheme="minorHAnsi" w:hAnsi="Arial Nova Light" w:cstheme="minorBidi"/>
        </w:rPr>
        <w:t>5</w:t>
      </w:r>
      <w:r w:rsidR="00A62DBF" w:rsidRPr="00CB23C4">
        <w:rPr>
          <w:rFonts w:ascii="Arial Nova Light" w:eastAsiaTheme="minorHAnsi" w:hAnsi="Arial Nova Light" w:cstheme="minorBidi"/>
        </w:rPr>
        <w:t>;</w:t>
      </w:r>
      <w:r w:rsidR="00C93393" w:rsidRPr="00CB23C4">
        <w:rPr>
          <w:rFonts w:ascii="Arial Nova Light" w:eastAsiaTheme="minorHAnsi" w:hAnsi="Arial Nova Light" w:cstheme="minorBidi"/>
        </w:rPr>
        <w:t xml:space="preserve"> 95% </w:t>
      </w:r>
      <w:r w:rsidR="00C93393" w:rsidRPr="00CB23C4">
        <w:rPr>
          <w:rFonts w:ascii="Arial Nova Light" w:eastAsiaTheme="minorHAnsi" w:hAnsi="Arial Nova Light" w:cstheme="minorBidi"/>
          <w:i/>
          <w:iCs/>
        </w:rPr>
        <w:t>CI</w:t>
      </w:r>
      <w:r w:rsidR="00C93393" w:rsidRPr="00CB23C4">
        <w:rPr>
          <w:rFonts w:ascii="Arial Nova Light" w:eastAsiaTheme="minorHAnsi" w:hAnsi="Arial Nova Light" w:cstheme="minorBidi"/>
        </w:rPr>
        <w:t>(</w:t>
      </w:r>
      <w:r w:rsidR="00833E68" w:rsidRPr="00CB23C4">
        <w:rPr>
          <w:rFonts w:ascii="Arial Nova Light" w:eastAsiaTheme="minorHAnsi" w:hAnsi="Arial Nova Light" w:cstheme="minorBidi"/>
        </w:rPr>
        <w:t>0</w:t>
      </w:r>
      <w:r w:rsidR="00F960FD" w:rsidRPr="00CB23C4">
        <w:rPr>
          <w:rFonts w:ascii="Arial Nova Light" w:eastAsiaTheme="minorHAnsi" w:hAnsi="Arial Nova Light" w:cstheme="minorBidi"/>
        </w:rPr>
        <w:t>.</w:t>
      </w:r>
      <w:r w:rsidR="00C93393" w:rsidRPr="00CB23C4">
        <w:rPr>
          <w:rFonts w:ascii="Arial Nova Light" w:eastAsiaTheme="minorHAnsi" w:hAnsi="Arial Nova Light" w:cstheme="minorBidi"/>
        </w:rPr>
        <w:t>1</w:t>
      </w:r>
      <w:r w:rsidR="00C43143" w:rsidRPr="00CB23C4">
        <w:rPr>
          <w:rFonts w:ascii="Arial Nova Light" w:eastAsiaTheme="minorHAnsi" w:hAnsi="Arial Nova Light" w:cstheme="minorBidi"/>
        </w:rPr>
        <w:t>5</w:t>
      </w:r>
      <w:r w:rsidR="00F960FD" w:rsidRPr="00CB23C4">
        <w:rPr>
          <w:rFonts w:ascii="Arial Nova Light" w:eastAsiaTheme="minorHAnsi" w:hAnsi="Arial Nova Light" w:cstheme="minorBidi"/>
          <w:position w:val="-6"/>
          <w:vertAlign w:val="subscript"/>
        </w:rPr>
        <w:t>lower</w:t>
      </w:r>
      <w:r w:rsidR="00F960FD" w:rsidRPr="00CB23C4">
        <w:rPr>
          <w:rFonts w:ascii="Arial Nova Light" w:eastAsiaTheme="minorHAnsi" w:hAnsi="Arial Nova Light" w:cstheme="minorBidi"/>
        </w:rPr>
        <w:t>,</w:t>
      </w:r>
      <w:r w:rsidR="00C93393" w:rsidRPr="00CB23C4">
        <w:rPr>
          <w:rFonts w:ascii="Arial Nova Light" w:eastAsiaTheme="minorHAnsi" w:hAnsi="Arial Nova Light" w:cstheme="minorBidi"/>
        </w:rPr>
        <w:t xml:space="preserve"> </w:t>
      </w:r>
      <w:r w:rsidR="00833E68" w:rsidRPr="00CB23C4">
        <w:rPr>
          <w:rFonts w:ascii="Arial Nova Light" w:eastAsiaTheme="minorHAnsi" w:hAnsi="Arial Nova Light" w:cstheme="minorBidi"/>
        </w:rPr>
        <w:t>0</w:t>
      </w:r>
      <w:r w:rsidR="00F960FD" w:rsidRPr="00CB23C4">
        <w:rPr>
          <w:rFonts w:ascii="Arial Nova Light" w:eastAsiaTheme="minorHAnsi" w:hAnsi="Arial Nova Light" w:cstheme="minorBidi"/>
        </w:rPr>
        <w:t>.</w:t>
      </w:r>
      <w:r w:rsidR="00C93393" w:rsidRPr="00CB23C4">
        <w:rPr>
          <w:rFonts w:ascii="Arial Nova Light" w:eastAsiaTheme="minorHAnsi" w:hAnsi="Arial Nova Light" w:cstheme="minorBidi"/>
        </w:rPr>
        <w:t>7</w:t>
      </w:r>
      <w:r w:rsidR="000451CF" w:rsidRPr="00CB23C4">
        <w:rPr>
          <w:rFonts w:ascii="Arial Nova Light" w:eastAsiaTheme="minorHAnsi" w:hAnsi="Arial Nova Light" w:cstheme="minorBidi"/>
        </w:rPr>
        <w:t>4</w:t>
      </w:r>
      <w:r w:rsidR="00F960FD" w:rsidRPr="00CB23C4">
        <w:rPr>
          <w:rFonts w:ascii="Arial Nova Light" w:eastAsiaTheme="minorHAnsi" w:hAnsi="Arial Nova Light" w:cstheme="minorBidi"/>
          <w:position w:val="-6"/>
          <w:vertAlign w:val="subscript"/>
        </w:rPr>
        <w:t>upper</w:t>
      </w:r>
      <w:r w:rsidR="00C93393" w:rsidRPr="00CB23C4">
        <w:rPr>
          <w:rFonts w:ascii="Arial Nova Light" w:eastAsiaTheme="minorHAnsi" w:hAnsi="Arial Nova Light" w:cstheme="minorBidi"/>
        </w:rPr>
        <w:t>)</w:t>
      </w:r>
      <w:r w:rsidR="00A62DBF" w:rsidRPr="00CB23C4">
        <w:rPr>
          <w:rFonts w:ascii="Arial Nova Light" w:eastAsiaTheme="minorHAnsi" w:hAnsi="Arial Nova Light" w:cstheme="minorBidi"/>
        </w:rPr>
        <w:t>; ROPE:</w:t>
      </w:r>
      <w:r w:rsidR="00C93393" w:rsidRPr="00CB23C4">
        <w:rPr>
          <w:rFonts w:ascii="Arial Nova Light" w:eastAsiaTheme="minorHAnsi" w:hAnsi="Arial Nova Light" w:cstheme="minorBidi"/>
        </w:rPr>
        <w:t xml:space="preserve"> </w:t>
      </w:r>
      <w:r w:rsidR="00C43143" w:rsidRPr="00B312EC">
        <w:rPr>
          <w:rFonts w:ascii="Arial Nova Light" w:eastAsiaTheme="minorHAnsi" w:hAnsi="Arial Nova Light" w:cstheme="minorBidi"/>
          <w:highlight w:val="green"/>
        </w:rPr>
        <w:t>0</w:t>
      </w:r>
      <w:r w:rsidR="004C7FEB" w:rsidRPr="00B312EC">
        <w:rPr>
          <w:rFonts w:ascii="Arial Nova Light" w:eastAsiaTheme="minorHAnsi" w:hAnsi="Arial Nova Light" w:cstheme="minorBidi"/>
          <w:highlight w:val="green"/>
        </w:rPr>
        <w:t>.</w:t>
      </w:r>
      <w:r w:rsidR="00B312EC" w:rsidRPr="00B312EC">
        <w:rPr>
          <w:rFonts w:ascii="Arial Nova Light" w:eastAsiaTheme="minorHAnsi" w:hAnsi="Arial Nova Light" w:cstheme="minorBidi"/>
          <w:highlight w:val="green"/>
        </w:rPr>
        <w:t>0</w:t>
      </w:r>
      <w:r w:rsidR="00A62DBF" w:rsidRPr="00B312EC">
        <w:rPr>
          <w:rFonts w:ascii="Arial Nova Light" w:eastAsiaTheme="minorHAnsi" w:hAnsi="Arial Nova Light" w:cstheme="minorBidi"/>
          <w:highlight w:val="green"/>
        </w:rPr>
        <w:t>%</w:t>
      </w:r>
      <w:r w:rsidR="00D9186D" w:rsidRPr="00B312EC">
        <w:rPr>
          <w:rFonts w:ascii="Arial Nova Light" w:eastAsiaTheme="minorHAnsi" w:hAnsi="Arial Nova Light" w:cstheme="minorBidi"/>
          <w:highlight w:val="green"/>
        </w:rPr>
        <w:t>;</w:t>
      </w:r>
      <w:r w:rsidR="00503B8B" w:rsidRPr="00CB23C4">
        <w:rPr>
          <w:rFonts w:ascii="Arial Nova Light" w:eastAsiaTheme="minorHAnsi" w:hAnsi="Arial Nova Light" w:cstheme="minorBidi"/>
        </w:rPr>
        <w:t xml:space="preserve"> </w:t>
      </w:r>
      <w:r w:rsidR="00F1764A" w:rsidRPr="00CB23C4">
        <w:rPr>
          <w:rFonts w:ascii="Arial Nova" w:eastAsiaTheme="minorHAnsi" w:hAnsi="Arial Nova" w:cstheme="minorBidi"/>
          <w:b/>
          <w:bCs/>
        </w:rPr>
        <w:t>Figure 4</w:t>
      </w:r>
      <w:r w:rsidR="00CB23C4" w:rsidRPr="00CB23C4">
        <w:rPr>
          <w:rFonts w:ascii="Arial Nova" w:eastAsiaTheme="minorHAnsi" w:hAnsi="Arial Nova" w:cstheme="minorBidi"/>
          <w:b/>
          <w:bCs/>
        </w:rPr>
        <w:t>B</w:t>
      </w:r>
      <w:r w:rsidR="00C93393" w:rsidRPr="00CB23C4">
        <w:rPr>
          <w:rFonts w:ascii="Arial Nova Light" w:eastAsiaTheme="minorHAnsi" w:hAnsi="Arial Nova Light" w:cstheme="minorBidi"/>
        </w:rPr>
        <w:t>]</w:t>
      </w:r>
      <w:r w:rsidR="00CB414E" w:rsidRPr="00CB23C4">
        <w:rPr>
          <w:rFonts w:ascii="Arial Nova Light" w:eastAsiaTheme="minorHAnsi" w:hAnsi="Arial Nova Light" w:cstheme="minorBidi"/>
        </w:rPr>
        <w:t xml:space="preserve">. </w:t>
      </w:r>
      <w:r w:rsidR="00116306" w:rsidRPr="00CB23C4">
        <w:rPr>
          <w:rFonts w:ascii="Arial Nova Light" w:eastAsiaTheme="minorHAnsi" w:hAnsi="Arial Nova Light" w:cstheme="minorBidi"/>
        </w:rPr>
        <w:t>Only the</w:t>
      </w:r>
      <w:r w:rsidR="009864A6" w:rsidRPr="00CB23C4">
        <w:rPr>
          <w:rFonts w:ascii="Arial Nova Light" w:eastAsiaTheme="minorHAnsi" w:hAnsi="Arial Nova Light" w:cstheme="minorBidi"/>
        </w:rPr>
        <w:t xml:space="preserve"> relationship </w:t>
      </w:r>
      <w:r w:rsidR="00CB414E" w:rsidRPr="00CB23C4">
        <w:rPr>
          <w:rFonts w:ascii="Arial Nova Light" w:eastAsiaTheme="minorHAnsi" w:hAnsi="Arial Nova Light" w:cstheme="minorBidi"/>
        </w:rPr>
        <w:t>between DMN</w:t>
      </w:r>
      <w:r w:rsidR="00CB414E" w:rsidRPr="00CB23C4">
        <w:rPr>
          <w:rFonts w:ascii="Arial Nova Light" w:eastAsiaTheme="minorHAnsi" w:hAnsi="Arial Nova Light" w:cstheme="minorBidi"/>
          <w:position w:val="-6"/>
          <w:vertAlign w:val="subscript"/>
        </w:rPr>
        <w:t>CAP</w:t>
      </w:r>
      <w:r w:rsidR="00172937" w:rsidRPr="00CB23C4">
        <w:rPr>
          <w:rFonts w:ascii="Arial Nova Light" w:eastAsiaTheme="minorHAnsi" w:hAnsi="Arial Nova Light" w:cstheme="minorBidi"/>
        </w:rPr>
        <w:t>(REST)</w:t>
      </w:r>
      <w:r w:rsidR="00CB414E" w:rsidRPr="00CB23C4">
        <w:rPr>
          <w:rFonts w:ascii="Arial Nova Light" w:eastAsiaTheme="minorHAnsi" w:hAnsi="Arial Nova Light" w:cstheme="minorBidi"/>
          <w:vertAlign w:val="subscript"/>
        </w:rPr>
        <w:t xml:space="preserve"> </w:t>
      </w:r>
      <w:r w:rsidR="00CB414E" w:rsidRPr="00CB23C4">
        <w:rPr>
          <w:rFonts w:ascii="Arial Nova Light" w:eastAsiaTheme="minorHAnsi" w:hAnsi="Arial Nova Light" w:cstheme="minorBidi"/>
        </w:rPr>
        <w:t xml:space="preserve">and </w:t>
      </w:r>
      <w:r w:rsidR="000451CF" w:rsidRPr="00CB23C4">
        <w:rPr>
          <w:rFonts w:ascii="Arial Nova Light" w:eastAsiaTheme="minorHAnsi" w:hAnsi="Arial Nova Light" w:cstheme="minorBidi"/>
        </w:rPr>
        <w:t>FPN</w:t>
      </w:r>
      <w:r w:rsidR="000451CF" w:rsidRPr="00CB23C4">
        <w:rPr>
          <w:rFonts w:ascii="Arial Nova Light" w:eastAsiaTheme="minorHAnsi" w:hAnsi="Arial Nova Light" w:cstheme="minorBidi"/>
          <w:position w:val="-6"/>
          <w:vertAlign w:val="subscript"/>
        </w:rPr>
        <w:t>CAP</w:t>
      </w:r>
      <w:r w:rsidR="00172937" w:rsidRPr="00CB23C4">
        <w:rPr>
          <w:rFonts w:ascii="Arial Nova Light" w:eastAsiaTheme="minorHAnsi" w:hAnsi="Arial Nova Light" w:cstheme="minorBidi"/>
        </w:rPr>
        <w:t>(TASK)</w:t>
      </w:r>
      <w:r w:rsidR="000451CF" w:rsidRPr="00CB23C4">
        <w:rPr>
          <w:rFonts w:ascii="Arial Nova Light" w:eastAsiaTheme="minorHAnsi" w:hAnsi="Arial Nova Light" w:cstheme="minorBidi"/>
          <w:vertAlign w:val="subscript"/>
        </w:rPr>
        <w:t xml:space="preserve"> </w:t>
      </w:r>
      <w:r w:rsidR="00116306" w:rsidRPr="00CB23C4">
        <w:rPr>
          <w:rFonts w:ascii="Arial Nova Light" w:eastAsiaTheme="minorHAnsi" w:hAnsi="Arial Nova Light" w:cstheme="minorBidi"/>
        </w:rPr>
        <w:t xml:space="preserve">was </w:t>
      </w:r>
      <w:r w:rsidR="00CB414E" w:rsidRPr="00CB23C4">
        <w:rPr>
          <w:rFonts w:ascii="Arial Nova Light" w:eastAsiaTheme="minorHAnsi" w:hAnsi="Arial Nova Light" w:cstheme="minorBidi"/>
        </w:rPr>
        <w:t>observed in the neural</w:t>
      </w:r>
      <w:r w:rsidR="00CB414E" w:rsidRPr="00CB23C4">
        <w:rPr>
          <w:rFonts w:ascii="Arial Nova Light" w:eastAsiaTheme="minorHAnsi" w:hAnsi="Arial Nova Light" w:cstheme="minorBidi"/>
          <w:vertAlign w:val="subscript"/>
        </w:rPr>
        <w:t xml:space="preserve"> </w:t>
      </w:r>
      <w:r w:rsidR="00CB414E" w:rsidRPr="00CB23C4">
        <w:rPr>
          <w:rFonts w:ascii="Arial Nova Light" w:eastAsiaTheme="minorHAnsi" w:hAnsi="Arial Nova Light" w:cstheme="minorBidi"/>
        </w:rPr>
        <w:t xml:space="preserve">context </w:t>
      </w:r>
      <w:r w:rsidR="000451CF" w:rsidRPr="00CB23C4">
        <w:rPr>
          <w:rFonts w:ascii="Arial Nova Light" w:eastAsiaTheme="minorHAnsi" w:hAnsi="Arial Nova Light" w:cstheme="minorBidi"/>
        </w:rPr>
        <w:t>[</w:t>
      </w:r>
      <w:r w:rsidR="000451CF" w:rsidRPr="00CB23C4">
        <w:rPr>
          <w:rFonts w:ascii="Arial Nova Light" w:eastAsiaTheme="minorHAnsi" w:hAnsi="Arial Nova Light" w:cstheme="minorBidi"/>
          <w:i/>
          <w:iCs/>
        </w:rPr>
        <w:t>Median</w:t>
      </w:r>
      <w:r w:rsidR="000451CF" w:rsidRPr="00CB23C4">
        <w:rPr>
          <w:rFonts w:ascii="Arial Nova Light" w:eastAsiaTheme="minorHAnsi" w:hAnsi="Arial Nova Light" w:cstheme="minorBidi"/>
        </w:rPr>
        <w:t>=</w:t>
      </w:r>
      <w:r w:rsidR="00764184" w:rsidRPr="00CB23C4">
        <w:rPr>
          <w:rFonts w:ascii="Arial Nova Light" w:eastAsiaTheme="minorHAnsi" w:hAnsi="Arial Nova Light" w:cstheme="minorBidi"/>
        </w:rPr>
        <w:t xml:space="preserve"> </w:t>
      </w:r>
      <w:r w:rsidR="00A62DBF" w:rsidRPr="00CB23C4">
        <w:rPr>
          <w:rFonts w:ascii="Arial Nova Light" w:eastAsiaTheme="minorHAnsi" w:hAnsi="Arial Nova Light" w:cstheme="minorBidi"/>
        </w:rPr>
        <w:t>0</w:t>
      </w:r>
      <w:r w:rsidR="00764184" w:rsidRPr="00CB23C4">
        <w:rPr>
          <w:rFonts w:ascii="Arial Nova Light" w:eastAsiaTheme="minorHAnsi" w:hAnsi="Arial Nova Light" w:cstheme="minorBidi"/>
        </w:rPr>
        <w:t>.</w:t>
      </w:r>
      <w:r w:rsidR="000451CF" w:rsidRPr="00CB23C4">
        <w:rPr>
          <w:rFonts w:ascii="Arial Nova Light" w:eastAsiaTheme="minorHAnsi" w:hAnsi="Arial Nova Light" w:cstheme="minorBidi"/>
        </w:rPr>
        <w:t>89</w:t>
      </w:r>
      <w:r w:rsidR="00A62DBF" w:rsidRPr="00CB23C4">
        <w:rPr>
          <w:rFonts w:ascii="Arial Nova Light" w:eastAsiaTheme="minorHAnsi" w:hAnsi="Arial Nova Light" w:cstheme="minorBidi"/>
        </w:rPr>
        <w:t>;</w:t>
      </w:r>
      <w:r w:rsidR="000451CF" w:rsidRPr="00CB23C4">
        <w:rPr>
          <w:rFonts w:ascii="Arial Nova Light" w:eastAsiaTheme="minorHAnsi" w:hAnsi="Arial Nova Light" w:cstheme="minorBidi"/>
        </w:rPr>
        <w:t xml:space="preserve"> 95% </w:t>
      </w:r>
      <w:r w:rsidR="000451CF" w:rsidRPr="00CB23C4">
        <w:rPr>
          <w:rFonts w:ascii="Arial Nova Light" w:eastAsiaTheme="minorHAnsi" w:hAnsi="Arial Nova Light" w:cstheme="minorBidi"/>
          <w:i/>
          <w:iCs/>
        </w:rPr>
        <w:t>CI</w:t>
      </w:r>
      <w:r w:rsidR="000451CF" w:rsidRPr="00CB23C4">
        <w:rPr>
          <w:rFonts w:ascii="Arial Nova Light" w:eastAsiaTheme="minorHAnsi" w:hAnsi="Arial Nova Light" w:cstheme="minorBidi"/>
        </w:rPr>
        <w:t xml:space="preserve"> (</w:t>
      </w:r>
      <w:r w:rsidR="00833E68" w:rsidRPr="00CB23C4">
        <w:rPr>
          <w:rFonts w:ascii="Arial Nova Light" w:eastAsiaTheme="minorHAnsi" w:hAnsi="Arial Nova Light" w:cstheme="minorBidi"/>
        </w:rPr>
        <w:t>0</w:t>
      </w:r>
      <w:r w:rsidR="00764184" w:rsidRPr="00CB23C4">
        <w:rPr>
          <w:rFonts w:ascii="Arial Nova Light" w:eastAsiaTheme="minorHAnsi" w:hAnsi="Arial Nova Light" w:cstheme="minorBidi"/>
        </w:rPr>
        <w:t>.</w:t>
      </w:r>
      <w:r w:rsidR="000451CF" w:rsidRPr="00CB23C4">
        <w:rPr>
          <w:rFonts w:ascii="Arial Nova Light" w:eastAsiaTheme="minorHAnsi" w:hAnsi="Arial Nova Light" w:cstheme="minorBidi"/>
        </w:rPr>
        <w:t>40</w:t>
      </w:r>
      <w:r w:rsidR="00F960FD" w:rsidRPr="00CB23C4">
        <w:rPr>
          <w:rFonts w:ascii="Arial Nova Light" w:eastAsiaTheme="minorHAnsi" w:hAnsi="Arial Nova Light" w:cstheme="minorBidi"/>
          <w:position w:val="-6"/>
          <w:vertAlign w:val="subscript"/>
        </w:rPr>
        <w:t>lower</w:t>
      </w:r>
      <w:r w:rsidR="00FA09BF" w:rsidRPr="00CB23C4">
        <w:rPr>
          <w:rFonts w:ascii="Arial Nova Light" w:eastAsiaTheme="minorHAnsi" w:hAnsi="Arial Nova Light" w:cstheme="minorBidi"/>
        </w:rPr>
        <w:t>,</w:t>
      </w:r>
      <w:r w:rsidR="000451CF" w:rsidRPr="00CB23C4">
        <w:rPr>
          <w:rFonts w:ascii="Arial Nova Light" w:eastAsiaTheme="minorHAnsi" w:hAnsi="Arial Nova Light" w:cstheme="minorBidi"/>
        </w:rPr>
        <w:t xml:space="preserve"> 1</w:t>
      </w:r>
      <w:r w:rsidR="00764184" w:rsidRPr="00CB23C4">
        <w:rPr>
          <w:rFonts w:ascii="Arial Nova Light" w:eastAsiaTheme="minorHAnsi" w:hAnsi="Arial Nova Light" w:cstheme="minorBidi"/>
        </w:rPr>
        <w:t>.</w:t>
      </w:r>
      <w:r w:rsidR="000451CF" w:rsidRPr="00CB23C4">
        <w:rPr>
          <w:rFonts w:ascii="Arial Nova Light" w:eastAsiaTheme="minorHAnsi" w:hAnsi="Arial Nova Light" w:cstheme="minorBidi"/>
        </w:rPr>
        <w:t>43</w:t>
      </w:r>
      <w:r w:rsidR="00F960FD" w:rsidRPr="00CB23C4">
        <w:rPr>
          <w:rFonts w:ascii="Arial Nova Light" w:eastAsiaTheme="minorHAnsi" w:hAnsi="Arial Nova Light" w:cstheme="minorBidi"/>
          <w:position w:val="-6"/>
          <w:vertAlign w:val="subscript"/>
        </w:rPr>
        <w:t>upper</w:t>
      </w:r>
      <w:r w:rsidR="000451CF" w:rsidRPr="00CB23C4">
        <w:rPr>
          <w:rFonts w:ascii="Arial Nova Light" w:eastAsiaTheme="minorHAnsi" w:hAnsi="Arial Nova Light" w:cstheme="minorBidi"/>
        </w:rPr>
        <w:t>)</w:t>
      </w:r>
      <w:r w:rsidR="00A62DBF" w:rsidRPr="00CB23C4">
        <w:rPr>
          <w:rFonts w:ascii="Arial Nova Light" w:eastAsiaTheme="minorHAnsi" w:hAnsi="Arial Nova Light" w:cstheme="minorBidi"/>
        </w:rPr>
        <w:t>; ROPE:</w:t>
      </w:r>
      <w:r w:rsidR="000451CF" w:rsidRPr="00CB23C4">
        <w:rPr>
          <w:rFonts w:ascii="Arial Nova Light" w:eastAsiaTheme="minorHAnsi" w:hAnsi="Arial Nova Light" w:cstheme="minorBidi"/>
        </w:rPr>
        <w:t xml:space="preserve"> </w:t>
      </w:r>
      <w:r w:rsidR="00172937" w:rsidRPr="00CB23C4">
        <w:rPr>
          <w:rFonts w:ascii="Arial Nova Light" w:eastAsiaTheme="minorHAnsi" w:hAnsi="Arial Nova Light" w:cstheme="minorBidi"/>
        </w:rPr>
        <w:t>0</w:t>
      </w:r>
      <w:r w:rsidR="00A62DBF" w:rsidRPr="00CB23C4">
        <w:rPr>
          <w:rFonts w:ascii="Arial Nova Light" w:eastAsiaTheme="minorHAnsi" w:hAnsi="Arial Nova Light" w:cstheme="minorBidi"/>
        </w:rPr>
        <w:t>.0%</w:t>
      </w:r>
      <w:r w:rsidR="00D9186D" w:rsidRPr="00CB23C4">
        <w:rPr>
          <w:rFonts w:ascii="Arial Nova Light" w:eastAsiaTheme="minorHAnsi" w:hAnsi="Arial Nova Light" w:cstheme="minorBidi"/>
        </w:rPr>
        <w:t>;</w:t>
      </w:r>
      <w:r w:rsidR="00503B8B" w:rsidRPr="00CB23C4">
        <w:rPr>
          <w:rFonts w:ascii="Arial Nova Light" w:eastAsiaTheme="minorHAnsi" w:hAnsi="Arial Nova Light" w:cstheme="minorBidi"/>
        </w:rPr>
        <w:t xml:space="preserve"> </w:t>
      </w:r>
      <w:r w:rsidR="00F1764A" w:rsidRPr="00CB23C4">
        <w:rPr>
          <w:rFonts w:ascii="Arial Nova" w:eastAsiaTheme="minorHAnsi" w:hAnsi="Arial Nova" w:cstheme="minorBidi"/>
          <w:b/>
          <w:bCs/>
        </w:rPr>
        <w:t>Figure 4</w:t>
      </w:r>
      <w:r w:rsidR="00CB23C4" w:rsidRPr="00CB23C4">
        <w:rPr>
          <w:rFonts w:ascii="Arial Nova" w:eastAsiaTheme="minorHAnsi" w:hAnsi="Arial Nova" w:cstheme="minorBidi"/>
          <w:b/>
          <w:bCs/>
        </w:rPr>
        <w:t>B</w:t>
      </w:r>
      <w:r w:rsidR="000451CF" w:rsidRPr="00CB23C4">
        <w:rPr>
          <w:rFonts w:ascii="Arial Nova Light" w:eastAsiaTheme="minorHAnsi" w:hAnsi="Arial Nova Light" w:cstheme="minorBidi"/>
        </w:rPr>
        <w:t xml:space="preserve">]. </w:t>
      </w:r>
      <w:r w:rsidR="00F10085" w:rsidRPr="00CB23C4">
        <w:rPr>
          <w:rFonts w:ascii="Arial Nova Light" w:eastAsiaTheme="minorHAnsi" w:hAnsi="Arial Nova Light" w:cstheme="minorBidi"/>
        </w:rPr>
        <w:t>Additionally</w:t>
      </w:r>
      <w:r w:rsidR="000451CF" w:rsidRPr="00CB23C4">
        <w:rPr>
          <w:rFonts w:ascii="Arial Nova Light" w:eastAsiaTheme="minorHAnsi" w:hAnsi="Arial Nova Light" w:cstheme="minorBidi"/>
        </w:rPr>
        <w:t xml:space="preserve">, </w:t>
      </w:r>
      <w:r w:rsidR="00C95B07" w:rsidRPr="00CB23C4">
        <w:rPr>
          <w:rFonts w:ascii="Arial Nova Light" w:eastAsiaTheme="minorHAnsi" w:hAnsi="Arial Nova Light" w:cstheme="minorBidi"/>
        </w:rPr>
        <w:t>a</w:t>
      </w:r>
      <w:r w:rsidR="00657545" w:rsidRPr="00CB23C4">
        <w:rPr>
          <w:rFonts w:ascii="Arial Nova Light" w:eastAsiaTheme="minorHAnsi" w:hAnsi="Arial Nova Light" w:cstheme="minorBidi"/>
        </w:rPr>
        <w:t xml:space="preserve"> bidirectional</w:t>
      </w:r>
      <w:r w:rsidR="00C95B07" w:rsidRPr="00CB23C4">
        <w:rPr>
          <w:rFonts w:ascii="Arial Nova Light" w:eastAsiaTheme="minorHAnsi" w:hAnsi="Arial Nova Light" w:cstheme="minorBidi"/>
        </w:rPr>
        <w:t xml:space="preserve"> relationship between SMN-SN</w:t>
      </w:r>
      <w:r w:rsidR="00C95B07" w:rsidRPr="00CB23C4">
        <w:rPr>
          <w:rFonts w:ascii="Arial Nova Light" w:eastAsiaTheme="minorHAnsi" w:hAnsi="Arial Nova Light" w:cstheme="minorBidi"/>
          <w:position w:val="-6"/>
          <w:vertAlign w:val="subscript"/>
        </w:rPr>
        <w:t xml:space="preserve">CAP </w:t>
      </w:r>
      <w:r w:rsidR="00C95B07" w:rsidRPr="00CB23C4">
        <w:rPr>
          <w:rFonts w:ascii="Arial Nova Light" w:eastAsiaTheme="minorHAnsi" w:hAnsi="Arial Nova Light" w:cstheme="minorBidi"/>
        </w:rPr>
        <w:t>and FPN</w:t>
      </w:r>
      <w:r w:rsidR="00C95B07" w:rsidRPr="00CB23C4">
        <w:rPr>
          <w:rFonts w:ascii="Arial Nova Light" w:eastAsiaTheme="minorHAnsi" w:hAnsi="Arial Nova Light" w:cstheme="minorBidi"/>
          <w:position w:val="-6"/>
          <w:vertAlign w:val="subscript"/>
        </w:rPr>
        <w:t>CAP</w:t>
      </w:r>
      <w:r w:rsidR="00C95B07" w:rsidRPr="00CB23C4">
        <w:rPr>
          <w:rFonts w:ascii="Arial Nova Light" w:eastAsiaTheme="minorHAnsi" w:hAnsi="Arial Nova Light" w:cstheme="minorBidi"/>
          <w:vertAlign w:val="subscript"/>
        </w:rPr>
        <w:t xml:space="preserve"> </w:t>
      </w:r>
      <w:r w:rsidR="00C95B07" w:rsidRPr="00CB23C4">
        <w:rPr>
          <w:rFonts w:ascii="Arial Nova Light" w:eastAsiaTheme="minorHAnsi" w:hAnsi="Arial Nova Light" w:cstheme="minorBidi"/>
        </w:rPr>
        <w:t xml:space="preserve">was </w:t>
      </w:r>
      <w:r w:rsidR="00116306" w:rsidRPr="00CB23C4">
        <w:rPr>
          <w:rFonts w:ascii="Arial Nova Light" w:eastAsiaTheme="minorHAnsi" w:hAnsi="Arial Nova Light" w:cstheme="minorBidi"/>
        </w:rPr>
        <w:t xml:space="preserve">found </w:t>
      </w:r>
      <w:r w:rsidR="00C95B07" w:rsidRPr="00CB23C4">
        <w:rPr>
          <w:rFonts w:ascii="Arial Nova Light" w:eastAsiaTheme="minorHAnsi" w:hAnsi="Arial Nova Light" w:cstheme="minorBidi"/>
        </w:rPr>
        <w:t xml:space="preserve">exclusively in the negative </w:t>
      </w:r>
      <w:r w:rsidR="00C95B07" w:rsidRPr="00CB23C4">
        <w:rPr>
          <w:rFonts w:ascii="Arial Nova Light" w:eastAsiaTheme="minorHAnsi" w:hAnsi="Arial Nova Light" w:cstheme="minorBidi"/>
        </w:rPr>
        <w:lastRenderedPageBreak/>
        <w:t xml:space="preserve">context: </w:t>
      </w:r>
      <w:bookmarkStart w:id="47" w:name="_Hlk103254649"/>
      <w:r w:rsidR="00C95B07" w:rsidRPr="00CB23C4">
        <w:rPr>
          <w:rFonts w:ascii="Arial Nova Light" w:eastAsiaTheme="minorHAnsi" w:hAnsi="Arial Nova Light" w:cstheme="minorBidi"/>
        </w:rPr>
        <w:t>SMN-SN</w:t>
      </w:r>
      <w:r w:rsidR="00C95B07" w:rsidRPr="00CB23C4">
        <w:rPr>
          <w:rFonts w:ascii="Arial Nova Light" w:eastAsiaTheme="minorHAnsi" w:hAnsi="Arial Nova Light" w:cstheme="minorBidi"/>
          <w:position w:val="-6"/>
          <w:vertAlign w:val="subscript"/>
        </w:rPr>
        <w:t>CAP</w:t>
      </w:r>
      <w:r w:rsidR="00C95B07" w:rsidRPr="00CB23C4">
        <w:rPr>
          <w:rFonts w:ascii="Arial Nova Light" w:eastAsiaTheme="minorHAnsi" w:hAnsi="Arial Nova Light" w:cstheme="minorBidi"/>
          <w:vertAlign w:val="subscript"/>
        </w:rPr>
        <w:t xml:space="preserve"> </w:t>
      </w:r>
      <w:bookmarkEnd w:id="47"/>
      <w:r w:rsidR="00116306" w:rsidRPr="00CB23C4">
        <w:rPr>
          <w:rFonts w:ascii="Arial Nova Light" w:eastAsiaTheme="minorHAnsi" w:hAnsi="Arial Nova Light" w:cstheme="minorBidi"/>
        </w:rPr>
        <w:t>during “n</w:t>
      </w:r>
      <w:r w:rsidR="007869FA" w:rsidRPr="00CB23C4">
        <w:rPr>
          <w:rFonts w:ascii="Arial Nova Light" w:eastAsiaTheme="minorHAnsi" w:hAnsi="Arial Nova Light" w:cstheme="minorBidi"/>
        </w:rPr>
        <w:t>egative</w:t>
      </w:r>
      <w:r w:rsidR="00C95B07" w:rsidRPr="00CB23C4">
        <w:rPr>
          <w:rFonts w:ascii="Arial Nova Light" w:eastAsiaTheme="minorHAnsi" w:hAnsi="Arial Nova Light" w:cstheme="minorBidi"/>
        </w:rPr>
        <w:t xml:space="preserve"> REST1”</w:t>
      </w:r>
      <w:r w:rsidR="00D9186D" w:rsidRPr="00CB23C4">
        <w:rPr>
          <w:rFonts w:ascii="Arial Nova Light" w:eastAsiaTheme="minorHAnsi" w:hAnsi="Arial Nova Light" w:cstheme="minorBidi"/>
        </w:rPr>
        <w:t xml:space="preserve"> </w:t>
      </w:r>
      <w:r w:rsidR="00172937" w:rsidRPr="00CB23C4">
        <w:rPr>
          <w:rFonts w:ascii="Arial Nova Light" w:eastAsiaTheme="minorHAnsi" w:hAnsi="Arial Nova Light" w:cstheme="minorBidi"/>
        </w:rPr>
        <w:t>predicted the occurrences of</w:t>
      </w:r>
      <w:r w:rsidR="00C95B07" w:rsidRPr="00CB23C4">
        <w:rPr>
          <w:rFonts w:ascii="Arial Nova Light" w:eastAsiaTheme="minorHAnsi" w:hAnsi="Arial Nova Light" w:cstheme="minorBidi"/>
        </w:rPr>
        <w:t xml:space="preserve"> FPN</w:t>
      </w:r>
      <w:r w:rsidR="00C95B07" w:rsidRPr="00CB23C4">
        <w:rPr>
          <w:rFonts w:ascii="Arial Nova Light" w:eastAsiaTheme="minorHAnsi" w:hAnsi="Arial Nova Light" w:cstheme="minorBidi"/>
          <w:position w:val="-6"/>
          <w:vertAlign w:val="subscript"/>
        </w:rPr>
        <w:t>CAP</w:t>
      </w:r>
      <w:r w:rsidR="00C95B07" w:rsidRPr="00CB23C4">
        <w:rPr>
          <w:rFonts w:ascii="Arial Nova Light" w:eastAsiaTheme="minorHAnsi" w:hAnsi="Arial Nova Light" w:cstheme="minorBidi"/>
          <w:vertAlign w:val="subscript"/>
        </w:rPr>
        <w:t xml:space="preserve"> </w:t>
      </w:r>
      <w:r w:rsidR="00D9186D" w:rsidRPr="00CB23C4">
        <w:rPr>
          <w:rFonts w:ascii="Arial Nova Light" w:eastAsiaTheme="minorHAnsi" w:hAnsi="Arial Nova Light" w:cstheme="minorBidi"/>
        </w:rPr>
        <w:t>during the</w:t>
      </w:r>
      <w:r w:rsidR="00172937" w:rsidRPr="00CB23C4">
        <w:rPr>
          <w:rFonts w:ascii="Arial Nova Light" w:eastAsiaTheme="minorHAnsi" w:hAnsi="Arial Nova Light" w:cstheme="minorBidi"/>
        </w:rPr>
        <w:t xml:space="preserve"> </w:t>
      </w:r>
      <w:r w:rsidR="00C95B07" w:rsidRPr="00CB23C4">
        <w:rPr>
          <w:rFonts w:ascii="Arial Nova Light" w:eastAsiaTheme="minorHAnsi" w:hAnsi="Arial Nova Light" w:cstheme="minorBidi"/>
        </w:rPr>
        <w:t>“</w:t>
      </w:r>
      <w:r w:rsidR="007869FA" w:rsidRPr="00CB23C4">
        <w:rPr>
          <w:rFonts w:ascii="Arial Nova Light" w:eastAsiaTheme="minorHAnsi" w:hAnsi="Arial Nova Light" w:cstheme="minorBidi"/>
        </w:rPr>
        <w:t>negative</w:t>
      </w:r>
      <w:r w:rsidR="00C95B07" w:rsidRPr="00CB23C4">
        <w:rPr>
          <w:rFonts w:ascii="Arial Nova Light" w:eastAsiaTheme="minorHAnsi" w:hAnsi="Arial Nova Light" w:cstheme="minorBidi"/>
        </w:rPr>
        <w:t xml:space="preserve"> TASK”</w:t>
      </w:r>
      <w:r w:rsidR="0093767F" w:rsidRPr="00CB23C4">
        <w:rPr>
          <w:rFonts w:ascii="Arial Nova Light" w:eastAsiaTheme="minorHAnsi" w:hAnsi="Arial Nova Light" w:cstheme="minorBidi"/>
        </w:rPr>
        <w:t xml:space="preserve"> condition</w:t>
      </w:r>
      <w:r w:rsidR="00C95B07" w:rsidRPr="00CB23C4">
        <w:rPr>
          <w:rFonts w:ascii="Arial Nova Light" w:eastAsiaTheme="minorHAnsi" w:hAnsi="Arial Nova Light" w:cstheme="minorBidi"/>
        </w:rPr>
        <w:t xml:space="preserve"> [</w:t>
      </w:r>
      <w:r w:rsidR="00C95B07" w:rsidRPr="00CB23C4">
        <w:rPr>
          <w:rFonts w:ascii="Arial Nova Light" w:eastAsiaTheme="minorHAnsi" w:hAnsi="Arial Nova Light" w:cstheme="minorBidi"/>
          <w:i/>
          <w:iCs/>
        </w:rPr>
        <w:t>Median</w:t>
      </w:r>
      <w:r w:rsidR="00C95B07" w:rsidRPr="00CB23C4">
        <w:rPr>
          <w:rFonts w:ascii="Arial Nova Light" w:eastAsiaTheme="minorHAnsi" w:hAnsi="Arial Nova Light" w:cstheme="minorBidi"/>
        </w:rPr>
        <w:t>=</w:t>
      </w:r>
      <w:r w:rsidR="00764184" w:rsidRPr="00CB23C4">
        <w:rPr>
          <w:rFonts w:ascii="Arial Nova Light" w:eastAsiaTheme="minorHAnsi" w:hAnsi="Arial Nova Light" w:cstheme="minorBidi"/>
        </w:rPr>
        <w:t xml:space="preserve"> </w:t>
      </w:r>
      <w:r w:rsidR="00062A60" w:rsidRPr="00CB23C4">
        <w:rPr>
          <w:rFonts w:ascii="Arial Nova Light" w:eastAsiaTheme="minorHAnsi" w:hAnsi="Arial Nova Light" w:cstheme="minorBidi"/>
        </w:rPr>
        <w:t>-</w:t>
      </w:r>
      <w:r w:rsidR="00A62DBF" w:rsidRPr="00CB23C4">
        <w:rPr>
          <w:rFonts w:ascii="Arial Nova Light" w:eastAsiaTheme="minorHAnsi" w:hAnsi="Arial Nova Light" w:cstheme="minorBidi"/>
        </w:rPr>
        <w:t>0</w:t>
      </w:r>
      <w:r w:rsidR="00764184" w:rsidRPr="00CB23C4">
        <w:rPr>
          <w:rFonts w:ascii="Arial Nova Light" w:eastAsiaTheme="minorHAnsi" w:hAnsi="Arial Nova Light" w:cstheme="minorBidi"/>
        </w:rPr>
        <w:t>.</w:t>
      </w:r>
      <w:r w:rsidR="00F10085" w:rsidRPr="00CB23C4">
        <w:rPr>
          <w:rFonts w:ascii="Arial Nova Light" w:eastAsiaTheme="minorHAnsi" w:hAnsi="Arial Nova Light" w:cstheme="minorBidi"/>
        </w:rPr>
        <w:t>3</w:t>
      </w:r>
      <w:r w:rsidR="00062A60" w:rsidRPr="00CB23C4">
        <w:rPr>
          <w:rFonts w:ascii="Arial Nova Light" w:eastAsiaTheme="minorHAnsi" w:hAnsi="Arial Nova Light" w:cstheme="minorBidi"/>
        </w:rPr>
        <w:t>9</w:t>
      </w:r>
      <w:r w:rsidR="00A62DBF" w:rsidRPr="00CB23C4">
        <w:rPr>
          <w:rFonts w:ascii="Arial Nova Light" w:eastAsiaTheme="minorHAnsi" w:hAnsi="Arial Nova Light" w:cstheme="minorBidi"/>
        </w:rPr>
        <w:t>;</w:t>
      </w:r>
      <w:r w:rsidR="00C95B07" w:rsidRPr="00CB23C4">
        <w:rPr>
          <w:rFonts w:ascii="Arial Nova Light" w:eastAsiaTheme="minorHAnsi" w:hAnsi="Arial Nova Light" w:cstheme="minorBidi"/>
        </w:rPr>
        <w:t xml:space="preserve"> 95% </w:t>
      </w:r>
      <w:r w:rsidR="00C95B07" w:rsidRPr="00CB23C4">
        <w:rPr>
          <w:rFonts w:ascii="Arial Nova Light" w:eastAsiaTheme="minorHAnsi" w:hAnsi="Arial Nova Light" w:cstheme="minorBidi"/>
          <w:i/>
          <w:iCs/>
        </w:rPr>
        <w:t>CI</w:t>
      </w:r>
      <w:r w:rsidR="00C95B07" w:rsidRPr="00CB23C4">
        <w:rPr>
          <w:rFonts w:ascii="Arial Nova Light" w:eastAsiaTheme="minorHAnsi" w:hAnsi="Arial Nova Light" w:cstheme="minorBidi"/>
        </w:rPr>
        <w:t>(</w:t>
      </w:r>
      <w:r w:rsidR="00062A60" w:rsidRPr="00CB23C4">
        <w:rPr>
          <w:rFonts w:ascii="Arial Nova Light" w:eastAsiaTheme="minorHAnsi" w:hAnsi="Arial Nova Light" w:cstheme="minorBidi"/>
        </w:rPr>
        <w:t>-</w:t>
      </w:r>
      <w:r w:rsidR="00833E68" w:rsidRPr="00CB23C4">
        <w:rPr>
          <w:rFonts w:ascii="Arial Nova Light" w:eastAsiaTheme="minorHAnsi" w:hAnsi="Arial Nova Light" w:cstheme="minorBidi"/>
        </w:rPr>
        <w:t>0</w:t>
      </w:r>
      <w:r w:rsidR="00764184" w:rsidRPr="00CB23C4">
        <w:rPr>
          <w:rFonts w:ascii="Arial Nova Light" w:eastAsiaTheme="minorHAnsi" w:hAnsi="Arial Nova Light" w:cstheme="minorBidi"/>
        </w:rPr>
        <w:t>.</w:t>
      </w:r>
      <w:r w:rsidR="00062A60" w:rsidRPr="00CB23C4">
        <w:rPr>
          <w:rFonts w:ascii="Arial Nova Light" w:eastAsiaTheme="minorHAnsi" w:hAnsi="Arial Nova Light" w:cstheme="minorBidi"/>
        </w:rPr>
        <w:t>67</w:t>
      </w:r>
      <w:r w:rsidR="00F960FD" w:rsidRPr="00CB23C4">
        <w:rPr>
          <w:rFonts w:ascii="Arial Nova Light" w:eastAsiaTheme="minorHAnsi" w:hAnsi="Arial Nova Light" w:cstheme="minorBidi"/>
          <w:position w:val="-6"/>
          <w:vertAlign w:val="subscript"/>
        </w:rPr>
        <w:t>lower</w:t>
      </w:r>
      <w:r w:rsidR="00764184" w:rsidRPr="00CB23C4">
        <w:rPr>
          <w:rFonts w:ascii="Arial Nova Light" w:eastAsiaTheme="minorHAnsi" w:hAnsi="Arial Nova Light" w:cstheme="minorBidi"/>
        </w:rPr>
        <w:t>,</w:t>
      </w:r>
      <w:r w:rsidR="00C95B07" w:rsidRPr="00CB23C4">
        <w:rPr>
          <w:rFonts w:ascii="Arial Nova Light" w:eastAsiaTheme="minorHAnsi" w:hAnsi="Arial Nova Light" w:cstheme="minorBidi"/>
        </w:rPr>
        <w:t xml:space="preserve"> </w:t>
      </w:r>
      <w:r w:rsidR="00062A60" w:rsidRPr="00CB23C4">
        <w:rPr>
          <w:rFonts w:ascii="Arial Nova Light" w:eastAsiaTheme="minorHAnsi" w:hAnsi="Arial Nova Light" w:cstheme="minorBidi"/>
        </w:rPr>
        <w:t>-</w:t>
      </w:r>
      <w:r w:rsidR="00833E68" w:rsidRPr="00CB23C4">
        <w:rPr>
          <w:rFonts w:ascii="Arial Nova Light" w:eastAsiaTheme="minorHAnsi" w:hAnsi="Arial Nova Light" w:cstheme="minorBidi"/>
        </w:rPr>
        <w:t>0</w:t>
      </w:r>
      <w:r w:rsidR="00764184" w:rsidRPr="00CB23C4">
        <w:rPr>
          <w:rFonts w:ascii="Arial Nova Light" w:eastAsiaTheme="minorHAnsi" w:hAnsi="Arial Nova Light" w:cstheme="minorBidi"/>
        </w:rPr>
        <w:t>.</w:t>
      </w:r>
      <w:r w:rsidR="00062A60" w:rsidRPr="00CB23C4">
        <w:rPr>
          <w:rFonts w:ascii="Arial Nova Light" w:eastAsiaTheme="minorHAnsi" w:hAnsi="Arial Nova Light" w:cstheme="minorBidi"/>
        </w:rPr>
        <w:t>08</w:t>
      </w:r>
      <w:r w:rsidR="00F960FD" w:rsidRPr="00CB23C4">
        <w:rPr>
          <w:rFonts w:ascii="Arial Nova Light" w:eastAsiaTheme="minorHAnsi" w:hAnsi="Arial Nova Light" w:cstheme="minorBidi"/>
          <w:position w:val="-6"/>
          <w:vertAlign w:val="subscript"/>
        </w:rPr>
        <w:t>upper</w:t>
      </w:r>
      <w:r w:rsidR="00C95B07" w:rsidRPr="00CB23C4">
        <w:rPr>
          <w:rFonts w:ascii="Arial Nova Light" w:eastAsiaTheme="minorHAnsi" w:hAnsi="Arial Nova Light" w:cstheme="minorBidi"/>
        </w:rPr>
        <w:t>)</w:t>
      </w:r>
      <w:r w:rsidR="00A62DBF" w:rsidRPr="00CB23C4">
        <w:rPr>
          <w:rFonts w:ascii="Arial Nova Light" w:eastAsiaTheme="minorHAnsi" w:hAnsi="Arial Nova Light" w:cstheme="minorBidi"/>
        </w:rPr>
        <w:t>;</w:t>
      </w:r>
      <w:r w:rsidR="00C95B07" w:rsidRPr="00CB23C4">
        <w:rPr>
          <w:rFonts w:ascii="Arial Nova Light" w:eastAsiaTheme="minorHAnsi" w:hAnsi="Arial Nova Light" w:cstheme="minorBidi"/>
        </w:rPr>
        <w:t xml:space="preserve"> </w:t>
      </w:r>
      <w:r w:rsidR="00A62DBF" w:rsidRPr="00CB23C4">
        <w:rPr>
          <w:rFonts w:ascii="Arial Nova Light" w:eastAsiaTheme="minorHAnsi" w:hAnsi="Arial Nova Light" w:cstheme="minorBidi"/>
        </w:rPr>
        <w:t>ROPE:</w:t>
      </w:r>
      <w:r w:rsidR="00172937" w:rsidRPr="00CB23C4">
        <w:rPr>
          <w:rFonts w:ascii="Arial Nova Light" w:eastAsiaTheme="minorHAnsi" w:hAnsi="Arial Nova Light" w:cstheme="minorBidi"/>
        </w:rPr>
        <w:t>1</w:t>
      </w:r>
      <w:r w:rsidR="00B573E5" w:rsidRPr="00CB23C4">
        <w:rPr>
          <w:rFonts w:ascii="Arial Nova Light" w:eastAsiaTheme="minorHAnsi" w:hAnsi="Arial Nova Light" w:cstheme="minorBidi"/>
        </w:rPr>
        <w:t>.0</w:t>
      </w:r>
      <w:r w:rsidR="00172937" w:rsidRPr="00CB23C4">
        <w:rPr>
          <w:rFonts w:ascii="Arial Nova Light" w:eastAsiaTheme="minorHAnsi" w:hAnsi="Arial Nova Light" w:cstheme="minorBidi"/>
        </w:rPr>
        <w:t>%</w:t>
      </w:r>
      <w:r w:rsidR="00D9186D" w:rsidRPr="00CB23C4">
        <w:rPr>
          <w:rFonts w:ascii="Arial Nova Light" w:eastAsiaTheme="minorHAnsi" w:hAnsi="Arial Nova Light" w:cstheme="minorBidi"/>
        </w:rPr>
        <w:t>;</w:t>
      </w:r>
      <w:r w:rsidR="00503B8B" w:rsidRPr="00CB23C4">
        <w:rPr>
          <w:rFonts w:ascii="Arial Nova Light" w:eastAsiaTheme="minorHAnsi" w:hAnsi="Arial Nova Light" w:cstheme="minorBidi"/>
        </w:rPr>
        <w:t xml:space="preserve"> </w:t>
      </w:r>
      <w:r w:rsidR="00503B8B" w:rsidRPr="00CB23C4">
        <w:rPr>
          <w:rFonts w:ascii="Arial Nova" w:eastAsiaTheme="minorHAnsi" w:hAnsi="Arial Nova" w:cstheme="minorBidi"/>
          <w:b/>
          <w:bCs/>
        </w:rPr>
        <w:t xml:space="preserve">Figure </w:t>
      </w:r>
      <w:r w:rsidR="00172937" w:rsidRPr="00CB23C4">
        <w:rPr>
          <w:rFonts w:ascii="Arial Nova" w:eastAsiaTheme="minorHAnsi" w:hAnsi="Arial Nova" w:cstheme="minorBidi"/>
          <w:b/>
          <w:bCs/>
        </w:rPr>
        <w:t>4</w:t>
      </w:r>
      <w:r w:rsidR="00CB23C4" w:rsidRPr="00CB23C4">
        <w:rPr>
          <w:rFonts w:ascii="Arial Nova" w:eastAsiaTheme="minorHAnsi" w:hAnsi="Arial Nova" w:cstheme="minorBidi"/>
          <w:b/>
          <w:bCs/>
        </w:rPr>
        <w:t>B</w:t>
      </w:r>
      <w:r w:rsidR="00C95B07" w:rsidRPr="00CB23C4">
        <w:rPr>
          <w:rFonts w:ascii="Arial Nova Light" w:eastAsiaTheme="minorHAnsi" w:hAnsi="Arial Nova Light" w:cstheme="minorBidi"/>
        </w:rPr>
        <w:t>]</w:t>
      </w:r>
      <w:r w:rsidR="00116306" w:rsidRPr="00CB23C4">
        <w:rPr>
          <w:rFonts w:ascii="Arial Nova Light" w:eastAsiaTheme="minorHAnsi" w:hAnsi="Arial Nova Light" w:cstheme="minorBidi"/>
        </w:rPr>
        <w:t>; whereas conversely, o</w:t>
      </w:r>
      <w:r w:rsidR="00172937" w:rsidRPr="00CB23C4">
        <w:rPr>
          <w:rFonts w:ascii="Arial Nova Light" w:eastAsiaTheme="minorHAnsi" w:hAnsi="Arial Nova Light" w:cstheme="minorBidi"/>
        </w:rPr>
        <w:t xml:space="preserve">ccurrences of </w:t>
      </w:r>
      <w:r w:rsidR="00F10085" w:rsidRPr="00CB23C4">
        <w:rPr>
          <w:rFonts w:ascii="Arial Nova Light" w:eastAsiaTheme="minorHAnsi" w:hAnsi="Arial Nova Light" w:cstheme="minorBidi"/>
        </w:rPr>
        <w:t>FPN</w:t>
      </w:r>
      <w:r w:rsidR="00F10085" w:rsidRPr="00CB23C4">
        <w:rPr>
          <w:rFonts w:ascii="Arial Nova Light" w:eastAsiaTheme="minorHAnsi" w:hAnsi="Arial Nova Light" w:cstheme="minorBidi"/>
          <w:position w:val="-6"/>
          <w:vertAlign w:val="subscript"/>
        </w:rPr>
        <w:t>CAP</w:t>
      </w:r>
      <w:r w:rsidR="00F10085" w:rsidRPr="00CB23C4">
        <w:rPr>
          <w:rFonts w:ascii="Arial Nova Light" w:eastAsiaTheme="minorHAnsi" w:hAnsi="Arial Nova Light" w:cstheme="minorBidi"/>
        </w:rPr>
        <w:t xml:space="preserve"> </w:t>
      </w:r>
      <w:r w:rsidR="00116306" w:rsidRPr="00CB23C4">
        <w:rPr>
          <w:rFonts w:ascii="Arial Nova Light" w:eastAsiaTheme="minorHAnsi" w:hAnsi="Arial Nova Light" w:cstheme="minorBidi"/>
        </w:rPr>
        <w:t xml:space="preserve">during </w:t>
      </w:r>
      <w:r w:rsidR="007869FA" w:rsidRPr="00CB23C4">
        <w:rPr>
          <w:rFonts w:ascii="Arial Nova Light" w:eastAsiaTheme="minorHAnsi" w:hAnsi="Arial Nova Light" w:cstheme="minorBidi"/>
        </w:rPr>
        <w:t>“</w:t>
      </w:r>
      <w:r w:rsidR="00172937" w:rsidRPr="00CB23C4">
        <w:rPr>
          <w:rFonts w:ascii="Arial Nova Light" w:eastAsiaTheme="minorHAnsi" w:hAnsi="Arial Nova Light" w:cstheme="minorBidi"/>
        </w:rPr>
        <w:t xml:space="preserve">negative </w:t>
      </w:r>
      <w:r w:rsidR="00F10085" w:rsidRPr="00CB23C4">
        <w:rPr>
          <w:rFonts w:ascii="Arial Nova Light" w:eastAsiaTheme="minorHAnsi" w:hAnsi="Arial Nova Light" w:cstheme="minorBidi"/>
        </w:rPr>
        <w:t xml:space="preserve">REST1” </w:t>
      </w:r>
      <w:r w:rsidR="00172937" w:rsidRPr="00CB23C4">
        <w:rPr>
          <w:rFonts w:ascii="Arial Nova Light" w:eastAsiaTheme="minorHAnsi" w:hAnsi="Arial Nova Light" w:cstheme="minorBidi"/>
        </w:rPr>
        <w:t>predicted</w:t>
      </w:r>
      <w:r w:rsidR="00F10085" w:rsidRPr="00CB23C4">
        <w:rPr>
          <w:rFonts w:ascii="Arial Nova Light" w:eastAsiaTheme="minorHAnsi" w:hAnsi="Arial Nova Light" w:cstheme="minorBidi"/>
        </w:rPr>
        <w:t xml:space="preserve"> SMN-SN</w:t>
      </w:r>
      <w:r w:rsidR="00F10085" w:rsidRPr="00CB23C4">
        <w:rPr>
          <w:rFonts w:ascii="Arial Nova Light" w:eastAsiaTheme="minorHAnsi" w:hAnsi="Arial Nova Light" w:cstheme="minorBidi"/>
          <w:position w:val="-6"/>
          <w:vertAlign w:val="subscript"/>
        </w:rPr>
        <w:t>CAP</w:t>
      </w:r>
      <w:r w:rsidR="00F10085" w:rsidRPr="00CB23C4">
        <w:rPr>
          <w:rFonts w:ascii="Arial Nova Light" w:eastAsiaTheme="minorHAnsi" w:hAnsi="Arial Nova Light" w:cstheme="minorBidi"/>
        </w:rPr>
        <w:t xml:space="preserve"> </w:t>
      </w:r>
      <w:r w:rsidR="007869FA" w:rsidRPr="00CB23C4">
        <w:rPr>
          <w:rFonts w:ascii="Arial Nova Light" w:eastAsiaTheme="minorHAnsi" w:hAnsi="Arial Nova Light" w:cstheme="minorBidi"/>
        </w:rPr>
        <w:t xml:space="preserve">occurrences </w:t>
      </w:r>
      <w:r w:rsidR="00172937" w:rsidRPr="00CB23C4">
        <w:rPr>
          <w:rFonts w:ascii="Arial Nova Light" w:eastAsiaTheme="minorHAnsi" w:hAnsi="Arial Nova Light" w:cstheme="minorBidi"/>
        </w:rPr>
        <w:t>during</w:t>
      </w:r>
      <w:r w:rsidR="006F429B" w:rsidRPr="00CB23C4">
        <w:rPr>
          <w:rFonts w:ascii="Arial Nova Light" w:eastAsiaTheme="minorHAnsi" w:hAnsi="Arial Nova Light" w:cstheme="minorBidi"/>
        </w:rPr>
        <w:t xml:space="preserve"> the</w:t>
      </w:r>
      <w:r w:rsidR="00172937" w:rsidRPr="00CB23C4">
        <w:rPr>
          <w:rFonts w:ascii="Arial Nova Light" w:eastAsiaTheme="minorHAnsi" w:hAnsi="Arial Nova Light" w:cstheme="minorBidi"/>
        </w:rPr>
        <w:t xml:space="preserve"> </w:t>
      </w:r>
      <w:r w:rsidR="007869FA" w:rsidRPr="00CB23C4">
        <w:rPr>
          <w:rFonts w:ascii="Arial Nova Light" w:eastAsiaTheme="minorHAnsi" w:hAnsi="Arial Nova Light" w:cstheme="minorBidi"/>
        </w:rPr>
        <w:t>“</w:t>
      </w:r>
      <w:r w:rsidR="00172937" w:rsidRPr="00CB23C4">
        <w:rPr>
          <w:rFonts w:ascii="Arial Nova Light" w:eastAsiaTheme="minorHAnsi" w:hAnsi="Arial Nova Light" w:cstheme="minorBidi"/>
        </w:rPr>
        <w:t xml:space="preserve">negative </w:t>
      </w:r>
      <w:r w:rsidR="00F10085" w:rsidRPr="00CB23C4">
        <w:rPr>
          <w:rFonts w:ascii="Arial Nova Light" w:eastAsiaTheme="minorHAnsi" w:hAnsi="Arial Nova Light" w:cstheme="minorBidi"/>
        </w:rPr>
        <w:t>TASK</w:t>
      </w:r>
      <w:r w:rsidR="007869FA" w:rsidRPr="00CB23C4">
        <w:rPr>
          <w:rFonts w:ascii="Arial Nova Light" w:eastAsiaTheme="minorHAnsi" w:hAnsi="Arial Nova Light" w:cstheme="minorBidi"/>
        </w:rPr>
        <w:t>”</w:t>
      </w:r>
      <w:r w:rsidR="006F429B" w:rsidRPr="00CB23C4">
        <w:rPr>
          <w:rFonts w:ascii="Arial Nova Light" w:eastAsiaTheme="minorHAnsi" w:hAnsi="Arial Nova Light" w:cstheme="minorBidi"/>
        </w:rPr>
        <w:t xml:space="preserve"> condition</w:t>
      </w:r>
      <w:r w:rsidR="00F10085" w:rsidRPr="00CB23C4">
        <w:rPr>
          <w:rFonts w:ascii="Arial Nova Light" w:eastAsiaTheme="minorHAnsi" w:hAnsi="Arial Nova Light" w:cstheme="minorBidi"/>
        </w:rPr>
        <w:t xml:space="preserve"> [</w:t>
      </w:r>
      <w:r w:rsidR="00F10085" w:rsidRPr="00CB23C4">
        <w:rPr>
          <w:rFonts w:ascii="Arial Nova Light" w:eastAsiaTheme="minorHAnsi" w:hAnsi="Arial Nova Light" w:cstheme="minorBidi"/>
          <w:i/>
          <w:iCs/>
        </w:rPr>
        <w:t>Median</w:t>
      </w:r>
      <w:r w:rsidR="00F10085" w:rsidRPr="00CB23C4">
        <w:rPr>
          <w:rFonts w:ascii="Arial Nova Light" w:eastAsiaTheme="minorHAnsi" w:hAnsi="Arial Nova Light" w:cstheme="minorBidi"/>
        </w:rPr>
        <w:t>=</w:t>
      </w:r>
      <w:r w:rsidR="00764184" w:rsidRPr="00CB23C4">
        <w:rPr>
          <w:rFonts w:ascii="Arial Nova Light" w:eastAsiaTheme="minorHAnsi" w:hAnsi="Arial Nova Light" w:cstheme="minorBidi"/>
        </w:rPr>
        <w:t xml:space="preserve"> </w:t>
      </w:r>
      <w:r w:rsidR="00062A60" w:rsidRPr="00CB23C4">
        <w:rPr>
          <w:rFonts w:ascii="Arial Nova Light" w:eastAsiaTheme="minorHAnsi" w:hAnsi="Arial Nova Light" w:cstheme="minorBidi"/>
        </w:rPr>
        <w:t>-</w:t>
      </w:r>
      <w:r w:rsidR="00A62DBF" w:rsidRPr="00CB23C4">
        <w:rPr>
          <w:rFonts w:ascii="Arial Nova Light" w:eastAsiaTheme="minorHAnsi" w:hAnsi="Arial Nova Light" w:cstheme="minorBidi"/>
        </w:rPr>
        <w:t>0</w:t>
      </w:r>
      <w:r w:rsidR="00764184" w:rsidRPr="00CB23C4">
        <w:rPr>
          <w:rFonts w:ascii="Arial Nova Light" w:eastAsiaTheme="minorHAnsi" w:hAnsi="Arial Nova Light" w:cstheme="minorBidi"/>
        </w:rPr>
        <w:t>.</w:t>
      </w:r>
      <w:r w:rsidR="00F10085" w:rsidRPr="00CB23C4">
        <w:rPr>
          <w:rFonts w:ascii="Arial Nova Light" w:eastAsiaTheme="minorHAnsi" w:hAnsi="Arial Nova Light" w:cstheme="minorBidi"/>
        </w:rPr>
        <w:t>7</w:t>
      </w:r>
      <w:r w:rsidR="00062A60" w:rsidRPr="00CB23C4">
        <w:rPr>
          <w:rFonts w:ascii="Arial Nova Light" w:eastAsiaTheme="minorHAnsi" w:hAnsi="Arial Nova Light" w:cstheme="minorBidi"/>
        </w:rPr>
        <w:t>5</w:t>
      </w:r>
      <w:r w:rsidR="009B4D1C" w:rsidRPr="00CB23C4">
        <w:rPr>
          <w:rFonts w:ascii="Arial Nova Light" w:eastAsiaTheme="minorHAnsi" w:hAnsi="Arial Nova Light" w:cstheme="minorBidi"/>
        </w:rPr>
        <w:t>;</w:t>
      </w:r>
      <w:r w:rsidR="00F10085" w:rsidRPr="00CB23C4">
        <w:rPr>
          <w:rFonts w:ascii="Arial Nova Light" w:eastAsiaTheme="minorHAnsi" w:hAnsi="Arial Nova Light" w:cstheme="minorBidi"/>
        </w:rPr>
        <w:t xml:space="preserve"> 95% </w:t>
      </w:r>
      <w:r w:rsidR="00F10085" w:rsidRPr="00CB23C4">
        <w:rPr>
          <w:rFonts w:ascii="Arial Nova Light" w:eastAsiaTheme="minorHAnsi" w:hAnsi="Arial Nova Light" w:cstheme="minorBidi"/>
          <w:i/>
          <w:iCs/>
        </w:rPr>
        <w:t>CI</w:t>
      </w:r>
      <w:r w:rsidR="00F10085" w:rsidRPr="00CB23C4">
        <w:rPr>
          <w:rFonts w:ascii="Arial Nova Light" w:eastAsiaTheme="minorHAnsi" w:hAnsi="Arial Nova Light" w:cstheme="minorBidi"/>
        </w:rPr>
        <w:t>(</w:t>
      </w:r>
      <w:r w:rsidR="00062A60" w:rsidRPr="00CB23C4">
        <w:rPr>
          <w:rFonts w:ascii="Arial Nova Light" w:eastAsiaTheme="minorHAnsi" w:hAnsi="Arial Nova Light" w:cstheme="minorBidi"/>
        </w:rPr>
        <w:t>-</w:t>
      </w:r>
      <w:r w:rsidR="002B403B" w:rsidRPr="00CB23C4">
        <w:rPr>
          <w:rFonts w:ascii="Arial Nova Light" w:eastAsiaTheme="minorHAnsi" w:hAnsi="Arial Nova Light" w:cstheme="minorBidi"/>
        </w:rPr>
        <w:t>1</w:t>
      </w:r>
      <w:r w:rsidR="00764184" w:rsidRPr="00CB23C4">
        <w:rPr>
          <w:rFonts w:ascii="Arial Nova Light" w:eastAsiaTheme="minorHAnsi" w:hAnsi="Arial Nova Light" w:cstheme="minorBidi"/>
        </w:rPr>
        <w:t>.</w:t>
      </w:r>
      <w:r w:rsidR="002B403B" w:rsidRPr="00CB23C4">
        <w:rPr>
          <w:rFonts w:ascii="Arial Nova Light" w:eastAsiaTheme="minorHAnsi" w:hAnsi="Arial Nova Light" w:cstheme="minorBidi"/>
        </w:rPr>
        <w:t>0</w:t>
      </w:r>
      <w:r w:rsidR="00062A60" w:rsidRPr="00CB23C4">
        <w:rPr>
          <w:rFonts w:ascii="Arial Nova Light" w:eastAsiaTheme="minorHAnsi" w:hAnsi="Arial Nova Light" w:cstheme="minorBidi"/>
        </w:rPr>
        <w:t>3</w:t>
      </w:r>
      <w:r w:rsidR="00764184" w:rsidRPr="00CB23C4">
        <w:rPr>
          <w:rFonts w:ascii="Arial Nova Light" w:eastAsiaTheme="minorHAnsi" w:hAnsi="Arial Nova Light" w:cstheme="minorBidi"/>
          <w:position w:val="-6"/>
          <w:vertAlign w:val="subscript"/>
        </w:rPr>
        <w:t>lower</w:t>
      </w:r>
      <w:r w:rsidR="00764184" w:rsidRPr="00CB23C4">
        <w:rPr>
          <w:rFonts w:ascii="Arial Nova Light" w:eastAsiaTheme="minorHAnsi" w:hAnsi="Arial Nova Light" w:cstheme="minorBidi"/>
        </w:rPr>
        <w:t>,</w:t>
      </w:r>
      <w:r w:rsidR="00F10085" w:rsidRPr="00CB23C4">
        <w:rPr>
          <w:rFonts w:ascii="Arial Nova Light" w:eastAsiaTheme="minorHAnsi" w:hAnsi="Arial Nova Light" w:cstheme="minorBidi"/>
        </w:rPr>
        <w:t xml:space="preserve"> </w:t>
      </w:r>
      <w:r w:rsidR="00062A60" w:rsidRPr="00CB23C4">
        <w:rPr>
          <w:rFonts w:ascii="Arial Nova Light" w:eastAsiaTheme="minorHAnsi" w:hAnsi="Arial Nova Light" w:cstheme="minorBidi"/>
        </w:rPr>
        <w:t>-</w:t>
      </w:r>
      <w:r w:rsidR="00833E68" w:rsidRPr="00CB23C4">
        <w:rPr>
          <w:rFonts w:ascii="Arial Nova Light" w:eastAsiaTheme="minorHAnsi" w:hAnsi="Arial Nova Light" w:cstheme="minorBidi"/>
        </w:rPr>
        <w:t>0</w:t>
      </w:r>
      <w:r w:rsidR="00764184" w:rsidRPr="00CB23C4">
        <w:rPr>
          <w:rFonts w:ascii="Arial Nova Light" w:eastAsiaTheme="minorHAnsi" w:hAnsi="Arial Nova Light" w:cstheme="minorBidi"/>
        </w:rPr>
        <w:t>.</w:t>
      </w:r>
      <w:r w:rsidR="002B403B" w:rsidRPr="00CB23C4">
        <w:rPr>
          <w:rFonts w:ascii="Arial Nova Light" w:eastAsiaTheme="minorHAnsi" w:hAnsi="Arial Nova Light" w:cstheme="minorBidi"/>
        </w:rPr>
        <w:t>2</w:t>
      </w:r>
      <w:r w:rsidR="00062A60" w:rsidRPr="00CB23C4">
        <w:rPr>
          <w:rFonts w:ascii="Arial Nova Light" w:eastAsiaTheme="minorHAnsi" w:hAnsi="Arial Nova Light" w:cstheme="minorBidi"/>
        </w:rPr>
        <w:t>1</w:t>
      </w:r>
      <w:r w:rsidR="00764184" w:rsidRPr="00CB23C4">
        <w:rPr>
          <w:rFonts w:ascii="Arial Nova Light" w:eastAsiaTheme="minorHAnsi" w:hAnsi="Arial Nova Light" w:cstheme="minorBidi"/>
          <w:position w:val="-6"/>
          <w:vertAlign w:val="subscript"/>
        </w:rPr>
        <w:t>upper</w:t>
      </w:r>
      <w:r w:rsidR="00F10085" w:rsidRPr="00CB23C4">
        <w:rPr>
          <w:rFonts w:ascii="Arial Nova Light" w:eastAsiaTheme="minorHAnsi" w:hAnsi="Arial Nova Light" w:cstheme="minorBidi"/>
        </w:rPr>
        <w:t>)</w:t>
      </w:r>
      <w:r w:rsidR="009B4D1C" w:rsidRPr="00CB23C4">
        <w:rPr>
          <w:rFonts w:ascii="Arial Nova Light" w:eastAsiaTheme="minorHAnsi" w:hAnsi="Arial Nova Light" w:cstheme="minorBidi"/>
        </w:rPr>
        <w:t>; ROPE:</w:t>
      </w:r>
      <w:r w:rsidR="007869FA" w:rsidRPr="00CB23C4">
        <w:rPr>
          <w:rFonts w:ascii="Arial Nova Light" w:eastAsiaTheme="minorHAnsi" w:hAnsi="Arial Nova Light" w:cstheme="minorBidi"/>
        </w:rPr>
        <w:t xml:space="preserve"> 0</w:t>
      </w:r>
      <w:r w:rsidR="004C7FEB" w:rsidRPr="00CB23C4">
        <w:rPr>
          <w:rFonts w:ascii="Arial Nova Light" w:eastAsiaTheme="minorHAnsi" w:hAnsi="Arial Nova Light" w:cstheme="minorBidi"/>
        </w:rPr>
        <w:t>.</w:t>
      </w:r>
      <w:r w:rsidR="009B4D1C" w:rsidRPr="00CB23C4">
        <w:rPr>
          <w:rFonts w:ascii="Arial Nova Light" w:eastAsiaTheme="minorHAnsi" w:hAnsi="Arial Nova Light" w:cstheme="minorBidi"/>
        </w:rPr>
        <w:t>0%</w:t>
      </w:r>
      <w:r w:rsidR="00F10085" w:rsidRPr="00CB23C4">
        <w:rPr>
          <w:rFonts w:ascii="Arial Nova Light" w:eastAsiaTheme="minorHAnsi" w:hAnsi="Arial Nova Light" w:cstheme="minorBidi"/>
        </w:rPr>
        <w:t xml:space="preserve">]. </w:t>
      </w:r>
      <w:r w:rsidR="00116306" w:rsidRPr="00CB23C4">
        <w:rPr>
          <w:rFonts w:ascii="Arial Nova Light" w:eastAsiaTheme="minorHAnsi" w:hAnsi="Arial Nova Light" w:cstheme="minorBidi"/>
        </w:rPr>
        <w:t>Finally,</w:t>
      </w:r>
      <w:r w:rsidR="00F10085" w:rsidRPr="00CB23C4">
        <w:rPr>
          <w:rFonts w:ascii="Arial Nova Light" w:eastAsiaTheme="minorHAnsi" w:hAnsi="Arial Nova Light" w:cstheme="minorBidi"/>
        </w:rPr>
        <w:t xml:space="preserve"> occurrences of VIS</w:t>
      </w:r>
      <w:r w:rsidR="00F10085" w:rsidRPr="00CB23C4">
        <w:rPr>
          <w:rFonts w:ascii="Arial Nova Light" w:eastAsiaTheme="minorHAnsi" w:hAnsi="Arial Nova Light" w:cstheme="minorBidi"/>
          <w:position w:val="-6"/>
          <w:vertAlign w:val="subscript"/>
        </w:rPr>
        <w:t>CAP</w:t>
      </w:r>
      <w:r w:rsidR="00F10085" w:rsidRPr="00CB23C4">
        <w:rPr>
          <w:rFonts w:ascii="Arial Nova Light" w:eastAsiaTheme="minorHAnsi" w:hAnsi="Arial Nova Light" w:cstheme="minorBidi"/>
          <w:vertAlign w:val="subscript"/>
        </w:rPr>
        <w:t xml:space="preserve"> </w:t>
      </w:r>
      <w:r w:rsidR="00116306" w:rsidRPr="00CB23C4">
        <w:rPr>
          <w:rFonts w:ascii="Arial Nova Light" w:eastAsiaTheme="minorHAnsi" w:hAnsi="Arial Nova Light" w:cstheme="minorBidi"/>
        </w:rPr>
        <w:t xml:space="preserve">in </w:t>
      </w:r>
      <w:r w:rsidR="007B560E" w:rsidRPr="00CB23C4">
        <w:rPr>
          <w:rFonts w:ascii="Arial Nova Light" w:eastAsiaTheme="minorHAnsi" w:hAnsi="Arial Nova Light" w:cstheme="minorBidi"/>
        </w:rPr>
        <w:t>“</w:t>
      </w:r>
      <w:r w:rsidR="007869FA" w:rsidRPr="00CB23C4">
        <w:rPr>
          <w:rFonts w:ascii="Arial Nova Light" w:eastAsiaTheme="minorHAnsi" w:hAnsi="Arial Nova Light" w:cstheme="minorBidi"/>
        </w:rPr>
        <w:t>negative</w:t>
      </w:r>
      <w:r w:rsidR="00F10085" w:rsidRPr="00CB23C4">
        <w:rPr>
          <w:rFonts w:ascii="Arial Nova Light" w:eastAsiaTheme="minorHAnsi" w:hAnsi="Arial Nova Light" w:cstheme="minorBidi"/>
        </w:rPr>
        <w:t xml:space="preserve"> REST</w:t>
      </w:r>
      <w:r w:rsidR="002276C6" w:rsidRPr="00CB23C4">
        <w:rPr>
          <w:rFonts w:ascii="Arial Nova Light" w:eastAsiaTheme="minorHAnsi" w:hAnsi="Arial Nova Light" w:cstheme="minorBidi"/>
        </w:rPr>
        <w:t>1</w:t>
      </w:r>
      <w:r w:rsidR="00F10085" w:rsidRPr="00CB23C4">
        <w:rPr>
          <w:rFonts w:ascii="Arial Nova Light" w:eastAsiaTheme="minorHAnsi" w:hAnsi="Arial Nova Light" w:cstheme="minorBidi"/>
        </w:rPr>
        <w:t xml:space="preserve">” predicted the same </w:t>
      </w:r>
      <w:r w:rsidR="0093767F" w:rsidRPr="00CB23C4">
        <w:rPr>
          <w:rFonts w:ascii="Arial Nova Light" w:eastAsiaTheme="minorHAnsi" w:hAnsi="Arial Nova Light" w:cstheme="minorBidi"/>
        </w:rPr>
        <w:t>CAP</w:t>
      </w:r>
      <w:r w:rsidR="002276C6" w:rsidRPr="00CB23C4">
        <w:rPr>
          <w:rFonts w:ascii="Arial Nova Light" w:eastAsiaTheme="minorHAnsi" w:hAnsi="Arial Nova Light" w:cstheme="minorBidi"/>
        </w:rPr>
        <w:t xml:space="preserve"> </w:t>
      </w:r>
      <w:r w:rsidR="0093767F" w:rsidRPr="00CB23C4">
        <w:rPr>
          <w:rFonts w:ascii="Arial Nova Light" w:eastAsiaTheme="minorHAnsi" w:hAnsi="Arial Nova Light" w:cstheme="minorBidi"/>
        </w:rPr>
        <w:t>during</w:t>
      </w:r>
      <w:r w:rsidR="002276C6" w:rsidRPr="00CB23C4">
        <w:rPr>
          <w:rFonts w:ascii="Arial Nova Light" w:eastAsiaTheme="minorHAnsi" w:hAnsi="Arial Nova Light" w:cstheme="minorBidi"/>
        </w:rPr>
        <w:t xml:space="preserve"> the</w:t>
      </w:r>
      <w:r w:rsidR="007B560E" w:rsidRPr="00CB23C4">
        <w:rPr>
          <w:rFonts w:ascii="Arial Nova Light" w:eastAsiaTheme="minorHAnsi" w:hAnsi="Arial Nova Light" w:cstheme="minorBidi"/>
        </w:rPr>
        <w:t xml:space="preserve"> “</w:t>
      </w:r>
      <w:r w:rsidR="007869FA" w:rsidRPr="00CB23C4">
        <w:rPr>
          <w:rFonts w:ascii="Arial Nova Light" w:eastAsiaTheme="minorHAnsi" w:hAnsi="Arial Nova Light" w:cstheme="minorBidi"/>
        </w:rPr>
        <w:t>negative</w:t>
      </w:r>
      <w:r w:rsidR="002276C6" w:rsidRPr="00CB23C4">
        <w:rPr>
          <w:rFonts w:ascii="Arial Nova Light" w:eastAsiaTheme="minorHAnsi" w:hAnsi="Arial Nova Light" w:cstheme="minorBidi"/>
        </w:rPr>
        <w:t xml:space="preserve"> TASK”</w:t>
      </w:r>
      <w:r w:rsidR="00D41AB3" w:rsidRPr="00CB23C4">
        <w:rPr>
          <w:rFonts w:ascii="Arial Nova Light" w:eastAsiaTheme="minorHAnsi" w:hAnsi="Arial Nova Light" w:cstheme="minorBidi"/>
        </w:rPr>
        <w:t xml:space="preserve"> </w:t>
      </w:r>
      <w:r w:rsidR="002276C6" w:rsidRPr="00CB23C4">
        <w:rPr>
          <w:rFonts w:ascii="Arial Nova Light" w:eastAsiaTheme="minorHAnsi" w:hAnsi="Arial Nova Light" w:cstheme="minorBidi"/>
        </w:rPr>
        <w:t xml:space="preserve">condition </w:t>
      </w:r>
      <w:bookmarkStart w:id="48" w:name="_Hlk103344448"/>
      <w:r w:rsidR="00D41AB3" w:rsidRPr="00CB23C4">
        <w:rPr>
          <w:rFonts w:ascii="Arial Nova Light" w:eastAsiaTheme="minorHAnsi" w:hAnsi="Arial Nova Light" w:cstheme="minorBidi"/>
        </w:rPr>
        <w:t>[</w:t>
      </w:r>
      <w:r w:rsidR="00D41AB3" w:rsidRPr="00CB23C4">
        <w:rPr>
          <w:rFonts w:ascii="Arial Nova Light" w:eastAsiaTheme="minorHAnsi" w:hAnsi="Arial Nova Light" w:cstheme="minorBidi"/>
          <w:i/>
          <w:iCs/>
        </w:rPr>
        <w:t>Median</w:t>
      </w:r>
      <w:r w:rsidR="00D41AB3" w:rsidRPr="00CB23C4">
        <w:rPr>
          <w:rFonts w:ascii="Arial Nova Light" w:eastAsiaTheme="minorHAnsi" w:hAnsi="Arial Nova Light" w:cstheme="minorBidi"/>
        </w:rPr>
        <w:t>=</w:t>
      </w:r>
      <w:r w:rsidR="00764184" w:rsidRPr="00CB23C4">
        <w:rPr>
          <w:rFonts w:ascii="Arial Nova Light" w:eastAsiaTheme="minorHAnsi" w:hAnsi="Arial Nova Light" w:cstheme="minorBidi"/>
        </w:rPr>
        <w:t xml:space="preserve"> </w:t>
      </w:r>
      <w:r w:rsidR="009B4D1C" w:rsidRPr="00CB23C4">
        <w:rPr>
          <w:rFonts w:ascii="Arial Nova Light" w:eastAsiaTheme="minorHAnsi" w:hAnsi="Arial Nova Light" w:cstheme="minorBidi"/>
        </w:rPr>
        <w:t>0</w:t>
      </w:r>
      <w:r w:rsidR="00D41AB3" w:rsidRPr="00CB23C4">
        <w:rPr>
          <w:rFonts w:ascii="Arial Nova Light" w:eastAsiaTheme="minorHAnsi" w:hAnsi="Arial Nova Light" w:cstheme="minorBidi"/>
        </w:rPr>
        <w:t>.43</w:t>
      </w:r>
      <w:r w:rsidR="009B4D1C" w:rsidRPr="00CB23C4">
        <w:rPr>
          <w:rFonts w:ascii="Arial Nova Light" w:eastAsiaTheme="minorHAnsi" w:hAnsi="Arial Nova Light" w:cstheme="minorBidi"/>
        </w:rPr>
        <w:t>;</w:t>
      </w:r>
      <w:r w:rsidR="00D41AB3" w:rsidRPr="00CB23C4">
        <w:rPr>
          <w:rFonts w:ascii="Arial Nova Light" w:eastAsiaTheme="minorHAnsi" w:hAnsi="Arial Nova Light" w:cstheme="minorBidi"/>
        </w:rPr>
        <w:t xml:space="preserve"> 95% </w:t>
      </w:r>
      <w:r w:rsidR="00D41AB3" w:rsidRPr="00CB23C4">
        <w:rPr>
          <w:rFonts w:ascii="Arial Nova Light" w:eastAsiaTheme="minorHAnsi" w:hAnsi="Arial Nova Light" w:cstheme="minorBidi"/>
          <w:i/>
          <w:iCs/>
        </w:rPr>
        <w:t>CI</w:t>
      </w:r>
      <w:r w:rsidR="00D41AB3" w:rsidRPr="00CB23C4">
        <w:rPr>
          <w:rFonts w:ascii="Arial Nova Light" w:eastAsiaTheme="minorHAnsi" w:hAnsi="Arial Nova Light" w:cstheme="minorBidi"/>
        </w:rPr>
        <w:t>(</w:t>
      </w:r>
      <w:r w:rsidR="00833E68" w:rsidRPr="00CB23C4">
        <w:rPr>
          <w:rFonts w:ascii="Arial Nova Light" w:eastAsiaTheme="minorHAnsi" w:hAnsi="Arial Nova Light" w:cstheme="minorBidi"/>
        </w:rPr>
        <w:t>0</w:t>
      </w:r>
      <w:r w:rsidR="00764184" w:rsidRPr="00CB23C4">
        <w:rPr>
          <w:rFonts w:ascii="Arial Nova Light" w:eastAsiaTheme="minorHAnsi" w:hAnsi="Arial Nova Light" w:cstheme="minorBidi"/>
        </w:rPr>
        <w:t>.</w:t>
      </w:r>
      <w:r w:rsidR="00D41AB3" w:rsidRPr="00CB23C4">
        <w:rPr>
          <w:rFonts w:ascii="Arial Nova Light" w:eastAsiaTheme="minorHAnsi" w:hAnsi="Arial Nova Light" w:cstheme="minorBidi"/>
        </w:rPr>
        <w:t>10</w:t>
      </w:r>
      <w:r w:rsidR="00764184" w:rsidRPr="00CB23C4">
        <w:rPr>
          <w:rFonts w:ascii="Arial Nova Light" w:eastAsiaTheme="minorHAnsi" w:hAnsi="Arial Nova Light" w:cstheme="minorBidi"/>
          <w:position w:val="-6"/>
          <w:vertAlign w:val="subscript"/>
        </w:rPr>
        <w:t>lower</w:t>
      </w:r>
      <w:r w:rsidR="00764184" w:rsidRPr="00CB23C4">
        <w:rPr>
          <w:rFonts w:ascii="Arial Nova Light" w:eastAsiaTheme="minorHAnsi" w:hAnsi="Arial Nova Light" w:cstheme="minorBidi"/>
        </w:rPr>
        <w:t>,</w:t>
      </w:r>
      <w:r w:rsidR="00D41AB3" w:rsidRPr="00CB23C4">
        <w:rPr>
          <w:rFonts w:ascii="Arial Nova Light" w:eastAsiaTheme="minorHAnsi" w:hAnsi="Arial Nova Light" w:cstheme="minorBidi"/>
        </w:rPr>
        <w:t xml:space="preserve"> </w:t>
      </w:r>
      <w:r w:rsidR="00833E68" w:rsidRPr="00CB23C4">
        <w:rPr>
          <w:rFonts w:ascii="Arial Nova Light" w:eastAsiaTheme="minorHAnsi" w:hAnsi="Arial Nova Light" w:cstheme="minorBidi"/>
        </w:rPr>
        <w:t>0</w:t>
      </w:r>
      <w:r w:rsidR="00764184" w:rsidRPr="00CB23C4">
        <w:rPr>
          <w:rFonts w:ascii="Arial Nova Light" w:eastAsiaTheme="minorHAnsi" w:hAnsi="Arial Nova Light" w:cstheme="minorBidi"/>
        </w:rPr>
        <w:t>.</w:t>
      </w:r>
      <w:r w:rsidR="00D41AB3" w:rsidRPr="00CB23C4">
        <w:rPr>
          <w:rFonts w:ascii="Arial Nova Light" w:eastAsiaTheme="minorHAnsi" w:hAnsi="Arial Nova Light" w:cstheme="minorBidi"/>
        </w:rPr>
        <w:t>7</w:t>
      </w:r>
      <w:r w:rsidR="007869FA" w:rsidRPr="00CB23C4">
        <w:rPr>
          <w:rFonts w:ascii="Arial Nova Light" w:eastAsiaTheme="minorHAnsi" w:hAnsi="Arial Nova Light" w:cstheme="minorBidi"/>
        </w:rPr>
        <w:t>6</w:t>
      </w:r>
      <w:r w:rsidR="00764184" w:rsidRPr="00CB23C4">
        <w:rPr>
          <w:rFonts w:ascii="Arial Nova Light" w:eastAsiaTheme="minorHAnsi" w:hAnsi="Arial Nova Light" w:cstheme="minorBidi"/>
          <w:position w:val="-6"/>
          <w:vertAlign w:val="subscript"/>
        </w:rPr>
        <w:t>upper</w:t>
      </w:r>
      <w:r w:rsidR="00D41AB3" w:rsidRPr="00CB23C4">
        <w:rPr>
          <w:rFonts w:ascii="Arial Nova Light" w:eastAsiaTheme="minorHAnsi" w:hAnsi="Arial Nova Light" w:cstheme="minorBidi"/>
        </w:rPr>
        <w:t>)</w:t>
      </w:r>
      <w:r w:rsidR="009B4D1C" w:rsidRPr="00CB23C4">
        <w:rPr>
          <w:rFonts w:ascii="Arial Nova Light" w:eastAsiaTheme="minorHAnsi" w:hAnsi="Arial Nova Light" w:cstheme="minorBidi"/>
        </w:rPr>
        <w:t>; ROPE:</w:t>
      </w:r>
      <w:r w:rsidR="00D41AB3" w:rsidRPr="00CB23C4">
        <w:rPr>
          <w:rFonts w:ascii="Arial Nova Light" w:eastAsiaTheme="minorHAnsi" w:hAnsi="Arial Nova Light" w:cstheme="minorBidi"/>
        </w:rPr>
        <w:t xml:space="preserve"> </w:t>
      </w:r>
      <w:r w:rsidR="007869FA" w:rsidRPr="00CB23C4">
        <w:rPr>
          <w:rFonts w:ascii="Arial Nova Light" w:eastAsiaTheme="minorHAnsi" w:hAnsi="Arial Nova Light" w:cstheme="minorBidi"/>
        </w:rPr>
        <w:t>0</w:t>
      </w:r>
      <w:r w:rsidR="00B573E5" w:rsidRPr="00CB23C4">
        <w:rPr>
          <w:rFonts w:ascii="Arial Nova Light" w:eastAsiaTheme="minorHAnsi" w:hAnsi="Arial Nova Light" w:cstheme="minorBidi"/>
        </w:rPr>
        <w:t>.0</w:t>
      </w:r>
      <w:r w:rsidR="007869FA" w:rsidRPr="00CB23C4">
        <w:rPr>
          <w:rFonts w:ascii="Arial Nova Light" w:eastAsiaTheme="minorHAnsi" w:hAnsi="Arial Nova Light" w:cstheme="minorBidi"/>
        </w:rPr>
        <w:t>%</w:t>
      </w:r>
      <w:r w:rsidR="009B4D1C" w:rsidRPr="00CB23C4">
        <w:rPr>
          <w:rFonts w:ascii="Arial Nova Light" w:eastAsiaTheme="minorHAnsi" w:hAnsi="Arial Nova Light" w:cstheme="minorBidi"/>
        </w:rPr>
        <w:t>;</w:t>
      </w:r>
      <w:r w:rsidR="007869FA" w:rsidRPr="00CB23C4">
        <w:rPr>
          <w:rFonts w:ascii="Arial Nova Light" w:eastAsiaTheme="minorHAnsi" w:hAnsi="Arial Nova Light" w:cstheme="minorBidi"/>
        </w:rPr>
        <w:t xml:space="preserve"> </w:t>
      </w:r>
      <w:r w:rsidR="00503B8B" w:rsidRPr="00CB23C4">
        <w:rPr>
          <w:rFonts w:ascii="Arial Nova" w:eastAsiaTheme="minorHAnsi" w:hAnsi="Arial Nova" w:cstheme="minorBidi"/>
          <w:b/>
          <w:bCs/>
        </w:rPr>
        <w:t xml:space="preserve">Figure </w:t>
      </w:r>
      <w:r w:rsidR="007869FA" w:rsidRPr="00CB23C4">
        <w:rPr>
          <w:rFonts w:ascii="Arial Nova" w:eastAsiaTheme="minorHAnsi" w:hAnsi="Arial Nova" w:cstheme="minorBidi"/>
          <w:b/>
          <w:bCs/>
        </w:rPr>
        <w:t>4</w:t>
      </w:r>
      <w:r w:rsidR="00CB23C4" w:rsidRPr="00CB23C4">
        <w:rPr>
          <w:rFonts w:ascii="Arial Nova" w:eastAsiaTheme="minorHAnsi" w:hAnsi="Arial Nova" w:cstheme="minorBidi"/>
          <w:b/>
          <w:bCs/>
        </w:rPr>
        <w:t>B</w:t>
      </w:r>
      <w:r w:rsidR="00D41AB3" w:rsidRPr="00CB23C4">
        <w:rPr>
          <w:rFonts w:ascii="Arial Nova Light" w:eastAsiaTheme="minorHAnsi" w:hAnsi="Arial Nova Light" w:cstheme="minorBidi"/>
        </w:rPr>
        <w:t>].</w:t>
      </w:r>
      <w:r w:rsidR="00364F4B" w:rsidRPr="00CB23C4">
        <w:rPr>
          <w:rFonts w:ascii="Arial Nova Light" w:eastAsiaTheme="minorHAnsi" w:hAnsi="Arial Nova Light" w:cstheme="minorBidi"/>
        </w:rPr>
        <w:t xml:space="preserve"> </w:t>
      </w:r>
      <w:r w:rsidR="00116306" w:rsidRPr="00CB23C4">
        <w:rPr>
          <w:rFonts w:ascii="Arial Nova Light" w:eastAsiaTheme="minorHAnsi" w:hAnsi="Arial Nova Light" w:cstheme="minorBidi"/>
        </w:rPr>
        <w:t>Again, the latter relationships were not seen in the neutral context.</w:t>
      </w:r>
      <w:r w:rsidR="00116306">
        <w:rPr>
          <w:rFonts w:ascii="Arial Nova Light" w:eastAsiaTheme="minorHAnsi" w:hAnsi="Arial Nova Light" w:cstheme="minorBidi"/>
        </w:rPr>
        <w:t xml:space="preserve"> </w:t>
      </w:r>
      <w:r w:rsidR="00364F4B" w:rsidRPr="00364F4B">
        <w:rPr>
          <w:rFonts w:ascii="Arial Nova Light" w:eastAsiaTheme="minorHAnsi" w:hAnsi="Arial Nova Light" w:cstheme="minorBidi"/>
        </w:rPr>
        <w:t xml:space="preserve">These data suggest that emotional context markedly modified the functional </w:t>
      </w:r>
      <w:r w:rsidR="00C87962">
        <w:rPr>
          <w:rFonts w:ascii="Arial Nova Light" w:eastAsiaTheme="minorHAnsi" w:hAnsi="Arial Nova Light" w:cstheme="minorBidi"/>
        </w:rPr>
        <w:t>relationship</w:t>
      </w:r>
      <w:r w:rsidR="00871600">
        <w:rPr>
          <w:rFonts w:ascii="Arial Nova Light" w:eastAsiaTheme="minorHAnsi" w:hAnsi="Arial Nova Light" w:cstheme="minorBidi"/>
        </w:rPr>
        <w:t xml:space="preserve"> between</w:t>
      </w:r>
      <w:r w:rsidR="00364F4B" w:rsidRPr="00364F4B">
        <w:rPr>
          <w:rFonts w:ascii="Arial Nova Light" w:eastAsiaTheme="minorHAnsi" w:hAnsi="Arial Nova Light" w:cstheme="minorBidi"/>
        </w:rPr>
        <w:t xml:space="preserve"> intrinsic brain networks that govern the recruitment of cognitive control processes (particularly FPN).</w:t>
      </w:r>
    </w:p>
    <w:bookmarkEnd w:id="48"/>
    <w:p w14:paraId="1BF69158" w14:textId="76F68F0C" w:rsidR="00DC085E" w:rsidRDefault="00503B8B" w:rsidP="003C6995">
      <w:pPr>
        <w:spacing w:afterLines="120" w:after="288" w:line="480" w:lineRule="auto"/>
        <w:jc w:val="both"/>
        <w:rPr>
          <w:rFonts w:ascii="Arial Nova Light" w:eastAsiaTheme="minorHAnsi" w:hAnsi="Arial Nova Light" w:cstheme="minorBidi"/>
        </w:rPr>
      </w:pPr>
      <w:r w:rsidRPr="00B42E8D">
        <w:rPr>
          <w:rFonts w:ascii="Arial Nova Light" w:eastAsiaTheme="minorHAnsi" w:hAnsi="Arial Nova Light" w:cstheme="minorBidi"/>
        </w:rPr>
        <w:t xml:space="preserve">In </w:t>
      </w:r>
      <w:r w:rsidR="00BA153B">
        <w:rPr>
          <w:rFonts w:ascii="Arial Nova Light" w:eastAsiaTheme="minorHAnsi" w:hAnsi="Arial Nova Light" w:cstheme="minorBidi"/>
        </w:rPr>
        <w:t xml:space="preserve">the </w:t>
      </w:r>
      <w:r w:rsidRPr="00B42E8D">
        <w:rPr>
          <w:rFonts w:ascii="Arial Nova Light" w:eastAsiaTheme="minorHAnsi" w:hAnsi="Arial Nova Light" w:cstheme="minorBidi"/>
        </w:rPr>
        <w:t xml:space="preserve">second </w:t>
      </w:r>
      <w:r w:rsidR="00BA153B">
        <w:rPr>
          <w:rFonts w:ascii="Arial Nova Light" w:eastAsiaTheme="minorHAnsi" w:hAnsi="Arial Nova Light" w:cstheme="minorBidi"/>
        </w:rPr>
        <w:t xml:space="preserve">step of this </w:t>
      </w:r>
      <w:r w:rsidRPr="00B42E8D">
        <w:rPr>
          <w:rFonts w:ascii="Arial Nova Light" w:eastAsiaTheme="minorHAnsi" w:hAnsi="Arial Nova Light" w:cstheme="minorBidi"/>
        </w:rPr>
        <w:t>analys</w:t>
      </w:r>
      <w:r w:rsidR="006F429B">
        <w:rPr>
          <w:rFonts w:ascii="Arial Nova Light" w:eastAsiaTheme="minorHAnsi" w:hAnsi="Arial Nova Light" w:cstheme="minorBidi"/>
        </w:rPr>
        <w:t>i</w:t>
      </w:r>
      <w:r w:rsidRPr="00B42E8D">
        <w:rPr>
          <w:rFonts w:ascii="Arial Nova Light" w:eastAsiaTheme="minorHAnsi" w:hAnsi="Arial Nova Light" w:cstheme="minorBidi"/>
        </w:rPr>
        <w:t>s</w:t>
      </w:r>
      <w:r w:rsidR="00BA153B">
        <w:rPr>
          <w:rFonts w:ascii="Arial Nova Light" w:eastAsiaTheme="minorHAnsi" w:hAnsi="Arial Nova Light" w:cstheme="minorBidi"/>
        </w:rPr>
        <w:t>, we</w:t>
      </w:r>
      <w:r w:rsidRPr="00B42E8D">
        <w:rPr>
          <w:rFonts w:ascii="Arial Nova Light" w:eastAsiaTheme="minorHAnsi" w:hAnsi="Arial Nova Light" w:cstheme="minorBidi"/>
        </w:rPr>
        <w:t xml:space="preserve"> probed for </w:t>
      </w:r>
      <w:r w:rsidR="00BA153B">
        <w:rPr>
          <w:rFonts w:ascii="Arial Nova Light" w:eastAsiaTheme="minorHAnsi" w:hAnsi="Arial Nova Light" w:cstheme="minorBidi"/>
        </w:rPr>
        <w:t xml:space="preserve">any </w:t>
      </w:r>
      <w:r w:rsidRPr="00B42E8D">
        <w:rPr>
          <w:rFonts w:ascii="Arial Nova Light" w:eastAsiaTheme="minorHAnsi" w:hAnsi="Arial Nova Light" w:cstheme="minorBidi"/>
        </w:rPr>
        <w:t xml:space="preserve">mediation effects of behavioral </w:t>
      </w:r>
      <w:r w:rsidR="00BA153B">
        <w:rPr>
          <w:rFonts w:ascii="Arial Nova Light" w:eastAsiaTheme="minorHAnsi" w:hAnsi="Arial Nova Light" w:cstheme="minorBidi"/>
        </w:rPr>
        <w:t>performance</w:t>
      </w:r>
      <w:r w:rsidR="00BA153B" w:rsidRPr="00B42E8D">
        <w:rPr>
          <w:rFonts w:ascii="Arial Nova Light" w:eastAsiaTheme="minorHAnsi" w:hAnsi="Arial Nova Light" w:cstheme="minorBidi"/>
        </w:rPr>
        <w:t xml:space="preserve"> </w:t>
      </w:r>
      <w:r w:rsidR="00AA2650" w:rsidRPr="00B42E8D">
        <w:rPr>
          <w:rFonts w:ascii="Arial Nova Light" w:eastAsiaTheme="minorHAnsi" w:hAnsi="Arial Nova Light" w:cstheme="minorBidi"/>
        </w:rPr>
        <w:t>[</w:t>
      </w:r>
      <w:r w:rsidR="00BA153B">
        <w:rPr>
          <w:rFonts w:ascii="Arial Nova Light" w:eastAsiaTheme="minorHAnsi" w:hAnsi="Arial Nova Light" w:cstheme="minorBidi"/>
        </w:rPr>
        <w:t xml:space="preserve">indexed by </w:t>
      </w:r>
      <w:r w:rsidR="00AA2650" w:rsidRPr="00B42E8D">
        <w:rPr>
          <w:rFonts w:ascii="Arial Nova Light" w:eastAsiaTheme="minorHAnsi" w:hAnsi="Arial Nova Light" w:cstheme="minorBidi"/>
        </w:rPr>
        <w:t>reaction time (RT</w:t>
      </w:r>
      <w:r w:rsidR="009B4D1C">
        <w:rPr>
          <w:rFonts w:ascii="Arial Nova Light" w:eastAsiaTheme="minorHAnsi" w:hAnsi="Arial Nova Light" w:cstheme="minorBidi"/>
        </w:rPr>
        <w:t xml:space="preserve"> TASK</w:t>
      </w:r>
      <w:r w:rsidR="00AA2650" w:rsidRPr="00B42E8D">
        <w:rPr>
          <w:rFonts w:ascii="Arial Nova Light" w:eastAsiaTheme="minorHAnsi" w:hAnsi="Arial Nova Light" w:cstheme="minorBidi"/>
        </w:rPr>
        <w:t>)]</w:t>
      </w:r>
      <w:r w:rsidRPr="00B42E8D">
        <w:rPr>
          <w:rFonts w:ascii="Arial Nova Light" w:eastAsiaTheme="minorHAnsi" w:hAnsi="Arial Nova Light" w:cstheme="minorBidi"/>
        </w:rPr>
        <w:t xml:space="preserve"> </w:t>
      </w:r>
      <w:bookmarkStart w:id="49" w:name="_Hlk103839623"/>
      <w:r w:rsidR="00AA2650" w:rsidRPr="00B42E8D">
        <w:rPr>
          <w:rFonts w:ascii="Arial Nova Light" w:eastAsiaTheme="minorHAnsi" w:hAnsi="Arial Nova Light" w:cstheme="minorBidi"/>
        </w:rPr>
        <w:t>on the</w:t>
      </w:r>
      <w:r w:rsidR="00BA153B">
        <w:rPr>
          <w:rFonts w:ascii="Arial Nova Light" w:eastAsiaTheme="minorHAnsi" w:hAnsi="Arial Nova Light" w:cstheme="minorBidi"/>
        </w:rPr>
        <w:t xml:space="preserve"> </w:t>
      </w:r>
      <w:r w:rsidR="003E4A8A">
        <w:rPr>
          <w:rFonts w:ascii="Arial Nova Light" w:eastAsiaTheme="minorHAnsi" w:hAnsi="Arial Nova Light" w:cstheme="minorBidi"/>
        </w:rPr>
        <w:t>relationship</w:t>
      </w:r>
      <w:r w:rsidR="00515256">
        <w:rPr>
          <w:rFonts w:ascii="Arial Nova Light" w:eastAsiaTheme="minorHAnsi" w:hAnsi="Arial Nova Light" w:cstheme="minorBidi"/>
        </w:rPr>
        <w:t xml:space="preserve"> of </w:t>
      </w:r>
      <w:r w:rsidR="00BA153B">
        <w:rPr>
          <w:rFonts w:ascii="Arial Nova Light" w:eastAsiaTheme="minorHAnsi" w:hAnsi="Arial Nova Light" w:cstheme="minorBidi"/>
        </w:rPr>
        <w:t>functional</w:t>
      </w:r>
      <w:r w:rsidR="00AA2650" w:rsidRPr="00B42E8D">
        <w:rPr>
          <w:rFonts w:ascii="Arial Nova Light" w:eastAsiaTheme="minorHAnsi" w:hAnsi="Arial Nova Light" w:cstheme="minorBidi"/>
        </w:rPr>
        <w:t xml:space="preserve"> </w:t>
      </w:r>
      <w:r w:rsidR="00E00B56">
        <w:rPr>
          <w:rFonts w:ascii="Arial Nova Light" w:eastAsiaTheme="minorHAnsi" w:hAnsi="Arial Nova Light" w:cstheme="minorBidi"/>
        </w:rPr>
        <w:t>network</w:t>
      </w:r>
      <w:bookmarkEnd w:id="49"/>
      <w:r w:rsidR="00271714">
        <w:rPr>
          <w:rFonts w:ascii="Arial Nova Light" w:eastAsiaTheme="minorHAnsi" w:hAnsi="Arial Nova Light" w:cstheme="minorBidi"/>
        </w:rPr>
        <w:t>s</w:t>
      </w:r>
      <w:r w:rsidR="00BA153B">
        <w:rPr>
          <w:rFonts w:ascii="Arial Nova Light" w:eastAsiaTheme="minorHAnsi" w:hAnsi="Arial Nova Light" w:cstheme="minorBidi"/>
        </w:rPr>
        <w:t xml:space="preserve"> described above</w:t>
      </w:r>
      <w:r w:rsidR="00AE4E64" w:rsidRPr="00B42E8D">
        <w:rPr>
          <w:rFonts w:ascii="Arial Nova Light" w:eastAsiaTheme="minorHAnsi" w:hAnsi="Arial Nova Light" w:cstheme="minorBidi"/>
        </w:rPr>
        <w:t xml:space="preserve">. </w:t>
      </w:r>
      <w:r w:rsidR="00966AD3">
        <w:rPr>
          <w:rFonts w:ascii="Arial Nova Light" w:eastAsiaTheme="minorHAnsi" w:hAnsi="Arial Nova Light" w:cstheme="minorBidi"/>
        </w:rPr>
        <w:t>In this analysis, the</w:t>
      </w:r>
      <w:r w:rsidR="00381923" w:rsidRPr="00B42E8D">
        <w:rPr>
          <w:rFonts w:ascii="Arial Nova Light" w:eastAsiaTheme="minorHAnsi" w:hAnsi="Arial Nova Light" w:cstheme="minorBidi"/>
        </w:rPr>
        <w:t xml:space="preserve"> BSEM regressions revealed </w:t>
      </w:r>
      <w:r w:rsidR="00451DE7" w:rsidRPr="00B42E8D">
        <w:rPr>
          <w:rFonts w:ascii="Arial Nova Light" w:eastAsiaTheme="minorHAnsi" w:hAnsi="Arial Nova Light" w:cstheme="minorBidi"/>
        </w:rPr>
        <w:t xml:space="preserve">a partial mediation </w:t>
      </w:r>
      <w:r w:rsidR="005D6815">
        <w:rPr>
          <w:rFonts w:ascii="Arial Nova Light" w:eastAsiaTheme="minorHAnsi" w:hAnsi="Arial Nova Light" w:cstheme="minorBidi"/>
        </w:rPr>
        <w:t xml:space="preserve">by </w:t>
      </w:r>
      <w:r w:rsidR="00966AD3">
        <w:rPr>
          <w:rFonts w:ascii="Arial Nova Light" w:eastAsiaTheme="minorHAnsi" w:hAnsi="Arial Nova Light" w:cstheme="minorBidi"/>
        </w:rPr>
        <w:t>the “</w:t>
      </w:r>
      <w:r w:rsidR="005C6833">
        <w:rPr>
          <w:rFonts w:ascii="Arial Nova Light" w:eastAsiaTheme="minorHAnsi" w:hAnsi="Arial Nova Light" w:cstheme="minorBidi"/>
        </w:rPr>
        <w:t>RT</w:t>
      </w:r>
      <w:r w:rsidR="00806773">
        <w:rPr>
          <w:rFonts w:ascii="Arial Nova Light" w:eastAsiaTheme="minorHAnsi" w:hAnsi="Arial Nova Light" w:cstheme="minorBidi"/>
        </w:rPr>
        <w:t xml:space="preserve"> </w:t>
      </w:r>
      <w:r w:rsidR="005D6815">
        <w:rPr>
          <w:rFonts w:ascii="Arial Nova Light" w:eastAsiaTheme="minorHAnsi" w:hAnsi="Arial Nova Light" w:cstheme="minorBidi"/>
        </w:rPr>
        <w:t>TASK</w:t>
      </w:r>
      <w:r w:rsidR="00966AD3">
        <w:rPr>
          <w:rFonts w:ascii="Arial Nova Light" w:eastAsiaTheme="minorHAnsi" w:hAnsi="Arial Nova Light" w:cstheme="minorBidi"/>
        </w:rPr>
        <w:t>”</w:t>
      </w:r>
      <w:r w:rsidR="005D6815">
        <w:rPr>
          <w:rFonts w:ascii="Arial Nova Light" w:eastAsiaTheme="minorHAnsi" w:hAnsi="Arial Nova Light" w:cstheme="minorBidi"/>
        </w:rPr>
        <w:t xml:space="preserve"> </w:t>
      </w:r>
      <w:r w:rsidR="00966AD3">
        <w:rPr>
          <w:rFonts w:ascii="Arial Nova Light" w:eastAsiaTheme="minorHAnsi" w:hAnsi="Arial Nova Light" w:cstheme="minorBidi"/>
        </w:rPr>
        <w:t>index affecting</w:t>
      </w:r>
      <w:r w:rsidR="00966AD3" w:rsidRPr="00B42E8D">
        <w:rPr>
          <w:rFonts w:ascii="Arial Nova Light" w:eastAsiaTheme="minorHAnsi" w:hAnsi="Arial Nova Light" w:cstheme="minorBidi"/>
        </w:rPr>
        <w:t xml:space="preserve"> </w:t>
      </w:r>
      <w:r w:rsidR="00451DE7" w:rsidRPr="00B42E8D">
        <w:rPr>
          <w:rFonts w:ascii="Arial Nova Light" w:eastAsiaTheme="minorHAnsi" w:hAnsi="Arial Nova Light" w:cstheme="minorBidi"/>
        </w:rPr>
        <w:t xml:space="preserve">the </w:t>
      </w:r>
      <w:bookmarkStart w:id="50" w:name="_Hlk111231274"/>
      <w:r w:rsidR="00966AD3" w:rsidRPr="003A1397">
        <w:rPr>
          <w:rFonts w:ascii="Arial Nova Light" w:eastAsiaTheme="minorHAnsi" w:hAnsi="Arial Nova Light" w:cstheme="minorBidi"/>
        </w:rPr>
        <w:t xml:space="preserve">relationship </w:t>
      </w:r>
      <w:r w:rsidR="00451DE7" w:rsidRPr="003A1397">
        <w:rPr>
          <w:rFonts w:ascii="Arial Nova Light" w:eastAsiaTheme="minorHAnsi" w:hAnsi="Arial Nova Light" w:cstheme="minorBidi"/>
        </w:rPr>
        <w:t xml:space="preserve">between </w:t>
      </w:r>
      <w:bookmarkStart w:id="51" w:name="_Hlk103937040"/>
      <w:r w:rsidR="00451DE7" w:rsidRPr="003A1397">
        <w:rPr>
          <w:rFonts w:ascii="Arial Nova Light" w:eastAsiaTheme="minorHAnsi" w:hAnsi="Arial Nova Light" w:cstheme="minorBidi"/>
        </w:rPr>
        <w:t>DMN</w:t>
      </w:r>
      <w:r w:rsidR="00451DE7" w:rsidRPr="003A1397">
        <w:rPr>
          <w:rFonts w:ascii="Arial Nova Light" w:eastAsiaTheme="minorHAnsi" w:hAnsi="Arial Nova Light" w:cstheme="minorBidi"/>
          <w:position w:val="-6"/>
          <w:vertAlign w:val="subscript"/>
        </w:rPr>
        <w:t>CAP</w:t>
      </w:r>
      <w:r w:rsidR="00451DE7" w:rsidRPr="003A1397">
        <w:rPr>
          <w:rFonts w:ascii="Arial Nova Light" w:eastAsiaTheme="minorHAnsi" w:hAnsi="Arial Nova Light" w:cstheme="minorBidi"/>
          <w:vertAlign w:val="subscript"/>
        </w:rPr>
        <w:t xml:space="preserve"> </w:t>
      </w:r>
      <w:r w:rsidR="00451DE7" w:rsidRPr="003A1397">
        <w:rPr>
          <w:rFonts w:ascii="Arial Nova Light" w:eastAsiaTheme="minorHAnsi" w:hAnsi="Arial Nova Light" w:cstheme="minorBidi"/>
        </w:rPr>
        <w:t>“REST1</w:t>
      </w:r>
      <w:bookmarkEnd w:id="51"/>
      <w:r w:rsidR="00451DE7" w:rsidRPr="003A1397">
        <w:rPr>
          <w:rFonts w:ascii="Arial Nova Light" w:eastAsiaTheme="minorHAnsi" w:hAnsi="Arial Nova Light" w:cstheme="minorBidi"/>
        </w:rPr>
        <w:t>” and FPN</w:t>
      </w:r>
      <w:r w:rsidR="00451DE7" w:rsidRPr="003A1397">
        <w:rPr>
          <w:rFonts w:ascii="Arial Nova Light" w:eastAsiaTheme="minorHAnsi" w:hAnsi="Arial Nova Light" w:cstheme="minorBidi"/>
          <w:position w:val="-6"/>
          <w:vertAlign w:val="subscript"/>
        </w:rPr>
        <w:t>CAP</w:t>
      </w:r>
      <w:r w:rsidR="00451DE7" w:rsidRPr="003A1397">
        <w:rPr>
          <w:rFonts w:ascii="Arial Nova Light" w:eastAsiaTheme="minorHAnsi" w:hAnsi="Arial Nova Light" w:cstheme="minorBidi"/>
          <w:vertAlign w:val="subscript"/>
        </w:rPr>
        <w:t xml:space="preserve"> </w:t>
      </w:r>
      <w:r w:rsidR="00451DE7" w:rsidRPr="003A1397">
        <w:rPr>
          <w:rFonts w:ascii="Arial Nova Light" w:eastAsiaTheme="minorHAnsi" w:hAnsi="Arial Nova Light" w:cstheme="minorBidi"/>
        </w:rPr>
        <w:t>“TASK”</w:t>
      </w:r>
      <w:bookmarkEnd w:id="50"/>
      <w:r w:rsidR="00451DE7" w:rsidRPr="003A1397">
        <w:rPr>
          <w:rFonts w:ascii="Arial Nova Light" w:eastAsiaTheme="minorHAnsi" w:hAnsi="Arial Nova Light" w:cstheme="minorBidi"/>
        </w:rPr>
        <w:t xml:space="preserve"> </w:t>
      </w:r>
      <w:r w:rsidR="00966AD3" w:rsidRPr="003A1397">
        <w:rPr>
          <w:rFonts w:ascii="Arial Nova Light" w:eastAsiaTheme="minorHAnsi" w:hAnsi="Arial Nova Light" w:cstheme="minorBidi"/>
        </w:rPr>
        <w:t xml:space="preserve">in </w:t>
      </w:r>
      <w:r w:rsidR="00451DE7" w:rsidRPr="003A1397">
        <w:rPr>
          <w:rFonts w:ascii="Arial Nova Light" w:eastAsiaTheme="minorHAnsi" w:hAnsi="Arial Nova Light" w:cstheme="minorBidi"/>
        </w:rPr>
        <w:t xml:space="preserve">the negative context </w:t>
      </w:r>
      <w:r w:rsidR="009C19F5" w:rsidRPr="003A1397">
        <w:rPr>
          <w:rFonts w:ascii="Arial Nova Light" w:eastAsiaTheme="minorHAnsi" w:hAnsi="Arial Nova Light" w:cstheme="minorBidi"/>
        </w:rPr>
        <w:t>[</w:t>
      </w:r>
      <w:r w:rsidR="00FC6F96" w:rsidRPr="003A1397">
        <w:rPr>
          <w:rFonts w:ascii="Arial Nova Light" w:eastAsiaTheme="minorHAnsi" w:hAnsi="Arial Nova Light" w:cstheme="minorBidi"/>
          <w:i/>
          <w:iCs/>
        </w:rPr>
        <w:t>Median</w:t>
      </w:r>
      <w:r w:rsidR="00FC6F96" w:rsidRPr="003A1397">
        <w:rPr>
          <w:rFonts w:ascii="Arial Nova Light" w:eastAsiaTheme="minorHAnsi" w:hAnsi="Arial Nova Light" w:cstheme="minorBidi"/>
        </w:rPr>
        <w:t>=</w:t>
      </w:r>
      <w:r w:rsidR="009B4D1C" w:rsidRPr="003A1397">
        <w:rPr>
          <w:rFonts w:ascii="Arial Nova Light" w:eastAsiaTheme="minorHAnsi" w:hAnsi="Arial Nova Light" w:cstheme="minorBidi"/>
        </w:rPr>
        <w:t>0</w:t>
      </w:r>
      <w:r w:rsidR="000E7F1B" w:rsidRPr="003A1397">
        <w:rPr>
          <w:rFonts w:ascii="Arial Nova Light" w:eastAsiaTheme="minorHAnsi" w:hAnsi="Arial Nova Light" w:cstheme="minorBidi"/>
        </w:rPr>
        <w:t>.</w:t>
      </w:r>
      <w:r w:rsidR="00FC6F96" w:rsidRPr="003A1397">
        <w:rPr>
          <w:rFonts w:ascii="Arial Nova Light" w:eastAsiaTheme="minorHAnsi" w:hAnsi="Arial Nova Light" w:cstheme="minorBidi"/>
        </w:rPr>
        <w:t>3</w:t>
      </w:r>
      <w:r w:rsidR="00632D87" w:rsidRPr="003A1397">
        <w:rPr>
          <w:rFonts w:ascii="Arial Nova Light" w:eastAsiaTheme="minorHAnsi" w:hAnsi="Arial Nova Light" w:cstheme="minorBidi"/>
        </w:rPr>
        <w:t>2</w:t>
      </w:r>
      <w:r w:rsidR="009B4D1C" w:rsidRPr="003A1397">
        <w:rPr>
          <w:rFonts w:ascii="Arial Nova Light" w:eastAsiaTheme="minorHAnsi" w:hAnsi="Arial Nova Light" w:cstheme="minorBidi"/>
        </w:rPr>
        <w:t>;</w:t>
      </w:r>
      <w:r w:rsidR="00FC6F96" w:rsidRPr="003A1397">
        <w:rPr>
          <w:rFonts w:ascii="Arial Nova Light" w:eastAsiaTheme="minorHAnsi" w:hAnsi="Arial Nova Light" w:cstheme="minorBidi"/>
        </w:rPr>
        <w:t xml:space="preserve"> 95% CI(</w:t>
      </w:r>
      <w:r w:rsidR="00833E68" w:rsidRPr="003A1397">
        <w:rPr>
          <w:rFonts w:ascii="Arial Nova Light" w:eastAsiaTheme="minorHAnsi" w:hAnsi="Arial Nova Light" w:cstheme="minorBidi"/>
        </w:rPr>
        <w:t>0</w:t>
      </w:r>
      <w:r w:rsidR="008E7858" w:rsidRPr="003A1397">
        <w:rPr>
          <w:rFonts w:ascii="Arial Nova Light" w:eastAsiaTheme="minorHAnsi" w:hAnsi="Arial Nova Light" w:cstheme="minorBidi"/>
        </w:rPr>
        <w:t>.</w:t>
      </w:r>
      <w:r w:rsidR="001A11DB" w:rsidRPr="003A1397">
        <w:rPr>
          <w:rFonts w:ascii="Arial Nova Light" w:eastAsiaTheme="minorHAnsi" w:hAnsi="Arial Nova Light" w:cstheme="minorBidi"/>
        </w:rPr>
        <w:t>10</w:t>
      </w:r>
      <w:r w:rsidR="00FD2BED" w:rsidRPr="003A1397">
        <w:rPr>
          <w:rFonts w:ascii="Arial Nova Light" w:eastAsiaTheme="minorHAnsi" w:hAnsi="Arial Nova Light" w:cstheme="minorBidi"/>
          <w:position w:val="-6"/>
          <w:vertAlign w:val="subscript"/>
        </w:rPr>
        <w:t>lower</w:t>
      </w:r>
      <w:r w:rsidR="008E7858" w:rsidRPr="003A1397">
        <w:rPr>
          <w:rFonts w:ascii="Arial Nova Light" w:eastAsiaTheme="minorHAnsi" w:hAnsi="Arial Nova Light" w:cstheme="minorBidi"/>
        </w:rPr>
        <w:t>,</w:t>
      </w:r>
      <w:r w:rsidR="00FC6F96" w:rsidRPr="003A1397">
        <w:rPr>
          <w:rFonts w:ascii="Arial Nova Light" w:eastAsiaTheme="minorHAnsi" w:hAnsi="Arial Nova Light" w:cstheme="minorBidi"/>
        </w:rPr>
        <w:t xml:space="preserve"> </w:t>
      </w:r>
      <w:r w:rsidR="00833E68" w:rsidRPr="003A1397">
        <w:rPr>
          <w:rFonts w:ascii="Arial Nova Light" w:eastAsiaTheme="minorHAnsi" w:hAnsi="Arial Nova Light" w:cstheme="minorBidi"/>
        </w:rPr>
        <w:t>0</w:t>
      </w:r>
      <w:r w:rsidR="008E7858" w:rsidRPr="003A1397">
        <w:rPr>
          <w:rFonts w:ascii="Arial Nova Light" w:eastAsiaTheme="minorHAnsi" w:hAnsi="Arial Nova Light" w:cstheme="minorBidi"/>
        </w:rPr>
        <w:t>.</w:t>
      </w:r>
      <w:r w:rsidR="009E6C0B" w:rsidRPr="003A1397">
        <w:rPr>
          <w:rFonts w:ascii="Arial Nova Light" w:eastAsiaTheme="minorHAnsi" w:hAnsi="Arial Nova Light" w:cstheme="minorBidi"/>
        </w:rPr>
        <w:t>6</w:t>
      </w:r>
      <w:r w:rsidR="00E85E36" w:rsidRPr="003A1397">
        <w:rPr>
          <w:rFonts w:ascii="Arial Nova Light" w:eastAsiaTheme="minorHAnsi" w:hAnsi="Arial Nova Light" w:cstheme="minorBidi"/>
        </w:rPr>
        <w:t>1</w:t>
      </w:r>
      <w:r w:rsidR="00FD2BED" w:rsidRPr="003A1397">
        <w:rPr>
          <w:rFonts w:ascii="Arial Nova Light" w:eastAsiaTheme="minorHAnsi" w:hAnsi="Arial Nova Light" w:cstheme="minorBidi"/>
          <w:position w:val="-6"/>
          <w:vertAlign w:val="subscript"/>
        </w:rPr>
        <w:t>upper</w:t>
      </w:r>
      <w:r w:rsidR="00FC6F96" w:rsidRPr="003A1397">
        <w:rPr>
          <w:rFonts w:ascii="Arial Nova Light" w:eastAsiaTheme="minorHAnsi" w:hAnsi="Arial Nova Light" w:cstheme="minorBidi"/>
        </w:rPr>
        <w:t>)</w:t>
      </w:r>
      <w:r w:rsidR="009B4D1C" w:rsidRPr="003A1397">
        <w:rPr>
          <w:rFonts w:ascii="Arial Nova Light" w:eastAsiaTheme="minorHAnsi" w:hAnsi="Arial Nova Light" w:cstheme="minorBidi"/>
        </w:rPr>
        <w:t>; ROPE:</w:t>
      </w:r>
      <w:r w:rsidR="00FC6F96" w:rsidRPr="003A1397">
        <w:rPr>
          <w:rFonts w:ascii="Arial Nova Light" w:eastAsiaTheme="minorHAnsi" w:hAnsi="Arial Nova Light" w:cstheme="minorBidi"/>
        </w:rPr>
        <w:t xml:space="preserve"> 2</w:t>
      </w:r>
      <w:r w:rsidR="00B573E5" w:rsidRPr="003A1397">
        <w:rPr>
          <w:rFonts w:ascii="Arial Nova Light" w:eastAsiaTheme="minorHAnsi" w:hAnsi="Arial Nova Light" w:cstheme="minorBidi"/>
        </w:rPr>
        <w:t>.</w:t>
      </w:r>
      <w:r w:rsidR="001A11DB" w:rsidRPr="003A1397">
        <w:rPr>
          <w:rFonts w:ascii="Arial Nova Light" w:eastAsiaTheme="minorHAnsi" w:hAnsi="Arial Nova Light" w:cstheme="minorBidi"/>
        </w:rPr>
        <w:t>0</w:t>
      </w:r>
      <w:r w:rsidR="00FC6F96" w:rsidRPr="003A1397">
        <w:rPr>
          <w:rFonts w:ascii="Arial Nova Light" w:eastAsiaTheme="minorHAnsi" w:hAnsi="Arial Nova Light" w:cstheme="minorBidi"/>
        </w:rPr>
        <w:t>%</w:t>
      </w:r>
      <w:r w:rsidR="00E4344E" w:rsidRPr="003A1397">
        <w:rPr>
          <w:rFonts w:ascii="Arial Nova Light" w:eastAsiaTheme="minorHAnsi" w:hAnsi="Arial Nova Light" w:cstheme="minorBidi"/>
        </w:rPr>
        <w:t xml:space="preserve">; </w:t>
      </w:r>
      <w:r w:rsidR="00E4344E" w:rsidRPr="003A1397">
        <w:rPr>
          <w:rFonts w:ascii="Arial Nova" w:eastAsiaTheme="minorHAnsi" w:hAnsi="Arial Nova" w:cstheme="minorBidi"/>
          <w:b/>
          <w:bCs/>
        </w:rPr>
        <w:t>Figure 5A</w:t>
      </w:r>
      <w:r w:rsidR="00E4344E" w:rsidRPr="003A1397">
        <w:rPr>
          <w:rFonts w:ascii="Arial Nova Light" w:eastAsiaTheme="minorHAnsi" w:hAnsi="Arial Nova Light" w:cstheme="minorBidi"/>
        </w:rPr>
        <w:t>]</w:t>
      </w:r>
      <w:r w:rsidR="009C19F5" w:rsidRPr="003A1397">
        <w:rPr>
          <w:rFonts w:ascii="Arial Nova Light" w:eastAsiaTheme="minorHAnsi" w:hAnsi="Arial Nova Light" w:cstheme="minorBidi"/>
        </w:rPr>
        <w:t xml:space="preserve">. </w:t>
      </w:r>
      <w:r w:rsidR="00635838" w:rsidRPr="003A1397">
        <w:rPr>
          <w:rFonts w:ascii="Arial Nova Light" w:eastAsiaTheme="minorHAnsi" w:hAnsi="Arial Nova Light" w:cstheme="minorBidi"/>
        </w:rPr>
        <w:t xml:space="preserve">A </w:t>
      </w:r>
      <w:r w:rsidR="00632D87" w:rsidRPr="003A1397">
        <w:rPr>
          <w:rFonts w:ascii="Arial Nova Light" w:eastAsiaTheme="minorHAnsi" w:hAnsi="Arial Nova Light" w:cstheme="minorBidi"/>
        </w:rPr>
        <w:t>further</w:t>
      </w:r>
      <w:r w:rsidR="00635838" w:rsidRPr="003A1397">
        <w:rPr>
          <w:rFonts w:ascii="Arial Nova Light" w:eastAsiaTheme="minorHAnsi" w:hAnsi="Arial Nova Light" w:cstheme="minorBidi"/>
        </w:rPr>
        <w:t xml:space="preserve"> partial mediation by RT TASK was found in the negative context for the relationship </w:t>
      </w:r>
      <w:r w:rsidR="002004DA" w:rsidRPr="003A1397">
        <w:rPr>
          <w:rFonts w:ascii="Arial Nova Light" w:eastAsiaTheme="minorHAnsi" w:hAnsi="Arial Nova Light" w:cstheme="minorBidi"/>
        </w:rPr>
        <w:t xml:space="preserve">between </w:t>
      </w:r>
      <w:r w:rsidR="007C4F78" w:rsidRPr="003A1397">
        <w:rPr>
          <w:rFonts w:ascii="Arial Nova Light" w:eastAsiaTheme="minorHAnsi" w:hAnsi="Arial Nova Light" w:cstheme="minorBidi"/>
        </w:rPr>
        <w:t>SMN-SN</w:t>
      </w:r>
      <w:r w:rsidR="007C4F78" w:rsidRPr="003A1397">
        <w:rPr>
          <w:rFonts w:ascii="Arial Nova Light" w:eastAsiaTheme="minorHAnsi" w:hAnsi="Arial Nova Light" w:cstheme="minorBidi"/>
          <w:position w:val="-6"/>
          <w:vertAlign w:val="subscript"/>
        </w:rPr>
        <w:t>CAP</w:t>
      </w:r>
      <w:r w:rsidR="002004DA" w:rsidRPr="003A1397">
        <w:rPr>
          <w:rFonts w:ascii="Arial Nova Light" w:eastAsiaTheme="minorHAnsi" w:hAnsi="Arial Nova Light" w:cstheme="minorBidi"/>
          <w:position w:val="-6"/>
          <w:vertAlign w:val="subscript"/>
        </w:rPr>
        <w:t xml:space="preserve"> </w:t>
      </w:r>
      <w:r w:rsidR="00635838" w:rsidRPr="003A1397">
        <w:rPr>
          <w:rFonts w:ascii="Arial Nova Light" w:eastAsiaTheme="minorHAnsi" w:hAnsi="Arial Nova Light" w:cstheme="minorBidi"/>
        </w:rPr>
        <w:t>in</w:t>
      </w:r>
      <w:r w:rsidR="00635838" w:rsidRPr="003A1397">
        <w:rPr>
          <w:rFonts w:ascii="Arial Nova Light" w:eastAsiaTheme="minorHAnsi" w:hAnsi="Arial Nova Light" w:cstheme="minorBidi"/>
          <w:position w:val="-6"/>
          <w:vertAlign w:val="subscript"/>
        </w:rPr>
        <w:t xml:space="preserve"> </w:t>
      </w:r>
      <w:r w:rsidR="002004DA" w:rsidRPr="003A1397">
        <w:rPr>
          <w:rFonts w:ascii="Arial Nova Light" w:eastAsiaTheme="minorHAnsi" w:hAnsi="Arial Nova Light" w:cstheme="minorBidi"/>
        </w:rPr>
        <w:t>“REST1” and FPN</w:t>
      </w:r>
      <w:r w:rsidR="002004DA" w:rsidRPr="003A1397">
        <w:rPr>
          <w:rFonts w:ascii="Arial Nova Light" w:eastAsiaTheme="minorHAnsi" w:hAnsi="Arial Nova Light" w:cstheme="minorBidi"/>
          <w:position w:val="-6"/>
          <w:vertAlign w:val="subscript"/>
        </w:rPr>
        <w:t>CAP</w:t>
      </w:r>
      <w:r w:rsidR="00200024" w:rsidRPr="003A1397">
        <w:rPr>
          <w:rFonts w:ascii="Arial Nova Light" w:eastAsiaTheme="minorHAnsi" w:hAnsi="Arial Nova Light" w:cstheme="minorBidi"/>
          <w:position w:val="-6"/>
          <w:vertAlign w:val="subscript"/>
        </w:rPr>
        <w:t xml:space="preserve"> </w:t>
      </w:r>
      <w:r w:rsidR="00200024" w:rsidRPr="003A1397">
        <w:rPr>
          <w:rFonts w:ascii="Arial Nova Light" w:eastAsiaTheme="minorHAnsi" w:hAnsi="Arial Nova Light" w:cstheme="minorBidi"/>
        </w:rPr>
        <w:t xml:space="preserve">in </w:t>
      </w:r>
      <w:r w:rsidR="002004DA" w:rsidRPr="003A1397">
        <w:rPr>
          <w:rFonts w:ascii="Arial Nova Light" w:eastAsiaTheme="minorHAnsi" w:hAnsi="Arial Nova Light" w:cstheme="minorBidi"/>
        </w:rPr>
        <w:t>“TASK”</w:t>
      </w:r>
      <w:r w:rsidR="007C4F78" w:rsidRPr="003A1397">
        <w:rPr>
          <w:rFonts w:ascii="Arial Nova Light" w:eastAsiaTheme="minorHAnsi" w:hAnsi="Arial Nova Light" w:cstheme="minorBidi"/>
        </w:rPr>
        <w:t xml:space="preserve"> </w:t>
      </w:r>
      <w:r w:rsidR="00200024" w:rsidRPr="003A1397">
        <w:rPr>
          <w:rFonts w:ascii="Arial Nova Light" w:eastAsiaTheme="minorHAnsi" w:hAnsi="Arial Nova Light" w:cstheme="minorBidi"/>
        </w:rPr>
        <w:t>condition</w:t>
      </w:r>
      <w:r w:rsidR="007C4F78" w:rsidRPr="003A1397">
        <w:rPr>
          <w:rFonts w:ascii="Arial Nova Light" w:eastAsiaTheme="minorHAnsi" w:hAnsi="Arial Nova Light" w:cstheme="minorBidi"/>
        </w:rPr>
        <w:t xml:space="preserve"> [</w:t>
      </w:r>
      <w:r w:rsidR="00350F56" w:rsidRPr="003A1397">
        <w:rPr>
          <w:rFonts w:ascii="Arial Nova Light" w:eastAsiaTheme="minorHAnsi" w:hAnsi="Arial Nova Light" w:cstheme="minorBidi"/>
          <w:i/>
          <w:iCs/>
        </w:rPr>
        <w:t>Median</w:t>
      </w:r>
      <w:r w:rsidR="00350F56" w:rsidRPr="003A1397">
        <w:rPr>
          <w:rFonts w:ascii="Arial Nova Light" w:eastAsiaTheme="minorHAnsi" w:hAnsi="Arial Nova Light" w:cstheme="minorBidi"/>
        </w:rPr>
        <w:t>=</w:t>
      </w:r>
      <w:r w:rsidR="00632D87" w:rsidRPr="003A1397">
        <w:rPr>
          <w:rFonts w:ascii="Arial Nova Light" w:eastAsiaTheme="minorHAnsi" w:hAnsi="Arial Nova Light" w:cstheme="minorBidi"/>
        </w:rPr>
        <w:t>-</w:t>
      </w:r>
      <w:r w:rsidR="009C19F5" w:rsidRPr="003A1397">
        <w:rPr>
          <w:rFonts w:ascii="Arial Nova Light" w:eastAsiaTheme="minorHAnsi" w:hAnsi="Arial Nova Light" w:cstheme="minorBidi"/>
        </w:rPr>
        <w:t>0</w:t>
      </w:r>
      <w:r w:rsidR="0083753E" w:rsidRPr="003A1397">
        <w:rPr>
          <w:rFonts w:ascii="Arial Nova Light" w:eastAsiaTheme="minorHAnsi" w:hAnsi="Arial Nova Light" w:cstheme="minorBidi"/>
        </w:rPr>
        <w:t>.</w:t>
      </w:r>
      <w:r w:rsidR="00350F56" w:rsidRPr="003A1397">
        <w:rPr>
          <w:rFonts w:ascii="Arial Nova Light" w:eastAsiaTheme="minorHAnsi" w:hAnsi="Arial Nova Light" w:cstheme="minorBidi"/>
        </w:rPr>
        <w:t>3</w:t>
      </w:r>
      <w:r w:rsidR="00632D87" w:rsidRPr="003A1397">
        <w:rPr>
          <w:rFonts w:ascii="Arial Nova Light" w:eastAsiaTheme="minorHAnsi" w:hAnsi="Arial Nova Light" w:cstheme="minorBidi"/>
        </w:rPr>
        <w:t>3</w:t>
      </w:r>
      <w:r w:rsidR="009C19F5" w:rsidRPr="003A1397">
        <w:rPr>
          <w:rFonts w:ascii="Arial Nova Light" w:eastAsiaTheme="minorHAnsi" w:hAnsi="Arial Nova Light" w:cstheme="minorBidi"/>
        </w:rPr>
        <w:t>;</w:t>
      </w:r>
      <w:r w:rsidR="00350F56" w:rsidRPr="003A1397">
        <w:rPr>
          <w:rFonts w:ascii="Arial Nova Light" w:eastAsiaTheme="minorHAnsi" w:hAnsi="Arial Nova Light" w:cstheme="minorBidi"/>
        </w:rPr>
        <w:t xml:space="preserve"> 95% </w:t>
      </w:r>
      <w:r w:rsidR="00350F56" w:rsidRPr="003A1397">
        <w:rPr>
          <w:rFonts w:ascii="Arial Nova Light" w:eastAsiaTheme="minorHAnsi" w:hAnsi="Arial Nova Light" w:cstheme="minorBidi"/>
          <w:i/>
          <w:iCs/>
        </w:rPr>
        <w:t>CI</w:t>
      </w:r>
      <w:r w:rsidR="00350F56" w:rsidRPr="003A1397">
        <w:rPr>
          <w:rFonts w:ascii="Arial Nova Light" w:eastAsiaTheme="minorHAnsi" w:hAnsi="Arial Nova Light" w:cstheme="minorBidi"/>
        </w:rPr>
        <w:t>(</w:t>
      </w:r>
      <w:r w:rsidR="00632D87" w:rsidRPr="003A1397">
        <w:rPr>
          <w:rFonts w:ascii="Arial Nova Light" w:eastAsiaTheme="minorHAnsi" w:hAnsi="Arial Nova Light" w:cstheme="minorBidi"/>
        </w:rPr>
        <w:t>-</w:t>
      </w:r>
      <w:r w:rsidR="00350F56" w:rsidRPr="003A1397">
        <w:rPr>
          <w:rFonts w:ascii="Arial Nova Light" w:eastAsiaTheme="minorHAnsi" w:hAnsi="Arial Nova Light" w:cstheme="minorBidi"/>
        </w:rPr>
        <w:t>0</w:t>
      </w:r>
      <w:r w:rsidR="0027714E" w:rsidRPr="003A1397">
        <w:rPr>
          <w:rFonts w:ascii="Arial Nova Light" w:eastAsiaTheme="minorHAnsi" w:hAnsi="Arial Nova Light" w:cstheme="minorBidi"/>
        </w:rPr>
        <w:t>.</w:t>
      </w:r>
      <w:r w:rsidR="009E6C0B" w:rsidRPr="003A1397">
        <w:rPr>
          <w:rFonts w:ascii="Arial Nova Light" w:eastAsiaTheme="minorHAnsi" w:hAnsi="Arial Nova Light" w:cstheme="minorBidi"/>
        </w:rPr>
        <w:t>6</w:t>
      </w:r>
      <w:r w:rsidR="00175565" w:rsidRPr="003A1397">
        <w:rPr>
          <w:rFonts w:ascii="Arial Nova Light" w:eastAsiaTheme="minorHAnsi" w:hAnsi="Arial Nova Light" w:cstheme="minorBidi"/>
        </w:rPr>
        <w:t>1</w:t>
      </w:r>
      <w:r w:rsidR="00350F56" w:rsidRPr="003A1397">
        <w:rPr>
          <w:rFonts w:ascii="Arial Nova Light" w:eastAsiaTheme="minorHAnsi" w:hAnsi="Arial Nova Light" w:cstheme="minorBidi"/>
          <w:position w:val="-6"/>
          <w:vertAlign w:val="subscript"/>
        </w:rPr>
        <w:t>lower</w:t>
      </w:r>
      <w:r w:rsidR="0083753E" w:rsidRPr="003A1397">
        <w:rPr>
          <w:rFonts w:ascii="Arial Nova Light" w:eastAsiaTheme="minorHAnsi" w:hAnsi="Arial Nova Light" w:cstheme="minorBidi"/>
        </w:rPr>
        <w:t>,</w:t>
      </w:r>
      <w:r w:rsidR="00350F56" w:rsidRPr="003A1397">
        <w:rPr>
          <w:rFonts w:ascii="Arial Nova Light" w:eastAsiaTheme="minorHAnsi" w:hAnsi="Arial Nova Light" w:cstheme="minorBidi"/>
        </w:rPr>
        <w:t xml:space="preserve"> </w:t>
      </w:r>
      <w:r w:rsidR="00632D87" w:rsidRPr="003A1397">
        <w:rPr>
          <w:rFonts w:ascii="Arial Nova Light" w:eastAsiaTheme="minorHAnsi" w:hAnsi="Arial Nova Light" w:cstheme="minorBidi"/>
        </w:rPr>
        <w:t>-</w:t>
      </w:r>
      <w:r w:rsidR="00350F56" w:rsidRPr="003A1397">
        <w:rPr>
          <w:rFonts w:ascii="Arial Nova Light" w:eastAsiaTheme="minorHAnsi" w:hAnsi="Arial Nova Light" w:cstheme="minorBidi"/>
        </w:rPr>
        <w:t>0</w:t>
      </w:r>
      <w:r w:rsidR="0027714E" w:rsidRPr="003A1397">
        <w:rPr>
          <w:rFonts w:ascii="Arial Nova Light" w:eastAsiaTheme="minorHAnsi" w:hAnsi="Arial Nova Light" w:cstheme="minorBidi"/>
        </w:rPr>
        <w:t>.</w:t>
      </w:r>
      <w:r w:rsidR="00632D87" w:rsidRPr="003A1397">
        <w:rPr>
          <w:rFonts w:ascii="Arial Nova Light" w:eastAsiaTheme="minorHAnsi" w:hAnsi="Arial Nova Light" w:cstheme="minorBidi"/>
        </w:rPr>
        <w:t>09</w:t>
      </w:r>
      <w:r w:rsidR="00350F56" w:rsidRPr="003A1397">
        <w:rPr>
          <w:rFonts w:ascii="Arial Nova Light" w:eastAsiaTheme="minorHAnsi" w:hAnsi="Arial Nova Light" w:cstheme="minorBidi"/>
          <w:position w:val="-6"/>
          <w:vertAlign w:val="subscript"/>
        </w:rPr>
        <w:t>upper</w:t>
      </w:r>
      <w:r w:rsidR="00350F56" w:rsidRPr="003A1397">
        <w:rPr>
          <w:rFonts w:ascii="Arial Nova Light" w:eastAsiaTheme="minorHAnsi" w:hAnsi="Arial Nova Light" w:cstheme="minorBidi"/>
        </w:rPr>
        <w:t>)</w:t>
      </w:r>
      <w:r w:rsidR="009C19F5" w:rsidRPr="003A1397">
        <w:rPr>
          <w:rFonts w:ascii="Arial Nova Light" w:eastAsiaTheme="minorHAnsi" w:hAnsi="Arial Nova Light" w:cstheme="minorBidi"/>
        </w:rPr>
        <w:t xml:space="preserve">; ROPE: </w:t>
      </w:r>
      <w:r w:rsidR="009E6C0B" w:rsidRPr="003A1397">
        <w:rPr>
          <w:rFonts w:ascii="Arial Nova Light" w:eastAsiaTheme="minorHAnsi" w:hAnsi="Arial Nova Light" w:cstheme="minorBidi"/>
        </w:rPr>
        <w:t>1</w:t>
      </w:r>
      <w:r w:rsidR="00F84193" w:rsidRPr="003A1397">
        <w:rPr>
          <w:rFonts w:ascii="Arial Nova Light" w:eastAsiaTheme="minorHAnsi" w:hAnsi="Arial Nova Light" w:cstheme="minorBidi"/>
        </w:rPr>
        <w:t>.</w:t>
      </w:r>
      <w:r w:rsidR="00350F56" w:rsidRPr="003A1397">
        <w:rPr>
          <w:rFonts w:ascii="Arial Nova Light" w:eastAsiaTheme="minorHAnsi" w:hAnsi="Arial Nova Light" w:cstheme="minorBidi"/>
        </w:rPr>
        <w:t>0%</w:t>
      </w:r>
      <w:r w:rsidR="009C19F5" w:rsidRPr="003A1397">
        <w:rPr>
          <w:rFonts w:ascii="Arial Nova Light" w:eastAsiaTheme="minorHAnsi" w:hAnsi="Arial Nova Light" w:cstheme="minorBidi"/>
        </w:rPr>
        <w:t>;</w:t>
      </w:r>
      <w:r w:rsidR="00D06D63" w:rsidRPr="003A1397">
        <w:rPr>
          <w:rFonts w:ascii="Arial Nova Light" w:eastAsiaTheme="minorHAnsi" w:hAnsi="Arial Nova Light" w:cstheme="minorBidi"/>
        </w:rPr>
        <w:t xml:space="preserve"> </w:t>
      </w:r>
      <w:r w:rsidR="007C4F78" w:rsidRPr="003A1397">
        <w:rPr>
          <w:rFonts w:ascii="Arial Nova" w:eastAsiaTheme="minorHAnsi" w:hAnsi="Arial Nova" w:cstheme="minorBidi"/>
          <w:b/>
          <w:bCs/>
        </w:rPr>
        <w:t>Figure 5A</w:t>
      </w:r>
      <w:r w:rsidR="007C4F78" w:rsidRPr="003A1397">
        <w:rPr>
          <w:rFonts w:ascii="Arial Nova Light" w:eastAsiaTheme="minorHAnsi" w:hAnsi="Arial Nova Light" w:cstheme="minorBidi"/>
        </w:rPr>
        <w:t>].</w:t>
      </w:r>
      <w:r w:rsidR="009C19F5" w:rsidRPr="003A1397">
        <w:rPr>
          <w:rFonts w:ascii="Arial Nova Light" w:eastAsiaTheme="minorHAnsi" w:hAnsi="Arial Nova Light" w:cstheme="minorBidi"/>
        </w:rPr>
        <w:t xml:space="preserve"> </w:t>
      </w:r>
      <w:r w:rsidR="00230441" w:rsidRPr="0096270C">
        <w:rPr>
          <w:rFonts w:ascii="Arial Nova Light" w:eastAsiaTheme="minorHAnsi" w:hAnsi="Arial Nova Light" w:cstheme="minorBidi"/>
          <w:highlight w:val="green"/>
        </w:rPr>
        <w:t xml:space="preserve">In this </w:t>
      </w:r>
      <w:r w:rsidR="0096270C" w:rsidRPr="0096270C">
        <w:rPr>
          <w:rFonts w:ascii="Arial Nova Light" w:eastAsiaTheme="minorHAnsi" w:hAnsi="Arial Nova Light" w:cstheme="minorBidi"/>
          <w:highlight w:val="green"/>
        </w:rPr>
        <w:t>negative context,</w:t>
      </w:r>
      <w:r w:rsidR="00F45D9A" w:rsidRPr="0096270C">
        <w:rPr>
          <w:rFonts w:ascii="Arial Nova Light" w:eastAsiaTheme="minorHAnsi" w:hAnsi="Arial Nova Light" w:cstheme="minorBidi"/>
          <w:highlight w:val="green"/>
        </w:rPr>
        <w:t xml:space="preserve"> RT TASK was positively linked to the occurrences of DMN</w:t>
      </w:r>
      <w:r w:rsidR="00F45D9A" w:rsidRPr="0096270C">
        <w:rPr>
          <w:rFonts w:ascii="Arial Nova Light" w:eastAsiaTheme="minorHAnsi" w:hAnsi="Arial Nova Light" w:cstheme="minorBidi"/>
          <w:highlight w:val="green"/>
          <w:vertAlign w:val="subscript"/>
        </w:rPr>
        <w:t>CAP</w:t>
      </w:r>
      <w:r w:rsidR="00F45D9A" w:rsidRPr="0096270C">
        <w:rPr>
          <w:rFonts w:ascii="Arial Nova Light" w:eastAsiaTheme="minorHAnsi" w:hAnsi="Arial Nova Light" w:cstheme="minorBidi"/>
          <w:highlight w:val="green"/>
        </w:rPr>
        <w:t xml:space="preserve"> at “REST1”</w:t>
      </w:r>
      <w:r w:rsidR="00230441" w:rsidRPr="0096270C">
        <w:rPr>
          <w:rFonts w:ascii="Arial Nova Light" w:eastAsiaTheme="minorHAnsi" w:hAnsi="Arial Nova Light" w:cstheme="minorBidi"/>
          <w:highlight w:val="green"/>
        </w:rPr>
        <w:t xml:space="preserve"> and </w:t>
      </w:r>
      <w:r w:rsidR="00453F2B" w:rsidRPr="0096270C">
        <w:rPr>
          <w:rFonts w:ascii="Arial Nova Light" w:eastAsiaTheme="minorHAnsi" w:hAnsi="Arial Nova Light" w:cstheme="minorBidi"/>
          <w:highlight w:val="green"/>
        </w:rPr>
        <w:t>negatively</w:t>
      </w:r>
      <w:r w:rsidR="00161B0C" w:rsidRPr="0096270C">
        <w:rPr>
          <w:rFonts w:ascii="Arial Nova Light" w:eastAsiaTheme="minorHAnsi" w:hAnsi="Arial Nova Light" w:cstheme="minorBidi"/>
          <w:highlight w:val="green"/>
        </w:rPr>
        <w:t xml:space="preserve"> </w:t>
      </w:r>
      <w:r w:rsidR="00CD2E08" w:rsidRPr="0096270C">
        <w:rPr>
          <w:rFonts w:ascii="Arial Nova Light" w:eastAsiaTheme="minorHAnsi" w:hAnsi="Arial Nova Light" w:cstheme="minorBidi"/>
          <w:highlight w:val="green"/>
        </w:rPr>
        <w:t>related</w:t>
      </w:r>
      <w:r w:rsidR="00161B0C" w:rsidRPr="0096270C">
        <w:rPr>
          <w:rFonts w:ascii="Arial Nova Light" w:eastAsiaTheme="minorHAnsi" w:hAnsi="Arial Nova Light" w:cstheme="minorBidi"/>
          <w:highlight w:val="green"/>
        </w:rPr>
        <w:t xml:space="preserve"> to</w:t>
      </w:r>
      <w:r w:rsidR="00F45D9A" w:rsidRPr="0096270C">
        <w:rPr>
          <w:rFonts w:ascii="Arial Nova Light" w:eastAsiaTheme="minorHAnsi" w:hAnsi="Arial Nova Light" w:cstheme="minorBidi"/>
          <w:highlight w:val="green"/>
        </w:rPr>
        <w:t xml:space="preserve"> </w:t>
      </w:r>
      <w:r w:rsidR="00CD2E08" w:rsidRPr="0096270C">
        <w:rPr>
          <w:rFonts w:ascii="Arial Nova Light" w:eastAsiaTheme="minorHAnsi" w:hAnsi="Arial Nova Light" w:cstheme="minorBidi"/>
          <w:highlight w:val="green"/>
        </w:rPr>
        <w:t>the occurrences of</w:t>
      </w:r>
      <w:r w:rsidR="00F45D9A" w:rsidRPr="0096270C">
        <w:rPr>
          <w:rFonts w:ascii="Arial Nova Light" w:eastAsiaTheme="minorHAnsi" w:hAnsi="Arial Nova Light" w:cstheme="minorBidi"/>
          <w:highlight w:val="green"/>
        </w:rPr>
        <w:t xml:space="preserve"> </w:t>
      </w:r>
      <w:r w:rsidR="006548F4" w:rsidRPr="0096270C">
        <w:rPr>
          <w:rFonts w:ascii="Arial Nova Light" w:eastAsiaTheme="minorHAnsi" w:hAnsi="Arial Nova Light" w:cstheme="minorBidi"/>
          <w:highlight w:val="green"/>
        </w:rPr>
        <w:t>SMN-SN</w:t>
      </w:r>
      <w:r w:rsidR="006548F4" w:rsidRPr="0096270C">
        <w:rPr>
          <w:rFonts w:ascii="Arial Nova Light" w:eastAsiaTheme="minorHAnsi" w:hAnsi="Arial Nova Light" w:cstheme="minorBidi"/>
          <w:position w:val="-6"/>
          <w:highlight w:val="green"/>
          <w:vertAlign w:val="subscript"/>
        </w:rPr>
        <w:t xml:space="preserve">CAP </w:t>
      </w:r>
      <w:r w:rsidR="006548F4" w:rsidRPr="0096270C">
        <w:rPr>
          <w:rFonts w:ascii="Arial Nova Light" w:eastAsiaTheme="minorHAnsi" w:hAnsi="Arial Nova Light" w:cstheme="minorBidi"/>
          <w:highlight w:val="green"/>
        </w:rPr>
        <w:t>at</w:t>
      </w:r>
      <w:r w:rsidR="00161B0C" w:rsidRPr="0096270C">
        <w:rPr>
          <w:rFonts w:ascii="Arial Nova Light" w:eastAsiaTheme="minorHAnsi" w:hAnsi="Arial Nova Light" w:cstheme="minorBidi"/>
          <w:highlight w:val="green"/>
        </w:rPr>
        <w:t xml:space="preserve"> the same “REST1” condition</w:t>
      </w:r>
      <w:r w:rsidR="0096270C">
        <w:rPr>
          <w:rFonts w:ascii="Arial Nova Light" w:eastAsiaTheme="minorHAnsi" w:hAnsi="Arial Nova Light" w:cstheme="minorBidi"/>
          <w:position w:val="-6"/>
        </w:rPr>
        <w:t xml:space="preserve">. </w:t>
      </w:r>
      <w:r w:rsidR="003074D4" w:rsidRPr="003A1397">
        <w:rPr>
          <w:rFonts w:ascii="Arial Nova Light" w:eastAsiaTheme="minorHAnsi" w:hAnsi="Arial Nova Light" w:cstheme="minorBidi"/>
        </w:rPr>
        <w:t>N</w:t>
      </w:r>
      <w:r w:rsidR="007C4F78" w:rsidRPr="003A1397">
        <w:rPr>
          <w:rFonts w:ascii="Arial Nova Light" w:eastAsiaTheme="minorHAnsi" w:hAnsi="Arial Nova Light" w:cstheme="minorBidi"/>
        </w:rPr>
        <w:t>o mediation of RT</w:t>
      </w:r>
      <w:r w:rsidR="001A11DB" w:rsidRPr="003A1397">
        <w:rPr>
          <w:rFonts w:ascii="Arial Nova Light" w:eastAsiaTheme="minorHAnsi" w:hAnsi="Arial Nova Light" w:cstheme="minorBidi"/>
        </w:rPr>
        <w:t xml:space="preserve"> </w:t>
      </w:r>
      <w:r w:rsidR="005C6833" w:rsidRPr="003A1397">
        <w:rPr>
          <w:rFonts w:ascii="Arial Nova Light" w:eastAsiaTheme="minorHAnsi" w:hAnsi="Arial Nova Light" w:cstheme="minorBidi"/>
        </w:rPr>
        <w:t>TASK</w:t>
      </w:r>
      <w:r w:rsidR="007C4F78" w:rsidRPr="003A1397">
        <w:rPr>
          <w:rFonts w:ascii="Arial Nova Light" w:eastAsiaTheme="minorHAnsi" w:hAnsi="Arial Nova Light" w:cstheme="minorBidi"/>
        </w:rPr>
        <w:t xml:space="preserve"> was found </w:t>
      </w:r>
      <w:r w:rsidR="00635838" w:rsidRPr="003A1397">
        <w:rPr>
          <w:rFonts w:ascii="Arial Nova Light" w:eastAsiaTheme="minorHAnsi" w:hAnsi="Arial Nova Light" w:cstheme="minorBidi"/>
        </w:rPr>
        <w:t xml:space="preserve">for </w:t>
      </w:r>
      <w:r w:rsidR="00D53555">
        <w:rPr>
          <w:rFonts w:ascii="Arial Nova Light" w:eastAsiaTheme="minorHAnsi" w:hAnsi="Arial Nova Light" w:cstheme="minorBidi"/>
        </w:rPr>
        <w:t>association</w:t>
      </w:r>
      <w:r w:rsidR="00635838" w:rsidRPr="003A1397">
        <w:rPr>
          <w:rFonts w:ascii="Arial Nova Light" w:eastAsiaTheme="minorHAnsi" w:hAnsi="Arial Nova Light" w:cstheme="minorBidi"/>
        </w:rPr>
        <w:t xml:space="preserve">s between networks </w:t>
      </w:r>
      <w:r w:rsidR="007C4F78" w:rsidRPr="003A1397">
        <w:rPr>
          <w:rFonts w:ascii="Arial Nova Light" w:eastAsiaTheme="minorHAnsi" w:hAnsi="Arial Nova Light" w:cstheme="minorBidi"/>
        </w:rPr>
        <w:t>in the neutral</w:t>
      </w:r>
      <w:r w:rsidR="007C4F78" w:rsidRPr="00B42E8D">
        <w:rPr>
          <w:rFonts w:ascii="Arial Nova Light" w:eastAsiaTheme="minorHAnsi" w:hAnsi="Arial Nova Light" w:cstheme="minorBidi"/>
        </w:rPr>
        <w:t xml:space="preserve"> context</w:t>
      </w:r>
      <w:r w:rsidR="002125D9">
        <w:rPr>
          <w:rFonts w:ascii="Arial Nova Light" w:eastAsiaTheme="minorHAnsi" w:hAnsi="Arial Nova Light" w:cstheme="minorBidi"/>
        </w:rPr>
        <w:t xml:space="preserve">. </w:t>
      </w:r>
      <w:r w:rsidR="003074D4">
        <w:rPr>
          <w:rFonts w:ascii="Arial Nova Light" w:eastAsiaTheme="minorHAnsi" w:hAnsi="Arial Nova Light" w:cstheme="minorBidi"/>
        </w:rPr>
        <w:t xml:space="preserve">Consequently, the </w:t>
      </w:r>
      <w:r w:rsidR="00635838">
        <w:rPr>
          <w:rFonts w:ascii="Arial Nova Light" w:eastAsiaTheme="minorHAnsi" w:hAnsi="Arial Nova Light" w:cstheme="minorBidi"/>
        </w:rPr>
        <w:t xml:space="preserve">model </w:t>
      </w:r>
      <w:r w:rsidR="003074D4">
        <w:rPr>
          <w:rFonts w:ascii="Arial Nova Light" w:eastAsiaTheme="minorHAnsi" w:hAnsi="Arial Nova Light" w:cstheme="minorBidi"/>
        </w:rPr>
        <w:t xml:space="preserve">decision rule on these effects yielded important differences </w:t>
      </w:r>
      <w:r w:rsidR="00635838">
        <w:rPr>
          <w:rFonts w:ascii="Arial Nova Light" w:eastAsiaTheme="minorHAnsi" w:hAnsi="Arial Nova Light" w:cstheme="minorBidi"/>
        </w:rPr>
        <w:t>between the neutral and negative emotional contex</w:t>
      </w:r>
      <w:r w:rsidR="009C19F5">
        <w:rPr>
          <w:rFonts w:ascii="Arial Nova Light" w:eastAsiaTheme="minorHAnsi" w:hAnsi="Arial Nova Light" w:cstheme="minorBidi"/>
        </w:rPr>
        <w:t>t</w:t>
      </w:r>
      <w:r w:rsidR="00E85DFF">
        <w:rPr>
          <w:rFonts w:ascii="Arial Nova Light" w:eastAsiaTheme="minorHAnsi" w:hAnsi="Arial Nova Light" w:cstheme="minorBidi"/>
        </w:rPr>
        <w:t>.</w:t>
      </w:r>
      <w:r w:rsidR="00E9601F">
        <w:rPr>
          <w:rFonts w:ascii="Arial Nova Light" w:eastAsiaTheme="minorHAnsi" w:hAnsi="Arial Nova Light" w:cstheme="minorBidi"/>
        </w:rPr>
        <w:t xml:space="preserve"> See </w:t>
      </w:r>
      <w:r w:rsidR="00E9601F" w:rsidRPr="00E9601F">
        <w:rPr>
          <w:rFonts w:ascii="Arial Nova" w:eastAsiaTheme="minorHAnsi" w:hAnsi="Arial Nova" w:cstheme="minorBidi"/>
          <w:b/>
          <w:bCs/>
        </w:rPr>
        <w:t>Figure 5C</w:t>
      </w:r>
      <w:r w:rsidR="00E9601F">
        <w:rPr>
          <w:rFonts w:ascii="Arial Nova Light" w:eastAsiaTheme="minorHAnsi" w:hAnsi="Arial Nova Light" w:cstheme="minorBidi"/>
        </w:rPr>
        <w:t>.</w:t>
      </w:r>
      <w:r w:rsidR="00E85DFF">
        <w:rPr>
          <w:rFonts w:ascii="Arial Nova Light" w:eastAsiaTheme="minorHAnsi" w:hAnsi="Arial Nova Light" w:cstheme="minorBidi"/>
        </w:rPr>
        <w:t xml:space="preserve"> </w:t>
      </w:r>
      <w:r w:rsidR="00635838">
        <w:rPr>
          <w:rFonts w:ascii="Arial Nova Light" w:eastAsiaTheme="minorHAnsi" w:hAnsi="Arial Nova Light" w:cstheme="minorBidi"/>
        </w:rPr>
        <w:t>Full details on</w:t>
      </w:r>
      <w:r w:rsidR="001E78E0">
        <w:rPr>
          <w:rFonts w:ascii="Arial Nova Light" w:eastAsiaTheme="minorHAnsi" w:hAnsi="Arial Nova Light" w:cstheme="minorBidi"/>
        </w:rPr>
        <w:t xml:space="preserve"> statistical </w:t>
      </w:r>
      <w:r w:rsidR="00635838">
        <w:rPr>
          <w:rFonts w:ascii="Arial Nova Light" w:eastAsiaTheme="minorHAnsi" w:hAnsi="Arial Nova Light" w:cstheme="minorBidi"/>
        </w:rPr>
        <w:t xml:space="preserve">results </w:t>
      </w:r>
      <w:r w:rsidR="001E78E0">
        <w:rPr>
          <w:rFonts w:ascii="Arial Nova Light" w:eastAsiaTheme="minorHAnsi" w:hAnsi="Arial Nova Light" w:cstheme="minorBidi"/>
        </w:rPr>
        <w:t xml:space="preserve">(i.e., </w:t>
      </w:r>
      <w:r w:rsidR="002125D9">
        <w:rPr>
          <w:rFonts w:ascii="Arial Nova Light" w:eastAsiaTheme="minorHAnsi" w:hAnsi="Arial Nova Light" w:cstheme="minorBidi"/>
        </w:rPr>
        <w:t>direct</w:t>
      </w:r>
      <w:r w:rsidR="0000504D">
        <w:rPr>
          <w:rFonts w:ascii="Arial Nova Light" w:eastAsiaTheme="minorHAnsi" w:hAnsi="Arial Nova Light" w:cstheme="minorBidi"/>
        </w:rPr>
        <w:t xml:space="preserve">, </w:t>
      </w:r>
      <w:r w:rsidR="002125D9">
        <w:rPr>
          <w:rFonts w:ascii="Arial Nova Light" w:eastAsiaTheme="minorHAnsi" w:hAnsi="Arial Nova Light" w:cstheme="minorBidi"/>
        </w:rPr>
        <w:t>indirect</w:t>
      </w:r>
      <w:r w:rsidR="0000504D">
        <w:rPr>
          <w:rFonts w:ascii="Arial Nova Light" w:eastAsiaTheme="minorHAnsi" w:hAnsi="Arial Nova Light" w:cstheme="minorBidi"/>
        </w:rPr>
        <w:t xml:space="preserve"> and total</w:t>
      </w:r>
      <w:r w:rsidR="00635838">
        <w:rPr>
          <w:rFonts w:ascii="Arial Nova Light" w:eastAsiaTheme="minorHAnsi" w:hAnsi="Arial Nova Light" w:cstheme="minorBidi"/>
        </w:rPr>
        <w:t xml:space="preserve"> effects</w:t>
      </w:r>
      <w:r w:rsidR="001E78E0">
        <w:rPr>
          <w:rFonts w:ascii="Arial Nova Light" w:eastAsiaTheme="minorHAnsi" w:hAnsi="Arial Nova Light" w:cstheme="minorBidi"/>
        </w:rPr>
        <w:t>)</w:t>
      </w:r>
      <w:r w:rsidR="002125D9">
        <w:rPr>
          <w:rFonts w:ascii="Arial Nova Light" w:eastAsiaTheme="minorHAnsi" w:hAnsi="Arial Nova Light" w:cstheme="minorBidi"/>
        </w:rPr>
        <w:t xml:space="preserve"> </w:t>
      </w:r>
      <w:r w:rsidR="00C1205D">
        <w:rPr>
          <w:rFonts w:ascii="Arial Nova Light" w:eastAsiaTheme="minorHAnsi" w:hAnsi="Arial Nova Light" w:cstheme="minorBidi"/>
        </w:rPr>
        <w:t xml:space="preserve">for </w:t>
      </w:r>
      <w:r w:rsidR="001E78E0">
        <w:rPr>
          <w:rFonts w:ascii="Arial Nova Light" w:eastAsiaTheme="minorHAnsi" w:hAnsi="Arial Nova Light" w:cstheme="minorBidi"/>
        </w:rPr>
        <w:t>all CAPs</w:t>
      </w:r>
      <w:r w:rsidR="007C4F78" w:rsidRPr="00B42E8D">
        <w:rPr>
          <w:rFonts w:ascii="Arial Nova Light" w:eastAsiaTheme="minorHAnsi" w:hAnsi="Arial Nova Light" w:cstheme="minorBidi"/>
        </w:rPr>
        <w:t xml:space="preserve"> </w:t>
      </w:r>
      <w:r w:rsidR="00C1205D">
        <w:rPr>
          <w:rFonts w:ascii="Arial Nova Light" w:eastAsiaTheme="minorHAnsi" w:hAnsi="Arial Nova Light" w:cstheme="minorBidi"/>
        </w:rPr>
        <w:t>are reported</w:t>
      </w:r>
      <w:r w:rsidR="007C4F78" w:rsidRPr="00B42E8D">
        <w:rPr>
          <w:rFonts w:ascii="Arial Nova Light" w:eastAsiaTheme="minorHAnsi" w:hAnsi="Arial Nova Light" w:cstheme="minorBidi"/>
        </w:rPr>
        <w:t xml:space="preserve"> in </w:t>
      </w:r>
      <w:r w:rsidR="007C4F78" w:rsidRPr="006E75EB">
        <w:rPr>
          <w:rFonts w:ascii="Arial Nova" w:eastAsiaTheme="minorHAnsi" w:hAnsi="Arial Nova" w:cstheme="minorBidi"/>
          <w:b/>
          <w:bCs/>
          <w:highlight w:val="green"/>
        </w:rPr>
        <w:t>Table</w:t>
      </w:r>
      <w:r w:rsidR="00B42E8D" w:rsidRPr="006E75EB">
        <w:rPr>
          <w:rFonts w:ascii="Arial Nova" w:eastAsiaTheme="minorHAnsi" w:hAnsi="Arial Nova" w:cstheme="minorBidi"/>
          <w:b/>
          <w:bCs/>
          <w:highlight w:val="green"/>
        </w:rPr>
        <w:t>s</w:t>
      </w:r>
      <w:r w:rsidR="007C4F78" w:rsidRPr="006E75EB">
        <w:rPr>
          <w:rFonts w:ascii="Arial Nova" w:eastAsiaTheme="minorHAnsi" w:hAnsi="Arial Nova" w:cstheme="minorBidi"/>
          <w:b/>
          <w:bCs/>
          <w:highlight w:val="green"/>
        </w:rPr>
        <w:t xml:space="preserve"> </w:t>
      </w:r>
      <w:r w:rsidR="003A1397" w:rsidRPr="006E75EB">
        <w:rPr>
          <w:rFonts w:ascii="Arial Nova" w:eastAsiaTheme="minorHAnsi" w:hAnsi="Arial Nova" w:cstheme="minorBidi"/>
          <w:b/>
          <w:bCs/>
          <w:highlight w:val="green"/>
        </w:rPr>
        <w:t>S</w:t>
      </w:r>
      <w:r w:rsidR="00E2045B">
        <w:rPr>
          <w:rFonts w:ascii="Arial Nova" w:eastAsiaTheme="minorHAnsi" w:hAnsi="Arial Nova" w:cstheme="minorBidi"/>
          <w:b/>
          <w:bCs/>
          <w:highlight w:val="green"/>
        </w:rPr>
        <w:t>9</w:t>
      </w:r>
      <w:r w:rsidR="003A1397" w:rsidRPr="006E75EB">
        <w:rPr>
          <w:rFonts w:ascii="Arial Nova" w:eastAsiaTheme="minorHAnsi" w:hAnsi="Arial Nova" w:cstheme="minorBidi"/>
          <w:b/>
          <w:bCs/>
          <w:highlight w:val="green"/>
        </w:rPr>
        <w:t xml:space="preserve">, </w:t>
      </w:r>
      <w:r w:rsidR="007C4F78" w:rsidRPr="006E75EB">
        <w:rPr>
          <w:rFonts w:ascii="Arial Nova" w:eastAsiaTheme="minorHAnsi" w:hAnsi="Arial Nova" w:cstheme="minorBidi"/>
          <w:b/>
          <w:bCs/>
          <w:highlight w:val="green"/>
        </w:rPr>
        <w:t>S</w:t>
      </w:r>
      <w:r w:rsidR="00226DFD" w:rsidRPr="006E75EB">
        <w:rPr>
          <w:rFonts w:ascii="Arial Nova" w:eastAsiaTheme="minorHAnsi" w:hAnsi="Arial Nova" w:cstheme="minorBidi"/>
          <w:b/>
          <w:bCs/>
          <w:highlight w:val="green"/>
        </w:rPr>
        <w:t>1</w:t>
      </w:r>
      <w:r w:rsidR="00FE766F">
        <w:rPr>
          <w:rFonts w:ascii="Arial Nova" w:eastAsiaTheme="minorHAnsi" w:hAnsi="Arial Nova" w:cstheme="minorBidi"/>
          <w:b/>
          <w:bCs/>
          <w:highlight w:val="green"/>
        </w:rPr>
        <w:t>0</w:t>
      </w:r>
      <w:r w:rsidR="00B42E8D" w:rsidRPr="006E75EB">
        <w:rPr>
          <w:rFonts w:ascii="Arial Nova" w:eastAsiaTheme="minorHAnsi" w:hAnsi="Arial Nova" w:cstheme="minorBidi"/>
          <w:b/>
          <w:bCs/>
          <w:highlight w:val="green"/>
        </w:rPr>
        <w:t>, S</w:t>
      </w:r>
      <w:r w:rsidR="002125D9" w:rsidRPr="006E75EB">
        <w:rPr>
          <w:rFonts w:ascii="Arial Nova" w:eastAsiaTheme="minorHAnsi" w:hAnsi="Arial Nova" w:cstheme="minorBidi"/>
          <w:b/>
          <w:bCs/>
          <w:highlight w:val="green"/>
        </w:rPr>
        <w:t>1</w:t>
      </w:r>
      <w:r w:rsidR="002024E2">
        <w:rPr>
          <w:rFonts w:ascii="Arial Nova" w:eastAsiaTheme="minorHAnsi" w:hAnsi="Arial Nova" w:cstheme="minorBidi"/>
          <w:b/>
          <w:bCs/>
          <w:highlight w:val="green"/>
        </w:rPr>
        <w:t>1</w:t>
      </w:r>
      <w:r w:rsidR="002125D9" w:rsidRPr="006E75EB">
        <w:rPr>
          <w:rFonts w:ascii="Arial Nova" w:eastAsiaTheme="minorHAnsi" w:hAnsi="Arial Nova" w:cstheme="minorBidi"/>
          <w:b/>
          <w:bCs/>
          <w:highlight w:val="green"/>
        </w:rPr>
        <w:t>, S1</w:t>
      </w:r>
      <w:r w:rsidR="008A592F">
        <w:rPr>
          <w:rFonts w:ascii="Arial Nova" w:eastAsiaTheme="minorHAnsi" w:hAnsi="Arial Nova" w:cstheme="minorBidi"/>
          <w:b/>
          <w:bCs/>
          <w:highlight w:val="green"/>
        </w:rPr>
        <w:t>2</w:t>
      </w:r>
      <w:r w:rsidR="007C4F78" w:rsidRPr="006E75EB">
        <w:rPr>
          <w:rFonts w:ascii="Arial Nova Light" w:eastAsiaTheme="minorHAnsi" w:hAnsi="Arial Nova Light" w:cstheme="minorBidi"/>
          <w:highlight w:val="green"/>
        </w:rPr>
        <w:t>.</w:t>
      </w:r>
    </w:p>
    <w:p w14:paraId="07116091" w14:textId="4ABC3A8F" w:rsidR="00997F85" w:rsidRDefault="00075A19" w:rsidP="0088643F">
      <w:pPr>
        <w:spacing w:afterLines="120" w:after="288" w:line="276" w:lineRule="auto"/>
        <w:jc w:val="both"/>
        <w:rPr>
          <w:rFonts w:ascii="Arial Nova" w:hAnsi="Arial Nova"/>
          <w:b/>
          <w:bCs/>
          <w:sz w:val="18"/>
          <w:szCs w:val="18"/>
        </w:rPr>
      </w:pPr>
      <w:r w:rsidRPr="00075A19">
        <w:rPr>
          <w:rFonts w:ascii="Arial Nova" w:hAnsi="Arial Nova"/>
          <w:b/>
          <w:bCs/>
          <w:noProof/>
          <w:sz w:val="18"/>
          <w:szCs w:val="18"/>
        </w:rPr>
        <w:lastRenderedPageBreak/>
        <w:drawing>
          <wp:inline distT="0" distB="0" distL="0" distR="0" wp14:anchorId="75F0508E" wp14:editId="59839937">
            <wp:extent cx="5943600" cy="5397500"/>
            <wp:effectExtent l="0" t="0" r="0" b="0"/>
            <wp:docPr id="338677658" name="Picture 1" descr="A diagram of a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677658" name="Picture 1" descr="A diagram of a diagram"/>
                    <pic:cNvPicPr/>
                  </pic:nvPicPr>
                  <pic:blipFill>
                    <a:blip r:embed="rId20"/>
                    <a:stretch>
                      <a:fillRect/>
                    </a:stretch>
                  </pic:blipFill>
                  <pic:spPr>
                    <a:xfrm>
                      <a:off x="0" y="0"/>
                      <a:ext cx="5943600" cy="5397500"/>
                    </a:xfrm>
                    <a:prstGeom prst="rect">
                      <a:avLst/>
                    </a:prstGeom>
                  </pic:spPr>
                </pic:pic>
              </a:graphicData>
            </a:graphic>
          </wp:inline>
        </w:drawing>
      </w:r>
      <w:r w:rsidR="00DC085E" w:rsidRPr="00DC085E">
        <w:rPr>
          <w:rFonts w:ascii="Arial Nova" w:hAnsi="Arial Nova"/>
          <w:b/>
          <w:bCs/>
          <w:sz w:val="18"/>
          <w:szCs w:val="18"/>
        </w:rPr>
        <w:t>Figure 4</w:t>
      </w:r>
      <w:r w:rsidR="00DC085E" w:rsidRPr="00863495">
        <w:rPr>
          <w:rFonts w:ascii="Arial Nova Light" w:hAnsi="Arial Nova Light" w:cs="Calibri"/>
          <w:sz w:val="18"/>
          <w:szCs w:val="18"/>
        </w:rPr>
        <w:t>.</w:t>
      </w:r>
      <w:r w:rsidR="00DC085E" w:rsidRPr="00DC085E">
        <w:rPr>
          <w:rFonts w:ascii="Arial Nova Light" w:hAnsi="Arial Nova Light" w:cs="Calibri"/>
          <w:sz w:val="18"/>
          <w:szCs w:val="18"/>
        </w:rPr>
        <w:t xml:space="preserve"> </w:t>
      </w:r>
      <w:r w:rsidR="00BB7F1B">
        <w:rPr>
          <w:rFonts w:ascii="Arial Nova Light" w:hAnsi="Arial Nova Light" w:cs="Calibri"/>
          <w:sz w:val="18"/>
          <w:szCs w:val="18"/>
        </w:rPr>
        <w:t xml:space="preserve"> </w:t>
      </w:r>
      <w:r w:rsidR="00BB7F1B">
        <w:rPr>
          <w:rFonts w:ascii="Arial Nova" w:hAnsi="Arial Nova" w:cs="Calibri"/>
          <w:b/>
          <w:bCs/>
          <w:sz w:val="18"/>
          <w:szCs w:val="18"/>
        </w:rPr>
        <w:t>A</w:t>
      </w:r>
      <w:r w:rsidR="00BB7F1B" w:rsidRPr="003C6995">
        <w:rPr>
          <w:rFonts w:ascii="Arial Nova" w:hAnsi="Arial Nova" w:cs="Calibri"/>
          <w:b/>
          <w:bCs/>
          <w:sz w:val="18"/>
          <w:szCs w:val="18"/>
        </w:rPr>
        <w:t>.</w:t>
      </w:r>
      <w:r w:rsidR="00BB7F1B">
        <w:rPr>
          <w:rFonts w:ascii="Arial Nova Light" w:hAnsi="Arial Nova Light" w:cs="Calibri"/>
          <w:sz w:val="18"/>
          <w:szCs w:val="18"/>
        </w:rPr>
        <w:t xml:space="preserve"> Bayesian correlation matrices </w:t>
      </w:r>
      <w:r w:rsidR="00BA6EA9">
        <w:rPr>
          <w:rFonts w:ascii="Arial Nova Light" w:hAnsi="Arial Nova Light" w:cs="Calibri"/>
          <w:sz w:val="18"/>
          <w:szCs w:val="18"/>
        </w:rPr>
        <w:t xml:space="preserve"> of the brain CAPs</w:t>
      </w:r>
      <w:r w:rsidR="000B28BA">
        <w:rPr>
          <w:rFonts w:ascii="Arial Nova Light" w:hAnsi="Arial Nova Light" w:cs="Calibri"/>
          <w:sz w:val="18"/>
          <w:szCs w:val="18"/>
        </w:rPr>
        <w:t xml:space="preserve"> (y-axis) </w:t>
      </w:r>
      <w:r w:rsidR="00BA6EA9">
        <w:rPr>
          <w:rFonts w:ascii="Arial Nova Light" w:hAnsi="Arial Nova Light" w:cs="Calibri"/>
          <w:sz w:val="18"/>
          <w:szCs w:val="18"/>
        </w:rPr>
        <w:t xml:space="preserve"> and positive (PA) and negative (NA) subjective scores</w:t>
      </w:r>
      <w:r w:rsidR="000B28BA">
        <w:rPr>
          <w:rFonts w:ascii="Arial Nova Light" w:hAnsi="Arial Nova Light" w:cs="Calibri"/>
          <w:sz w:val="18"/>
          <w:szCs w:val="18"/>
        </w:rPr>
        <w:t xml:space="preserve"> (x-axis)</w:t>
      </w:r>
      <w:r w:rsidR="00BA6EA9">
        <w:rPr>
          <w:rFonts w:ascii="Arial Nova Light" w:hAnsi="Arial Nova Light" w:cs="Calibri"/>
          <w:sz w:val="18"/>
          <w:szCs w:val="18"/>
        </w:rPr>
        <w:t xml:space="preserve"> </w:t>
      </w:r>
      <w:r w:rsidR="000B28BA">
        <w:rPr>
          <w:rFonts w:ascii="Arial Nova Light" w:hAnsi="Arial Nova Light" w:cs="Calibri"/>
          <w:sz w:val="18"/>
          <w:szCs w:val="18"/>
        </w:rPr>
        <w:t xml:space="preserve">assessed before (pre) and following (post) the affective elicitation in the negative and neutral context respectively. </w:t>
      </w:r>
      <w:r w:rsidR="00F32F01">
        <w:rPr>
          <w:rFonts w:ascii="Arial Nova" w:hAnsi="Arial Nova" w:cs="Calibri"/>
          <w:b/>
          <w:bCs/>
          <w:sz w:val="18"/>
          <w:szCs w:val="18"/>
        </w:rPr>
        <w:t>B</w:t>
      </w:r>
      <w:r w:rsidR="000B28BA">
        <w:rPr>
          <w:rFonts w:ascii="Arial Nova Light" w:hAnsi="Arial Nova Light" w:cs="Calibri"/>
          <w:sz w:val="18"/>
          <w:szCs w:val="18"/>
        </w:rPr>
        <w:t xml:space="preserve"> </w:t>
      </w:r>
      <w:r w:rsidR="00CF1B28">
        <w:rPr>
          <w:rFonts w:ascii="Arial Nova Light" w:hAnsi="Arial Nova Light" w:cs="Calibri"/>
          <w:sz w:val="18"/>
          <w:szCs w:val="18"/>
        </w:rPr>
        <w:t>Association</w:t>
      </w:r>
      <w:r w:rsidR="000E5CBA">
        <w:rPr>
          <w:rFonts w:ascii="Arial Nova Light" w:hAnsi="Arial Nova Light" w:cs="Calibri"/>
          <w:sz w:val="18"/>
          <w:szCs w:val="18"/>
        </w:rPr>
        <w:t>s between</w:t>
      </w:r>
      <w:r w:rsidR="00DC085E" w:rsidRPr="00DC085E">
        <w:rPr>
          <w:rFonts w:ascii="Arial Nova Light" w:hAnsi="Arial Nova Light" w:cs="Calibri"/>
          <w:sz w:val="18"/>
          <w:szCs w:val="18"/>
        </w:rPr>
        <w:t xml:space="preserve"> </w:t>
      </w:r>
      <w:r w:rsidR="000E5CBA">
        <w:rPr>
          <w:rFonts w:ascii="Arial Nova Light" w:hAnsi="Arial Nova Light" w:cs="Calibri"/>
          <w:sz w:val="18"/>
          <w:szCs w:val="18"/>
        </w:rPr>
        <w:t xml:space="preserve">functional brain </w:t>
      </w:r>
      <w:r w:rsidR="00DC085E" w:rsidRPr="00DC085E">
        <w:rPr>
          <w:rFonts w:ascii="Arial Nova Light" w:hAnsi="Arial Nova Light" w:cs="Calibri"/>
          <w:sz w:val="18"/>
          <w:szCs w:val="18"/>
        </w:rPr>
        <w:t>CAP</w:t>
      </w:r>
      <w:r w:rsidR="00186A11">
        <w:rPr>
          <w:rFonts w:ascii="Arial Nova Light" w:hAnsi="Arial Nova Light" w:cs="Calibri"/>
          <w:sz w:val="18"/>
          <w:szCs w:val="18"/>
        </w:rPr>
        <w:t>s</w:t>
      </w:r>
      <w:r w:rsidR="00DC085E" w:rsidRPr="00DC085E">
        <w:rPr>
          <w:rFonts w:ascii="Arial Nova Light" w:hAnsi="Arial Nova Light" w:cs="Calibri"/>
          <w:sz w:val="18"/>
          <w:szCs w:val="18"/>
        </w:rPr>
        <w:t xml:space="preserve"> </w:t>
      </w:r>
      <w:r w:rsidR="00186A11">
        <w:rPr>
          <w:rFonts w:ascii="Arial Nova Light" w:hAnsi="Arial Nova Light" w:cs="Calibri"/>
          <w:sz w:val="18"/>
          <w:szCs w:val="18"/>
        </w:rPr>
        <w:t xml:space="preserve">across </w:t>
      </w:r>
      <w:r w:rsidR="00BD5268">
        <w:rPr>
          <w:rFonts w:ascii="Arial Nova Light" w:hAnsi="Arial Nova Light" w:cs="Calibri"/>
          <w:sz w:val="18"/>
          <w:szCs w:val="18"/>
        </w:rPr>
        <w:t>the experimental conditions (color code)</w:t>
      </w:r>
      <w:r w:rsidR="005505F7">
        <w:rPr>
          <w:rFonts w:ascii="Arial Nova Light" w:hAnsi="Arial Nova Light" w:cs="Calibri"/>
          <w:sz w:val="18"/>
          <w:szCs w:val="18"/>
        </w:rPr>
        <w:t xml:space="preserve"> as estimated by BSEM</w:t>
      </w:r>
      <w:r w:rsidR="00BD5268">
        <w:rPr>
          <w:rFonts w:ascii="Arial Nova Light" w:hAnsi="Arial Nova Light" w:cs="Calibri"/>
          <w:sz w:val="18"/>
          <w:szCs w:val="18"/>
        </w:rPr>
        <w:t xml:space="preserve">. </w:t>
      </w:r>
      <w:r w:rsidR="005505F7">
        <w:rPr>
          <w:rFonts w:ascii="Arial Nova Light" w:hAnsi="Arial Nova Light" w:cs="Calibri"/>
          <w:sz w:val="18"/>
          <w:szCs w:val="18"/>
        </w:rPr>
        <w:t>S</w:t>
      </w:r>
      <w:r w:rsidR="00BD5268">
        <w:rPr>
          <w:rFonts w:ascii="Arial Nova Light" w:hAnsi="Arial Nova Light" w:cs="Calibri"/>
          <w:sz w:val="18"/>
          <w:szCs w:val="18"/>
        </w:rPr>
        <w:t>ignificant</w:t>
      </w:r>
      <w:r w:rsidR="00DC085E" w:rsidRPr="00DC085E">
        <w:rPr>
          <w:rFonts w:ascii="Arial Nova Light" w:hAnsi="Arial Nova Light" w:cs="Calibri"/>
          <w:sz w:val="18"/>
          <w:szCs w:val="18"/>
        </w:rPr>
        <w:t xml:space="preserve"> relationship</w:t>
      </w:r>
      <w:r w:rsidR="00BD5268">
        <w:rPr>
          <w:rFonts w:ascii="Arial Nova Light" w:hAnsi="Arial Nova Light" w:cs="Calibri"/>
          <w:sz w:val="18"/>
          <w:szCs w:val="18"/>
        </w:rPr>
        <w:t>s</w:t>
      </w:r>
      <w:r w:rsidR="001D64AC">
        <w:rPr>
          <w:rFonts w:ascii="Arial Nova Light" w:hAnsi="Arial Nova Light" w:cs="Calibri"/>
          <w:sz w:val="18"/>
          <w:szCs w:val="18"/>
        </w:rPr>
        <w:t xml:space="preserve"> (represented by arrows)</w:t>
      </w:r>
      <w:r w:rsidR="00DC085E" w:rsidRPr="00DC085E">
        <w:rPr>
          <w:rFonts w:ascii="Arial Nova Light" w:hAnsi="Arial Nova Light" w:cs="Calibri"/>
          <w:sz w:val="18"/>
          <w:szCs w:val="18"/>
        </w:rPr>
        <w:t xml:space="preserve"> between </w:t>
      </w:r>
      <w:r w:rsidR="00BD5268">
        <w:rPr>
          <w:rFonts w:ascii="Arial Nova Light" w:hAnsi="Arial Nova Light" w:cs="Calibri"/>
          <w:sz w:val="18"/>
          <w:szCs w:val="18"/>
        </w:rPr>
        <w:t>CAPs during</w:t>
      </w:r>
      <w:r w:rsidR="00DC085E" w:rsidRPr="00DC085E">
        <w:rPr>
          <w:rFonts w:ascii="Arial Nova Light" w:hAnsi="Arial Nova Light" w:cs="Calibri"/>
          <w:sz w:val="18"/>
          <w:szCs w:val="18"/>
        </w:rPr>
        <w:t xml:space="preserve"> “REST1” </w:t>
      </w:r>
      <w:r w:rsidR="00BD5268">
        <w:rPr>
          <w:rFonts w:ascii="Arial Nova Light" w:hAnsi="Arial Nova Light" w:cs="Calibri"/>
          <w:sz w:val="18"/>
          <w:szCs w:val="18"/>
        </w:rPr>
        <w:t>and “</w:t>
      </w:r>
      <w:r w:rsidR="00DC085E" w:rsidRPr="00DC085E">
        <w:rPr>
          <w:rFonts w:ascii="Arial Nova Light" w:hAnsi="Arial Nova Light" w:cs="Calibri"/>
          <w:sz w:val="18"/>
          <w:szCs w:val="18"/>
        </w:rPr>
        <w:t>TASK” condition</w:t>
      </w:r>
      <w:r w:rsidR="00BD5268">
        <w:rPr>
          <w:rFonts w:ascii="Arial Nova Light" w:hAnsi="Arial Nova Light" w:cs="Calibri"/>
          <w:sz w:val="18"/>
          <w:szCs w:val="18"/>
        </w:rPr>
        <w:t>s</w:t>
      </w:r>
      <w:r w:rsidR="00DC085E" w:rsidRPr="00DC085E">
        <w:rPr>
          <w:rFonts w:ascii="Arial Nova Light" w:hAnsi="Arial Nova Light" w:cs="Calibri"/>
          <w:sz w:val="18"/>
          <w:szCs w:val="18"/>
        </w:rPr>
        <w:t xml:space="preserve"> w</w:t>
      </w:r>
      <w:r w:rsidR="005505F7">
        <w:rPr>
          <w:rFonts w:ascii="Arial Nova Light" w:hAnsi="Arial Nova Light" w:cs="Calibri"/>
          <w:sz w:val="18"/>
          <w:szCs w:val="18"/>
        </w:rPr>
        <w:t>ere</w:t>
      </w:r>
      <w:r w:rsidR="00DC085E" w:rsidRPr="00DC085E">
        <w:rPr>
          <w:rFonts w:ascii="Arial Nova Light" w:hAnsi="Arial Nova Light" w:cs="Calibri"/>
          <w:sz w:val="18"/>
          <w:szCs w:val="18"/>
        </w:rPr>
        <w:t xml:space="preserve"> </w:t>
      </w:r>
      <w:r w:rsidR="00BD5268">
        <w:rPr>
          <w:rFonts w:ascii="Arial Nova Light" w:hAnsi="Arial Nova Light" w:cs="Calibri"/>
          <w:sz w:val="18"/>
          <w:szCs w:val="18"/>
        </w:rPr>
        <w:t>greater in the negative context</w:t>
      </w:r>
      <w:r w:rsidR="001D64AC">
        <w:rPr>
          <w:rFonts w:ascii="Arial Nova Light" w:hAnsi="Arial Nova Light" w:cs="Calibri"/>
          <w:sz w:val="18"/>
          <w:szCs w:val="18"/>
        </w:rPr>
        <w:t xml:space="preserve"> (</w:t>
      </w:r>
      <w:r w:rsidR="001E0BB5">
        <w:rPr>
          <w:rFonts w:ascii="Arial Nova Light" w:hAnsi="Arial Nova Light" w:cs="Calibri"/>
          <w:sz w:val="18"/>
          <w:szCs w:val="18"/>
        </w:rPr>
        <w:t>bottom</w:t>
      </w:r>
      <w:r w:rsidR="001D64AC">
        <w:rPr>
          <w:rFonts w:ascii="Arial Nova Light" w:hAnsi="Arial Nova Light" w:cs="Calibri"/>
          <w:sz w:val="18"/>
          <w:szCs w:val="18"/>
        </w:rPr>
        <w:t>)</w:t>
      </w:r>
      <w:r w:rsidR="00BD5268">
        <w:rPr>
          <w:rFonts w:ascii="Arial Nova Light" w:hAnsi="Arial Nova Light" w:cs="Calibri"/>
          <w:sz w:val="18"/>
          <w:szCs w:val="18"/>
        </w:rPr>
        <w:t>, compared to the neutral</w:t>
      </w:r>
      <w:r w:rsidR="00DC085E" w:rsidRPr="00DC085E">
        <w:rPr>
          <w:rFonts w:ascii="Arial Nova Light" w:hAnsi="Arial Nova Light" w:cs="Calibri"/>
          <w:sz w:val="18"/>
          <w:szCs w:val="18"/>
        </w:rPr>
        <w:t xml:space="preserve"> </w:t>
      </w:r>
      <w:r w:rsidR="00BD5268">
        <w:rPr>
          <w:rFonts w:ascii="Arial Nova Light" w:hAnsi="Arial Nova Light" w:cs="Calibri"/>
          <w:sz w:val="18"/>
          <w:szCs w:val="18"/>
        </w:rPr>
        <w:t>one</w:t>
      </w:r>
      <w:r w:rsidR="001D64AC">
        <w:rPr>
          <w:rFonts w:ascii="Arial Nova Light" w:hAnsi="Arial Nova Light" w:cs="Calibri"/>
          <w:sz w:val="18"/>
          <w:szCs w:val="18"/>
        </w:rPr>
        <w:t xml:space="preserve"> (</w:t>
      </w:r>
      <w:r w:rsidR="001E0BB5">
        <w:rPr>
          <w:rFonts w:ascii="Arial Nova Light" w:hAnsi="Arial Nova Light" w:cs="Calibri"/>
          <w:sz w:val="18"/>
          <w:szCs w:val="18"/>
        </w:rPr>
        <w:t>up</w:t>
      </w:r>
      <w:r w:rsidR="001D64AC">
        <w:rPr>
          <w:rFonts w:ascii="Arial Nova Light" w:hAnsi="Arial Nova Light" w:cs="Calibri"/>
          <w:sz w:val="18"/>
          <w:szCs w:val="18"/>
        </w:rPr>
        <w:t>)</w:t>
      </w:r>
      <w:r w:rsidR="00DC085E" w:rsidRPr="00DC085E">
        <w:rPr>
          <w:rFonts w:ascii="Arial Nova Light" w:hAnsi="Arial Nova Light" w:cs="Calibri"/>
          <w:sz w:val="18"/>
          <w:szCs w:val="18"/>
        </w:rPr>
        <w:t xml:space="preserve">. </w:t>
      </w:r>
      <w:r w:rsidR="0003267D">
        <w:rPr>
          <w:rFonts w:ascii="Arial Nova" w:hAnsi="Arial Nova" w:cs="Calibri"/>
          <w:b/>
          <w:bCs/>
          <w:sz w:val="18"/>
          <w:szCs w:val="18"/>
        </w:rPr>
        <w:t>C</w:t>
      </w:r>
      <w:r w:rsidR="00863495">
        <w:rPr>
          <w:rFonts w:ascii="Arial Nova" w:hAnsi="Arial Nova" w:cs="Calibri"/>
          <w:b/>
          <w:bCs/>
          <w:sz w:val="18"/>
          <w:szCs w:val="18"/>
        </w:rPr>
        <w:t>.</w:t>
      </w:r>
      <w:r w:rsidR="00DC085E" w:rsidRPr="00DC085E">
        <w:rPr>
          <w:rFonts w:ascii="Arial Nova Light" w:hAnsi="Arial Nova Light" w:cs="Calibri"/>
          <w:sz w:val="18"/>
          <w:szCs w:val="18"/>
        </w:rPr>
        <w:t xml:space="preserve"> Likewise, the </w:t>
      </w:r>
      <w:r w:rsidR="005853B2">
        <w:rPr>
          <w:rFonts w:ascii="Arial Nova Light" w:hAnsi="Arial Nova Light" w:cs="Calibri"/>
          <w:sz w:val="18"/>
          <w:szCs w:val="18"/>
        </w:rPr>
        <w:t xml:space="preserve">CAPs captured during “MOVIE2” condition reported more significant </w:t>
      </w:r>
      <w:r w:rsidR="00CF1B28">
        <w:rPr>
          <w:rFonts w:ascii="Arial Nova Light" w:hAnsi="Arial Nova Light" w:cs="Calibri"/>
          <w:sz w:val="18"/>
          <w:szCs w:val="18"/>
        </w:rPr>
        <w:t>association</w:t>
      </w:r>
      <w:r w:rsidR="005853B2">
        <w:rPr>
          <w:rFonts w:ascii="Arial Nova Light" w:hAnsi="Arial Nova Light" w:cs="Calibri"/>
          <w:sz w:val="18"/>
          <w:szCs w:val="18"/>
        </w:rPr>
        <w:t xml:space="preserve">s to those expressed </w:t>
      </w:r>
      <w:r w:rsidR="00F23FF2">
        <w:rPr>
          <w:rFonts w:ascii="Arial Nova Light" w:hAnsi="Arial Nova Light" w:cs="Calibri"/>
          <w:sz w:val="18"/>
          <w:szCs w:val="18"/>
        </w:rPr>
        <w:t>at</w:t>
      </w:r>
      <w:r w:rsidR="005853B2">
        <w:rPr>
          <w:rFonts w:ascii="Arial Nova Light" w:hAnsi="Arial Nova Light" w:cs="Calibri"/>
          <w:sz w:val="18"/>
          <w:szCs w:val="18"/>
        </w:rPr>
        <w:t xml:space="preserve"> “TASK”</w:t>
      </w:r>
      <w:r w:rsidR="00F23FF2">
        <w:rPr>
          <w:rFonts w:ascii="Arial Nova Light" w:hAnsi="Arial Nova Light" w:cs="Calibri"/>
          <w:sz w:val="18"/>
          <w:szCs w:val="18"/>
        </w:rPr>
        <w:t xml:space="preserve"> condition</w:t>
      </w:r>
      <w:r w:rsidR="005853B2">
        <w:rPr>
          <w:rFonts w:ascii="Arial Nova Light" w:hAnsi="Arial Nova Light" w:cs="Calibri"/>
          <w:sz w:val="18"/>
          <w:szCs w:val="18"/>
        </w:rPr>
        <w:t xml:space="preserve"> of the negative context</w:t>
      </w:r>
      <w:r w:rsidR="00DC085E" w:rsidRPr="00DC085E">
        <w:rPr>
          <w:rFonts w:ascii="Arial Nova Light" w:hAnsi="Arial Nova Light" w:cs="Calibri"/>
          <w:sz w:val="18"/>
          <w:szCs w:val="18"/>
        </w:rPr>
        <w:t>.</w:t>
      </w:r>
      <w:r w:rsidR="00F23FF2">
        <w:rPr>
          <w:rFonts w:ascii="Arial Nova Light" w:hAnsi="Arial Nova Light" w:cs="Calibri"/>
          <w:sz w:val="18"/>
          <w:szCs w:val="18"/>
        </w:rPr>
        <w:t xml:space="preserve"> D</w:t>
      </w:r>
      <w:r w:rsidR="00F23FF2" w:rsidRPr="00F23FF2">
        <w:rPr>
          <w:rFonts w:ascii="Arial Nova Light" w:hAnsi="Arial Nova Light" w:cs="Calibri"/>
          <w:sz w:val="18"/>
          <w:szCs w:val="18"/>
        </w:rPr>
        <w:t>ouble-headed loop arrows</w:t>
      </w:r>
      <w:r w:rsidR="00F23FF2">
        <w:rPr>
          <w:rFonts w:ascii="Arial Nova Light" w:hAnsi="Arial Nova Light" w:cs="Calibri"/>
          <w:sz w:val="18"/>
          <w:szCs w:val="18"/>
        </w:rPr>
        <w:t xml:space="preserve"> depict the </w:t>
      </w:r>
      <w:r w:rsidR="001D64AC">
        <w:rPr>
          <w:rFonts w:ascii="Arial Nova Light" w:hAnsi="Arial Nova Light" w:cs="Calibri"/>
          <w:sz w:val="18"/>
          <w:szCs w:val="18"/>
        </w:rPr>
        <w:t>variance</w:t>
      </w:r>
      <w:r w:rsidR="00256A14">
        <w:rPr>
          <w:rFonts w:ascii="Arial Nova Light" w:hAnsi="Arial Nova Light" w:cs="Calibri"/>
          <w:sz w:val="18"/>
          <w:szCs w:val="18"/>
        </w:rPr>
        <w:t xml:space="preserve"> [standard deviation (SD)] of the CAPs residuals</w:t>
      </w:r>
      <w:r w:rsidR="001D64AC">
        <w:rPr>
          <w:rFonts w:ascii="Arial Nova Light" w:hAnsi="Arial Nova Light" w:cs="Calibri"/>
          <w:sz w:val="18"/>
          <w:szCs w:val="18"/>
        </w:rPr>
        <w:t>.</w:t>
      </w:r>
      <w:r w:rsidR="00F23FF2" w:rsidRPr="00F23FF2">
        <w:rPr>
          <w:rFonts w:ascii="Arial Nova Light" w:hAnsi="Arial Nova Light" w:cs="Calibri"/>
          <w:sz w:val="18"/>
          <w:szCs w:val="18"/>
        </w:rPr>
        <w:t xml:space="preserve"> </w:t>
      </w:r>
      <w:bookmarkStart w:id="52" w:name="_Hlk103930711"/>
      <w:r w:rsidR="00D92C4C">
        <w:rPr>
          <w:rFonts w:ascii="Arial Nova Light" w:hAnsi="Arial Nova Light" w:cs="Calibri"/>
          <w:sz w:val="18"/>
          <w:szCs w:val="18"/>
        </w:rPr>
        <w:t xml:space="preserve">Statistical significance of the posterior distribution values was based on the </w:t>
      </w:r>
      <w:r w:rsidR="00D92C4C" w:rsidRPr="00D92C4C">
        <w:rPr>
          <w:rFonts w:ascii="Arial Nova Light" w:hAnsi="Arial Nova Light" w:cs="Calibri"/>
          <w:sz w:val="18"/>
          <w:szCs w:val="18"/>
        </w:rPr>
        <w:t>HDI+ROPE decision rule</w:t>
      </w:r>
      <w:r w:rsidR="000E418A">
        <w:rPr>
          <w:rFonts w:ascii="Arial Nova Light" w:hAnsi="Arial Nova Light" w:cs="Calibri"/>
          <w:sz w:val="18"/>
          <w:szCs w:val="18"/>
        </w:rPr>
        <w:t>, where parameters with &lt;2</w:t>
      </w:r>
      <w:r w:rsidR="00576D37">
        <w:rPr>
          <w:rFonts w:ascii="Arial Nova Light" w:hAnsi="Arial Nova Light" w:cs="Calibri"/>
          <w:sz w:val="18"/>
          <w:szCs w:val="18"/>
        </w:rPr>
        <w:t>,</w:t>
      </w:r>
      <w:r w:rsidR="000E418A">
        <w:rPr>
          <w:rFonts w:ascii="Arial Nova Light" w:hAnsi="Arial Nova Light" w:cs="Calibri"/>
          <w:sz w:val="18"/>
          <w:szCs w:val="18"/>
        </w:rPr>
        <w:t xml:space="preserve">5% in ROPE are considered </w:t>
      </w:r>
      <w:r w:rsidR="005C6833">
        <w:rPr>
          <w:rFonts w:ascii="Arial Nova Light" w:hAnsi="Arial Nova Light" w:cs="Calibri"/>
          <w:sz w:val="18"/>
          <w:szCs w:val="18"/>
        </w:rPr>
        <w:t>meaningfully different from 0</w:t>
      </w:r>
      <w:r w:rsidR="00D92C4C">
        <w:rPr>
          <w:rFonts w:ascii="Arial Nova Light" w:hAnsi="Arial Nova Light" w:cs="Calibri"/>
          <w:sz w:val="18"/>
          <w:szCs w:val="18"/>
        </w:rPr>
        <w:t>.</w:t>
      </w:r>
      <w:bookmarkEnd w:id="52"/>
      <w:r w:rsidR="003C6995">
        <w:rPr>
          <w:rFonts w:ascii="Arial Nova Light" w:hAnsi="Arial Nova Light" w:cs="Calibri"/>
          <w:sz w:val="18"/>
          <w:szCs w:val="18"/>
        </w:rPr>
        <w:t xml:space="preserve"> </w:t>
      </w:r>
    </w:p>
    <w:p w14:paraId="60CE8E95" w14:textId="77777777" w:rsidR="00323284" w:rsidRPr="00323284" w:rsidRDefault="00323284" w:rsidP="0088643F">
      <w:pPr>
        <w:spacing w:afterLines="120" w:after="288" w:line="276" w:lineRule="auto"/>
        <w:jc w:val="both"/>
        <w:rPr>
          <w:rFonts w:ascii="Arial Nova" w:hAnsi="Arial Nova"/>
          <w:b/>
          <w:bCs/>
          <w:sz w:val="18"/>
          <w:szCs w:val="18"/>
        </w:rPr>
      </w:pPr>
    </w:p>
    <w:p w14:paraId="2CB4774B" w14:textId="1F7C8545" w:rsidR="005505F7" w:rsidRPr="005505F7" w:rsidRDefault="005505F7" w:rsidP="0088643F">
      <w:pPr>
        <w:spacing w:afterLines="120" w:after="288" w:line="480" w:lineRule="auto"/>
        <w:jc w:val="both"/>
        <w:rPr>
          <w:rFonts w:ascii="Arial Nova" w:eastAsiaTheme="minorHAnsi" w:hAnsi="Arial Nova" w:cstheme="minorBidi"/>
          <w:b/>
          <w:bCs/>
          <w:sz w:val="23"/>
          <w:szCs w:val="23"/>
        </w:rPr>
      </w:pPr>
      <w:r w:rsidRPr="005505F7">
        <w:rPr>
          <w:rFonts w:ascii="Arial Nova" w:eastAsiaTheme="minorHAnsi" w:hAnsi="Arial Nova" w:cstheme="minorBidi"/>
          <w:b/>
          <w:sz w:val="23"/>
          <w:szCs w:val="23"/>
        </w:rPr>
        <w:t>Hypothesis</w:t>
      </w:r>
      <w:r w:rsidRPr="005505F7">
        <w:rPr>
          <w:rFonts w:ascii="Arial Nova" w:eastAsiaTheme="minorHAnsi" w:hAnsi="Arial Nova" w:cstheme="minorBidi"/>
          <w:b/>
          <w:bCs/>
          <w:sz w:val="23"/>
          <w:szCs w:val="23"/>
        </w:rPr>
        <w:t xml:space="preserve"> 2. Task-related activity is determined by the impact of emotion on brain networks engaged during movie watching.</w:t>
      </w:r>
    </w:p>
    <w:p w14:paraId="6B8C101C" w14:textId="271AA401" w:rsidR="00B77415" w:rsidRDefault="00B166B2" w:rsidP="00F15E3B">
      <w:pPr>
        <w:spacing w:afterLines="120" w:after="288" w:line="480" w:lineRule="auto"/>
        <w:jc w:val="both"/>
        <w:rPr>
          <w:rFonts w:ascii="Arial Nova Light" w:eastAsiaTheme="minorHAnsi" w:hAnsi="Arial Nova Light" w:cstheme="minorBidi"/>
        </w:rPr>
      </w:pPr>
      <w:r w:rsidRPr="001D5644">
        <w:rPr>
          <w:rFonts w:ascii="Arial Nova Light" w:eastAsiaTheme="minorHAnsi" w:hAnsi="Arial Nova Light" w:cstheme="minorBidi"/>
          <w:sz w:val="23"/>
          <w:szCs w:val="23"/>
        </w:rPr>
        <w:lastRenderedPageBreak/>
        <w:t xml:space="preserve">Our second main question was whether brain activity patterns </w:t>
      </w:r>
      <w:r w:rsidR="005505F7">
        <w:rPr>
          <w:rFonts w:ascii="Arial Nova Light" w:eastAsiaTheme="minorHAnsi" w:hAnsi="Arial Nova Light" w:cstheme="minorBidi"/>
          <w:sz w:val="23"/>
          <w:szCs w:val="23"/>
        </w:rPr>
        <w:t>elicite</w:t>
      </w:r>
      <w:r w:rsidRPr="001D5644">
        <w:rPr>
          <w:rFonts w:ascii="Arial Nova Light" w:eastAsiaTheme="minorHAnsi" w:hAnsi="Arial Nova Light" w:cstheme="minorBidi"/>
          <w:sz w:val="23"/>
          <w:szCs w:val="23"/>
        </w:rPr>
        <w:t xml:space="preserve">d during negative emotional events themselves could predict changes in brain networks recruited by the subsequent cognitive control task. As above, two </w:t>
      </w:r>
      <w:r w:rsidR="005505F7">
        <w:rPr>
          <w:rFonts w:ascii="Arial Nova Light" w:eastAsiaTheme="minorHAnsi" w:hAnsi="Arial Nova Light" w:cstheme="minorBidi"/>
          <w:sz w:val="23"/>
          <w:szCs w:val="23"/>
        </w:rPr>
        <w:t>successive</w:t>
      </w:r>
      <w:r w:rsidRPr="001D5644">
        <w:rPr>
          <w:rFonts w:ascii="Arial Nova Light" w:eastAsiaTheme="minorHAnsi" w:hAnsi="Arial Nova Light" w:cstheme="minorBidi"/>
          <w:sz w:val="23"/>
          <w:szCs w:val="23"/>
        </w:rPr>
        <w:t xml:space="preserve"> multivariate </w:t>
      </w:r>
      <w:r w:rsidR="00AE5A5B">
        <w:rPr>
          <w:rFonts w:ascii="Arial Nova Light" w:eastAsiaTheme="minorHAnsi" w:hAnsi="Arial Nova Light" w:cstheme="minorBidi"/>
          <w:sz w:val="23"/>
          <w:szCs w:val="23"/>
        </w:rPr>
        <w:t>B</w:t>
      </w:r>
      <w:r w:rsidRPr="001D5644">
        <w:rPr>
          <w:rFonts w:ascii="Arial Nova Light" w:eastAsiaTheme="minorHAnsi" w:hAnsi="Arial Nova Light" w:cstheme="minorBidi"/>
          <w:sz w:val="23"/>
          <w:szCs w:val="23"/>
        </w:rPr>
        <w:t xml:space="preserve">SEM regression analyses were conducted to test </w:t>
      </w:r>
      <w:r w:rsidR="005505F7">
        <w:rPr>
          <w:rFonts w:ascii="Arial Nova Light" w:eastAsiaTheme="minorHAnsi" w:hAnsi="Arial Nova Light" w:cstheme="minorBidi"/>
          <w:sz w:val="23"/>
          <w:szCs w:val="23"/>
        </w:rPr>
        <w:t>whether</w:t>
      </w:r>
      <w:r w:rsidRPr="001D5644">
        <w:rPr>
          <w:rFonts w:ascii="Arial Nova Light" w:eastAsiaTheme="minorHAnsi" w:hAnsi="Arial Nova Light" w:cstheme="minorBidi"/>
          <w:sz w:val="23"/>
          <w:szCs w:val="23"/>
        </w:rPr>
        <w:t xml:space="preserve"> differences in temporal occurrences of CAPs observed </w:t>
      </w:r>
      <w:r w:rsidRPr="002A5E64">
        <w:rPr>
          <w:rFonts w:ascii="Arial Nova Light" w:eastAsiaTheme="minorHAnsi" w:hAnsi="Arial Nova Light" w:cstheme="minorBidi"/>
          <w:sz w:val="23"/>
          <w:szCs w:val="23"/>
          <w:highlight w:val="green"/>
        </w:rPr>
        <w:t>during</w:t>
      </w:r>
      <w:r w:rsidRPr="001D5644">
        <w:rPr>
          <w:rFonts w:ascii="Arial Nova Light" w:eastAsiaTheme="minorHAnsi" w:hAnsi="Arial Nova Light" w:cstheme="minorBidi"/>
          <w:sz w:val="23"/>
          <w:szCs w:val="23"/>
        </w:rPr>
        <w:t xml:space="preserve"> the just </w:t>
      </w:r>
      <w:r w:rsidRPr="00792260">
        <w:rPr>
          <w:rFonts w:ascii="Arial Nova Light" w:eastAsiaTheme="minorHAnsi" w:hAnsi="Arial Nova Light" w:cstheme="minorBidi"/>
          <w:sz w:val="23"/>
          <w:szCs w:val="23"/>
        </w:rPr>
        <w:t>preceding emotional induction (“MOVIE2” condition) contribute to the modulation of CAPs expressed during cognitive control (“TASK” condition). When considering only direct regression</w:t>
      </w:r>
      <w:r w:rsidR="009B6FB1">
        <w:rPr>
          <w:rFonts w:ascii="Arial Nova Light" w:eastAsiaTheme="minorHAnsi" w:hAnsi="Arial Nova Light" w:cstheme="minorBidi"/>
          <w:sz w:val="23"/>
          <w:szCs w:val="23"/>
        </w:rPr>
        <w:t>s (i.e., preliminary BSEM without mediators)</w:t>
      </w:r>
      <w:r w:rsidR="0091564D">
        <w:rPr>
          <w:rFonts w:ascii="Arial Nova Light" w:eastAsiaTheme="minorHAnsi" w:hAnsi="Arial Nova Light" w:cstheme="minorBidi"/>
          <w:sz w:val="23"/>
          <w:szCs w:val="23"/>
        </w:rPr>
        <w:t>,</w:t>
      </w:r>
      <w:r w:rsidR="009B6FB1">
        <w:rPr>
          <w:rFonts w:ascii="Arial Nova Light" w:eastAsiaTheme="minorHAnsi" w:hAnsi="Arial Nova Light" w:cstheme="minorBidi"/>
          <w:sz w:val="23"/>
          <w:szCs w:val="23"/>
        </w:rPr>
        <w:t xml:space="preserve"> we found </w:t>
      </w:r>
      <w:r w:rsidRPr="00792260">
        <w:rPr>
          <w:rFonts w:ascii="Arial Nova Light" w:eastAsiaTheme="minorHAnsi" w:hAnsi="Arial Nova Light" w:cstheme="minorBidi"/>
          <w:sz w:val="23"/>
          <w:szCs w:val="23"/>
        </w:rPr>
        <w:t>significant relationship</w:t>
      </w:r>
      <w:r w:rsidR="009B6FB1">
        <w:rPr>
          <w:rFonts w:ascii="Arial Nova Light" w:eastAsiaTheme="minorHAnsi" w:hAnsi="Arial Nova Light" w:cstheme="minorBidi"/>
          <w:sz w:val="23"/>
          <w:szCs w:val="23"/>
        </w:rPr>
        <w:t>s</w:t>
      </w:r>
      <w:r w:rsidRPr="00792260">
        <w:rPr>
          <w:rFonts w:ascii="Arial Nova Light" w:eastAsiaTheme="minorHAnsi" w:hAnsi="Arial Nova Light" w:cstheme="minorBidi"/>
          <w:sz w:val="23"/>
          <w:szCs w:val="23"/>
        </w:rPr>
        <w:t xml:space="preserve"> </w:t>
      </w:r>
      <w:r w:rsidR="0091564D">
        <w:rPr>
          <w:rFonts w:ascii="Arial Nova Light" w:eastAsiaTheme="minorHAnsi" w:hAnsi="Arial Nova Light" w:cstheme="minorBidi"/>
          <w:sz w:val="23"/>
          <w:szCs w:val="23"/>
        </w:rPr>
        <w:t xml:space="preserve">in the negative context, specifically </w:t>
      </w:r>
      <w:r w:rsidRPr="00792260">
        <w:rPr>
          <w:rFonts w:ascii="Arial Nova Light" w:eastAsiaTheme="minorHAnsi" w:hAnsi="Arial Nova Light" w:cstheme="minorBidi"/>
          <w:sz w:val="23"/>
          <w:szCs w:val="23"/>
        </w:rPr>
        <w:t xml:space="preserve">between occurrences of </w:t>
      </w:r>
      <w:r w:rsidR="00132CF9" w:rsidRPr="00B42E8D">
        <w:rPr>
          <w:rFonts w:ascii="Arial Nova Light" w:eastAsiaTheme="minorHAnsi" w:hAnsi="Arial Nova Light" w:cstheme="minorBidi"/>
        </w:rPr>
        <w:t>DMN</w:t>
      </w:r>
      <w:r w:rsidR="00132CF9" w:rsidRPr="0027714E">
        <w:rPr>
          <w:rFonts w:ascii="Arial Nova Light" w:eastAsiaTheme="minorHAnsi" w:hAnsi="Arial Nova Light" w:cstheme="minorBidi"/>
          <w:position w:val="-6"/>
          <w:vertAlign w:val="subscript"/>
        </w:rPr>
        <w:t>CAP</w:t>
      </w:r>
      <w:r w:rsidR="00132CF9">
        <w:rPr>
          <w:rFonts w:ascii="Arial Nova Light" w:eastAsiaTheme="minorHAnsi" w:hAnsi="Arial Nova Light" w:cstheme="minorBidi"/>
          <w:vertAlign w:val="subscript"/>
        </w:rPr>
        <w:t xml:space="preserve"> </w:t>
      </w:r>
      <w:r w:rsidR="00132CF9">
        <w:rPr>
          <w:rFonts w:ascii="Arial Nova Light" w:eastAsiaTheme="minorHAnsi" w:hAnsi="Arial Nova Light" w:cstheme="minorBidi"/>
        </w:rPr>
        <w:t xml:space="preserve">and </w:t>
      </w:r>
      <w:r w:rsidR="00EB5240">
        <w:rPr>
          <w:rFonts w:ascii="Arial Nova Light" w:eastAsiaTheme="minorHAnsi" w:hAnsi="Arial Nova Light" w:cstheme="minorBidi"/>
        </w:rPr>
        <w:t>VIS</w:t>
      </w:r>
      <w:r w:rsidR="00132CF9" w:rsidRPr="0027714E">
        <w:rPr>
          <w:rFonts w:ascii="Arial Nova Light" w:eastAsiaTheme="minorHAnsi" w:hAnsi="Arial Nova Light" w:cstheme="minorBidi"/>
          <w:position w:val="-6"/>
          <w:vertAlign w:val="subscript"/>
        </w:rPr>
        <w:t xml:space="preserve">CAP </w:t>
      </w:r>
      <w:r w:rsidR="00D80970">
        <w:rPr>
          <w:rFonts w:ascii="Arial Nova Light" w:eastAsiaTheme="minorHAnsi" w:hAnsi="Arial Nova Light" w:cstheme="minorBidi"/>
          <w:sz w:val="23"/>
          <w:szCs w:val="23"/>
        </w:rPr>
        <w:t xml:space="preserve">during </w:t>
      </w:r>
      <w:r w:rsidR="00B65BAC">
        <w:rPr>
          <w:rFonts w:ascii="Arial Nova Light" w:eastAsiaTheme="minorHAnsi" w:hAnsi="Arial Nova Light" w:cstheme="minorBidi"/>
          <w:sz w:val="23"/>
          <w:szCs w:val="23"/>
        </w:rPr>
        <w:t>the</w:t>
      </w:r>
      <w:r w:rsidR="00132CF9">
        <w:rPr>
          <w:rFonts w:ascii="Arial Nova Light" w:eastAsiaTheme="minorHAnsi" w:hAnsi="Arial Nova Light" w:cstheme="minorBidi"/>
          <w:sz w:val="23"/>
          <w:szCs w:val="23"/>
        </w:rPr>
        <w:t xml:space="preserve"> “MOVIE2”</w:t>
      </w:r>
      <w:r w:rsidR="00B65BAC">
        <w:rPr>
          <w:rFonts w:ascii="Arial Nova Light" w:eastAsiaTheme="minorHAnsi" w:hAnsi="Arial Nova Light" w:cstheme="minorBidi"/>
          <w:sz w:val="23"/>
          <w:szCs w:val="23"/>
        </w:rPr>
        <w:t xml:space="preserve"> condition</w:t>
      </w:r>
      <w:r w:rsidR="00132CF9">
        <w:rPr>
          <w:rFonts w:ascii="Arial Nova Light" w:eastAsiaTheme="minorHAnsi" w:hAnsi="Arial Nova Light" w:cstheme="minorBidi"/>
          <w:sz w:val="23"/>
          <w:szCs w:val="23"/>
        </w:rPr>
        <w:t xml:space="preserve"> and</w:t>
      </w:r>
      <w:r w:rsidR="00B65BAC">
        <w:rPr>
          <w:rFonts w:ascii="Arial Nova Light" w:eastAsiaTheme="minorHAnsi" w:hAnsi="Arial Nova Light" w:cstheme="minorBidi"/>
          <w:sz w:val="23"/>
          <w:szCs w:val="23"/>
        </w:rPr>
        <w:t xml:space="preserve"> </w:t>
      </w:r>
      <w:r w:rsidR="0091564D">
        <w:rPr>
          <w:rFonts w:ascii="Arial Nova Light" w:eastAsiaTheme="minorHAnsi" w:hAnsi="Arial Nova Light" w:cstheme="minorBidi"/>
          <w:sz w:val="23"/>
          <w:szCs w:val="23"/>
        </w:rPr>
        <w:t>subsequent</w:t>
      </w:r>
      <w:r w:rsidR="00B65BAC">
        <w:rPr>
          <w:rFonts w:ascii="Arial Nova Light" w:eastAsiaTheme="minorHAnsi" w:hAnsi="Arial Nova Light" w:cstheme="minorBidi"/>
          <w:sz w:val="23"/>
          <w:szCs w:val="23"/>
        </w:rPr>
        <w:t xml:space="preserve"> expression of</w:t>
      </w:r>
      <w:r w:rsidR="00132CF9">
        <w:rPr>
          <w:rFonts w:ascii="Arial Nova Light" w:eastAsiaTheme="minorHAnsi" w:hAnsi="Arial Nova Light" w:cstheme="minorBidi"/>
          <w:sz w:val="23"/>
          <w:szCs w:val="23"/>
        </w:rPr>
        <w:t xml:space="preserve"> </w:t>
      </w:r>
      <w:r w:rsidR="00132CF9">
        <w:rPr>
          <w:rFonts w:ascii="Arial Nova Light" w:hAnsi="Arial Nova Light" w:cs="Calibri"/>
        </w:rPr>
        <w:t>SN-SM</w:t>
      </w:r>
      <w:r w:rsidR="00132CF9" w:rsidRPr="00AA041F">
        <w:rPr>
          <w:rFonts w:ascii="Arial Nova Light" w:hAnsi="Arial Nova Light" w:cs="Calibri"/>
        </w:rPr>
        <w:t>N</w:t>
      </w:r>
      <w:r w:rsidR="00EB5240" w:rsidRPr="00F84193">
        <w:rPr>
          <w:rFonts w:ascii="Arial Nova Light" w:hAnsi="Arial Nova Light" w:cs="Calibri"/>
          <w:position w:val="-6"/>
          <w:vertAlign w:val="subscript"/>
        </w:rPr>
        <w:t>CAP</w:t>
      </w:r>
      <w:r w:rsidR="00B65BAC">
        <w:rPr>
          <w:rFonts w:ascii="Arial Nova Light" w:eastAsiaTheme="minorHAnsi" w:hAnsi="Arial Nova Light" w:cstheme="minorBidi"/>
          <w:sz w:val="23"/>
          <w:szCs w:val="23"/>
        </w:rPr>
        <w:t xml:space="preserve"> in </w:t>
      </w:r>
      <w:r w:rsidR="00B65BAC" w:rsidRPr="00CB23C4">
        <w:rPr>
          <w:rFonts w:ascii="Arial Nova Light" w:eastAsiaTheme="minorHAnsi" w:hAnsi="Arial Nova Light" w:cstheme="minorBidi"/>
          <w:sz w:val="23"/>
          <w:szCs w:val="23"/>
        </w:rPr>
        <w:t xml:space="preserve">the </w:t>
      </w:r>
      <w:r w:rsidR="00A83D23" w:rsidRPr="00CB23C4">
        <w:rPr>
          <w:rFonts w:ascii="Arial Nova Light" w:eastAsiaTheme="minorHAnsi" w:hAnsi="Arial Nova Light" w:cstheme="minorBidi"/>
          <w:sz w:val="23"/>
          <w:szCs w:val="23"/>
        </w:rPr>
        <w:t>“</w:t>
      </w:r>
      <w:r w:rsidR="00132CF9" w:rsidRPr="00CB23C4">
        <w:rPr>
          <w:rFonts w:ascii="Arial Nova Light" w:eastAsiaTheme="minorHAnsi" w:hAnsi="Arial Nova Light" w:cstheme="minorBidi"/>
          <w:sz w:val="23"/>
          <w:szCs w:val="23"/>
        </w:rPr>
        <w:t xml:space="preserve">TASK” </w:t>
      </w:r>
      <w:r w:rsidR="00132CF9" w:rsidRPr="00CB23C4">
        <w:rPr>
          <w:rFonts w:ascii="Arial Nova Light" w:eastAsiaTheme="minorHAnsi" w:hAnsi="Arial Nova Light" w:cstheme="minorBidi"/>
        </w:rPr>
        <w:t>[</w:t>
      </w:r>
      <w:r w:rsidR="00EB5240" w:rsidRPr="00CB23C4">
        <w:rPr>
          <w:rFonts w:ascii="Arial Nova Light" w:eastAsiaTheme="minorHAnsi" w:hAnsi="Arial Nova Light" w:cstheme="minorBidi"/>
        </w:rPr>
        <w:t>DMN</w:t>
      </w:r>
      <w:r w:rsidR="00EB5240" w:rsidRPr="00CB23C4">
        <w:rPr>
          <w:rFonts w:ascii="Arial Nova Light" w:eastAsiaTheme="minorHAnsi" w:hAnsi="Arial Nova Light" w:cstheme="minorBidi"/>
          <w:position w:val="-6"/>
          <w:vertAlign w:val="subscript"/>
        </w:rPr>
        <w:t>CAP</w:t>
      </w:r>
      <w:r w:rsidR="00132CF9" w:rsidRPr="00CB23C4">
        <w:rPr>
          <w:rFonts w:ascii="Arial Nova Light" w:eastAsiaTheme="minorHAnsi" w:hAnsi="Arial Nova Light" w:cstheme="minorBidi"/>
        </w:rPr>
        <w:t xml:space="preserve">: </w:t>
      </w:r>
      <w:r w:rsidR="00132CF9" w:rsidRPr="00CB23C4">
        <w:rPr>
          <w:rFonts w:ascii="Arial Nova Light" w:eastAsiaTheme="minorHAnsi" w:hAnsi="Arial Nova Light" w:cstheme="minorBidi"/>
          <w:i/>
          <w:iCs/>
        </w:rPr>
        <w:t>Median</w:t>
      </w:r>
      <w:r w:rsidR="00132CF9" w:rsidRPr="00CB23C4">
        <w:rPr>
          <w:rFonts w:ascii="Arial Nova Light" w:eastAsiaTheme="minorHAnsi" w:hAnsi="Arial Nova Light" w:cstheme="minorBidi"/>
        </w:rPr>
        <w:t>=</w:t>
      </w:r>
      <w:r w:rsidR="00960F93" w:rsidRPr="00CB23C4">
        <w:rPr>
          <w:rFonts w:ascii="Arial Nova Light" w:eastAsiaTheme="minorHAnsi" w:hAnsi="Arial Nova Light" w:cstheme="minorBidi"/>
        </w:rPr>
        <w:t xml:space="preserve"> 0</w:t>
      </w:r>
      <w:r w:rsidR="00F84193" w:rsidRPr="00CB23C4">
        <w:rPr>
          <w:rFonts w:ascii="Arial Nova Light" w:eastAsiaTheme="minorHAnsi" w:hAnsi="Arial Nova Light" w:cstheme="minorBidi"/>
        </w:rPr>
        <w:t>.</w:t>
      </w:r>
      <w:r w:rsidR="00EB5240" w:rsidRPr="00CB23C4">
        <w:rPr>
          <w:rFonts w:ascii="Arial Nova Light" w:eastAsiaTheme="minorHAnsi" w:hAnsi="Arial Nova Light" w:cstheme="minorBidi"/>
        </w:rPr>
        <w:t>7</w:t>
      </w:r>
      <w:r w:rsidR="00D47C03" w:rsidRPr="00CB23C4">
        <w:rPr>
          <w:rFonts w:ascii="Arial Nova Light" w:eastAsiaTheme="minorHAnsi" w:hAnsi="Arial Nova Light" w:cstheme="minorBidi"/>
        </w:rPr>
        <w:t>1</w:t>
      </w:r>
      <w:r w:rsidR="00960F93" w:rsidRPr="00CB23C4">
        <w:rPr>
          <w:rFonts w:ascii="Arial Nova Light" w:eastAsiaTheme="minorHAnsi" w:hAnsi="Arial Nova Light" w:cstheme="minorBidi"/>
        </w:rPr>
        <w:t>;</w:t>
      </w:r>
      <w:r w:rsidR="00132CF9" w:rsidRPr="00CB23C4">
        <w:rPr>
          <w:rFonts w:ascii="Arial Nova Light" w:eastAsiaTheme="minorHAnsi" w:hAnsi="Arial Nova Light" w:cstheme="minorBidi"/>
        </w:rPr>
        <w:t xml:space="preserve"> 95% </w:t>
      </w:r>
      <w:r w:rsidR="00132CF9" w:rsidRPr="00CB23C4">
        <w:rPr>
          <w:rFonts w:ascii="Arial Nova Light" w:eastAsiaTheme="minorHAnsi" w:hAnsi="Arial Nova Light" w:cstheme="minorBidi"/>
          <w:i/>
          <w:iCs/>
        </w:rPr>
        <w:t>CI</w:t>
      </w:r>
      <w:r w:rsidR="00132CF9" w:rsidRPr="00CB23C4">
        <w:rPr>
          <w:rFonts w:ascii="Arial Nova Light" w:eastAsiaTheme="minorHAnsi" w:hAnsi="Arial Nova Light" w:cstheme="minorBidi"/>
        </w:rPr>
        <w:t>(</w:t>
      </w:r>
      <w:r w:rsidR="00833E68" w:rsidRPr="00CB23C4">
        <w:rPr>
          <w:rFonts w:ascii="Arial Nova Light" w:eastAsiaTheme="minorHAnsi" w:hAnsi="Arial Nova Light" w:cstheme="minorBidi"/>
        </w:rPr>
        <w:t>0</w:t>
      </w:r>
      <w:r w:rsidR="00F84193" w:rsidRPr="00CB23C4">
        <w:rPr>
          <w:rFonts w:ascii="Arial Nova Light" w:eastAsiaTheme="minorHAnsi" w:hAnsi="Arial Nova Light" w:cstheme="minorBidi"/>
        </w:rPr>
        <w:t>.</w:t>
      </w:r>
      <w:r w:rsidR="00D47C03" w:rsidRPr="00CB23C4">
        <w:rPr>
          <w:rFonts w:ascii="Arial Nova Light" w:eastAsiaTheme="minorHAnsi" w:hAnsi="Arial Nova Light" w:cstheme="minorBidi"/>
        </w:rPr>
        <w:t>4</w:t>
      </w:r>
      <w:r w:rsidR="00FD2BED" w:rsidRPr="00CB23C4">
        <w:rPr>
          <w:rFonts w:ascii="Arial Nova Light" w:eastAsiaTheme="minorHAnsi" w:hAnsi="Arial Nova Light" w:cstheme="minorBidi"/>
          <w:position w:val="-6"/>
          <w:vertAlign w:val="subscript"/>
        </w:rPr>
        <w:t>lower</w:t>
      </w:r>
      <w:r w:rsidR="00F84193" w:rsidRPr="00CB23C4">
        <w:rPr>
          <w:rFonts w:ascii="Arial Nova Light" w:eastAsiaTheme="minorHAnsi" w:hAnsi="Arial Nova Light" w:cstheme="minorBidi"/>
        </w:rPr>
        <w:t>,</w:t>
      </w:r>
      <w:r w:rsidR="00132CF9" w:rsidRPr="00CB23C4">
        <w:rPr>
          <w:rFonts w:ascii="Arial Nova Light" w:eastAsiaTheme="minorHAnsi" w:hAnsi="Arial Nova Light" w:cstheme="minorBidi"/>
        </w:rPr>
        <w:t xml:space="preserve"> </w:t>
      </w:r>
      <w:r w:rsidR="00D47C03" w:rsidRPr="00CB23C4">
        <w:rPr>
          <w:rFonts w:ascii="Arial Nova Light" w:eastAsiaTheme="minorHAnsi" w:hAnsi="Arial Nova Light" w:cstheme="minorBidi"/>
        </w:rPr>
        <w:t>1</w:t>
      </w:r>
      <w:r w:rsidR="00F84193" w:rsidRPr="00CB23C4">
        <w:rPr>
          <w:rFonts w:ascii="Arial Nova Light" w:eastAsiaTheme="minorHAnsi" w:hAnsi="Arial Nova Light" w:cstheme="minorBidi"/>
        </w:rPr>
        <w:t>.</w:t>
      </w:r>
      <w:r w:rsidR="00D47C03" w:rsidRPr="00CB23C4">
        <w:rPr>
          <w:rFonts w:ascii="Arial Nova Light" w:eastAsiaTheme="minorHAnsi" w:hAnsi="Arial Nova Light" w:cstheme="minorBidi"/>
        </w:rPr>
        <w:t>0</w:t>
      </w:r>
      <w:r w:rsidR="00FD2BED" w:rsidRPr="00CB23C4">
        <w:rPr>
          <w:rFonts w:ascii="Arial Nova Light" w:eastAsiaTheme="minorHAnsi" w:hAnsi="Arial Nova Light" w:cstheme="minorBidi"/>
          <w:position w:val="-6"/>
          <w:vertAlign w:val="subscript"/>
        </w:rPr>
        <w:t>upper</w:t>
      </w:r>
      <w:r w:rsidR="00132CF9" w:rsidRPr="00CB23C4">
        <w:rPr>
          <w:rFonts w:ascii="Arial Nova Light" w:eastAsiaTheme="minorHAnsi" w:hAnsi="Arial Nova Light" w:cstheme="minorBidi"/>
        </w:rPr>
        <w:t>)</w:t>
      </w:r>
      <w:r w:rsidR="00960F93" w:rsidRPr="00CB23C4">
        <w:rPr>
          <w:rFonts w:ascii="Arial Nova Light" w:eastAsiaTheme="minorHAnsi" w:hAnsi="Arial Nova Light" w:cstheme="minorBidi"/>
        </w:rPr>
        <w:t>;</w:t>
      </w:r>
      <w:r w:rsidR="00132CF9" w:rsidRPr="00CB23C4">
        <w:rPr>
          <w:rFonts w:ascii="Arial Nova Light" w:eastAsiaTheme="minorHAnsi" w:hAnsi="Arial Nova Light" w:cstheme="minorBidi"/>
        </w:rPr>
        <w:t xml:space="preserve"> </w:t>
      </w:r>
      <w:r w:rsidR="00960F93" w:rsidRPr="00CB23C4">
        <w:rPr>
          <w:rFonts w:ascii="Arial Nova Light" w:eastAsiaTheme="minorHAnsi" w:hAnsi="Arial Nova Light" w:cstheme="minorBidi"/>
        </w:rPr>
        <w:t xml:space="preserve">ROPE: </w:t>
      </w:r>
      <w:r w:rsidR="00D47C03" w:rsidRPr="00CB23C4">
        <w:rPr>
          <w:rFonts w:ascii="Arial Nova Light" w:eastAsiaTheme="minorHAnsi" w:hAnsi="Arial Nova Light" w:cstheme="minorBidi"/>
        </w:rPr>
        <w:t>0</w:t>
      </w:r>
      <w:r w:rsidR="000C306B" w:rsidRPr="00CB23C4">
        <w:rPr>
          <w:rFonts w:ascii="Arial Nova Light" w:eastAsiaTheme="minorHAnsi" w:hAnsi="Arial Nova Light" w:cstheme="minorBidi"/>
        </w:rPr>
        <w:t>.</w:t>
      </w:r>
      <w:r w:rsidR="00C16CE7" w:rsidRPr="00CB23C4">
        <w:rPr>
          <w:rFonts w:ascii="Arial Nova Light" w:eastAsiaTheme="minorHAnsi" w:hAnsi="Arial Nova Light" w:cstheme="minorBidi"/>
        </w:rPr>
        <w:t>0</w:t>
      </w:r>
      <w:r w:rsidR="00D47C03" w:rsidRPr="00CB23C4">
        <w:rPr>
          <w:rFonts w:ascii="Arial Nova Light" w:eastAsiaTheme="minorHAnsi" w:hAnsi="Arial Nova Light" w:cstheme="minorBidi"/>
        </w:rPr>
        <w:t>%</w:t>
      </w:r>
      <w:r w:rsidR="00132CF9" w:rsidRPr="00CB23C4">
        <w:rPr>
          <w:rFonts w:ascii="Arial Nova Light" w:eastAsiaTheme="minorHAnsi" w:hAnsi="Arial Nova Light" w:cstheme="minorBidi"/>
        </w:rPr>
        <w:t xml:space="preserve">. </w:t>
      </w:r>
      <w:r w:rsidR="00EB5240" w:rsidRPr="00CB23C4">
        <w:rPr>
          <w:rFonts w:ascii="Arial Nova Light" w:eastAsiaTheme="minorHAnsi" w:hAnsi="Arial Nova Light" w:cstheme="minorBidi"/>
        </w:rPr>
        <w:t>VIS</w:t>
      </w:r>
      <w:r w:rsidR="00EB5240" w:rsidRPr="00CB23C4">
        <w:rPr>
          <w:rFonts w:ascii="Arial Nova Light" w:eastAsiaTheme="minorHAnsi" w:hAnsi="Arial Nova Light" w:cstheme="minorBidi"/>
          <w:position w:val="-6"/>
          <w:vertAlign w:val="subscript"/>
        </w:rPr>
        <w:t>CAP</w:t>
      </w:r>
      <w:r w:rsidR="00EB5240" w:rsidRPr="00CB23C4">
        <w:rPr>
          <w:rFonts w:ascii="Arial Nova Light" w:eastAsiaTheme="minorHAnsi" w:hAnsi="Arial Nova Light" w:cstheme="minorBidi"/>
        </w:rPr>
        <w:t>:</w:t>
      </w:r>
      <w:r w:rsidR="00EB5240" w:rsidRPr="00CB23C4">
        <w:rPr>
          <w:rFonts w:ascii="Arial Nova Light" w:eastAsiaTheme="minorHAnsi" w:hAnsi="Arial Nova Light" w:cstheme="minorBidi"/>
          <w:vertAlign w:val="subscript"/>
        </w:rPr>
        <w:t xml:space="preserve"> </w:t>
      </w:r>
      <w:r w:rsidR="00EB5240" w:rsidRPr="00CB23C4">
        <w:rPr>
          <w:rFonts w:ascii="Arial Nova Light" w:eastAsiaTheme="minorHAnsi" w:hAnsi="Arial Nova Light" w:cstheme="minorBidi"/>
          <w:i/>
          <w:iCs/>
        </w:rPr>
        <w:t>Median</w:t>
      </w:r>
      <w:r w:rsidR="00EB5240" w:rsidRPr="00CB23C4">
        <w:rPr>
          <w:rFonts w:ascii="Arial Nova Light" w:eastAsiaTheme="minorHAnsi" w:hAnsi="Arial Nova Light" w:cstheme="minorBidi"/>
        </w:rPr>
        <w:t>=</w:t>
      </w:r>
      <w:r w:rsidR="00960F93" w:rsidRPr="00CB23C4">
        <w:rPr>
          <w:rFonts w:ascii="Arial Nova Light" w:eastAsiaTheme="minorHAnsi" w:hAnsi="Arial Nova Light" w:cstheme="minorBidi"/>
        </w:rPr>
        <w:t xml:space="preserve"> 0</w:t>
      </w:r>
      <w:r w:rsidR="00EB5240" w:rsidRPr="00CB23C4">
        <w:rPr>
          <w:rFonts w:ascii="Arial Nova Light" w:eastAsiaTheme="minorHAnsi" w:hAnsi="Arial Nova Light" w:cstheme="minorBidi"/>
        </w:rPr>
        <w:t>.47</w:t>
      </w:r>
      <w:r w:rsidR="00960F93" w:rsidRPr="00CB23C4">
        <w:rPr>
          <w:rFonts w:ascii="Arial Nova Light" w:eastAsiaTheme="minorHAnsi" w:hAnsi="Arial Nova Light" w:cstheme="minorBidi"/>
        </w:rPr>
        <w:t>;</w:t>
      </w:r>
      <w:r w:rsidR="00EB5240" w:rsidRPr="00CB23C4">
        <w:rPr>
          <w:rFonts w:ascii="Arial Nova Light" w:eastAsiaTheme="minorHAnsi" w:hAnsi="Arial Nova Light" w:cstheme="minorBidi"/>
        </w:rPr>
        <w:t xml:space="preserve"> 95% </w:t>
      </w:r>
      <w:r w:rsidR="00EB5240" w:rsidRPr="00CB23C4">
        <w:rPr>
          <w:rFonts w:ascii="Arial Nova Light" w:eastAsiaTheme="minorHAnsi" w:hAnsi="Arial Nova Light" w:cstheme="minorBidi"/>
          <w:i/>
          <w:iCs/>
        </w:rPr>
        <w:t>CI</w:t>
      </w:r>
      <w:r w:rsidR="00EB5240" w:rsidRPr="00CB23C4">
        <w:rPr>
          <w:rFonts w:ascii="Arial Nova Light" w:eastAsiaTheme="minorHAnsi" w:hAnsi="Arial Nova Light" w:cstheme="minorBidi"/>
        </w:rPr>
        <w:t>(</w:t>
      </w:r>
      <w:r w:rsidR="00576D37" w:rsidRPr="00CB23C4">
        <w:rPr>
          <w:rFonts w:ascii="Arial Nova Light" w:eastAsiaTheme="minorHAnsi" w:hAnsi="Arial Nova Light" w:cstheme="minorBidi"/>
        </w:rPr>
        <w:t>0</w:t>
      </w:r>
      <w:r w:rsidR="00F84193" w:rsidRPr="00CB23C4">
        <w:rPr>
          <w:rFonts w:ascii="Arial Nova Light" w:eastAsiaTheme="minorHAnsi" w:hAnsi="Arial Nova Light" w:cstheme="minorBidi"/>
        </w:rPr>
        <w:t>.</w:t>
      </w:r>
      <w:r w:rsidR="00EB5240" w:rsidRPr="00CB23C4">
        <w:rPr>
          <w:rFonts w:ascii="Arial Nova Light" w:eastAsiaTheme="minorHAnsi" w:hAnsi="Arial Nova Light" w:cstheme="minorBidi"/>
        </w:rPr>
        <w:t>1</w:t>
      </w:r>
      <w:r w:rsidR="00FD2BED" w:rsidRPr="00CB23C4">
        <w:rPr>
          <w:rFonts w:ascii="Arial Nova Light" w:eastAsiaTheme="minorHAnsi" w:hAnsi="Arial Nova Light" w:cstheme="minorBidi"/>
          <w:position w:val="-6"/>
          <w:vertAlign w:val="subscript"/>
        </w:rPr>
        <w:t>lower</w:t>
      </w:r>
      <w:r w:rsidR="00F84193" w:rsidRPr="00CB23C4">
        <w:rPr>
          <w:rFonts w:ascii="Arial Nova Light" w:eastAsiaTheme="minorHAnsi" w:hAnsi="Arial Nova Light" w:cstheme="minorBidi"/>
        </w:rPr>
        <w:t>,</w:t>
      </w:r>
      <w:r w:rsidR="00EB5240" w:rsidRPr="00CB23C4">
        <w:rPr>
          <w:rFonts w:ascii="Arial Nova Light" w:eastAsiaTheme="minorHAnsi" w:hAnsi="Arial Nova Light" w:cstheme="minorBidi"/>
        </w:rPr>
        <w:t xml:space="preserve"> </w:t>
      </w:r>
      <w:r w:rsidR="00576D37" w:rsidRPr="00CB23C4">
        <w:rPr>
          <w:rFonts w:ascii="Arial Nova Light" w:eastAsiaTheme="minorHAnsi" w:hAnsi="Arial Nova Light" w:cstheme="minorBidi"/>
        </w:rPr>
        <w:t>0</w:t>
      </w:r>
      <w:r w:rsidR="00F84193" w:rsidRPr="00CB23C4">
        <w:rPr>
          <w:rFonts w:ascii="Arial Nova Light" w:eastAsiaTheme="minorHAnsi" w:hAnsi="Arial Nova Light" w:cstheme="minorBidi"/>
        </w:rPr>
        <w:t>.</w:t>
      </w:r>
      <w:r w:rsidR="00D47C03" w:rsidRPr="00CB23C4">
        <w:rPr>
          <w:rFonts w:ascii="Arial Nova Light" w:eastAsiaTheme="minorHAnsi" w:hAnsi="Arial Nova Light" w:cstheme="minorBidi"/>
        </w:rPr>
        <w:t>82</w:t>
      </w:r>
      <w:r w:rsidR="00FD2BED" w:rsidRPr="00CB23C4">
        <w:rPr>
          <w:rFonts w:ascii="Arial Nova Light" w:eastAsiaTheme="minorHAnsi" w:hAnsi="Arial Nova Light" w:cstheme="minorBidi"/>
          <w:position w:val="-6"/>
          <w:vertAlign w:val="subscript"/>
        </w:rPr>
        <w:t>upper</w:t>
      </w:r>
      <w:r w:rsidR="00EB5240" w:rsidRPr="00CB23C4">
        <w:rPr>
          <w:rFonts w:ascii="Arial Nova Light" w:eastAsiaTheme="minorHAnsi" w:hAnsi="Arial Nova Light" w:cstheme="minorBidi"/>
        </w:rPr>
        <w:t>)</w:t>
      </w:r>
      <w:r w:rsidR="00960F93" w:rsidRPr="00CB23C4">
        <w:rPr>
          <w:rFonts w:ascii="Arial Nova Light" w:eastAsiaTheme="minorHAnsi" w:hAnsi="Arial Nova Light" w:cstheme="minorBidi"/>
        </w:rPr>
        <w:t>; ROPE:</w:t>
      </w:r>
      <w:r w:rsidR="00EB5240" w:rsidRPr="00CB23C4">
        <w:rPr>
          <w:rFonts w:ascii="Arial Nova Light" w:eastAsiaTheme="minorHAnsi" w:hAnsi="Arial Nova Light" w:cstheme="minorBidi"/>
        </w:rPr>
        <w:t xml:space="preserve"> </w:t>
      </w:r>
      <w:r w:rsidR="00D47C03" w:rsidRPr="00CB23C4">
        <w:rPr>
          <w:rFonts w:ascii="Arial Nova Light" w:eastAsiaTheme="minorHAnsi" w:hAnsi="Arial Nova Light" w:cstheme="minorBidi"/>
        </w:rPr>
        <w:t>0</w:t>
      </w:r>
      <w:r w:rsidR="00F84193" w:rsidRPr="00CB23C4">
        <w:rPr>
          <w:rFonts w:ascii="Arial Nova Light" w:eastAsiaTheme="minorHAnsi" w:hAnsi="Arial Nova Light" w:cstheme="minorBidi"/>
        </w:rPr>
        <w:t>.</w:t>
      </w:r>
      <w:r w:rsidR="00C16CE7" w:rsidRPr="00CB23C4">
        <w:rPr>
          <w:rFonts w:ascii="Arial Nova Light" w:eastAsiaTheme="minorHAnsi" w:hAnsi="Arial Nova Light" w:cstheme="minorBidi"/>
        </w:rPr>
        <w:t>0</w:t>
      </w:r>
      <w:r w:rsidR="00D47C03" w:rsidRPr="00CB23C4">
        <w:rPr>
          <w:rFonts w:ascii="Arial Nova Light" w:eastAsiaTheme="minorHAnsi" w:hAnsi="Arial Nova Light" w:cstheme="minorBidi"/>
        </w:rPr>
        <w:t>%</w:t>
      </w:r>
      <w:r w:rsidR="001C15CE" w:rsidRPr="00CB23C4">
        <w:rPr>
          <w:rFonts w:ascii="Arial Nova Light" w:eastAsiaTheme="minorHAnsi" w:hAnsi="Arial Nova Light" w:cstheme="minorBidi"/>
        </w:rPr>
        <w:t>;</w:t>
      </w:r>
      <w:r w:rsidR="00EB5240" w:rsidRPr="00CB23C4">
        <w:rPr>
          <w:rFonts w:ascii="Arial Nova Light" w:eastAsiaTheme="minorHAnsi" w:hAnsi="Arial Nova Light" w:cstheme="minorBidi"/>
        </w:rPr>
        <w:t xml:space="preserve"> </w:t>
      </w:r>
      <w:r w:rsidR="00132CF9" w:rsidRPr="00CB23C4">
        <w:rPr>
          <w:rFonts w:ascii="Arial Nova" w:eastAsiaTheme="minorHAnsi" w:hAnsi="Arial Nova" w:cstheme="minorBidi"/>
          <w:b/>
          <w:bCs/>
        </w:rPr>
        <w:t xml:space="preserve">Figure </w:t>
      </w:r>
      <w:r w:rsidR="000E418A" w:rsidRPr="00CB23C4">
        <w:rPr>
          <w:rFonts w:ascii="Arial Nova" w:eastAsiaTheme="minorHAnsi" w:hAnsi="Arial Nova" w:cstheme="minorBidi"/>
          <w:b/>
          <w:bCs/>
        </w:rPr>
        <w:t>4</w:t>
      </w:r>
      <w:r w:rsidR="00CB23C4" w:rsidRPr="00CB23C4">
        <w:rPr>
          <w:rFonts w:ascii="Arial Nova" w:eastAsiaTheme="minorHAnsi" w:hAnsi="Arial Nova" w:cstheme="minorBidi"/>
          <w:b/>
          <w:bCs/>
        </w:rPr>
        <w:t>C</w:t>
      </w:r>
      <w:r w:rsidR="00132CF9" w:rsidRPr="00CB23C4">
        <w:rPr>
          <w:rFonts w:ascii="Arial Nova Light" w:eastAsiaTheme="minorHAnsi" w:hAnsi="Arial Nova Light" w:cstheme="minorBidi"/>
        </w:rPr>
        <w:t>]</w:t>
      </w:r>
      <w:r w:rsidR="00D80970" w:rsidRPr="00CB23C4">
        <w:rPr>
          <w:rFonts w:ascii="Arial Nova Light" w:eastAsiaTheme="minorHAnsi" w:hAnsi="Arial Nova Light" w:cstheme="minorBidi"/>
        </w:rPr>
        <w:t>, as well as between occurrences of</w:t>
      </w:r>
      <w:r w:rsidR="00EB5240" w:rsidRPr="00CB23C4">
        <w:rPr>
          <w:rFonts w:ascii="Arial Nova Light" w:eastAsiaTheme="minorHAnsi" w:hAnsi="Arial Nova Light" w:cstheme="minorBidi"/>
        </w:rPr>
        <w:t xml:space="preserve"> </w:t>
      </w:r>
      <w:r w:rsidR="00BE5E88" w:rsidRPr="00CB23C4">
        <w:rPr>
          <w:rFonts w:ascii="Arial Nova Light" w:hAnsi="Arial Nova Light" w:cs="Calibri"/>
        </w:rPr>
        <w:t>SN-SMN</w:t>
      </w:r>
      <w:r w:rsidR="00BE5E88" w:rsidRPr="00CB23C4">
        <w:rPr>
          <w:rFonts w:ascii="Arial Nova Light" w:hAnsi="Arial Nova Light" w:cs="Calibri"/>
          <w:position w:val="-6"/>
          <w:vertAlign w:val="subscript"/>
        </w:rPr>
        <w:t>CAP</w:t>
      </w:r>
      <w:r w:rsidR="00BE5E88" w:rsidRPr="00CB23C4">
        <w:rPr>
          <w:rFonts w:ascii="Arial Nova Light" w:hAnsi="Arial Nova Light" w:cs="Calibri"/>
          <w:vertAlign w:val="subscript"/>
        </w:rPr>
        <w:t xml:space="preserve"> </w:t>
      </w:r>
      <w:r w:rsidR="00BE5E88" w:rsidRPr="00CB23C4">
        <w:rPr>
          <w:rFonts w:ascii="Arial Nova Light" w:hAnsi="Arial Nova Light" w:cs="Calibri"/>
        </w:rPr>
        <w:t>and</w:t>
      </w:r>
      <w:r w:rsidR="00BE5E88" w:rsidRPr="00CB23C4">
        <w:rPr>
          <w:rFonts w:ascii="Arial Nova Light" w:hAnsi="Arial Nova Light" w:cs="Calibri"/>
          <w:vertAlign w:val="subscript"/>
        </w:rPr>
        <w:t xml:space="preserve"> </w:t>
      </w:r>
      <w:r w:rsidR="00BE5E88" w:rsidRPr="00CB23C4">
        <w:rPr>
          <w:rFonts w:ascii="Arial Nova Light" w:eastAsiaTheme="minorHAnsi" w:hAnsi="Arial Nova Light" w:cstheme="minorBidi"/>
        </w:rPr>
        <w:t>FPN</w:t>
      </w:r>
      <w:r w:rsidR="00BE5E88" w:rsidRPr="00CB23C4">
        <w:rPr>
          <w:rFonts w:ascii="Arial Nova Light" w:eastAsiaTheme="minorHAnsi" w:hAnsi="Arial Nova Light" w:cstheme="minorBidi"/>
          <w:position w:val="-6"/>
          <w:vertAlign w:val="subscript"/>
        </w:rPr>
        <w:t>CAP</w:t>
      </w:r>
      <w:r w:rsidR="00BE5E88" w:rsidRPr="00CB23C4">
        <w:rPr>
          <w:rFonts w:ascii="Arial Nova Light" w:eastAsiaTheme="minorHAnsi" w:hAnsi="Arial Nova Light" w:cstheme="minorBidi"/>
          <w:vertAlign w:val="subscript"/>
        </w:rPr>
        <w:t xml:space="preserve"> </w:t>
      </w:r>
      <w:r w:rsidR="00D80970" w:rsidRPr="00CB23C4">
        <w:rPr>
          <w:rFonts w:ascii="Arial Nova Light" w:eastAsiaTheme="minorHAnsi" w:hAnsi="Arial Nova Light" w:cstheme="minorBidi"/>
        </w:rPr>
        <w:t>during</w:t>
      </w:r>
      <w:r w:rsidR="00BE5E88" w:rsidRPr="00CB23C4">
        <w:rPr>
          <w:rFonts w:ascii="Arial Nova Light" w:eastAsiaTheme="minorHAnsi" w:hAnsi="Arial Nova Light" w:cstheme="minorBidi"/>
        </w:rPr>
        <w:t xml:space="preserve"> the “MOVIE2”</w:t>
      </w:r>
      <w:r w:rsidR="001C15CE" w:rsidRPr="00CB23C4">
        <w:rPr>
          <w:rFonts w:ascii="Arial Nova Light" w:eastAsiaTheme="minorHAnsi" w:hAnsi="Arial Nova Light" w:cstheme="minorBidi"/>
        </w:rPr>
        <w:t xml:space="preserve"> condition</w:t>
      </w:r>
      <w:r w:rsidR="00BE5E88" w:rsidRPr="00CB23C4">
        <w:rPr>
          <w:rFonts w:ascii="Arial Nova Light" w:eastAsiaTheme="minorHAnsi" w:hAnsi="Arial Nova Light" w:cstheme="minorBidi"/>
        </w:rPr>
        <w:t xml:space="preserve"> </w:t>
      </w:r>
      <w:r w:rsidR="00D80970" w:rsidRPr="00CB23C4">
        <w:rPr>
          <w:rFonts w:ascii="Arial Nova Light" w:eastAsiaTheme="minorHAnsi" w:hAnsi="Arial Nova Light" w:cstheme="minorBidi"/>
        </w:rPr>
        <w:t>and subsequent presence</w:t>
      </w:r>
      <w:r w:rsidR="00BE5E88" w:rsidRPr="00CB23C4">
        <w:rPr>
          <w:rFonts w:ascii="Arial Nova Light" w:eastAsiaTheme="minorHAnsi" w:hAnsi="Arial Nova Light" w:cstheme="minorBidi"/>
        </w:rPr>
        <w:t xml:space="preserve"> of FPN</w:t>
      </w:r>
      <w:r w:rsidR="00BE5E88" w:rsidRPr="00CB23C4">
        <w:rPr>
          <w:rFonts w:ascii="Arial Nova Light" w:eastAsiaTheme="minorHAnsi" w:hAnsi="Arial Nova Light" w:cstheme="minorBidi"/>
          <w:position w:val="-6"/>
          <w:vertAlign w:val="subscript"/>
        </w:rPr>
        <w:t>CAP</w:t>
      </w:r>
      <w:r w:rsidR="00BE5E88" w:rsidRPr="00CB23C4">
        <w:rPr>
          <w:rFonts w:ascii="Arial Nova Light" w:eastAsiaTheme="minorHAnsi" w:hAnsi="Arial Nova Light" w:cstheme="minorBidi"/>
          <w:vertAlign w:val="subscript"/>
        </w:rPr>
        <w:t xml:space="preserve"> </w:t>
      </w:r>
      <w:r w:rsidR="00D80970" w:rsidRPr="00CB23C4">
        <w:rPr>
          <w:rFonts w:ascii="Arial Nova Light" w:eastAsiaTheme="minorHAnsi" w:hAnsi="Arial Nova Light" w:cstheme="minorBidi"/>
        </w:rPr>
        <w:t>in the</w:t>
      </w:r>
      <w:r w:rsidR="001C15CE" w:rsidRPr="00CB23C4">
        <w:rPr>
          <w:rFonts w:ascii="Arial Nova Light" w:eastAsiaTheme="minorHAnsi" w:hAnsi="Arial Nova Light" w:cstheme="minorBidi"/>
          <w:vertAlign w:val="subscript"/>
        </w:rPr>
        <w:t xml:space="preserve"> </w:t>
      </w:r>
      <w:r w:rsidR="00BE5E88" w:rsidRPr="00CB23C4">
        <w:rPr>
          <w:rFonts w:ascii="Arial Nova Light" w:eastAsiaTheme="minorHAnsi" w:hAnsi="Arial Nova Light" w:cstheme="minorBidi"/>
        </w:rPr>
        <w:t xml:space="preserve">TASK” </w:t>
      </w:r>
      <w:r w:rsidR="00F83009" w:rsidRPr="00CB23C4">
        <w:rPr>
          <w:rFonts w:ascii="Arial Nova Light" w:eastAsiaTheme="minorHAnsi" w:hAnsi="Arial Nova Light" w:cstheme="minorBidi"/>
        </w:rPr>
        <w:t>[</w:t>
      </w:r>
      <w:r w:rsidR="00F83009" w:rsidRPr="00CB23C4">
        <w:rPr>
          <w:rFonts w:ascii="Arial Nova Light" w:hAnsi="Arial Nova Light" w:cs="Calibri"/>
        </w:rPr>
        <w:t>SN-SMN</w:t>
      </w:r>
      <w:r w:rsidR="00F83009" w:rsidRPr="00CB23C4">
        <w:rPr>
          <w:rFonts w:ascii="Arial Nova Light" w:hAnsi="Arial Nova Light" w:cs="Calibri"/>
          <w:position w:val="-6"/>
          <w:vertAlign w:val="subscript"/>
        </w:rPr>
        <w:t>CAP</w:t>
      </w:r>
      <w:r w:rsidR="00F83009" w:rsidRPr="00CB23C4">
        <w:rPr>
          <w:rFonts w:ascii="Arial Nova Light" w:eastAsiaTheme="minorHAnsi" w:hAnsi="Arial Nova Light" w:cstheme="minorBidi"/>
        </w:rPr>
        <w:t>:</w:t>
      </w:r>
      <w:r w:rsidR="00F83009" w:rsidRPr="00CB23C4">
        <w:rPr>
          <w:rFonts w:ascii="Arial Nova Light" w:eastAsiaTheme="minorHAnsi" w:hAnsi="Arial Nova Light" w:cstheme="minorBidi"/>
          <w:vertAlign w:val="subscript"/>
        </w:rPr>
        <w:t xml:space="preserve"> </w:t>
      </w:r>
      <w:r w:rsidR="00F83009" w:rsidRPr="00CB23C4">
        <w:rPr>
          <w:rFonts w:ascii="Arial Nova Light" w:eastAsiaTheme="minorHAnsi" w:hAnsi="Arial Nova Light" w:cstheme="minorBidi"/>
          <w:i/>
          <w:iCs/>
        </w:rPr>
        <w:t>Median</w:t>
      </w:r>
      <w:r w:rsidR="00F83009" w:rsidRPr="00CB23C4">
        <w:rPr>
          <w:rFonts w:ascii="Arial Nova Light" w:eastAsiaTheme="minorHAnsi" w:hAnsi="Arial Nova Light" w:cstheme="minorBidi"/>
        </w:rPr>
        <w:t>=</w:t>
      </w:r>
      <w:r w:rsidR="00960F93" w:rsidRPr="00CB23C4">
        <w:rPr>
          <w:rFonts w:ascii="Arial Nova Light" w:eastAsiaTheme="minorHAnsi" w:hAnsi="Arial Nova Light" w:cstheme="minorBidi"/>
        </w:rPr>
        <w:t xml:space="preserve"> 0</w:t>
      </w:r>
      <w:r w:rsidR="000019D5" w:rsidRPr="00CB23C4">
        <w:rPr>
          <w:rFonts w:ascii="Arial Nova Light" w:eastAsiaTheme="minorHAnsi" w:hAnsi="Arial Nova Light" w:cstheme="minorBidi"/>
        </w:rPr>
        <w:t>.</w:t>
      </w:r>
      <w:r w:rsidR="000A7301" w:rsidRPr="00CB23C4">
        <w:rPr>
          <w:rFonts w:ascii="Arial Nova Light" w:eastAsiaTheme="minorHAnsi" w:hAnsi="Arial Nova Light" w:cstheme="minorBidi"/>
        </w:rPr>
        <w:t>47</w:t>
      </w:r>
      <w:r w:rsidR="00960F93" w:rsidRPr="00CB23C4">
        <w:rPr>
          <w:rFonts w:ascii="Arial Nova Light" w:eastAsiaTheme="minorHAnsi" w:hAnsi="Arial Nova Light" w:cstheme="minorBidi"/>
        </w:rPr>
        <w:t>;</w:t>
      </w:r>
      <w:r w:rsidR="00F83009" w:rsidRPr="00CB23C4">
        <w:rPr>
          <w:rFonts w:ascii="Arial Nova Light" w:eastAsiaTheme="minorHAnsi" w:hAnsi="Arial Nova Light" w:cstheme="minorBidi"/>
        </w:rPr>
        <w:t xml:space="preserve"> 95% </w:t>
      </w:r>
      <w:r w:rsidR="00F83009" w:rsidRPr="00CB23C4">
        <w:rPr>
          <w:rFonts w:ascii="Arial Nova Light" w:eastAsiaTheme="minorHAnsi" w:hAnsi="Arial Nova Light" w:cstheme="minorBidi"/>
          <w:i/>
          <w:iCs/>
        </w:rPr>
        <w:t>CI</w:t>
      </w:r>
      <w:r w:rsidR="00F83009" w:rsidRPr="00CB23C4">
        <w:rPr>
          <w:rFonts w:ascii="Arial Nova Light" w:eastAsiaTheme="minorHAnsi" w:hAnsi="Arial Nova Light" w:cstheme="minorBidi"/>
        </w:rPr>
        <w:t>(</w:t>
      </w:r>
      <w:r w:rsidR="00576D37" w:rsidRPr="00CB23C4">
        <w:rPr>
          <w:rFonts w:ascii="Arial Nova Light" w:eastAsiaTheme="minorHAnsi" w:hAnsi="Arial Nova Light" w:cstheme="minorBidi"/>
        </w:rPr>
        <w:t>0</w:t>
      </w:r>
      <w:r w:rsidR="000019D5" w:rsidRPr="00CB23C4">
        <w:rPr>
          <w:rFonts w:ascii="Arial Nova Light" w:eastAsiaTheme="minorHAnsi" w:hAnsi="Arial Nova Light" w:cstheme="minorBidi"/>
        </w:rPr>
        <w:t>.</w:t>
      </w:r>
      <w:r w:rsidR="000A7301" w:rsidRPr="00CB23C4">
        <w:rPr>
          <w:rFonts w:ascii="Arial Nova Light" w:eastAsiaTheme="minorHAnsi" w:hAnsi="Arial Nova Light" w:cstheme="minorBidi"/>
        </w:rPr>
        <w:t>1</w:t>
      </w:r>
      <w:r w:rsidR="00F83009" w:rsidRPr="00CB23C4">
        <w:rPr>
          <w:rFonts w:ascii="Arial Nova Light" w:eastAsiaTheme="minorHAnsi" w:hAnsi="Arial Nova Light" w:cstheme="minorBidi"/>
        </w:rPr>
        <w:t>4</w:t>
      </w:r>
      <w:r w:rsidR="00FD2BED" w:rsidRPr="00CB23C4">
        <w:rPr>
          <w:rFonts w:ascii="Arial Nova Light" w:eastAsiaTheme="minorHAnsi" w:hAnsi="Arial Nova Light" w:cstheme="minorBidi"/>
          <w:position w:val="-6"/>
          <w:vertAlign w:val="subscript"/>
        </w:rPr>
        <w:t>lower</w:t>
      </w:r>
      <w:r w:rsidR="000019D5" w:rsidRPr="00CB23C4">
        <w:rPr>
          <w:rFonts w:ascii="Arial Nova Light" w:eastAsiaTheme="minorHAnsi" w:hAnsi="Arial Nova Light" w:cstheme="minorBidi"/>
        </w:rPr>
        <w:t>,</w:t>
      </w:r>
      <w:r w:rsidR="00F83009" w:rsidRPr="00CB23C4">
        <w:rPr>
          <w:rFonts w:ascii="Arial Nova Light" w:eastAsiaTheme="minorHAnsi" w:hAnsi="Arial Nova Light" w:cstheme="minorBidi"/>
        </w:rPr>
        <w:t xml:space="preserve"> </w:t>
      </w:r>
      <w:r w:rsidR="00576D37" w:rsidRPr="00CB23C4">
        <w:rPr>
          <w:rFonts w:ascii="Arial Nova Light" w:eastAsiaTheme="minorHAnsi" w:hAnsi="Arial Nova Light" w:cstheme="minorBidi"/>
        </w:rPr>
        <w:t>0</w:t>
      </w:r>
      <w:r w:rsidR="00801D2D" w:rsidRPr="00CB23C4">
        <w:rPr>
          <w:rFonts w:ascii="Arial Nova Light" w:eastAsiaTheme="minorHAnsi" w:hAnsi="Arial Nova Light" w:cstheme="minorBidi"/>
        </w:rPr>
        <w:t>,</w:t>
      </w:r>
      <w:r w:rsidR="00F83009" w:rsidRPr="00CB23C4">
        <w:rPr>
          <w:rFonts w:ascii="Arial Nova Light" w:eastAsiaTheme="minorHAnsi" w:hAnsi="Arial Nova Light" w:cstheme="minorBidi"/>
        </w:rPr>
        <w:t>8</w:t>
      </w:r>
      <w:r w:rsidR="00D47C03" w:rsidRPr="00CB23C4">
        <w:rPr>
          <w:rFonts w:ascii="Arial Nova Light" w:eastAsiaTheme="minorHAnsi" w:hAnsi="Arial Nova Light" w:cstheme="minorBidi"/>
        </w:rPr>
        <w:t>9</w:t>
      </w:r>
      <w:r w:rsidR="00FD2BED" w:rsidRPr="00CB23C4">
        <w:rPr>
          <w:rFonts w:ascii="Arial Nova Light" w:eastAsiaTheme="minorHAnsi" w:hAnsi="Arial Nova Light" w:cstheme="minorBidi"/>
          <w:position w:val="-6"/>
          <w:vertAlign w:val="subscript"/>
        </w:rPr>
        <w:t>upper</w:t>
      </w:r>
      <w:r w:rsidR="00F83009" w:rsidRPr="00CB23C4">
        <w:rPr>
          <w:rFonts w:ascii="Arial Nova Light" w:eastAsiaTheme="minorHAnsi" w:hAnsi="Arial Nova Light" w:cstheme="minorBidi"/>
        </w:rPr>
        <w:t>)</w:t>
      </w:r>
      <w:r w:rsidR="00960F93" w:rsidRPr="00CB23C4">
        <w:rPr>
          <w:rFonts w:ascii="Arial Nova Light" w:eastAsiaTheme="minorHAnsi" w:hAnsi="Arial Nova Light" w:cstheme="minorBidi"/>
        </w:rPr>
        <w:t>;</w:t>
      </w:r>
      <w:r w:rsidR="00F83009" w:rsidRPr="00CB23C4">
        <w:rPr>
          <w:rFonts w:ascii="Arial Nova Light" w:eastAsiaTheme="minorHAnsi" w:hAnsi="Arial Nova Light" w:cstheme="minorBidi"/>
        </w:rPr>
        <w:t xml:space="preserve"> </w:t>
      </w:r>
      <w:r w:rsidR="00960F93" w:rsidRPr="00CB23C4">
        <w:rPr>
          <w:rFonts w:ascii="Arial Nova Light" w:eastAsiaTheme="minorHAnsi" w:hAnsi="Arial Nova Light" w:cstheme="minorBidi"/>
        </w:rPr>
        <w:t xml:space="preserve">ROPE: </w:t>
      </w:r>
      <w:r w:rsidR="00D47C03" w:rsidRPr="00CB23C4">
        <w:rPr>
          <w:rFonts w:ascii="Arial Nova Light" w:eastAsiaTheme="minorHAnsi" w:hAnsi="Arial Nova Light" w:cstheme="minorBidi"/>
        </w:rPr>
        <w:t>0</w:t>
      </w:r>
      <w:r w:rsidR="00B37CF5" w:rsidRPr="00CB23C4">
        <w:rPr>
          <w:rFonts w:ascii="Arial Nova Light" w:eastAsiaTheme="minorHAnsi" w:hAnsi="Arial Nova Light" w:cstheme="minorBidi"/>
        </w:rPr>
        <w:t>.0</w:t>
      </w:r>
      <w:r w:rsidR="00D47C03" w:rsidRPr="00CB23C4">
        <w:rPr>
          <w:rFonts w:ascii="Arial Nova Light" w:eastAsiaTheme="minorHAnsi" w:hAnsi="Arial Nova Light" w:cstheme="minorBidi"/>
        </w:rPr>
        <w:t>%</w:t>
      </w:r>
      <w:r w:rsidR="00F83009" w:rsidRPr="00CB23C4">
        <w:rPr>
          <w:rFonts w:ascii="Arial Nova Light" w:eastAsiaTheme="minorHAnsi" w:hAnsi="Arial Nova Light" w:cstheme="minorBidi"/>
        </w:rPr>
        <w:t>. FPN</w:t>
      </w:r>
      <w:r w:rsidR="00F83009" w:rsidRPr="00CB23C4">
        <w:rPr>
          <w:rFonts w:ascii="Arial Nova Light" w:eastAsiaTheme="minorHAnsi" w:hAnsi="Arial Nova Light" w:cstheme="minorBidi"/>
          <w:position w:val="-6"/>
          <w:vertAlign w:val="subscript"/>
        </w:rPr>
        <w:t>CAP</w:t>
      </w:r>
      <w:r w:rsidR="00F83009" w:rsidRPr="00CB23C4">
        <w:rPr>
          <w:rFonts w:ascii="Arial Nova Light" w:eastAsiaTheme="minorHAnsi" w:hAnsi="Arial Nova Light" w:cstheme="minorBidi"/>
          <w:vertAlign w:val="subscript"/>
        </w:rPr>
        <w:t xml:space="preserve">: </w:t>
      </w:r>
      <w:r w:rsidR="00F83009" w:rsidRPr="00CB23C4">
        <w:rPr>
          <w:rFonts w:ascii="Arial Nova Light" w:eastAsiaTheme="minorHAnsi" w:hAnsi="Arial Nova Light" w:cstheme="minorBidi"/>
          <w:i/>
          <w:iCs/>
        </w:rPr>
        <w:t>Median</w:t>
      </w:r>
      <w:r w:rsidR="00F83009" w:rsidRPr="00CB23C4">
        <w:rPr>
          <w:rFonts w:ascii="Arial Nova Light" w:eastAsiaTheme="minorHAnsi" w:hAnsi="Arial Nova Light" w:cstheme="minorBidi"/>
        </w:rPr>
        <w:t>=</w:t>
      </w:r>
      <w:r w:rsidR="00960F93" w:rsidRPr="00CB23C4">
        <w:rPr>
          <w:rFonts w:ascii="Arial Nova Light" w:eastAsiaTheme="minorHAnsi" w:hAnsi="Arial Nova Light" w:cstheme="minorBidi"/>
        </w:rPr>
        <w:t xml:space="preserve"> 0</w:t>
      </w:r>
      <w:r w:rsidR="00F83009" w:rsidRPr="00CB23C4">
        <w:rPr>
          <w:rFonts w:ascii="Arial Nova Light" w:eastAsiaTheme="minorHAnsi" w:hAnsi="Arial Nova Light" w:cstheme="minorBidi"/>
        </w:rPr>
        <w:t>.4</w:t>
      </w:r>
      <w:r w:rsidR="00D47C03" w:rsidRPr="00CB23C4">
        <w:rPr>
          <w:rFonts w:ascii="Arial Nova Light" w:eastAsiaTheme="minorHAnsi" w:hAnsi="Arial Nova Light" w:cstheme="minorBidi"/>
        </w:rPr>
        <w:t>8</w:t>
      </w:r>
      <w:r w:rsidR="00960F93" w:rsidRPr="00CB23C4">
        <w:rPr>
          <w:rFonts w:ascii="Arial Nova Light" w:eastAsiaTheme="minorHAnsi" w:hAnsi="Arial Nova Light" w:cstheme="minorBidi"/>
        </w:rPr>
        <w:t>;</w:t>
      </w:r>
      <w:r w:rsidR="00F83009" w:rsidRPr="00CB23C4">
        <w:rPr>
          <w:rFonts w:ascii="Arial Nova Light" w:eastAsiaTheme="minorHAnsi" w:hAnsi="Arial Nova Light" w:cstheme="minorBidi"/>
        </w:rPr>
        <w:t xml:space="preserve"> 95% </w:t>
      </w:r>
      <w:r w:rsidR="00F83009" w:rsidRPr="00CB23C4">
        <w:rPr>
          <w:rFonts w:ascii="Arial Nova Light" w:eastAsiaTheme="minorHAnsi" w:hAnsi="Arial Nova Light" w:cstheme="minorBidi"/>
          <w:i/>
          <w:iCs/>
        </w:rPr>
        <w:t>CI</w:t>
      </w:r>
      <w:r w:rsidR="00F83009" w:rsidRPr="00CB23C4">
        <w:rPr>
          <w:rFonts w:ascii="Arial Nova Light" w:eastAsiaTheme="minorHAnsi" w:hAnsi="Arial Nova Light" w:cstheme="minorBidi"/>
        </w:rPr>
        <w:t>(</w:t>
      </w:r>
      <w:r w:rsidR="00576D37" w:rsidRPr="00CB23C4">
        <w:rPr>
          <w:rFonts w:ascii="Arial Nova Light" w:eastAsiaTheme="minorHAnsi" w:hAnsi="Arial Nova Light" w:cstheme="minorBidi"/>
        </w:rPr>
        <w:t>0,</w:t>
      </w:r>
      <w:r w:rsidR="00F83009" w:rsidRPr="00CB23C4">
        <w:rPr>
          <w:rFonts w:ascii="Arial Nova Light" w:eastAsiaTheme="minorHAnsi" w:hAnsi="Arial Nova Light" w:cstheme="minorBidi"/>
        </w:rPr>
        <w:t>2</w:t>
      </w:r>
      <w:r w:rsidR="00D47C03" w:rsidRPr="00CB23C4">
        <w:rPr>
          <w:rFonts w:ascii="Arial Nova Light" w:eastAsiaTheme="minorHAnsi" w:hAnsi="Arial Nova Light" w:cstheme="minorBidi"/>
        </w:rPr>
        <w:t>5</w:t>
      </w:r>
      <w:r w:rsidR="00FD2BED" w:rsidRPr="00CB23C4">
        <w:rPr>
          <w:rFonts w:ascii="Arial Nova Light" w:eastAsiaTheme="minorHAnsi" w:hAnsi="Arial Nova Light" w:cstheme="minorBidi"/>
          <w:position w:val="-6"/>
          <w:vertAlign w:val="subscript"/>
        </w:rPr>
        <w:t>lower</w:t>
      </w:r>
      <w:r w:rsidR="00F83009" w:rsidRPr="00CB23C4">
        <w:rPr>
          <w:rFonts w:ascii="Arial Nova Light" w:eastAsiaTheme="minorHAnsi" w:hAnsi="Arial Nova Light" w:cstheme="minorBidi"/>
        </w:rPr>
        <w:t>; 0</w:t>
      </w:r>
      <w:r w:rsidR="00576D37" w:rsidRPr="00CB23C4">
        <w:rPr>
          <w:rFonts w:ascii="Arial Nova Light" w:eastAsiaTheme="minorHAnsi" w:hAnsi="Arial Nova Light" w:cstheme="minorBidi"/>
        </w:rPr>
        <w:t>,</w:t>
      </w:r>
      <w:r w:rsidR="00D47C03" w:rsidRPr="00CB23C4">
        <w:rPr>
          <w:rFonts w:ascii="Arial Nova Light" w:eastAsiaTheme="minorHAnsi" w:hAnsi="Arial Nova Light" w:cstheme="minorBidi"/>
        </w:rPr>
        <w:t>69</w:t>
      </w:r>
      <w:r w:rsidR="00FD2BED" w:rsidRPr="00CB23C4">
        <w:rPr>
          <w:rFonts w:ascii="Arial Nova Light" w:eastAsiaTheme="minorHAnsi" w:hAnsi="Arial Nova Light" w:cstheme="minorBidi"/>
          <w:position w:val="-6"/>
          <w:vertAlign w:val="subscript"/>
        </w:rPr>
        <w:t>upper</w:t>
      </w:r>
      <w:r w:rsidR="00F83009" w:rsidRPr="00CB23C4">
        <w:rPr>
          <w:rFonts w:ascii="Arial Nova Light" w:eastAsiaTheme="minorHAnsi" w:hAnsi="Arial Nova Light" w:cstheme="minorBidi"/>
        </w:rPr>
        <w:t>)</w:t>
      </w:r>
      <w:r w:rsidR="00960F93" w:rsidRPr="00CB23C4">
        <w:rPr>
          <w:rFonts w:ascii="Arial Nova Light" w:eastAsiaTheme="minorHAnsi" w:hAnsi="Arial Nova Light" w:cstheme="minorBidi"/>
        </w:rPr>
        <w:t>; ROPE:</w:t>
      </w:r>
      <w:r w:rsidR="00F83009" w:rsidRPr="00CB23C4">
        <w:rPr>
          <w:rFonts w:ascii="Arial Nova Light" w:eastAsiaTheme="minorHAnsi" w:hAnsi="Arial Nova Light" w:cstheme="minorBidi"/>
        </w:rPr>
        <w:t xml:space="preserve"> </w:t>
      </w:r>
      <w:r w:rsidR="00D47C03" w:rsidRPr="00CB23C4">
        <w:rPr>
          <w:rFonts w:ascii="Arial Nova Light" w:eastAsiaTheme="minorHAnsi" w:hAnsi="Arial Nova Light" w:cstheme="minorBidi"/>
        </w:rPr>
        <w:t>0</w:t>
      </w:r>
      <w:r w:rsidR="00B37CF5" w:rsidRPr="00CB23C4">
        <w:rPr>
          <w:rFonts w:ascii="Arial Nova Light" w:eastAsiaTheme="minorHAnsi" w:hAnsi="Arial Nova Light" w:cstheme="minorBidi"/>
        </w:rPr>
        <w:t>.0</w:t>
      </w:r>
      <w:r w:rsidR="00D47C03" w:rsidRPr="00CB23C4">
        <w:rPr>
          <w:rFonts w:ascii="Arial Nova Light" w:eastAsiaTheme="minorHAnsi" w:hAnsi="Arial Nova Light" w:cstheme="minorBidi"/>
        </w:rPr>
        <w:t>%</w:t>
      </w:r>
      <w:r w:rsidR="00F83009" w:rsidRPr="00CB23C4">
        <w:rPr>
          <w:rFonts w:ascii="Arial Nova Light" w:eastAsiaTheme="minorHAnsi" w:hAnsi="Arial Nova Light" w:cstheme="minorBidi"/>
        </w:rPr>
        <w:t xml:space="preserve">. </w:t>
      </w:r>
      <w:r w:rsidR="00F83009" w:rsidRPr="00CB23C4">
        <w:rPr>
          <w:rFonts w:ascii="Arial Nova" w:eastAsiaTheme="minorHAnsi" w:hAnsi="Arial Nova" w:cstheme="minorBidi"/>
          <w:b/>
          <w:bCs/>
        </w:rPr>
        <w:t xml:space="preserve">Figure </w:t>
      </w:r>
      <w:r w:rsidR="000E418A" w:rsidRPr="00CB23C4">
        <w:rPr>
          <w:rFonts w:ascii="Arial Nova" w:eastAsiaTheme="minorHAnsi" w:hAnsi="Arial Nova" w:cstheme="minorBidi"/>
          <w:b/>
          <w:bCs/>
        </w:rPr>
        <w:t>4</w:t>
      </w:r>
      <w:r w:rsidR="00CB23C4" w:rsidRPr="00CB23C4">
        <w:rPr>
          <w:rFonts w:ascii="Arial Nova" w:eastAsiaTheme="minorHAnsi" w:hAnsi="Arial Nova" w:cstheme="minorBidi"/>
          <w:b/>
          <w:bCs/>
        </w:rPr>
        <w:t>C</w:t>
      </w:r>
      <w:r w:rsidR="00F83009" w:rsidRPr="00CB23C4">
        <w:rPr>
          <w:rFonts w:ascii="Arial Nova Light" w:eastAsiaTheme="minorHAnsi" w:hAnsi="Arial Nova Light" w:cstheme="minorBidi"/>
        </w:rPr>
        <w:t xml:space="preserve">]. </w:t>
      </w:r>
      <w:r w:rsidR="00D80970" w:rsidRPr="00CB23C4">
        <w:rPr>
          <w:rFonts w:ascii="Arial Nova Light" w:eastAsiaTheme="minorHAnsi" w:hAnsi="Arial Nova Light" w:cstheme="minorBidi"/>
        </w:rPr>
        <w:t>In the</w:t>
      </w:r>
      <w:r w:rsidR="00F83009" w:rsidRPr="00CB23C4">
        <w:rPr>
          <w:rFonts w:ascii="Arial Nova Light" w:eastAsiaTheme="minorHAnsi" w:hAnsi="Arial Nova Light" w:cstheme="minorBidi"/>
        </w:rPr>
        <w:t xml:space="preserve"> neutral context</w:t>
      </w:r>
      <w:r w:rsidR="00D80970" w:rsidRPr="00CB23C4">
        <w:rPr>
          <w:rFonts w:ascii="Arial Nova Light" w:eastAsiaTheme="minorHAnsi" w:hAnsi="Arial Nova Light" w:cstheme="minorBidi"/>
        </w:rPr>
        <w:t>, we found only</w:t>
      </w:r>
      <w:r w:rsidR="00F83009" w:rsidRPr="00CB23C4">
        <w:rPr>
          <w:rFonts w:ascii="Arial Nova Light" w:eastAsiaTheme="minorHAnsi" w:hAnsi="Arial Nova Light" w:cstheme="minorBidi"/>
        </w:rPr>
        <w:t xml:space="preserve"> significant effects of </w:t>
      </w:r>
      <w:r w:rsidR="00D80970" w:rsidRPr="00CB23C4">
        <w:rPr>
          <w:rFonts w:ascii="Arial Nova Light" w:eastAsiaTheme="minorHAnsi" w:hAnsi="Arial Nova Light" w:cstheme="minorBidi"/>
        </w:rPr>
        <w:t xml:space="preserve">the </w:t>
      </w:r>
      <w:r w:rsidR="00F83009" w:rsidRPr="00CB23C4">
        <w:rPr>
          <w:rFonts w:ascii="Arial Nova Light" w:eastAsiaTheme="minorHAnsi" w:hAnsi="Arial Nova Light" w:cstheme="minorBidi"/>
        </w:rPr>
        <w:t>FPN</w:t>
      </w:r>
      <w:r w:rsidR="00F83009" w:rsidRPr="00CB23C4">
        <w:rPr>
          <w:rFonts w:ascii="Arial Nova Light" w:eastAsiaTheme="minorHAnsi" w:hAnsi="Arial Nova Light" w:cstheme="minorBidi"/>
          <w:position w:val="-6"/>
          <w:vertAlign w:val="subscript"/>
        </w:rPr>
        <w:t>CAP</w:t>
      </w:r>
      <w:r w:rsidR="00F83009" w:rsidRPr="00CB23C4">
        <w:rPr>
          <w:rFonts w:ascii="Arial Nova Light" w:eastAsiaTheme="minorHAnsi" w:hAnsi="Arial Nova Light" w:cstheme="minorBidi"/>
          <w:vertAlign w:val="subscript"/>
        </w:rPr>
        <w:t xml:space="preserve"> </w:t>
      </w:r>
      <w:r w:rsidR="00D80970" w:rsidRPr="00CB23C4">
        <w:rPr>
          <w:rFonts w:ascii="Arial Nova Light" w:eastAsiaTheme="minorHAnsi" w:hAnsi="Arial Nova Light" w:cstheme="minorBidi"/>
        </w:rPr>
        <w:t>during “</w:t>
      </w:r>
      <w:r w:rsidR="00F83009" w:rsidRPr="00CB23C4">
        <w:rPr>
          <w:rFonts w:ascii="Arial Nova Light" w:eastAsiaTheme="minorHAnsi" w:hAnsi="Arial Nova Light" w:cstheme="minorBidi"/>
        </w:rPr>
        <w:t xml:space="preserve">MOVIE2” on </w:t>
      </w:r>
      <w:r w:rsidR="00D80970" w:rsidRPr="00CB23C4">
        <w:rPr>
          <w:rFonts w:ascii="Arial Nova Light" w:eastAsiaTheme="minorHAnsi" w:hAnsi="Arial Nova Light" w:cstheme="minorBidi"/>
        </w:rPr>
        <w:t xml:space="preserve">subsequent </w:t>
      </w:r>
      <w:r w:rsidR="00F83009" w:rsidRPr="00CB23C4">
        <w:rPr>
          <w:rFonts w:ascii="Arial Nova Light" w:eastAsiaTheme="minorHAnsi" w:hAnsi="Arial Nova Light" w:cstheme="minorBidi"/>
        </w:rPr>
        <w:t>DMN</w:t>
      </w:r>
      <w:r w:rsidR="00F83009" w:rsidRPr="00CB23C4">
        <w:rPr>
          <w:rFonts w:ascii="Arial Nova Light" w:eastAsiaTheme="minorHAnsi" w:hAnsi="Arial Nova Light" w:cstheme="minorBidi"/>
          <w:position w:val="-6"/>
          <w:vertAlign w:val="subscript"/>
        </w:rPr>
        <w:t>CAP</w:t>
      </w:r>
      <w:r w:rsidR="000A7301" w:rsidRPr="00CB23C4">
        <w:rPr>
          <w:rFonts w:ascii="Arial Nova Light" w:eastAsiaTheme="minorHAnsi" w:hAnsi="Arial Nova Light" w:cstheme="minorBidi"/>
          <w:position w:val="-6"/>
          <w:vertAlign w:val="subscript"/>
        </w:rPr>
        <w:t xml:space="preserve"> </w:t>
      </w:r>
      <w:r w:rsidR="00F83009" w:rsidRPr="00CB23C4">
        <w:rPr>
          <w:rFonts w:ascii="Arial Nova Light" w:eastAsiaTheme="minorHAnsi" w:hAnsi="Arial Nova Light" w:cstheme="minorBidi"/>
          <w:vertAlign w:val="subscript"/>
        </w:rPr>
        <w:t xml:space="preserve"> </w:t>
      </w:r>
      <w:r w:rsidR="00F83009" w:rsidRPr="00CB23C4">
        <w:rPr>
          <w:rFonts w:ascii="Arial Nova Light" w:eastAsiaTheme="minorHAnsi" w:hAnsi="Arial Nova Light" w:cstheme="minorBidi"/>
        </w:rPr>
        <w:t>and FPN</w:t>
      </w:r>
      <w:r w:rsidR="00F83009" w:rsidRPr="00CB23C4">
        <w:rPr>
          <w:rFonts w:ascii="Arial Nova Light" w:eastAsiaTheme="minorHAnsi" w:hAnsi="Arial Nova Light" w:cstheme="minorBidi"/>
          <w:position w:val="-6"/>
          <w:vertAlign w:val="subscript"/>
        </w:rPr>
        <w:t>CAP</w:t>
      </w:r>
      <w:r w:rsidR="00F83009" w:rsidRPr="00CB23C4">
        <w:rPr>
          <w:rFonts w:ascii="Arial Nova Light" w:eastAsiaTheme="minorHAnsi" w:hAnsi="Arial Nova Light" w:cstheme="minorBidi"/>
          <w:vertAlign w:val="subscript"/>
        </w:rPr>
        <w:t xml:space="preserve"> </w:t>
      </w:r>
      <w:r w:rsidR="00F83009" w:rsidRPr="00CB23C4">
        <w:rPr>
          <w:rFonts w:ascii="Arial Nova Light" w:eastAsiaTheme="minorHAnsi" w:hAnsi="Arial Nova Light" w:cstheme="minorBidi"/>
        </w:rPr>
        <w:t xml:space="preserve">occurrences </w:t>
      </w:r>
      <w:r w:rsidR="00D80970" w:rsidRPr="00CB23C4">
        <w:rPr>
          <w:rFonts w:ascii="Arial Nova Light" w:eastAsiaTheme="minorHAnsi" w:hAnsi="Arial Nova Light" w:cstheme="minorBidi"/>
        </w:rPr>
        <w:t xml:space="preserve">in </w:t>
      </w:r>
      <w:r w:rsidR="00F83009" w:rsidRPr="00CB23C4">
        <w:rPr>
          <w:rFonts w:ascii="Arial Nova Light" w:eastAsiaTheme="minorHAnsi" w:hAnsi="Arial Nova Light" w:cstheme="minorBidi"/>
        </w:rPr>
        <w:t>the “TASK” [DMN</w:t>
      </w:r>
      <w:r w:rsidR="00F83009" w:rsidRPr="00CB23C4">
        <w:rPr>
          <w:rFonts w:ascii="Arial Nova Light" w:eastAsiaTheme="minorHAnsi" w:hAnsi="Arial Nova Light" w:cstheme="minorBidi"/>
          <w:position w:val="-6"/>
          <w:vertAlign w:val="subscript"/>
        </w:rPr>
        <w:t>CAP</w:t>
      </w:r>
      <w:r w:rsidR="00F83009" w:rsidRPr="00CB23C4">
        <w:rPr>
          <w:rFonts w:ascii="Arial Nova Light" w:eastAsiaTheme="minorHAnsi" w:hAnsi="Arial Nova Light" w:cstheme="minorBidi"/>
        </w:rPr>
        <w:t>:</w:t>
      </w:r>
      <w:r w:rsidR="00F83009" w:rsidRPr="00CB23C4">
        <w:rPr>
          <w:rFonts w:ascii="Arial Nova Light" w:eastAsiaTheme="minorHAnsi" w:hAnsi="Arial Nova Light" w:cstheme="minorBidi"/>
          <w:vertAlign w:val="subscript"/>
        </w:rPr>
        <w:t xml:space="preserve"> </w:t>
      </w:r>
      <w:r w:rsidR="00F83009" w:rsidRPr="00CB23C4">
        <w:rPr>
          <w:rFonts w:ascii="Arial Nova Light" w:eastAsiaTheme="minorHAnsi" w:hAnsi="Arial Nova Light" w:cstheme="minorBidi"/>
          <w:i/>
          <w:iCs/>
        </w:rPr>
        <w:t>Median</w:t>
      </w:r>
      <w:r w:rsidR="00F83009" w:rsidRPr="00CB23C4">
        <w:rPr>
          <w:rFonts w:ascii="Arial Nova Light" w:eastAsiaTheme="minorHAnsi" w:hAnsi="Arial Nova Light" w:cstheme="minorBidi"/>
        </w:rPr>
        <w:t>=</w:t>
      </w:r>
      <w:r w:rsidR="00576D37" w:rsidRPr="00CB23C4">
        <w:rPr>
          <w:rFonts w:ascii="Arial Nova Light" w:eastAsiaTheme="minorHAnsi" w:hAnsi="Arial Nova Light" w:cstheme="minorBidi"/>
        </w:rPr>
        <w:t>0</w:t>
      </w:r>
      <w:r w:rsidR="00B37CF5" w:rsidRPr="00CB23C4">
        <w:rPr>
          <w:rFonts w:ascii="Arial Nova Light" w:eastAsiaTheme="minorHAnsi" w:hAnsi="Arial Nova Light" w:cstheme="minorBidi"/>
        </w:rPr>
        <w:t>.</w:t>
      </w:r>
      <w:r w:rsidR="00A4334E" w:rsidRPr="00CB23C4">
        <w:rPr>
          <w:rFonts w:ascii="Arial Nova Light" w:eastAsiaTheme="minorHAnsi" w:hAnsi="Arial Nova Light" w:cstheme="minorBidi"/>
        </w:rPr>
        <w:t>6</w:t>
      </w:r>
      <w:r w:rsidR="00F83009" w:rsidRPr="00CB23C4">
        <w:rPr>
          <w:rFonts w:ascii="Arial Nova Light" w:eastAsiaTheme="minorHAnsi" w:hAnsi="Arial Nova Light" w:cstheme="minorBidi"/>
        </w:rPr>
        <w:t>2</w:t>
      </w:r>
      <w:r w:rsidR="00960F93" w:rsidRPr="00CB23C4">
        <w:rPr>
          <w:rFonts w:ascii="Arial Nova Light" w:eastAsiaTheme="minorHAnsi" w:hAnsi="Arial Nova Light" w:cstheme="minorBidi"/>
        </w:rPr>
        <w:t>;</w:t>
      </w:r>
      <w:r w:rsidR="00F83009" w:rsidRPr="00CB23C4">
        <w:rPr>
          <w:rFonts w:ascii="Arial Nova Light" w:eastAsiaTheme="minorHAnsi" w:hAnsi="Arial Nova Light" w:cstheme="minorBidi"/>
        </w:rPr>
        <w:t xml:space="preserve"> 95% CI(0</w:t>
      </w:r>
      <w:r w:rsidR="00B37CF5" w:rsidRPr="00CB23C4">
        <w:rPr>
          <w:rFonts w:ascii="Arial Nova Light" w:eastAsiaTheme="minorHAnsi" w:hAnsi="Arial Nova Light" w:cstheme="minorBidi"/>
        </w:rPr>
        <w:t>.</w:t>
      </w:r>
      <w:r w:rsidR="000A7301" w:rsidRPr="00CB23C4">
        <w:rPr>
          <w:rFonts w:ascii="Arial Nova Light" w:eastAsiaTheme="minorHAnsi" w:hAnsi="Arial Nova Light" w:cstheme="minorBidi"/>
        </w:rPr>
        <w:t>0</w:t>
      </w:r>
      <w:r w:rsidR="00A4334E" w:rsidRPr="00CB23C4">
        <w:rPr>
          <w:rFonts w:ascii="Arial Nova Light" w:eastAsiaTheme="minorHAnsi" w:hAnsi="Arial Nova Light" w:cstheme="minorBidi"/>
        </w:rPr>
        <w:t>3</w:t>
      </w:r>
      <w:r w:rsidR="00FD2BED" w:rsidRPr="00CB23C4">
        <w:rPr>
          <w:rFonts w:ascii="Arial Nova Light" w:eastAsiaTheme="minorHAnsi" w:hAnsi="Arial Nova Light" w:cstheme="minorBidi"/>
          <w:position w:val="-6"/>
          <w:vertAlign w:val="subscript"/>
        </w:rPr>
        <w:t>lower</w:t>
      </w:r>
      <w:r w:rsidR="00B37CF5" w:rsidRPr="00CB23C4">
        <w:rPr>
          <w:rFonts w:ascii="Arial Nova Light" w:eastAsiaTheme="minorHAnsi" w:hAnsi="Arial Nova Light" w:cstheme="minorBidi"/>
        </w:rPr>
        <w:t>,</w:t>
      </w:r>
      <w:r w:rsidR="00F83009" w:rsidRPr="00CB23C4">
        <w:rPr>
          <w:rFonts w:ascii="Arial Nova Light" w:eastAsiaTheme="minorHAnsi" w:hAnsi="Arial Nova Light" w:cstheme="minorBidi"/>
        </w:rPr>
        <w:t xml:space="preserve"> </w:t>
      </w:r>
      <w:r w:rsidR="00A4334E" w:rsidRPr="00CB23C4">
        <w:rPr>
          <w:rFonts w:ascii="Arial Nova Light" w:eastAsiaTheme="minorHAnsi" w:hAnsi="Arial Nova Light" w:cstheme="minorBidi"/>
        </w:rPr>
        <w:t>1</w:t>
      </w:r>
      <w:r w:rsidR="00B37CF5" w:rsidRPr="00CB23C4">
        <w:rPr>
          <w:rFonts w:ascii="Arial Nova Light" w:eastAsiaTheme="minorHAnsi" w:hAnsi="Arial Nova Light" w:cstheme="minorBidi"/>
        </w:rPr>
        <w:t>.</w:t>
      </w:r>
      <w:r w:rsidR="002A3E0A" w:rsidRPr="00CB23C4">
        <w:rPr>
          <w:rFonts w:ascii="Arial Nova Light" w:eastAsiaTheme="minorHAnsi" w:hAnsi="Arial Nova Light" w:cstheme="minorBidi"/>
        </w:rPr>
        <w:t>20</w:t>
      </w:r>
      <w:r w:rsidR="00FD2BED" w:rsidRPr="00CB23C4">
        <w:rPr>
          <w:rFonts w:ascii="Arial Nova Light" w:eastAsiaTheme="minorHAnsi" w:hAnsi="Arial Nova Light" w:cstheme="minorBidi"/>
          <w:position w:val="-6"/>
          <w:vertAlign w:val="subscript"/>
        </w:rPr>
        <w:t>upper</w:t>
      </w:r>
      <w:r w:rsidR="00F83009" w:rsidRPr="00CB23C4">
        <w:rPr>
          <w:rFonts w:ascii="Arial Nova Light" w:eastAsiaTheme="minorHAnsi" w:hAnsi="Arial Nova Light" w:cstheme="minorBidi"/>
        </w:rPr>
        <w:t>)</w:t>
      </w:r>
      <w:r w:rsidR="00960F93" w:rsidRPr="00CB23C4">
        <w:rPr>
          <w:rFonts w:ascii="Arial Nova Light" w:eastAsiaTheme="minorHAnsi" w:hAnsi="Arial Nova Light" w:cstheme="minorBidi"/>
        </w:rPr>
        <w:t>; ROPE:</w:t>
      </w:r>
      <w:r w:rsidR="00F83009" w:rsidRPr="00CB23C4">
        <w:rPr>
          <w:rFonts w:ascii="Arial Nova Light" w:eastAsiaTheme="minorHAnsi" w:hAnsi="Arial Nova Light" w:cstheme="minorBidi"/>
        </w:rPr>
        <w:t xml:space="preserve"> </w:t>
      </w:r>
      <w:r w:rsidR="002A3E0A" w:rsidRPr="00CB23C4">
        <w:rPr>
          <w:rFonts w:ascii="Arial Nova Light" w:eastAsiaTheme="minorHAnsi" w:hAnsi="Arial Nova Light" w:cstheme="minorBidi"/>
        </w:rPr>
        <w:t>1</w:t>
      </w:r>
      <w:r w:rsidR="00B37CF5" w:rsidRPr="00CB23C4">
        <w:rPr>
          <w:rFonts w:ascii="Arial Nova Light" w:eastAsiaTheme="minorHAnsi" w:hAnsi="Arial Nova Light" w:cstheme="minorBidi"/>
        </w:rPr>
        <w:t>.</w:t>
      </w:r>
      <w:r w:rsidR="00C16CE7" w:rsidRPr="00CB23C4">
        <w:rPr>
          <w:rFonts w:ascii="Arial Nova Light" w:eastAsiaTheme="minorHAnsi" w:hAnsi="Arial Nova Light" w:cstheme="minorBidi"/>
        </w:rPr>
        <w:t>0</w:t>
      </w:r>
      <w:r w:rsidR="002A3E0A" w:rsidRPr="00CB23C4">
        <w:rPr>
          <w:rFonts w:ascii="Arial Nova Light" w:eastAsiaTheme="minorHAnsi" w:hAnsi="Arial Nova Light" w:cstheme="minorBidi"/>
        </w:rPr>
        <w:t xml:space="preserve">% </w:t>
      </w:r>
      <w:r w:rsidR="00F83009" w:rsidRPr="00CB23C4">
        <w:rPr>
          <w:rFonts w:ascii="Arial Nova Light" w:eastAsiaTheme="minorHAnsi" w:hAnsi="Arial Nova Light" w:cstheme="minorBidi"/>
        </w:rPr>
        <w:t xml:space="preserve">. </w:t>
      </w:r>
      <w:r w:rsidR="00A4334E" w:rsidRPr="00CB23C4">
        <w:rPr>
          <w:rFonts w:ascii="Arial Nova Light" w:eastAsiaTheme="minorHAnsi" w:hAnsi="Arial Nova Light" w:cstheme="minorBidi"/>
        </w:rPr>
        <w:t>FPN</w:t>
      </w:r>
      <w:r w:rsidR="00A4334E" w:rsidRPr="00CB23C4">
        <w:rPr>
          <w:rFonts w:ascii="Arial Nova Light" w:eastAsiaTheme="minorHAnsi" w:hAnsi="Arial Nova Light" w:cstheme="minorBidi"/>
          <w:position w:val="-6"/>
          <w:vertAlign w:val="subscript"/>
        </w:rPr>
        <w:t>CAP</w:t>
      </w:r>
      <w:r w:rsidR="00F83009" w:rsidRPr="00CB23C4">
        <w:rPr>
          <w:rFonts w:ascii="Arial Nova Light" w:eastAsiaTheme="minorHAnsi" w:hAnsi="Arial Nova Light" w:cstheme="minorBidi"/>
          <w:vertAlign w:val="subscript"/>
        </w:rPr>
        <w:t xml:space="preserve">: </w:t>
      </w:r>
      <w:r w:rsidR="00F83009" w:rsidRPr="00CB23C4">
        <w:rPr>
          <w:rFonts w:ascii="Arial Nova Light" w:eastAsiaTheme="minorHAnsi" w:hAnsi="Arial Nova Light" w:cstheme="minorBidi"/>
          <w:i/>
          <w:iCs/>
        </w:rPr>
        <w:t>Median</w:t>
      </w:r>
      <w:r w:rsidR="00F83009" w:rsidRPr="00CB23C4">
        <w:rPr>
          <w:rFonts w:ascii="Arial Nova Light" w:eastAsiaTheme="minorHAnsi" w:hAnsi="Arial Nova Light" w:cstheme="minorBidi"/>
        </w:rPr>
        <w:t>=</w:t>
      </w:r>
      <w:r w:rsidR="00576D37" w:rsidRPr="00CB23C4">
        <w:rPr>
          <w:rFonts w:ascii="Arial Nova Light" w:eastAsiaTheme="minorHAnsi" w:hAnsi="Arial Nova Light" w:cstheme="minorBidi"/>
        </w:rPr>
        <w:t>0</w:t>
      </w:r>
      <w:r w:rsidR="00B37CF5" w:rsidRPr="00CB23C4">
        <w:rPr>
          <w:rFonts w:ascii="Arial Nova Light" w:eastAsiaTheme="minorHAnsi" w:hAnsi="Arial Nova Light" w:cstheme="minorBidi"/>
        </w:rPr>
        <w:t>.</w:t>
      </w:r>
      <w:r w:rsidR="00F83009" w:rsidRPr="00CB23C4">
        <w:rPr>
          <w:rFonts w:ascii="Arial Nova Light" w:eastAsiaTheme="minorHAnsi" w:hAnsi="Arial Nova Light" w:cstheme="minorBidi"/>
        </w:rPr>
        <w:t>4</w:t>
      </w:r>
      <w:r w:rsidR="00A4334E" w:rsidRPr="00CB23C4">
        <w:rPr>
          <w:rFonts w:ascii="Arial Nova Light" w:eastAsiaTheme="minorHAnsi" w:hAnsi="Arial Nova Light" w:cstheme="minorBidi"/>
        </w:rPr>
        <w:t>0</w:t>
      </w:r>
      <w:r w:rsidR="00960F93" w:rsidRPr="00CB23C4">
        <w:rPr>
          <w:rFonts w:ascii="Arial Nova Light" w:eastAsiaTheme="minorHAnsi" w:hAnsi="Arial Nova Light" w:cstheme="minorBidi"/>
        </w:rPr>
        <w:t>;</w:t>
      </w:r>
      <w:r w:rsidR="00F83009" w:rsidRPr="00CB23C4">
        <w:rPr>
          <w:rFonts w:ascii="Arial Nova Light" w:eastAsiaTheme="minorHAnsi" w:hAnsi="Arial Nova Light" w:cstheme="minorBidi"/>
        </w:rPr>
        <w:t xml:space="preserve"> 95% CI(0</w:t>
      </w:r>
      <w:r w:rsidR="00B37CF5" w:rsidRPr="00CB23C4">
        <w:rPr>
          <w:rFonts w:ascii="Arial Nova Light" w:eastAsiaTheme="minorHAnsi" w:hAnsi="Arial Nova Light" w:cstheme="minorBidi"/>
        </w:rPr>
        <w:t>.</w:t>
      </w:r>
      <w:r w:rsidR="00A4334E" w:rsidRPr="00CB23C4">
        <w:rPr>
          <w:rFonts w:ascii="Arial Nova Light" w:eastAsiaTheme="minorHAnsi" w:hAnsi="Arial Nova Light" w:cstheme="minorBidi"/>
        </w:rPr>
        <w:t>20</w:t>
      </w:r>
      <w:r w:rsidR="00FD2BED" w:rsidRPr="00CB23C4">
        <w:rPr>
          <w:rFonts w:ascii="Arial Nova Light" w:eastAsiaTheme="minorHAnsi" w:hAnsi="Arial Nova Light" w:cstheme="minorBidi"/>
          <w:position w:val="-6"/>
          <w:vertAlign w:val="subscript"/>
        </w:rPr>
        <w:t>lower</w:t>
      </w:r>
      <w:r w:rsidR="00B37CF5" w:rsidRPr="00CB23C4">
        <w:rPr>
          <w:rFonts w:ascii="Arial Nova Light" w:eastAsiaTheme="minorHAnsi" w:hAnsi="Arial Nova Light" w:cstheme="minorBidi"/>
        </w:rPr>
        <w:t>,</w:t>
      </w:r>
      <w:r w:rsidR="00F83009" w:rsidRPr="00CB23C4">
        <w:rPr>
          <w:rFonts w:ascii="Arial Nova Light" w:eastAsiaTheme="minorHAnsi" w:hAnsi="Arial Nova Light" w:cstheme="minorBidi"/>
        </w:rPr>
        <w:t xml:space="preserve"> 0</w:t>
      </w:r>
      <w:r w:rsidR="00B37CF5" w:rsidRPr="00CB23C4">
        <w:rPr>
          <w:rFonts w:ascii="Arial Nova Light" w:eastAsiaTheme="minorHAnsi" w:hAnsi="Arial Nova Light" w:cstheme="minorBidi"/>
        </w:rPr>
        <w:t>.</w:t>
      </w:r>
      <w:r w:rsidR="00A4334E" w:rsidRPr="00CB23C4">
        <w:rPr>
          <w:rFonts w:ascii="Arial Nova Light" w:eastAsiaTheme="minorHAnsi" w:hAnsi="Arial Nova Light" w:cstheme="minorBidi"/>
        </w:rPr>
        <w:t>62</w:t>
      </w:r>
      <w:r w:rsidR="00FD2BED" w:rsidRPr="00CB23C4">
        <w:rPr>
          <w:rFonts w:ascii="Arial Nova Light" w:eastAsiaTheme="minorHAnsi" w:hAnsi="Arial Nova Light" w:cstheme="minorBidi"/>
          <w:position w:val="-6"/>
          <w:vertAlign w:val="subscript"/>
        </w:rPr>
        <w:t>upper</w:t>
      </w:r>
      <w:r w:rsidR="00F83009" w:rsidRPr="00CB23C4">
        <w:rPr>
          <w:rFonts w:ascii="Arial Nova Light" w:eastAsiaTheme="minorHAnsi" w:hAnsi="Arial Nova Light" w:cstheme="minorBidi"/>
        </w:rPr>
        <w:t>)</w:t>
      </w:r>
      <w:r w:rsidR="00960F93" w:rsidRPr="00CB23C4">
        <w:rPr>
          <w:rFonts w:ascii="Arial Nova Light" w:eastAsiaTheme="minorHAnsi" w:hAnsi="Arial Nova Light" w:cstheme="minorBidi"/>
        </w:rPr>
        <w:t>; ROPE:</w:t>
      </w:r>
      <w:r w:rsidR="00F83009" w:rsidRPr="00CB23C4">
        <w:rPr>
          <w:rFonts w:ascii="Arial Nova Light" w:eastAsiaTheme="minorHAnsi" w:hAnsi="Arial Nova Light" w:cstheme="minorBidi"/>
        </w:rPr>
        <w:t xml:space="preserve"> </w:t>
      </w:r>
      <w:r w:rsidR="002A3E0A" w:rsidRPr="00CB23C4">
        <w:rPr>
          <w:rFonts w:ascii="Arial Nova Light" w:eastAsiaTheme="minorHAnsi" w:hAnsi="Arial Nova Light" w:cstheme="minorBidi"/>
        </w:rPr>
        <w:t>0</w:t>
      </w:r>
      <w:r w:rsidR="00B37CF5" w:rsidRPr="00CB23C4">
        <w:rPr>
          <w:rFonts w:ascii="Arial Nova Light" w:eastAsiaTheme="minorHAnsi" w:hAnsi="Arial Nova Light" w:cstheme="minorBidi"/>
        </w:rPr>
        <w:t>.</w:t>
      </w:r>
      <w:r w:rsidR="00C16CE7" w:rsidRPr="00CB23C4">
        <w:rPr>
          <w:rFonts w:ascii="Arial Nova Light" w:eastAsiaTheme="minorHAnsi" w:hAnsi="Arial Nova Light" w:cstheme="minorBidi"/>
        </w:rPr>
        <w:t>0</w:t>
      </w:r>
      <w:r w:rsidR="002A3E0A" w:rsidRPr="00CB23C4">
        <w:rPr>
          <w:rFonts w:ascii="Arial Nova Light" w:eastAsiaTheme="minorHAnsi" w:hAnsi="Arial Nova Light" w:cstheme="minorBidi"/>
        </w:rPr>
        <w:t xml:space="preserve">% </w:t>
      </w:r>
      <w:r w:rsidR="00960F93" w:rsidRPr="00CB23C4">
        <w:rPr>
          <w:rFonts w:ascii="Arial Nova Light" w:eastAsiaTheme="minorHAnsi" w:hAnsi="Arial Nova Light" w:cstheme="minorBidi"/>
        </w:rPr>
        <w:t>;</w:t>
      </w:r>
      <w:r w:rsidR="00F83009" w:rsidRPr="00CB23C4">
        <w:rPr>
          <w:rFonts w:ascii="Arial Nova Light" w:eastAsiaTheme="minorHAnsi" w:hAnsi="Arial Nova Light" w:cstheme="minorBidi"/>
        </w:rPr>
        <w:t xml:space="preserve"> </w:t>
      </w:r>
      <w:r w:rsidR="000E418A" w:rsidRPr="00CB23C4">
        <w:rPr>
          <w:rFonts w:ascii="Arial Nova" w:eastAsiaTheme="minorHAnsi" w:hAnsi="Arial Nova" w:cstheme="minorBidi"/>
          <w:b/>
          <w:bCs/>
        </w:rPr>
        <w:t>Figure 4</w:t>
      </w:r>
      <w:r w:rsidR="00CB23C4" w:rsidRPr="00CB23C4">
        <w:rPr>
          <w:rFonts w:ascii="Arial Nova" w:eastAsiaTheme="minorHAnsi" w:hAnsi="Arial Nova" w:cstheme="minorBidi"/>
          <w:b/>
          <w:bCs/>
        </w:rPr>
        <w:t>C</w:t>
      </w:r>
      <w:r w:rsidR="00F83009" w:rsidRPr="00CB23C4">
        <w:rPr>
          <w:rFonts w:ascii="Arial Nova Light" w:eastAsiaTheme="minorHAnsi" w:hAnsi="Arial Nova Light" w:cstheme="minorBidi"/>
        </w:rPr>
        <w:t>].</w:t>
      </w:r>
    </w:p>
    <w:p w14:paraId="7A71EFE6" w14:textId="11C45176" w:rsidR="00301E29" w:rsidRPr="00A4334E" w:rsidRDefault="00301E29" w:rsidP="00EC47FD">
      <w:pPr>
        <w:spacing w:afterLines="120" w:after="288" w:line="480" w:lineRule="auto"/>
        <w:jc w:val="both"/>
        <w:rPr>
          <w:rFonts w:ascii="Arial Nova Light" w:eastAsiaTheme="minorHAnsi" w:hAnsi="Arial Nova Light" w:cstheme="minorBidi"/>
        </w:rPr>
      </w:pPr>
      <w:r w:rsidRPr="00301E29">
        <w:rPr>
          <w:rFonts w:ascii="Arial Nova Light" w:eastAsiaTheme="minorHAnsi" w:hAnsi="Arial Nova Light" w:cstheme="minorBidi"/>
        </w:rPr>
        <w:t>The subsequent BSEM, including RT TASK as a mediator (</w:t>
      </w:r>
      <w:r w:rsidRPr="006C5B43">
        <w:rPr>
          <w:rFonts w:ascii="Arial Nova" w:eastAsiaTheme="minorHAnsi" w:hAnsi="Arial Nova" w:cstheme="minorBidi"/>
          <w:b/>
          <w:bCs/>
        </w:rPr>
        <w:t>Figure S4B</w:t>
      </w:r>
      <w:r w:rsidRPr="00301E29">
        <w:rPr>
          <w:rFonts w:ascii="Arial Nova Light" w:eastAsiaTheme="minorHAnsi" w:hAnsi="Arial Nova Light" w:cstheme="minorBidi"/>
        </w:rPr>
        <w:t>), showed partial mediation of these behavioral metrics, specifically related to the association between SMN-SN</w:t>
      </w:r>
      <w:r w:rsidRPr="009E2811">
        <w:rPr>
          <w:rFonts w:ascii="Arial Nova Light" w:eastAsiaTheme="minorHAnsi" w:hAnsi="Arial Nova Light" w:cstheme="minorBidi"/>
          <w:vertAlign w:val="subscript"/>
        </w:rPr>
        <w:t>CAP</w:t>
      </w:r>
      <w:r w:rsidRPr="00301E29">
        <w:rPr>
          <w:rFonts w:ascii="Arial Nova Light" w:eastAsiaTheme="minorHAnsi" w:hAnsi="Arial Nova Light" w:cstheme="minorBidi"/>
        </w:rPr>
        <w:t xml:space="preserve"> in “MOVIE2” and FPN</w:t>
      </w:r>
      <w:r w:rsidRPr="009E2811">
        <w:rPr>
          <w:rFonts w:ascii="Arial Nova Light" w:eastAsiaTheme="minorHAnsi" w:hAnsi="Arial Nova Light" w:cstheme="minorBidi"/>
          <w:vertAlign w:val="subscript"/>
        </w:rPr>
        <w:t>CAP</w:t>
      </w:r>
      <w:r w:rsidRPr="00301E29">
        <w:rPr>
          <w:rFonts w:ascii="Arial Nova Light" w:eastAsiaTheme="minorHAnsi" w:hAnsi="Arial Nova Light" w:cstheme="minorBidi"/>
        </w:rPr>
        <w:t xml:space="preserve"> in “TASK” in the negative context [Indirect effect: Median= 0.32, 95% CI(0.10 lower, 0.64 upper); ROPE: 2.0%. </w:t>
      </w:r>
      <w:r w:rsidRPr="006C5B43">
        <w:rPr>
          <w:rFonts w:ascii="Arial Nova" w:eastAsiaTheme="minorHAnsi" w:hAnsi="Arial Nova" w:cstheme="minorBidi"/>
          <w:b/>
          <w:bCs/>
        </w:rPr>
        <w:t>Figure 5B</w:t>
      </w:r>
      <w:r w:rsidRPr="00301E29">
        <w:rPr>
          <w:rFonts w:ascii="Arial Nova Light" w:eastAsiaTheme="minorHAnsi" w:hAnsi="Arial Nova Light" w:cstheme="minorBidi"/>
        </w:rPr>
        <w:t xml:space="preserve">]. </w:t>
      </w:r>
      <w:r w:rsidRPr="00131967">
        <w:rPr>
          <w:rFonts w:ascii="Arial Nova Light" w:eastAsiaTheme="minorHAnsi" w:hAnsi="Arial Nova Light" w:cstheme="minorBidi"/>
          <w:highlight w:val="green"/>
        </w:rPr>
        <w:t>RT TASK was positively linked to those brain CAPs</w:t>
      </w:r>
      <w:r w:rsidRPr="00301E29">
        <w:rPr>
          <w:rFonts w:ascii="Arial Nova Light" w:eastAsiaTheme="minorHAnsi" w:hAnsi="Arial Nova Light" w:cstheme="minorBidi"/>
        </w:rPr>
        <w:t xml:space="preserve">. No such mediation was observed in the neutral context. Results from this model also revealed significant </w:t>
      </w:r>
      <w:r w:rsidRPr="00301E29">
        <w:rPr>
          <w:rFonts w:ascii="Arial Nova Light" w:eastAsiaTheme="minorHAnsi" w:hAnsi="Arial Nova Light" w:cstheme="minorBidi"/>
        </w:rPr>
        <w:lastRenderedPageBreak/>
        <w:t>differences in the direct and total effects between the two affective contexts (</w:t>
      </w:r>
      <w:r w:rsidRPr="006C5B43">
        <w:rPr>
          <w:rFonts w:ascii="Arial Nova" w:eastAsiaTheme="minorHAnsi" w:hAnsi="Arial Nova" w:cstheme="minorBidi"/>
          <w:b/>
          <w:bCs/>
        </w:rPr>
        <w:t>Figure 5C</w:t>
      </w:r>
      <w:r w:rsidRPr="00301E29">
        <w:rPr>
          <w:rFonts w:ascii="Arial Nova Light" w:eastAsiaTheme="minorHAnsi" w:hAnsi="Arial Nova Light" w:cstheme="minorBidi"/>
        </w:rPr>
        <w:t xml:space="preserve">). See full details in </w:t>
      </w:r>
      <w:r w:rsidRPr="009E2811">
        <w:rPr>
          <w:rFonts w:ascii="Arial Nova" w:eastAsiaTheme="minorHAnsi" w:hAnsi="Arial Nova" w:cstheme="minorBidi"/>
          <w:b/>
          <w:bCs/>
          <w:highlight w:val="green"/>
        </w:rPr>
        <w:t>Tables S10, S11, S13, S14, S15, S16</w:t>
      </w:r>
      <w:r w:rsidRPr="009E2811">
        <w:rPr>
          <w:rFonts w:ascii="Arial Nova Light" w:eastAsiaTheme="minorHAnsi" w:hAnsi="Arial Nova Light" w:cstheme="minorBidi"/>
          <w:highlight w:val="green"/>
        </w:rPr>
        <w:t>.</w:t>
      </w:r>
    </w:p>
    <w:p w14:paraId="1BE1DDF6" w14:textId="77777777" w:rsidR="00295029" w:rsidRDefault="00174092" w:rsidP="009C64CD">
      <w:pPr>
        <w:spacing w:before="240" w:afterLines="120" w:after="288" w:line="276" w:lineRule="auto"/>
        <w:jc w:val="both"/>
        <w:rPr>
          <w:rFonts w:ascii="Arial Nova" w:hAnsi="Arial Nova"/>
          <w:b/>
          <w:bCs/>
          <w:sz w:val="18"/>
          <w:szCs w:val="18"/>
        </w:rPr>
      </w:pPr>
      <w:bookmarkStart w:id="53" w:name="_Ref65196496"/>
      <w:r>
        <w:rPr>
          <w:noProof/>
          <w:lang w:val="fr-CH" w:eastAsia="fr-CH"/>
        </w:rPr>
        <w:drawing>
          <wp:inline distT="0" distB="0" distL="0" distR="0" wp14:anchorId="25F5F4BB" wp14:editId="7E545580">
            <wp:extent cx="5933377" cy="4412511"/>
            <wp:effectExtent l="0" t="0" r="0" b="7620"/>
            <wp:docPr id="251158790" name="Picture 1" descr="A diagram of a computer model&#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158790" name="Picture 1" descr="A diagram of a computer model&#10;&#10;Description automatically generated with medium confidence"/>
                    <pic:cNvPicPr/>
                  </pic:nvPicPr>
                  <pic:blipFill>
                    <a:blip r:embed="rId21"/>
                    <a:stretch>
                      <a:fillRect/>
                    </a:stretch>
                  </pic:blipFill>
                  <pic:spPr>
                    <a:xfrm>
                      <a:off x="0" y="0"/>
                      <a:ext cx="5938664" cy="4416442"/>
                    </a:xfrm>
                    <a:prstGeom prst="rect">
                      <a:avLst/>
                    </a:prstGeom>
                  </pic:spPr>
                </pic:pic>
              </a:graphicData>
            </a:graphic>
          </wp:inline>
        </w:drawing>
      </w:r>
    </w:p>
    <w:p w14:paraId="44E30405" w14:textId="757B31CA" w:rsidR="00B166B2" w:rsidRPr="009C64CD" w:rsidRDefault="00DC085E" w:rsidP="009C64CD">
      <w:pPr>
        <w:spacing w:before="240" w:afterLines="120" w:after="288" w:line="276" w:lineRule="auto"/>
        <w:jc w:val="both"/>
        <w:rPr>
          <w:rFonts w:ascii="Arial Nova" w:hAnsi="Arial Nova"/>
          <w:b/>
          <w:bCs/>
          <w:sz w:val="18"/>
          <w:szCs w:val="18"/>
        </w:rPr>
      </w:pPr>
      <w:r w:rsidRPr="001D64AC">
        <w:rPr>
          <w:rFonts w:ascii="Arial Nova" w:hAnsi="Arial Nova"/>
          <w:b/>
          <w:bCs/>
          <w:sz w:val="18"/>
          <w:szCs w:val="18"/>
        </w:rPr>
        <w:t xml:space="preserve">Figure </w:t>
      </w:r>
      <w:bookmarkEnd w:id="53"/>
      <w:r w:rsidRPr="001D64AC">
        <w:rPr>
          <w:rFonts w:ascii="Arial Nova" w:hAnsi="Arial Nova"/>
          <w:b/>
          <w:bCs/>
          <w:sz w:val="18"/>
          <w:szCs w:val="18"/>
        </w:rPr>
        <w:t>5</w:t>
      </w:r>
      <w:r w:rsidR="00621BF9" w:rsidRPr="00621BF9">
        <w:rPr>
          <w:rFonts w:ascii="Arial Nova Light" w:hAnsi="Arial Nova Light" w:cs="Calibri"/>
          <w:b/>
          <w:bCs/>
          <w:sz w:val="18"/>
          <w:szCs w:val="18"/>
        </w:rPr>
        <w:t>.</w:t>
      </w:r>
      <w:r w:rsidR="00621BF9" w:rsidRPr="00621BF9">
        <w:rPr>
          <w:rFonts w:ascii="Arial Nova Light" w:hAnsi="Arial Nova Light" w:cs="Calibri"/>
          <w:sz w:val="18"/>
          <w:szCs w:val="18"/>
        </w:rPr>
        <w:t xml:space="preserve"> Functional </w:t>
      </w:r>
      <w:r w:rsidR="009B3F97">
        <w:rPr>
          <w:rFonts w:ascii="Arial Nova Light" w:hAnsi="Arial Nova Light" w:cs="Calibri"/>
          <w:sz w:val="18"/>
          <w:szCs w:val="18"/>
        </w:rPr>
        <w:t>associa</w:t>
      </w:r>
      <w:r w:rsidR="00621BF9" w:rsidRPr="00621BF9">
        <w:rPr>
          <w:rFonts w:ascii="Arial Nova Light" w:hAnsi="Arial Nova Light" w:cs="Calibri"/>
          <w:sz w:val="18"/>
          <w:szCs w:val="18"/>
        </w:rPr>
        <w:t>tions between CAP occurrences during the cognitive task and the preceding rest (A) or movie (B) periods and their modulation by concomitant changes in reaction time indices during the cognitive control task.</w:t>
      </w:r>
      <w:r w:rsidRPr="001D64AC">
        <w:rPr>
          <w:rFonts w:ascii="Arial Nova Light" w:hAnsi="Arial Nova Light" w:cs="Calibri"/>
          <w:sz w:val="18"/>
          <w:szCs w:val="18"/>
        </w:rPr>
        <w:t xml:space="preserve"> </w:t>
      </w:r>
      <w:r w:rsidR="00F02D97">
        <w:rPr>
          <w:rFonts w:ascii="Arial Nova" w:hAnsi="Arial Nova" w:cs="Calibri"/>
          <w:b/>
          <w:bCs/>
          <w:sz w:val="18"/>
          <w:szCs w:val="18"/>
        </w:rPr>
        <w:t>A</w:t>
      </w:r>
      <w:r w:rsidRPr="00D904ED">
        <w:rPr>
          <w:rFonts w:ascii="Arial Nova Light" w:hAnsi="Arial Nova Light" w:cs="Calibri"/>
          <w:sz w:val="18"/>
          <w:szCs w:val="18"/>
        </w:rPr>
        <w:t>.</w:t>
      </w:r>
      <w:r w:rsidRPr="001D64AC">
        <w:rPr>
          <w:rFonts w:ascii="Arial Nova Light" w:hAnsi="Arial Nova Light" w:cs="Calibri"/>
          <w:sz w:val="18"/>
          <w:szCs w:val="18"/>
        </w:rPr>
        <w:t xml:space="preserve"> The relationship between DMN</w:t>
      </w:r>
      <w:r w:rsidR="00B3260E" w:rsidRPr="00B3260E">
        <w:rPr>
          <w:rFonts w:ascii="Arial Nova Light" w:hAnsi="Arial Nova Light" w:cs="Calibri"/>
          <w:position w:val="-6"/>
          <w:sz w:val="18"/>
          <w:szCs w:val="18"/>
          <w:vertAlign w:val="subscript"/>
        </w:rPr>
        <w:t>CAP</w:t>
      </w:r>
      <w:r w:rsidRPr="001D64AC">
        <w:rPr>
          <w:rFonts w:ascii="Arial Nova Light" w:hAnsi="Arial Nova Light" w:cs="Calibri"/>
          <w:sz w:val="18"/>
          <w:szCs w:val="18"/>
        </w:rPr>
        <w:t xml:space="preserve"> and </w:t>
      </w:r>
      <w:r w:rsidR="005074D1">
        <w:rPr>
          <w:rFonts w:ascii="Arial Nova Light" w:hAnsi="Arial Nova Light" w:cs="Calibri"/>
          <w:sz w:val="18"/>
          <w:szCs w:val="18"/>
        </w:rPr>
        <w:t>S</w:t>
      </w:r>
      <w:r w:rsidRPr="001D64AC">
        <w:rPr>
          <w:rFonts w:ascii="Arial Nova Light" w:hAnsi="Arial Nova Light" w:cs="Calibri"/>
          <w:sz w:val="18"/>
          <w:szCs w:val="18"/>
        </w:rPr>
        <w:t>N</w:t>
      </w:r>
      <w:r w:rsidR="005074D1">
        <w:rPr>
          <w:rFonts w:ascii="Arial Nova Light" w:hAnsi="Arial Nova Light" w:cs="Calibri"/>
          <w:sz w:val="18"/>
          <w:szCs w:val="18"/>
        </w:rPr>
        <w:t>-SMN</w:t>
      </w:r>
      <w:r w:rsidR="00B3260E" w:rsidRPr="00B3260E">
        <w:rPr>
          <w:rFonts w:ascii="Arial Nova Light" w:hAnsi="Arial Nova Light" w:cs="Calibri"/>
          <w:position w:val="-6"/>
          <w:sz w:val="18"/>
          <w:szCs w:val="18"/>
          <w:vertAlign w:val="subscript"/>
        </w:rPr>
        <w:t>CAP</w:t>
      </w:r>
      <w:r w:rsidRPr="001D64AC">
        <w:rPr>
          <w:rFonts w:ascii="Arial Nova Light" w:hAnsi="Arial Nova Light" w:cs="Calibri"/>
          <w:sz w:val="18"/>
          <w:szCs w:val="18"/>
        </w:rPr>
        <w:t xml:space="preserve"> </w:t>
      </w:r>
      <w:r w:rsidR="00936BB5">
        <w:rPr>
          <w:rFonts w:ascii="Arial Nova Light" w:hAnsi="Arial Nova Light" w:cs="Calibri"/>
          <w:sz w:val="18"/>
          <w:szCs w:val="18"/>
        </w:rPr>
        <w:t xml:space="preserve">expressions </w:t>
      </w:r>
      <w:r w:rsidRPr="001D64AC">
        <w:rPr>
          <w:rFonts w:ascii="Arial Nova Light" w:hAnsi="Arial Nova Light" w:cs="Calibri"/>
          <w:sz w:val="18"/>
          <w:szCs w:val="18"/>
        </w:rPr>
        <w:t>in “negative REST1” with subsequent FPN</w:t>
      </w:r>
      <w:r w:rsidR="00B3260E" w:rsidRPr="00B3260E">
        <w:rPr>
          <w:rFonts w:ascii="Arial Nova Light" w:hAnsi="Arial Nova Light" w:cs="Calibri"/>
          <w:position w:val="-6"/>
          <w:sz w:val="18"/>
          <w:szCs w:val="18"/>
          <w:vertAlign w:val="subscript"/>
        </w:rPr>
        <w:t>CAP</w:t>
      </w:r>
      <w:r w:rsidRPr="001D64AC">
        <w:rPr>
          <w:rFonts w:ascii="Arial Nova Light" w:hAnsi="Arial Nova Light" w:cs="Calibri"/>
          <w:sz w:val="18"/>
          <w:szCs w:val="18"/>
          <w:vertAlign w:val="subscript"/>
        </w:rPr>
        <w:t xml:space="preserve"> </w:t>
      </w:r>
      <w:r w:rsidR="00936BB5" w:rsidRPr="00936BB5">
        <w:rPr>
          <w:rFonts w:ascii="Arial Nova Light" w:hAnsi="Arial Nova Light" w:cs="Calibri"/>
          <w:sz w:val="18"/>
          <w:szCs w:val="18"/>
        </w:rPr>
        <w:t>expression</w:t>
      </w:r>
      <w:r w:rsidR="00936BB5">
        <w:rPr>
          <w:rFonts w:ascii="Arial Nova Light" w:hAnsi="Arial Nova Light" w:cs="Calibri"/>
          <w:sz w:val="18"/>
          <w:szCs w:val="18"/>
          <w:vertAlign w:val="subscript"/>
        </w:rPr>
        <w:t xml:space="preserve"> </w:t>
      </w:r>
      <w:r w:rsidRPr="001D64AC">
        <w:rPr>
          <w:rFonts w:ascii="Arial Nova Light" w:hAnsi="Arial Nova Light" w:cs="Calibri"/>
          <w:sz w:val="18"/>
          <w:szCs w:val="18"/>
        </w:rPr>
        <w:t>in the “negative TASK” condition was</w:t>
      </w:r>
      <w:r w:rsidR="00D904ED">
        <w:rPr>
          <w:rFonts w:ascii="Arial Nova Light" w:hAnsi="Arial Nova Light" w:cs="Calibri"/>
          <w:sz w:val="18"/>
          <w:szCs w:val="18"/>
        </w:rPr>
        <w:t xml:space="preserve"> partially mediated by</w:t>
      </w:r>
      <w:r w:rsidRPr="001D64AC">
        <w:rPr>
          <w:rFonts w:ascii="Arial Nova Light" w:hAnsi="Arial Nova Light" w:cs="Calibri"/>
          <w:sz w:val="18"/>
          <w:szCs w:val="18"/>
        </w:rPr>
        <w:t xml:space="preserve"> cognitive control performance (mean reaction times for “iC”, “</w:t>
      </w:r>
      <w:proofErr w:type="spellStart"/>
      <w:r w:rsidRPr="001D64AC">
        <w:rPr>
          <w:rFonts w:ascii="Arial Nova Light" w:hAnsi="Arial Nova Light" w:cs="Calibri"/>
          <w:sz w:val="18"/>
          <w:szCs w:val="18"/>
        </w:rPr>
        <w:t>iI</w:t>
      </w:r>
      <w:proofErr w:type="spellEnd"/>
      <w:r w:rsidRPr="001D64AC">
        <w:rPr>
          <w:rFonts w:ascii="Arial Nova Light" w:hAnsi="Arial Nova Light" w:cs="Calibri"/>
          <w:sz w:val="18"/>
          <w:szCs w:val="18"/>
        </w:rPr>
        <w:t xml:space="preserve">”, “cI” trials). </w:t>
      </w:r>
      <w:r w:rsidR="00F02D97">
        <w:rPr>
          <w:rFonts w:ascii="Arial Nova" w:hAnsi="Arial Nova" w:cs="Calibri"/>
          <w:b/>
          <w:bCs/>
          <w:sz w:val="18"/>
          <w:szCs w:val="18"/>
        </w:rPr>
        <w:t>B</w:t>
      </w:r>
      <w:r w:rsidRPr="00D904ED">
        <w:rPr>
          <w:rFonts w:ascii="Arial Nova Light" w:hAnsi="Arial Nova Light" w:cs="Calibri"/>
          <w:sz w:val="18"/>
          <w:szCs w:val="18"/>
        </w:rPr>
        <w:t>.</w:t>
      </w:r>
      <w:r w:rsidRPr="001D64AC">
        <w:rPr>
          <w:rFonts w:ascii="Arial Nova Light" w:hAnsi="Arial Nova Light" w:cs="Calibri"/>
          <w:sz w:val="18"/>
          <w:szCs w:val="18"/>
        </w:rPr>
        <w:t xml:space="preserve"> Likewise, the relationship between SN-SMN</w:t>
      </w:r>
      <w:r w:rsidR="00B3260E" w:rsidRPr="00B3260E">
        <w:rPr>
          <w:rFonts w:ascii="Arial Nova Light" w:hAnsi="Arial Nova Light" w:cs="Calibri"/>
          <w:position w:val="-6"/>
          <w:sz w:val="18"/>
          <w:szCs w:val="18"/>
          <w:vertAlign w:val="subscript"/>
        </w:rPr>
        <w:t>CAP</w:t>
      </w:r>
      <w:r w:rsidRPr="001D64AC">
        <w:rPr>
          <w:rFonts w:ascii="Arial Nova Light" w:hAnsi="Arial Nova Light" w:cs="Calibri"/>
          <w:sz w:val="18"/>
          <w:szCs w:val="18"/>
        </w:rPr>
        <w:t xml:space="preserve"> </w:t>
      </w:r>
      <w:r w:rsidR="00303F57">
        <w:rPr>
          <w:rFonts w:ascii="Arial Nova Light" w:hAnsi="Arial Nova Light" w:cs="Calibri"/>
          <w:sz w:val="18"/>
          <w:szCs w:val="18"/>
        </w:rPr>
        <w:t xml:space="preserve">expression </w:t>
      </w:r>
      <w:r w:rsidRPr="001D64AC">
        <w:rPr>
          <w:rFonts w:ascii="Arial Nova Light" w:hAnsi="Arial Nova Light" w:cs="Calibri"/>
          <w:sz w:val="18"/>
          <w:szCs w:val="18"/>
        </w:rPr>
        <w:t>during the negative MOVIE2 and FPN</w:t>
      </w:r>
      <w:r w:rsidR="00B3260E" w:rsidRPr="00B3260E">
        <w:rPr>
          <w:rFonts w:ascii="Arial Nova Light" w:hAnsi="Arial Nova Light" w:cs="Calibri"/>
          <w:position w:val="-6"/>
          <w:sz w:val="18"/>
          <w:szCs w:val="18"/>
          <w:vertAlign w:val="subscript"/>
        </w:rPr>
        <w:t>CAP</w:t>
      </w:r>
      <w:r w:rsidRPr="001D64AC">
        <w:rPr>
          <w:rFonts w:ascii="Arial Nova Light" w:hAnsi="Arial Nova Light" w:cs="Calibri"/>
          <w:sz w:val="18"/>
          <w:szCs w:val="18"/>
          <w:vertAlign w:val="subscript"/>
        </w:rPr>
        <w:t xml:space="preserve"> </w:t>
      </w:r>
      <w:r w:rsidR="00303F57" w:rsidRPr="00303F57">
        <w:rPr>
          <w:rFonts w:ascii="Arial Nova Light" w:hAnsi="Arial Nova Light" w:cs="Calibri"/>
          <w:sz w:val="18"/>
          <w:szCs w:val="18"/>
        </w:rPr>
        <w:t>expression</w:t>
      </w:r>
      <w:r w:rsidR="00303F57">
        <w:rPr>
          <w:rFonts w:ascii="Arial Nova Light" w:hAnsi="Arial Nova Light" w:cs="Calibri"/>
          <w:sz w:val="18"/>
          <w:szCs w:val="18"/>
          <w:vertAlign w:val="subscript"/>
        </w:rPr>
        <w:t xml:space="preserve"> </w:t>
      </w:r>
      <w:r w:rsidRPr="001D64AC">
        <w:rPr>
          <w:rFonts w:ascii="Arial Nova Light" w:hAnsi="Arial Nova Light" w:cs="Calibri"/>
          <w:sz w:val="18"/>
          <w:szCs w:val="18"/>
        </w:rPr>
        <w:t>during the cognitive control task</w:t>
      </w:r>
      <w:r w:rsidRPr="001D64AC">
        <w:rPr>
          <w:rFonts w:ascii="Arial Nova Light" w:hAnsi="Arial Nova Light" w:cs="Calibri"/>
          <w:sz w:val="18"/>
          <w:szCs w:val="18"/>
          <w:vertAlign w:val="subscript"/>
        </w:rPr>
        <w:t xml:space="preserve"> </w:t>
      </w:r>
      <w:r w:rsidRPr="001D64AC">
        <w:rPr>
          <w:rFonts w:ascii="Arial Nova Light" w:hAnsi="Arial Nova Light" w:cs="Calibri"/>
          <w:sz w:val="18"/>
          <w:szCs w:val="18"/>
        </w:rPr>
        <w:t xml:space="preserve">was </w:t>
      </w:r>
      <w:r w:rsidR="00D904ED">
        <w:rPr>
          <w:rFonts w:ascii="Arial Nova Light" w:hAnsi="Arial Nova Light" w:cs="Calibri"/>
          <w:sz w:val="18"/>
          <w:szCs w:val="18"/>
        </w:rPr>
        <w:t xml:space="preserve">partially </w:t>
      </w:r>
      <w:r w:rsidRPr="001D64AC">
        <w:rPr>
          <w:rFonts w:ascii="Arial Nova Light" w:hAnsi="Arial Nova Light" w:cs="Calibri"/>
          <w:sz w:val="18"/>
          <w:szCs w:val="18"/>
        </w:rPr>
        <w:t>mediated by the same behavioral measures (“iC”, “</w:t>
      </w:r>
      <w:proofErr w:type="spellStart"/>
      <w:r w:rsidRPr="001D64AC">
        <w:rPr>
          <w:rFonts w:ascii="Arial Nova Light" w:hAnsi="Arial Nova Light" w:cs="Calibri"/>
          <w:sz w:val="18"/>
          <w:szCs w:val="18"/>
        </w:rPr>
        <w:t>iI</w:t>
      </w:r>
      <w:proofErr w:type="spellEnd"/>
      <w:r w:rsidRPr="001D64AC">
        <w:rPr>
          <w:rFonts w:ascii="Arial Nova Light" w:hAnsi="Arial Nova Light" w:cs="Calibri"/>
          <w:sz w:val="18"/>
          <w:szCs w:val="18"/>
        </w:rPr>
        <w:t xml:space="preserve">”, “cI” trials) again specifically in the negative </w:t>
      </w:r>
      <w:proofErr w:type="gramStart"/>
      <w:r w:rsidRPr="001D64AC">
        <w:rPr>
          <w:rFonts w:ascii="Arial Nova Light" w:hAnsi="Arial Nova Light" w:cs="Calibri"/>
          <w:sz w:val="18"/>
          <w:szCs w:val="18"/>
        </w:rPr>
        <w:t>affect</w:t>
      </w:r>
      <w:proofErr w:type="gramEnd"/>
      <w:r w:rsidRPr="001D64AC">
        <w:rPr>
          <w:rFonts w:ascii="Arial Nova Light" w:hAnsi="Arial Nova Light" w:cs="Calibri"/>
          <w:sz w:val="18"/>
          <w:szCs w:val="18"/>
        </w:rPr>
        <w:t xml:space="preserve"> context. No such relationship was found for any of the CAPs in neutral context</w:t>
      </w:r>
      <w:r w:rsidR="00CE6BD8">
        <w:rPr>
          <w:rFonts w:ascii="Arial Nova Light" w:hAnsi="Arial Nova Light" w:cs="Calibri"/>
          <w:sz w:val="18"/>
          <w:szCs w:val="18"/>
        </w:rPr>
        <w:t>. S</w:t>
      </w:r>
      <w:r w:rsidR="000C69BF">
        <w:rPr>
          <w:rFonts w:ascii="Arial Nova Light" w:hAnsi="Arial Nova Light" w:cs="Calibri"/>
          <w:sz w:val="18"/>
          <w:szCs w:val="18"/>
        </w:rPr>
        <w:t xml:space="preserve">ee </w:t>
      </w:r>
      <w:r w:rsidR="00CE6BD8">
        <w:rPr>
          <w:rFonts w:ascii="Arial Nova Light" w:hAnsi="Arial Nova Light" w:cs="Calibri"/>
          <w:sz w:val="18"/>
          <w:szCs w:val="18"/>
        </w:rPr>
        <w:t xml:space="preserve">full results of indirect (i.e., mediation) effects in </w:t>
      </w:r>
      <w:r w:rsidR="00D754FC" w:rsidRPr="00D754FC">
        <w:rPr>
          <w:rFonts w:ascii="Arial Nova" w:hAnsi="Arial Nova" w:cs="Calibri"/>
          <w:b/>
          <w:bCs/>
          <w:sz w:val="18"/>
          <w:szCs w:val="18"/>
        </w:rPr>
        <w:t>T</w:t>
      </w:r>
      <w:r w:rsidR="00CE6BD8" w:rsidRPr="00D754FC">
        <w:rPr>
          <w:rFonts w:ascii="Arial Nova" w:hAnsi="Arial Nova" w:cs="Calibri"/>
          <w:b/>
          <w:bCs/>
          <w:sz w:val="18"/>
          <w:szCs w:val="18"/>
        </w:rPr>
        <w:t>ables S</w:t>
      </w:r>
      <w:r w:rsidR="00E2045B">
        <w:rPr>
          <w:rFonts w:ascii="Arial Nova" w:hAnsi="Arial Nova" w:cs="Calibri"/>
          <w:b/>
          <w:bCs/>
          <w:sz w:val="18"/>
          <w:szCs w:val="18"/>
        </w:rPr>
        <w:t>9</w:t>
      </w:r>
      <w:r w:rsidR="00303F57">
        <w:rPr>
          <w:rFonts w:ascii="Arial Nova" w:hAnsi="Arial Nova" w:cs="Calibri"/>
          <w:b/>
          <w:bCs/>
          <w:sz w:val="18"/>
          <w:szCs w:val="18"/>
        </w:rPr>
        <w:t xml:space="preserve"> </w:t>
      </w:r>
      <w:r w:rsidR="00303F57" w:rsidRPr="00303F57">
        <w:rPr>
          <w:rFonts w:ascii="Arial Nova Light" w:hAnsi="Arial Nova Light" w:cs="Calibri"/>
          <w:sz w:val="18"/>
          <w:szCs w:val="18"/>
        </w:rPr>
        <w:t>and</w:t>
      </w:r>
      <w:r w:rsidR="00CE6BD8" w:rsidRPr="00D754FC">
        <w:rPr>
          <w:rFonts w:ascii="Arial Nova" w:hAnsi="Arial Nova" w:cs="Calibri"/>
          <w:b/>
          <w:bCs/>
          <w:sz w:val="18"/>
          <w:szCs w:val="18"/>
        </w:rPr>
        <w:t xml:space="preserve"> </w:t>
      </w:r>
      <w:r w:rsidR="00CE6BD8" w:rsidRPr="008A592F">
        <w:rPr>
          <w:rFonts w:ascii="Arial Nova" w:hAnsi="Arial Nova" w:cs="Calibri"/>
          <w:b/>
          <w:bCs/>
          <w:sz w:val="18"/>
          <w:szCs w:val="18"/>
          <w:highlight w:val="green"/>
        </w:rPr>
        <w:t>S1</w:t>
      </w:r>
      <w:r w:rsidR="008A592F" w:rsidRPr="008A592F">
        <w:rPr>
          <w:rFonts w:ascii="Arial Nova" w:hAnsi="Arial Nova" w:cs="Calibri"/>
          <w:b/>
          <w:bCs/>
          <w:sz w:val="18"/>
          <w:szCs w:val="18"/>
          <w:highlight w:val="green"/>
        </w:rPr>
        <w:t>2</w:t>
      </w:r>
      <w:r w:rsidRPr="001D64AC">
        <w:rPr>
          <w:rFonts w:ascii="Arial Nova Light" w:hAnsi="Arial Nova Light" w:cs="Calibri"/>
          <w:sz w:val="18"/>
          <w:szCs w:val="18"/>
        </w:rPr>
        <w:t>.</w:t>
      </w:r>
      <w:r w:rsidR="005074D1">
        <w:rPr>
          <w:rFonts w:ascii="Arial Nova Light" w:hAnsi="Arial Nova Light" w:cs="Calibri"/>
          <w:sz w:val="18"/>
          <w:szCs w:val="18"/>
        </w:rPr>
        <w:t xml:space="preserve"> </w:t>
      </w:r>
      <w:r w:rsidR="00B3260E">
        <w:rPr>
          <w:rFonts w:ascii="Arial Nova Light" w:hAnsi="Arial Nova Light" w:cs="Calibri"/>
          <w:sz w:val="18"/>
          <w:szCs w:val="18"/>
        </w:rPr>
        <w:t>D</w:t>
      </w:r>
      <w:r w:rsidR="00B3260E" w:rsidRPr="00F23FF2">
        <w:rPr>
          <w:rFonts w:ascii="Arial Nova Light" w:hAnsi="Arial Nova Light" w:cs="Calibri"/>
          <w:sz w:val="18"/>
          <w:szCs w:val="18"/>
        </w:rPr>
        <w:t>ouble-headed loop arrows</w:t>
      </w:r>
      <w:r w:rsidR="00B3260E">
        <w:rPr>
          <w:rFonts w:ascii="Arial Nova Light" w:hAnsi="Arial Nova Light" w:cs="Calibri"/>
          <w:sz w:val="18"/>
          <w:szCs w:val="18"/>
        </w:rPr>
        <w:t xml:space="preserve"> depict the variance [standard deviation (SD)] of the CAPs residuals</w:t>
      </w:r>
      <w:r w:rsidR="005074D1">
        <w:rPr>
          <w:rFonts w:ascii="Arial Nova Light" w:hAnsi="Arial Nova Light" w:cs="Calibri"/>
          <w:sz w:val="18"/>
          <w:szCs w:val="18"/>
        </w:rPr>
        <w:t>.</w:t>
      </w:r>
      <w:r w:rsidR="005074D1" w:rsidRPr="00F23FF2">
        <w:rPr>
          <w:rFonts w:ascii="Arial Nova Light" w:hAnsi="Arial Nova Light" w:cs="Calibri"/>
          <w:sz w:val="18"/>
          <w:szCs w:val="18"/>
        </w:rPr>
        <w:t xml:space="preserve"> </w:t>
      </w:r>
      <w:bookmarkStart w:id="54" w:name="_Hlk103840412"/>
      <w:r w:rsidR="00CA27CB">
        <w:rPr>
          <w:rFonts w:ascii="Arial Nova" w:hAnsi="Arial Nova" w:cs="Calibri"/>
          <w:b/>
          <w:bCs/>
          <w:sz w:val="18"/>
          <w:szCs w:val="18"/>
        </w:rPr>
        <w:t>C</w:t>
      </w:r>
      <w:r w:rsidR="00703624">
        <w:rPr>
          <w:rFonts w:ascii="Arial Nova Light" w:hAnsi="Arial Nova Light" w:cs="Calibri"/>
          <w:sz w:val="18"/>
          <w:szCs w:val="18"/>
        </w:rPr>
        <w:t xml:space="preserve">. </w:t>
      </w:r>
      <w:r w:rsidR="00E7483F">
        <w:rPr>
          <w:rFonts w:ascii="Arial Nova Light" w:hAnsi="Arial Nova Light" w:cs="Calibri"/>
          <w:sz w:val="18"/>
          <w:szCs w:val="18"/>
        </w:rPr>
        <w:t>Practical equivalence assessment of the difference in term</w:t>
      </w:r>
      <w:r w:rsidR="004A1BC0">
        <w:rPr>
          <w:rFonts w:ascii="Arial Nova Light" w:hAnsi="Arial Nova Light" w:cs="Calibri"/>
          <w:sz w:val="18"/>
          <w:szCs w:val="18"/>
        </w:rPr>
        <w:t>s</w:t>
      </w:r>
      <w:r w:rsidR="00E7483F">
        <w:rPr>
          <w:rFonts w:ascii="Arial Nova Light" w:hAnsi="Arial Nova Light" w:cs="Calibri"/>
          <w:sz w:val="18"/>
          <w:szCs w:val="18"/>
        </w:rPr>
        <w:t xml:space="preserve"> of magnitude effects between neutral and negative affective contexts. </w:t>
      </w:r>
      <w:r w:rsidR="006368E1">
        <w:rPr>
          <w:rFonts w:ascii="Arial Nova Light" w:hAnsi="Arial Nova Light" w:cs="Calibri"/>
          <w:sz w:val="18"/>
          <w:szCs w:val="18"/>
        </w:rPr>
        <w:t>The statistical</w:t>
      </w:r>
      <w:r w:rsidR="005074D1">
        <w:rPr>
          <w:rFonts w:ascii="Arial Nova Light" w:hAnsi="Arial Nova Light" w:cs="Calibri"/>
          <w:sz w:val="18"/>
          <w:szCs w:val="18"/>
        </w:rPr>
        <w:t xml:space="preserve"> significance of the posterior distribution values was based on the </w:t>
      </w:r>
      <w:r w:rsidR="005074D1" w:rsidRPr="00D92C4C">
        <w:rPr>
          <w:rFonts w:ascii="Arial Nova Light" w:hAnsi="Arial Nova Light" w:cs="Calibri"/>
          <w:sz w:val="18"/>
          <w:szCs w:val="18"/>
        </w:rPr>
        <w:t>HDI+ROPE decision rule</w:t>
      </w:r>
      <w:r w:rsidR="009E6C0B">
        <w:rPr>
          <w:rFonts w:ascii="Arial Nova Light" w:hAnsi="Arial Nova Light" w:cs="Calibri"/>
          <w:sz w:val="18"/>
          <w:szCs w:val="18"/>
        </w:rPr>
        <w:t xml:space="preserve"> </w:t>
      </w:r>
      <w:r w:rsidR="005074D1">
        <w:rPr>
          <w:rFonts w:ascii="Arial Nova Light" w:hAnsi="Arial Nova Light" w:cs="Calibri"/>
          <w:sz w:val="18"/>
          <w:szCs w:val="18"/>
        </w:rPr>
        <w:t>(&lt;2</w:t>
      </w:r>
      <w:r w:rsidR="00576D37">
        <w:rPr>
          <w:rFonts w:ascii="Arial Nova Light" w:hAnsi="Arial Nova Light" w:cs="Calibri"/>
          <w:sz w:val="18"/>
          <w:szCs w:val="18"/>
        </w:rPr>
        <w:t>,</w:t>
      </w:r>
      <w:r w:rsidR="005074D1">
        <w:rPr>
          <w:rFonts w:ascii="Arial Nova Light" w:hAnsi="Arial Nova Light" w:cs="Calibri"/>
          <w:sz w:val="18"/>
          <w:szCs w:val="18"/>
        </w:rPr>
        <w:t>5% in ROPE).</w:t>
      </w:r>
    </w:p>
    <w:p w14:paraId="761281DB" w14:textId="77777777" w:rsidR="00801D2D" w:rsidRPr="007848EB" w:rsidRDefault="00801D2D" w:rsidP="00234B66">
      <w:pPr>
        <w:spacing w:afterLines="120" w:after="288" w:line="276" w:lineRule="auto"/>
        <w:jc w:val="both"/>
        <w:rPr>
          <w:rFonts w:ascii="Arial Nova" w:hAnsi="Arial Nova"/>
          <w:b/>
          <w:bCs/>
          <w:sz w:val="18"/>
          <w:szCs w:val="18"/>
        </w:rPr>
      </w:pPr>
    </w:p>
    <w:bookmarkEnd w:id="54"/>
    <w:p w14:paraId="221062C4" w14:textId="6E7580C9" w:rsidR="00406328" w:rsidRPr="00B234FA" w:rsidRDefault="00801D2D" w:rsidP="00B234FA">
      <w:pPr>
        <w:pStyle w:val="Heading3"/>
        <w:spacing w:line="480" w:lineRule="auto"/>
        <w:rPr>
          <w:rFonts w:ascii="Arial Nova" w:eastAsiaTheme="minorHAnsi" w:hAnsi="Arial Nova"/>
          <w:b/>
          <w:bCs/>
          <w:color w:val="auto"/>
          <w:sz w:val="22"/>
          <w:szCs w:val="22"/>
        </w:rPr>
      </w:pPr>
      <w:commentRangeStart w:id="55"/>
      <w:r w:rsidRPr="00DE74FB">
        <w:rPr>
          <w:rFonts w:ascii="Arial Nova" w:eastAsiaTheme="minorHAnsi" w:hAnsi="Arial Nova"/>
          <w:b/>
          <w:bCs/>
          <w:color w:val="auto"/>
          <w:sz w:val="22"/>
          <w:szCs w:val="22"/>
        </w:rPr>
        <w:lastRenderedPageBreak/>
        <w:t>Discussion</w:t>
      </w:r>
      <w:commentRangeEnd w:id="55"/>
      <w:r w:rsidR="00A825AD">
        <w:rPr>
          <w:rStyle w:val="CommentReference"/>
          <w:rFonts w:ascii="Calibri" w:eastAsia="Calibri" w:hAnsi="Calibri" w:cs="Times New Roman"/>
          <w:color w:val="auto"/>
        </w:rPr>
        <w:commentReference w:id="55"/>
      </w:r>
    </w:p>
    <w:p w14:paraId="4431E3F2" w14:textId="20AF82C8" w:rsidR="006C1F12" w:rsidRDefault="006C1F12" w:rsidP="00B234FA">
      <w:pPr>
        <w:spacing w:after="0" w:line="480" w:lineRule="auto"/>
        <w:jc w:val="both"/>
        <w:rPr>
          <w:rFonts w:ascii="Arial Nova Light" w:eastAsiaTheme="minorHAnsi" w:hAnsi="Arial Nova Light" w:cstheme="minorBidi"/>
        </w:rPr>
      </w:pPr>
      <w:r w:rsidRPr="0027514E">
        <w:rPr>
          <w:rFonts w:ascii="Arial Nova Light" w:eastAsiaTheme="minorHAnsi" w:hAnsi="Arial Nova Light" w:cstheme="minorBidi"/>
          <w:highlight w:val="green"/>
        </w:rPr>
        <w:t xml:space="preserve">We conducted a data-driven analysis of </w:t>
      </w:r>
      <w:r w:rsidR="002B3480" w:rsidRPr="0027514E">
        <w:rPr>
          <w:rFonts w:ascii="Arial Nova Light" w:eastAsiaTheme="minorHAnsi" w:hAnsi="Arial Nova Light" w:cstheme="minorBidi"/>
          <w:highlight w:val="green"/>
        </w:rPr>
        <w:t>dynamic functional connectivity (</w:t>
      </w:r>
      <w:r w:rsidRPr="0027514E">
        <w:rPr>
          <w:rFonts w:ascii="Arial Nova Light" w:eastAsiaTheme="minorHAnsi" w:hAnsi="Arial Nova Light" w:cstheme="minorBidi"/>
          <w:highlight w:val="green"/>
        </w:rPr>
        <w:t>dFC</w:t>
      </w:r>
      <w:r w:rsidR="002B3480" w:rsidRPr="0027514E">
        <w:rPr>
          <w:rFonts w:ascii="Arial Nova Light" w:eastAsiaTheme="minorHAnsi" w:hAnsi="Arial Nova Light" w:cstheme="minorBidi"/>
          <w:highlight w:val="green"/>
        </w:rPr>
        <w:t>)</w:t>
      </w:r>
      <w:r w:rsidRPr="0027514E">
        <w:rPr>
          <w:rFonts w:ascii="Arial Nova Light" w:eastAsiaTheme="minorHAnsi" w:hAnsi="Arial Nova Light" w:cstheme="minorBidi"/>
          <w:highlight w:val="green"/>
        </w:rPr>
        <w:t xml:space="preserve"> and BSEM to illustrate how negative emotions triggered by naturalistic stimuli </w:t>
      </w:r>
      <w:r w:rsidR="003B339C" w:rsidRPr="0027514E">
        <w:rPr>
          <w:rFonts w:ascii="Arial Nova Light" w:eastAsiaTheme="minorHAnsi" w:hAnsi="Arial Nova Light" w:cstheme="minorBidi"/>
          <w:highlight w:val="green"/>
        </w:rPr>
        <w:t>evoked</w:t>
      </w:r>
      <w:r w:rsidRPr="0027514E">
        <w:rPr>
          <w:rFonts w:ascii="Arial Nova Light" w:eastAsiaTheme="minorHAnsi" w:hAnsi="Arial Nova Light" w:cstheme="minorBidi"/>
          <w:highlight w:val="green"/>
        </w:rPr>
        <w:t xml:space="preserve"> transient hyperconnectivity among multiple brain networks over time. These spatiotemporal features of brain activity </w:t>
      </w:r>
      <w:r w:rsidR="00253500" w:rsidRPr="0027514E">
        <w:rPr>
          <w:rFonts w:ascii="Arial Nova Light" w:eastAsiaTheme="minorHAnsi" w:hAnsi="Arial Nova Light" w:cstheme="minorBidi"/>
          <w:highlight w:val="green"/>
        </w:rPr>
        <w:t>led us to provide a</w:t>
      </w:r>
      <w:r w:rsidRPr="0027514E">
        <w:rPr>
          <w:rFonts w:ascii="Arial Nova Light" w:eastAsiaTheme="minorHAnsi" w:hAnsi="Arial Nova Light" w:cstheme="minorBidi"/>
          <w:highlight w:val="green"/>
        </w:rPr>
        <w:t xml:space="preserve"> dFC </w:t>
      </w:r>
      <w:r w:rsidR="00605382" w:rsidRPr="0027514E">
        <w:rPr>
          <w:rFonts w:ascii="Arial Nova Light" w:eastAsiaTheme="minorHAnsi" w:hAnsi="Arial Nova Light" w:cstheme="minorBidi"/>
          <w:highlight w:val="green"/>
        </w:rPr>
        <w:t>account</w:t>
      </w:r>
      <w:r w:rsidRPr="0027514E">
        <w:rPr>
          <w:rFonts w:ascii="Arial Nova Light" w:eastAsiaTheme="minorHAnsi" w:hAnsi="Arial Nova Light" w:cstheme="minorBidi"/>
          <w:highlight w:val="green"/>
        </w:rPr>
        <w:t xml:space="preserve"> of how cognitive control processes are influenced by prior emotional events and their lingering effects on brain networks.</w:t>
      </w:r>
      <w:r w:rsidRPr="006C1F12">
        <w:rPr>
          <w:rFonts w:ascii="Arial Nova Light" w:eastAsiaTheme="minorHAnsi" w:hAnsi="Arial Nova Light" w:cstheme="minorBidi"/>
        </w:rPr>
        <w:t xml:space="preserve"> Importantly, our behavioral measures of cognitive control, subjective affective ratings, and standard GLM analysis of task-related brain activation all converged to show strong effects of our experimental manipulations, confirming both the effectiveness and reliability of our paradigm. </w:t>
      </w:r>
    </w:p>
    <w:p w14:paraId="72042C7D" w14:textId="77777777" w:rsidR="0051119E" w:rsidRDefault="0051119E" w:rsidP="00006E88">
      <w:pPr>
        <w:spacing w:after="0" w:line="360" w:lineRule="auto"/>
        <w:jc w:val="both"/>
        <w:rPr>
          <w:rFonts w:ascii="Arial Nova Light" w:eastAsiaTheme="minorHAnsi" w:hAnsi="Arial Nova Light" w:cstheme="minorBidi"/>
        </w:rPr>
      </w:pPr>
    </w:p>
    <w:p w14:paraId="31A6D9C9" w14:textId="14B10B29" w:rsidR="0066296C" w:rsidRPr="00D2135E" w:rsidRDefault="00B644DF" w:rsidP="00FF21C6">
      <w:pPr>
        <w:spacing w:after="0" w:line="480" w:lineRule="auto"/>
        <w:jc w:val="both"/>
        <w:rPr>
          <w:rFonts w:ascii="Arial Nova Light" w:eastAsiaTheme="minorHAnsi" w:hAnsi="Arial Nova Light" w:cstheme="minorBidi"/>
          <w:bCs/>
        </w:rPr>
      </w:pPr>
      <w:r>
        <w:rPr>
          <w:rFonts w:ascii="Arial Nova Light" w:eastAsiaTheme="minorHAnsi" w:hAnsi="Arial Nova Light" w:cstheme="minorBidi"/>
        </w:rPr>
        <w:t>We found</w:t>
      </w:r>
      <w:r w:rsidR="00801D2D" w:rsidRPr="00DE74FB">
        <w:rPr>
          <w:rFonts w:ascii="Arial Nova Light" w:eastAsiaTheme="minorHAnsi" w:hAnsi="Arial Nova Light" w:cstheme="minorBidi"/>
        </w:rPr>
        <w:t xml:space="preserve"> that four distinct dFC patterns were differentially engaged across our experimental conditions (i.e., resting state, movie watching, and cognitive attentional task in either neutral or negative affective contexts). Some of these CAP</w:t>
      </w:r>
      <w:r w:rsidR="00894252">
        <w:rPr>
          <w:rFonts w:ascii="Arial Nova Light" w:eastAsiaTheme="minorHAnsi" w:hAnsi="Arial Nova Light" w:cstheme="minorBidi"/>
        </w:rPr>
        <w:t>s</w:t>
      </w:r>
      <w:r w:rsidR="00801D2D" w:rsidRPr="00DE74FB">
        <w:rPr>
          <w:rFonts w:ascii="Arial Nova Light" w:eastAsiaTheme="minorHAnsi" w:hAnsi="Arial Nova Light" w:cstheme="minorBidi"/>
        </w:rPr>
        <w:t xml:space="preserve"> partly overlapped with classic IFNs reported in previous studies </w:t>
      </w:r>
      <w:r w:rsidR="004B59AE">
        <w:rPr>
          <w:rFonts w:ascii="Arial Nova Light" w:eastAsiaTheme="minorHAnsi" w:hAnsi="Arial Nova Light" w:cstheme="minorBidi"/>
        </w:rPr>
        <w:t>(</w:t>
      </w:r>
      <w:r w:rsidR="00801D2D" w:rsidRPr="00DE74FB">
        <w:rPr>
          <w:rFonts w:ascii="Arial Nova Light" w:eastAsiaTheme="minorHAnsi" w:hAnsi="Arial Nova Light" w:cstheme="minorBidi"/>
        </w:rPr>
        <w:t>e.g.</w:t>
      </w:r>
      <w:r w:rsidR="0070659E">
        <w:rPr>
          <w:rFonts w:ascii="Arial Nova Light" w:eastAsiaTheme="minorHAnsi" w:hAnsi="Arial Nova Light" w:cstheme="minorBidi"/>
        </w:rPr>
        <w:t>,</w:t>
      </w:r>
      <w:r w:rsidR="00801D2D" w:rsidRPr="00DE74FB">
        <w:rPr>
          <w:rFonts w:ascii="Arial Nova Light" w:eastAsiaTheme="minorHAnsi" w:hAnsi="Arial Nova Light" w:cstheme="minorBidi"/>
        </w:rPr>
        <w:t xml:space="preserve"> DMN</w:t>
      </w:r>
      <w:r w:rsidR="00801D2D" w:rsidRPr="004B59AE">
        <w:rPr>
          <w:rFonts w:ascii="Arial Nova Light" w:eastAsiaTheme="minorHAnsi" w:hAnsi="Arial Nova Light" w:cstheme="minorBidi"/>
          <w:position w:val="-6"/>
          <w:vertAlign w:val="subscript"/>
        </w:rPr>
        <w:t>CAP1</w:t>
      </w:r>
      <w:r w:rsidR="00801D2D" w:rsidRPr="00DE74FB">
        <w:rPr>
          <w:rFonts w:ascii="Arial Nova Light" w:eastAsiaTheme="minorHAnsi" w:hAnsi="Arial Nova Light" w:cstheme="minorBidi"/>
        </w:rPr>
        <w:t xml:space="preserve"> and VIS</w:t>
      </w:r>
      <w:r w:rsidR="00801D2D" w:rsidRPr="004B59AE">
        <w:rPr>
          <w:rFonts w:ascii="Arial Nova Light" w:eastAsiaTheme="minorHAnsi" w:hAnsi="Arial Nova Light" w:cstheme="minorBidi"/>
          <w:position w:val="-6"/>
          <w:vertAlign w:val="subscript"/>
        </w:rPr>
        <w:t>CAP3</w:t>
      </w:r>
      <w:r w:rsidR="004B59AE" w:rsidRPr="004B59AE">
        <w:rPr>
          <w:rFonts w:ascii="Arial Nova Light" w:eastAsiaTheme="minorHAnsi" w:hAnsi="Arial Nova Light" w:cstheme="minorBidi"/>
        </w:rPr>
        <w:t>)</w:t>
      </w:r>
      <w:r w:rsidR="004B59AE">
        <w:rPr>
          <w:rFonts w:ascii="Arial Nova Light" w:eastAsiaTheme="minorHAnsi" w:hAnsi="Arial Nova Light" w:cstheme="minorBidi"/>
          <w:noProof/>
          <w:vertAlign w:val="superscript"/>
        </w:rPr>
        <w:fldChar w:fldCharType="begin" w:fldLock="1"/>
      </w:r>
      <w:r w:rsidR="00AF3FD0">
        <w:rPr>
          <w:rFonts w:ascii="Arial Nova Light" w:eastAsiaTheme="minorHAnsi" w:hAnsi="Arial Nova Light" w:cstheme="minorBidi"/>
          <w:noProof/>
          <w:vertAlign w:val="superscript"/>
        </w:rPr>
        <w:instrText xml:space="preserve"> ADDIN ZOTERO_ITEM CSL_CITATION {"citationID":"13Mw6avA","properties":{"formattedCitation":"\\super 86\\nosupersub{}","plainCitation":"86","noteIndex":0},"citationItems":[{"id":8687,"uris":["http://www.mendeley.com/documents/?uuid=ba376015-5f5e-4060-bfe6-71343bb24546","http://zotero.org/groups/5758162/items/7TPTJSDB"],"itemData":{"id":8687,"type":"article-journal","abstract":"The past decade has witnessed a proliferation of studies aimed at characterizing the human connectome. These projects map the brain regions comprising large-scale systems underlying cognition using non-invasive neuroimaging approaches and advanced analytic techniques adopted from network science. While the idea that the human brain is composed of multiple macro-scale functional networks has been gaining traction in cognitive neuroscience, the field has yet to reach consensus on several key issues regarding terminology. What constitutes a functional brain network? Are there “core” functional networks, and if so, what are their spatial topographies? What naming conventions, if universally adopted, will provide the most utility and facilitate communication amongst researchers? Can a taxonomy of functional brain networks be delineated? Here we survey the current landscape to identify six common macro-scale brain network naming schemes and conventions utilized in the literature, highlighting inconsistencies and points of confusion where appropriate. As a minimum recommendation upon which to build, we propose that a scheme incorporating anatomical terminology should provide the foundation for a taxonomy of functional brain networks. A logical starting point in this endeavor might delineate systems that we refer to here as “occipital”, “pericentral”, “dorsal frontoparietal”, “lateral frontoparietal”, “midcingulo-insular”, and “medial frontoparietal” networks. We posit that as the field of network neuroscience matures, it will become increasingly imperative to arrive at a taxonomy such as that proposed here, that can be consistently referenced across research groups.","container-title":"Brain Topography","DOI":"10.1007/s10548-019-00744-6","ISSN":"0896-0267","issue":"6","note":"PMID: 31707621\npublisher: Springer US","page":"926-942","title":"Towards a Universal Taxonomy of Macro-scale Functional Human Brain Networks","URL":"https://doi.org/10.1007/s10548-019-00744-6","volume":"32","author":[{"family":"Uddin","given":"Lucina Q."},{"family":"Yeo","given":"B. T. Thomas"},{"family":"Spreng","given":"R. Nathan"}],"issued":{"date-parts":[["2019",11,9]]}}}],"schema":"https://github.com/citation-style-language/schema/raw/master/csl-citation.json"} </w:instrText>
      </w:r>
      <w:r w:rsidR="004B59AE">
        <w:rPr>
          <w:rFonts w:ascii="Arial Nova Light" w:eastAsiaTheme="minorHAnsi" w:hAnsi="Arial Nova Light" w:cstheme="minorBidi"/>
          <w:noProof/>
          <w:vertAlign w:val="superscript"/>
        </w:rPr>
        <w:fldChar w:fldCharType="separate"/>
      </w:r>
      <w:r w:rsidR="00AF3FD0" w:rsidRPr="00AF3FD0">
        <w:rPr>
          <w:rFonts w:ascii="Arial Nova Light" w:hAnsi="Arial Nova Light"/>
          <w:vertAlign w:val="superscript"/>
        </w:rPr>
        <w:t>86</w:t>
      </w:r>
      <w:r w:rsidR="004B59AE">
        <w:rPr>
          <w:rFonts w:ascii="Arial Nova Light" w:eastAsiaTheme="minorHAnsi" w:hAnsi="Arial Nova Light" w:cstheme="minorBidi"/>
          <w:noProof/>
          <w:vertAlign w:val="superscript"/>
        </w:rPr>
        <w:fldChar w:fldCharType="end"/>
      </w:r>
      <w:r w:rsidR="00801D2D" w:rsidRPr="00DE74FB">
        <w:rPr>
          <w:rFonts w:ascii="Arial Nova Light" w:eastAsiaTheme="minorHAnsi" w:hAnsi="Arial Nova Light" w:cstheme="minorBidi"/>
        </w:rPr>
        <w:t xml:space="preserve">, while others shared spatial configurations with multiple “canonical” networks. Our CAP2 for instance, overlapped with </w:t>
      </w:r>
      <w:r w:rsidR="00821F6A">
        <w:rPr>
          <w:rFonts w:ascii="Arial Nova Light" w:eastAsiaTheme="minorHAnsi" w:hAnsi="Arial Nova Light" w:cstheme="minorBidi"/>
        </w:rPr>
        <w:t xml:space="preserve">both </w:t>
      </w:r>
      <w:r w:rsidR="00801D2D" w:rsidRPr="00DE74FB">
        <w:rPr>
          <w:rFonts w:ascii="Arial Nova Light" w:eastAsiaTheme="minorHAnsi" w:hAnsi="Arial Nova Light" w:cstheme="minorBidi"/>
        </w:rPr>
        <w:t>sensorimotor (SMN)</w:t>
      </w:r>
      <w:r w:rsidR="004B59AE">
        <w:rPr>
          <w:rFonts w:ascii="Arial Nova Light" w:eastAsiaTheme="minorHAnsi" w:hAnsi="Arial Nova Light" w:cstheme="minorBidi"/>
        </w:rPr>
        <w:fldChar w:fldCharType="begin" w:fldLock="1"/>
      </w:r>
      <w:r w:rsidR="00AF3FD0">
        <w:rPr>
          <w:rFonts w:ascii="Arial Nova Light" w:eastAsiaTheme="minorHAnsi" w:hAnsi="Arial Nova Light" w:cstheme="minorBidi"/>
        </w:rPr>
        <w:instrText xml:space="preserve"> ADDIN ZOTERO_ITEM CSL_CITATION {"citationID":"ii7ZjaL2","properties":{"formattedCitation":"\\super 96\\nosupersub{}","plainCitation":"96","noteIndex":0},"citationItems":[{"id":3521,"uris":["http://www.mendeley.com/documents/?uuid=42948e96-dc44-4443-8039-8dd4f70dd089","http://zotero.org/groups/5758162/items/PPW8NDGW"],"itemData":{"id":3521,"type":"article-journal","container-title":"Nature neuroscience","DOI":"10.1038/nn.3993","issue":"5","title":"Learning-induced autonomy of sensorimotor systems","volume":"18","author":[{"family":"Bassett","given":"Danielle S"},{"family":"Yang","given":"Muzhi"},{"family":"Wymbs","given":"Nicholas F"},{"family":"Grafton","given":"Scott T"}],"issued":{"date-parts":[["2015"]]}}}],"schema":"https://github.com/citation-style-language/schema/raw/master/csl-citation.json"} </w:instrText>
      </w:r>
      <w:r w:rsidR="004B59AE">
        <w:rPr>
          <w:rFonts w:ascii="Arial Nova Light" w:eastAsiaTheme="minorHAnsi" w:hAnsi="Arial Nova Light" w:cstheme="minorBidi"/>
        </w:rPr>
        <w:fldChar w:fldCharType="separate"/>
      </w:r>
      <w:r w:rsidR="00AF3FD0" w:rsidRPr="00AF3FD0">
        <w:rPr>
          <w:rFonts w:ascii="Arial Nova Light" w:hAnsi="Arial Nova Light"/>
          <w:vertAlign w:val="superscript"/>
        </w:rPr>
        <w:t>96</w:t>
      </w:r>
      <w:r w:rsidR="004B59AE">
        <w:rPr>
          <w:rFonts w:ascii="Arial Nova Light" w:eastAsiaTheme="minorHAnsi" w:hAnsi="Arial Nova Light" w:cstheme="minorBidi"/>
        </w:rPr>
        <w:fldChar w:fldCharType="end"/>
      </w:r>
      <w:r w:rsidR="00801D2D" w:rsidRPr="00DE74FB">
        <w:rPr>
          <w:rFonts w:ascii="Arial Nova Light" w:eastAsiaTheme="minorHAnsi" w:hAnsi="Arial Nova Light" w:cstheme="minorBidi"/>
        </w:rPr>
        <w:t xml:space="preserve"> as well as salience-related (SN) areas</w:t>
      </w:r>
      <w:r w:rsidR="004B59AE">
        <w:rPr>
          <w:rFonts w:ascii="Arial Nova Light" w:eastAsiaTheme="minorHAnsi" w:hAnsi="Arial Nova Light" w:cstheme="minorBidi"/>
          <w:noProof/>
          <w:vertAlign w:val="superscript"/>
        </w:rPr>
        <w:fldChar w:fldCharType="begin" w:fldLock="1"/>
      </w:r>
      <w:r w:rsidR="00AF3FD0">
        <w:rPr>
          <w:rFonts w:ascii="Arial Nova Light" w:eastAsiaTheme="minorHAnsi" w:hAnsi="Arial Nova Light" w:cstheme="minorBidi"/>
          <w:noProof/>
          <w:vertAlign w:val="superscript"/>
        </w:rPr>
        <w:instrText xml:space="preserve"> ADDIN ZOTERO_ITEM CSL_CITATION {"citationID":"mKrtr66k","properties":{"formattedCitation":"\\super 89\\nosupersub{}","plainCitation":"89","noteIndex":0},"citationItems":[{"id":7586,"uris":["http://www.mendeley.com/documents/?uuid=b2d8bc08-3366-451a-8aaa-cf78cb11fde0","http://zotero.org/groups/5758162/items/XY3TQI8S"],"itemData":{"id":7586,"type":"article-journal","abstract":"The term \"salience network\" refers to a suite of brain regions whose cortical hubs are the anterior cingulate and ventral anterior insular (i.e., frontoinsular) cortices. This network, which also includes nodes in the amygdala, hypothalamus, ventral striatum, thalamus, and specific brainstem nuclei, coactivates in response to diverse experimental tasks and conditions, suggesting a domain-general function. In the 12 years since its initial description, the salience network has been extensively studied, using diverse methods, concepts, and mammalian species, including healthy and diseased humans across the lifespan. Despite this large and growing body of research, the essential functions of the salience network remain uncertain. In this paper, which makes no attempt to comprehensively review this literature, I describe the circumstances surrounding the initial discovery, conceptualization, and naming of the salience network, highlighting aspects that may be unfamiliar to many readers. I then discuss some of the key advances provided by subsequent research and conclude by posing a few of the questions that remain to be explored.","container-title":"The Journal of neuroscience : the official journal of the Society for Neuroscience","DOI":"10.1523/JNEUROSCI.1138-17.2019","ISSN":"15292401","issue":"50","note":"PMID: 31676604","page":"9878-9882","title":"The Salience Network: A Neural System for Perceiving and Responding to Homeostatic Demands","volume":"39","author":[{"family":"Seeley","given":"William W."}],"issued":{"date-parts":[["2019"]]}}}],"schema":"https://github.com/citation-style-language/schema/raw/master/csl-citation.json"} </w:instrText>
      </w:r>
      <w:r w:rsidR="004B59AE">
        <w:rPr>
          <w:rFonts w:ascii="Arial Nova Light" w:eastAsiaTheme="minorHAnsi" w:hAnsi="Arial Nova Light" w:cstheme="minorBidi"/>
          <w:noProof/>
          <w:vertAlign w:val="superscript"/>
        </w:rPr>
        <w:fldChar w:fldCharType="separate"/>
      </w:r>
      <w:r w:rsidR="00AF3FD0" w:rsidRPr="00AF3FD0">
        <w:rPr>
          <w:rFonts w:ascii="Arial Nova Light" w:hAnsi="Arial Nova Light"/>
          <w:vertAlign w:val="superscript"/>
        </w:rPr>
        <w:t>89</w:t>
      </w:r>
      <w:r w:rsidR="004B59AE">
        <w:rPr>
          <w:rFonts w:ascii="Arial Nova Light" w:eastAsiaTheme="minorHAnsi" w:hAnsi="Arial Nova Light" w:cstheme="minorBidi"/>
          <w:noProof/>
          <w:vertAlign w:val="superscript"/>
        </w:rPr>
        <w:fldChar w:fldCharType="end"/>
      </w:r>
      <w:r w:rsidR="00801D2D" w:rsidRPr="00DE74FB">
        <w:rPr>
          <w:rFonts w:ascii="Arial Nova Light" w:eastAsiaTheme="minorHAnsi" w:hAnsi="Arial Nova Light" w:cstheme="minorBidi"/>
        </w:rPr>
        <w:t xml:space="preserve">. CAP4, on the other hand, overlapped with </w:t>
      </w:r>
      <w:bookmarkStart w:id="56" w:name="_Hlk111302917"/>
      <w:r w:rsidR="0066296C" w:rsidRPr="0066296C">
        <w:rPr>
          <w:rFonts w:ascii="Arial Nova Light" w:eastAsiaTheme="minorHAnsi" w:hAnsi="Arial Nova Light" w:cstheme="minorBidi"/>
        </w:rPr>
        <w:t>frontoparietal nodes associated with central executive control (CEN)</w:t>
      </w:r>
      <w:r w:rsidR="0066296C" w:rsidRPr="0066296C">
        <w:rPr>
          <w:rFonts w:ascii="Arial Nova Light" w:eastAsiaTheme="minorHAnsi" w:hAnsi="Arial Nova Light" w:cstheme="minorBidi"/>
        </w:rPr>
        <w:fldChar w:fldCharType="begin" w:fldLock="1"/>
      </w:r>
      <w:r w:rsidR="00AF3FD0">
        <w:rPr>
          <w:rFonts w:ascii="Arial Nova Light" w:eastAsiaTheme="minorHAnsi" w:hAnsi="Arial Nova Light" w:cstheme="minorBidi"/>
        </w:rPr>
        <w:instrText xml:space="preserve"> ADDIN ZOTERO_ITEM CSL_CITATION {"citationID":"8SDopETs","properties":{"formattedCitation":"\\super 97\\nosupersub{}","plainCitation":"97","noteIndex":0},"citationItems":[{"id":5014,"uris":["http://www.mendeley.com/documents/?uuid=3f23261b-b707-4b11-ad8d-4d469a788c12","http://zotero.org/groups/5758162/items/GWWRC6NE"],"itemData":{"id":5014,"type":"article-journal","abstract":"Recent findings suggest the existence of a frontoparietal control system consisting of flexible hubs that regulate distributed systems (e.g., visual, limbic, motor) according to current task goals. A growing number of studies are reporting alterations of this control system across a striking range of mental diseases. We suggest this may reflect a critical role for the control system in promoting and maintaining mental health. Specifically, we propose that this system implements feedback control to regulate symptoms as they arise (e.g., excessive anxiety reduced via regulation of amygdala), such that an intact control system is protective against a variety of mental illnesses. Consistent with this possibility, recent results indicate that several major mental illnesses involve altered brain-wide connectivity of the control system, likely altering its ability to regulate symptoms. These results suggest that this \"immune system of the mind\" may be an especially important target for future basic and clinical research.","container-title":"Neuroscientist","DOI":"10.1177/1073858414525995","ISSN":"10894098","issue":"6","note":"PMID: 24622818\nISBN: 1089-4098 (Electronic)\\r1073-8584 (Linking)","page":"652-664","title":"The frontoparietal control system: A central role in mental health","volume":"20","author":[{"family":"Cole","given":"Michael W."},{"family":"Repovš","given":"Grega"},{"family":"Anticevic","given":"Alan"}],"issued":{"date-parts":[["2014"]]}}}],"schema":"https://github.com/citation-style-language/schema/raw/master/csl-citation.json"} </w:instrText>
      </w:r>
      <w:r w:rsidR="0066296C" w:rsidRPr="0066296C">
        <w:rPr>
          <w:rFonts w:ascii="Arial Nova Light" w:eastAsiaTheme="minorHAnsi" w:hAnsi="Arial Nova Light" w:cstheme="minorBidi"/>
        </w:rPr>
        <w:fldChar w:fldCharType="separate"/>
      </w:r>
      <w:r w:rsidR="00AF3FD0" w:rsidRPr="00AF3FD0">
        <w:rPr>
          <w:rFonts w:ascii="Arial Nova Light" w:hAnsi="Arial Nova Light"/>
          <w:vertAlign w:val="superscript"/>
        </w:rPr>
        <w:t>97</w:t>
      </w:r>
      <w:r w:rsidR="0066296C" w:rsidRPr="0066296C">
        <w:rPr>
          <w:rFonts w:ascii="Arial Nova Light" w:eastAsiaTheme="minorHAnsi" w:hAnsi="Arial Nova Light" w:cstheme="minorBidi"/>
        </w:rPr>
        <w:fldChar w:fldCharType="end"/>
      </w:r>
      <w:r w:rsidR="0066296C" w:rsidRPr="0066296C">
        <w:rPr>
          <w:rFonts w:ascii="Arial Nova Light" w:eastAsiaTheme="minorHAnsi" w:hAnsi="Arial Nova Light" w:cstheme="minorBidi"/>
        </w:rPr>
        <w:t>, dorsal attention (DAN)</w:t>
      </w:r>
      <w:r w:rsidR="0066296C" w:rsidRPr="0066296C">
        <w:rPr>
          <w:rFonts w:ascii="Arial Nova Light" w:eastAsiaTheme="minorHAnsi" w:hAnsi="Arial Nova Light" w:cstheme="minorBidi"/>
        </w:rPr>
        <w:fldChar w:fldCharType="begin" w:fldLock="1"/>
      </w:r>
      <w:r w:rsidR="00AF3FD0">
        <w:rPr>
          <w:rFonts w:ascii="Arial Nova Light" w:eastAsiaTheme="minorHAnsi" w:hAnsi="Arial Nova Light" w:cstheme="minorBidi"/>
        </w:rPr>
        <w:instrText xml:space="preserve"> ADDIN ZOTERO_ITEM CSL_CITATION {"citationID":"JglEJuDJ","properties":{"formattedCitation":"\\super 53,98\\nosupersub{}","plainCitation":"53,98","noteIndex":0},"citationItems":[{"id":9331,"uris":["http://www.mendeley.com/documents/?uuid=0a00f957-5471-4de9-bd71-5e2c8c45599e","http://zotero.org/groups/5758162/items/H8HTR826"],"itemData":{"id":9331,"type":"article-journal","abstract":"The Hick-Hyman law describes a linear increase in reaction time (RT) as a function of the information entropy of response selection, which is computed as the binary logarithm of the number of response alternatives. While numerous behavioral studies have provided evidence for the Hick-Hyman law, its neural underpinnings have rarely been examined and are still unclear. In this functional magnetic resonance imaging study, by utilizing a choice reaction time task to manipulate the entropy of response selection, we examined brain activity mediating the input and the output, as well as the connectivity between corresponding regions in human participants. Beyond confirming the Hick-Hyman law in RT performance, we found that activation of the cognitive control network (CCN) increased and activation of the default mode network (DMN) decreased, both as a function of entropy. However, only the CCN, but not the DMN, was involved in mediating the relationship between entropy and RT. The CCN was involved in both stages of uncertainty representation and response generation, while the DMN was mainly involved at the stage of uncertainty representation. These findings indicate that the CCN serves as a core entity underlying the Hick-Hyman law by coordinating uncertainty representation and response generation in the brain.","container-title":"Cerebral Cortex","DOI":"10.1093/cercor/bhx127","ISSN":"14602199","issue":"7","note":"PMID: 28531252","page":"2267-2282","title":"Hick-hyman law is mediated by the cognitive control network in the brain","volume":"28","author":[{"family":"Wu","given":"Tingting"},{"family":"Dufford","given":"Alexander J."},{"family":"Egan","given":"Laura J."},{"family":"Mackie","given":"Melissa Ann"},{"family":"Chen","given":"Cong"},{"family":"Yuan","given":"Changhe"},{"family":"Chen","given":"Chao"},{"family":"Li","given":"Xiaobo"},{"family":"Liu","given":"Xun"},{"family":"Hof","given":"Patrick R."},{"family":"Fan","given":"Jin"}],"issued":{"date-parts":[["2018"]]}}},{"id":4924,"uris":["http://www.mendeley.com/documents/?uuid=41b7bc48-802d-459a-888f-1933edb7aaca","http://zotero.org/groups/5758162/items/WEPGG6KV"],"itemData":{"id":4924,"type":"article-journal","abstract":"Anticorrelation between the default network (DN) and dorsal attention network (DAN) is thought to be an intrinsic aspect of functional brain organization reflecting competing functions. However, the effect size of functional connectivity (FC) between the DN and DAN has yet to be established. Furthermore, the stability of anticorrelations across distinct DN subsystems, different contexts, and time, remains unexplored. In study 1 we summarize effect sizes of DN-DAN FC from 20 studies, and in study 2 we probe the variability of DN-DAN interactions across six different cognitive states in a new data set. We show that: (i) the DN and DAN have an independent rather than anticorrelated relationship when global signal regression is not used (median effect size across studies: r=</w:instrText>
      </w:r>
      <w:r w:rsidR="00AF3FD0">
        <w:rPr>
          <w:rFonts w:ascii="Cambria Math" w:eastAsiaTheme="minorHAnsi" w:hAnsi="Cambria Math" w:cs="Cambria Math"/>
        </w:rPr>
        <w:instrText>−</w:instrText>
      </w:r>
      <w:r w:rsidR="00AF3FD0">
        <w:rPr>
          <w:rFonts w:ascii="Arial Nova Light" w:eastAsiaTheme="minorHAnsi" w:hAnsi="Arial Nova Light" w:cstheme="minorBidi"/>
        </w:rPr>
        <w:instrText xml:space="preserve">.06; 95% CI: </w:instrText>
      </w:r>
      <w:r w:rsidR="00AF3FD0">
        <w:rPr>
          <w:rFonts w:ascii="Cambria Math" w:eastAsiaTheme="minorHAnsi" w:hAnsi="Cambria Math" w:cs="Cambria Math"/>
        </w:rPr>
        <w:instrText>−</w:instrText>
      </w:r>
      <w:r w:rsidR="00AF3FD0">
        <w:rPr>
          <w:rFonts w:ascii="Arial Nova Light" w:eastAsiaTheme="minorHAnsi" w:hAnsi="Arial Nova Light" w:cstheme="minorBidi"/>
        </w:rPr>
        <w:instrText xml:space="preserve">.13 to.08); (ii) the DAN exhibits weak negative FC with the DN Core subsystem but is uncorrelated with the dorsomedial prefrontal and medial temporal lobe subsystems; (iii) DN-DAN interactions vary significantly across different cognitive states; (iv) DN-DAN FC fluctuates across time between periods of anticorrelation and periods of positive correlation; and (v) changes across time in the strength of DN-DAN coupling are coordinated with interactions involving the frontoparietal control network (FPCN). Overall, the observed weak effect sizes related to DN-DAN anticorrelation suggest the need to re-conceptualize the nature of interactions between these networks. Furthermore, our findings demonstrate that DN-DAN interactions are not stable, but rather, exhibit substantial variability across time and context, and are coordinated with broader network dynamics involving the FPCN.","container-title":"NeuroImage","DOI":"10.1016/j.neuroimage.2016.12.073","ISSN":"10959572","issue":"July 2016","note":"PMID: 28040543","page":"632-649","title":"Interactions between the default network and dorsal attention network vary across default subsystems, time, and cognitive states","volume":"147","author":[{"family":"Dixon","given":"Matthew L."},{"family":"Andrews-Hanna","given":"Jessica R."},{"family":"Spreng","given":"R. Nathan"},{"family":"Irving","given":"Zachary C."},{"family":"Mills","given":"Caitlin"},{"family":"Girn","given":"Manesh"},{"family":"Christoff","given":"Kalina"}],"issued":{"date-parts":[["2017"]]}}}],"schema":"https://github.com/citation-style-language/schema/raw/master/csl-citation.json"} </w:instrText>
      </w:r>
      <w:r w:rsidR="0066296C" w:rsidRPr="0066296C">
        <w:rPr>
          <w:rFonts w:ascii="Arial Nova Light" w:eastAsiaTheme="minorHAnsi" w:hAnsi="Arial Nova Light" w:cstheme="minorBidi"/>
        </w:rPr>
        <w:fldChar w:fldCharType="separate"/>
      </w:r>
      <w:r w:rsidR="00AF3FD0" w:rsidRPr="00AF3FD0">
        <w:rPr>
          <w:rFonts w:ascii="Arial Nova Light" w:hAnsi="Arial Nova Light"/>
          <w:vertAlign w:val="superscript"/>
        </w:rPr>
        <w:t>53,98</w:t>
      </w:r>
      <w:r w:rsidR="0066296C" w:rsidRPr="0066296C">
        <w:rPr>
          <w:rFonts w:ascii="Arial Nova Light" w:eastAsiaTheme="minorHAnsi" w:hAnsi="Arial Nova Light" w:cstheme="minorBidi"/>
        </w:rPr>
        <w:fldChar w:fldCharType="end"/>
      </w:r>
      <w:r w:rsidR="0066296C" w:rsidRPr="0066296C">
        <w:rPr>
          <w:rFonts w:ascii="Arial Nova Light" w:eastAsiaTheme="minorHAnsi" w:hAnsi="Arial Nova Light" w:cstheme="minorBidi"/>
        </w:rPr>
        <w:t>, and more general task-positive networks</w:t>
      </w:r>
      <w:r w:rsidR="0066296C" w:rsidRPr="0066296C">
        <w:rPr>
          <w:rFonts w:ascii="Arial Nova Light" w:eastAsiaTheme="minorHAnsi" w:hAnsi="Arial Nova Light" w:cstheme="minorBidi"/>
        </w:rPr>
        <w:fldChar w:fldCharType="begin" w:fldLock="1"/>
      </w:r>
      <w:r w:rsidR="00AF3FD0">
        <w:rPr>
          <w:rFonts w:ascii="Arial Nova Light" w:eastAsiaTheme="minorHAnsi" w:hAnsi="Arial Nova Light" w:cstheme="minorBidi"/>
        </w:rPr>
        <w:instrText xml:space="preserve"> ADDIN ZOTERO_ITEM CSL_CITATION {"citationID":"BoDByhhM","properties":{"formattedCitation":"\\super 99\\nosupersub{}","plainCitation":"99","noteIndex":0},"citationItems":[{"id":4898,"uris":["http://www.mendeley.com/documents/?uuid=94a33f3c-373c-43e5-aa4e-2170c8c1ec2e","http://zotero.org/groups/5758162/items/L3T3FFQK"],"itemData":{"id":4898,"type":"article-journal","abstract":"During performance of attention-demanding cognitive tasks, certain regions of the brain routinely increase activity, whereas others routinely decrease activity. In this study, we investigate the extent to which this task-related dichotomy is represented intrinsically in the resting human brain through examination of spontaneous fluctuations in the functional MRI blood oxygen level-dependent signal. We identify two diametrically opposed, widely distributed brain networks on the basis of both spontaneous correlations within each network and anticorrelations between networks. One network consists of regions routinely exhibiting task-related activations and the other of regions routinely exhibiting task-related deactivations. This intrinsic organization, featuring the presence of anticorrelated networks in the absence of overt task performance, provides a critical context in which to understand brain function. We suggest that both task-driven neuronal responses and behavior are reflections of this dynamic, ongoing, functional organization of the brain.","container-title":"Proceedings of the National Academy of Sciences","DOI":"10.1073/pnas.0504136102","ISSN":"0027-8424","issue":"27","note":"PMID: 15976020\narXiv: NIHMS150003\nISBN: 0027-8424 (Print)","page":"9673-9678","title":"The human brain is intrinsically organized into dynamic, anticorrelated functional networks","URL":"http://www.pnas.org/cgi/doi/10.1073/pnas.0504136102","volume":"102","author":[{"family":"Fox","given":"Michael D."},{"family":"Snyder","given":"A. Z."},{"family":"Vincent","given":"J. L."},{"family":"Corbetta","given":"Maurizio"},{"family":"Van Essen","given":"D. C."},{"family":"Raichle","given":"Marcus E."}],"issued":{"date-parts":[["2005",7,5]]}}}],"schema":"https://github.com/citation-style-language/schema/raw/master/csl-citation.json"} </w:instrText>
      </w:r>
      <w:r w:rsidR="0066296C" w:rsidRPr="0066296C">
        <w:rPr>
          <w:rFonts w:ascii="Arial Nova Light" w:eastAsiaTheme="minorHAnsi" w:hAnsi="Arial Nova Light" w:cstheme="minorBidi"/>
        </w:rPr>
        <w:fldChar w:fldCharType="separate"/>
      </w:r>
      <w:r w:rsidR="00AF3FD0" w:rsidRPr="00AF3FD0">
        <w:rPr>
          <w:rFonts w:ascii="Arial Nova Light" w:hAnsi="Arial Nova Light"/>
          <w:vertAlign w:val="superscript"/>
        </w:rPr>
        <w:t>99</w:t>
      </w:r>
      <w:r w:rsidR="0066296C" w:rsidRPr="0066296C">
        <w:rPr>
          <w:rFonts w:ascii="Arial Nova Light" w:eastAsiaTheme="minorHAnsi" w:hAnsi="Arial Nova Light" w:cstheme="minorBidi"/>
        </w:rPr>
        <w:fldChar w:fldCharType="end"/>
      </w:r>
      <w:r w:rsidR="0066296C" w:rsidRPr="0066296C">
        <w:rPr>
          <w:rFonts w:ascii="Arial Nova Light" w:eastAsiaTheme="minorHAnsi" w:hAnsi="Arial Nova Light" w:cstheme="minorBidi"/>
        </w:rPr>
        <w:t xml:space="preserve">. </w:t>
      </w:r>
      <w:r w:rsidR="0066296C" w:rsidRPr="0066296C">
        <w:rPr>
          <w:rFonts w:ascii="Arial Nova Light" w:eastAsiaTheme="minorHAnsi" w:hAnsi="Arial Nova Light" w:cstheme="minorBidi"/>
          <w:bCs/>
        </w:rPr>
        <w:t xml:space="preserve">Furthermore, </w:t>
      </w:r>
      <w:r w:rsidR="00FF21C6">
        <w:rPr>
          <w:rFonts w:ascii="Arial Nova Light" w:eastAsiaTheme="minorHAnsi" w:hAnsi="Arial Nova Light" w:cstheme="minorBidi"/>
          <w:bCs/>
        </w:rPr>
        <w:t>our CAP analysis</w:t>
      </w:r>
      <w:r w:rsidR="00FF21C6" w:rsidRPr="0066296C">
        <w:rPr>
          <w:rFonts w:ascii="Arial Nova Light" w:eastAsiaTheme="minorHAnsi" w:hAnsi="Arial Nova Light" w:cstheme="minorBidi"/>
          <w:bCs/>
        </w:rPr>
        <w:t xml:space="preserve"> </w:t>
      </w:r>
      <w:r w:rsidR="0066296C" w:rsidRPr="0066296C">
        <w:rPr>
          <w:rFonts w:ascii="Arial Nova Light" w:eastAsiaTheme="minorHAnsi" w:hAnsi="Arial Nova Light" w:cstheme="minorBidi"/>
          <w:bCs/>
        </w:rPr>
        <w:t>quantitatively described how the temporal dynamics of these networks (i.e.</w:t>
      </w:r>
      <w:r w:rsidR="00C904C5">
        <w:rPr>
          <w:rFonts w:ascii="Arial Nova Light" w:eastAsiaTheme="minorHAnsi" w:hAnsi="Arial Nova Light" w:cstheme="minorBidi"/>
          <w:bCs/>
        </w:rPr>
        <w:t>,</w:t>
      </w:r>
      <w:r w:rsidR="0066296C" w:rsidRPr="0066296C">
        <w:rPr>
          <w:rFonts w:ascii="Arial Nova Light" w:eastAsiaTheme="minorHAnsi" w:hAnsi="Arial Nova Light" w:cstheme="minorBidi"/>
          <w:bCs/>
        </w:rPr>
        <w:t xml:space="preserve"> their occurrence rates) fluctuated over time as function of current demands, such as resting state</w:t>
      </w:r>
      <w:r w:rsidR="00A825AD">
        <w:rPr>
          <w:rFonts w:ascii="Arial Nova Light" w:eastAsiaTheme="minorHAnsi" w:hAnsi="Arial Nova Light" w:cstheme="minorBidi"/>
          <w:bCs/>
        </w:rPr>
        <w:t>, movie watching,</w:t>
      </w:r>
      <w:r w:rsidR="0066296C" w:rsidRPr="0066296C">
        <w:rPr>
          <w:rFonts w:ascii="Arial Nova Light" w:eastAsiaTheme="minorHAnsi" w:hAnsi="Arial Nova Light" w:cstheme="minorBidi"/>
          <w:bCs/>
        </w:rPr>
        <w:t xml:space="preserve"> or cognitive control challenges.</w:t>
      </w:r>
      <w:bookmarkEnd w:id="56"/>
      <w:r w:rsidR="00BF18AD">
        <w:rPr>
          <w:rFonts w:ascii="Arial Nova Light" w:eastAsiaTheme="minorHAnsi" w:hAnsi="Arial Nova Light" w:cstheme="minorBidi"/>
          <w:bCs/>
        </w:rPr>
        <w:t xml:space="preserve"> </w:t>
      </w:r>
      <w:r w:rsidR="00A42669">
        <w:rPr>
          <w:rFonts w:ascii="Arial Nova Light" w:eastAsiaTheme="minorHAnsi" w:hAnsi="Arial Nova Light" w:cstheme="minorBidi"/>
          <w:bCs/>
        </w:rPr>
        <w:t>Although, as expected,</w:t>
      </w:r>
      <w:r w:rsidR="00BF18AD">
        <w:rPr>
          <w:rFonts w:ascii="Arial Nova Light" w:eastAsiaTheme="minorHAnsi" w:hAnsi="Arial Nova Light" w:cstheme="minorBidi"/>
          <w:bCs/>
        </w:rPr>
        <w:t xml:space="preserve"> </w:t>
      </w:r>
      <w:r w:rsidR="00A42669">
        <w:rPr>
          <w:rFonts w:ascii="Arial Nova Light" w:eastAsiaTheme="minorHAnsi" w:hAnsi="Arial Nova Light" w:cstheme="minorBidi"/>
          <w:bCs/>
        </w:rPr>
        <w:t xml:space="preserve">these three </w:t>
      </w:r>
      <w:r w:rsidR="00BF18AD">
        <w:rPr>
          <w:rFonts w:ascii="Arial Nova Light" w:eastAsiaTheme="minorHAnsi" w:hAnsi="Arial Nova Light" w:cstheme="minorBidi"/>
          <w:bCs/>
        </w:rPr>
        <w:t xml:space="preserve">condition </w:t>
      </w:r>
      <w:r w:rsidR="00A42669">
        <w:rPr>
          <w:rFonts w:ascii="Arial Nova Light" w:eastAsiaTheme="minorHAnsi" w:hAnsi="Arial Nova Light" w:cstheme="minorBidi"/>
          <w:bCs/>
        </w:rPr>
        <w:t>were</w:t>
      </w:r>
      <w:r w:rsidR="00BF18AD">
        <w:rPr>
          <w:rFonts w:ascii="Arial Nova Light" w:eastAsiaTheme="minorHAnsi" w:hAnsi="Arial Nova Light" w:cstheme="minorBidi"/>
          <w:bCs/>
        </w:rPr>
        <w:t xml:space="preserve"> associated with a relative predominance of CAPs overlapping with the DMN, VIS, and CEN/SN fronto-parietal network (FPN), respectively, </w:t>
      </w:r>
      <w:r w:rsidR="00D2135E">
        <w:rPr>
          <w:rFonts w:ascii="Arial Nova Light" w:eastAsiaTheme="minorHAnsi" w:hAnsi="Arial Nova Light" w:cstheme="minorBidi"/>
          <w:bCs/>
        </w:rPr>
        <w:t xml:space="preserve">we could quantify </w:t>
      </w:r>
      <w:r w:rsidR="00A42669">
        <w:rPr>
          <w:rFonts w:ascii="Arial Nova Light" w:eastAsiaTheme="minorHAnsi" w:hAnsi="Arial Nova Light" w:cstheme="minorBidi"/>
          <w:bCs/>
        </w:rPr>
        <w:t xml:space="preserve">the </w:t>
      </w:r>
      <w:r w:rsidR="00BF18AD">
        <w:rPr>
          <w:rFonts w:ascii="Arial Nova Light" w:eastAsiaTheme="minorHAnsi" w:hAnsi="Arial Nova Light" w:cstheme="minorBidi"/>
          <w:bCs/>
        </w:rPr>
        <w:t xml:space="preserve">occurrences </w:t>
      </w:r>
      <w:r w:rsidR="00D2135E">
        <w:rPr>
          <w:rFonts w:ascii="Arial Nova Light" w:eastAsiaTheme="minorHAnsi" w:hAnsi="Arial Nova Light" w:cstheme="minorBidi"/>
          <w:bCs/>
        </w:rPr>
        <w:t xml:space="preserve">of </w:t>
      </w:r>
      <w:r w:rsidR="00BF18AD">
        <w:rPr>
          <w:rFonts w:ascii="Arial Nova Light" w:eastAsiaTheme="minorHAnsi" w:hAnsi="Arial Nova Light" w:cstheme="minorBidi"/>
          <w:bCs/>
        </w:rPr>
        <w:t xml:space="preserve">each CAP </w:t>
      </w:r>
      <w:r w:rsidR="00D2135E">
        <w:rPr>
          <w:rFonts w:ascii="Arial Nova Light" w:eastAsiaTheme="minorHAnsi" w:hAnsi="Arial Nova Light" w:cstheme="minorBidi"/>
          <w:bCs/>
        </w:rPr>
        <w:t>in each condition and each affective context</w:t>
      </w:r>
      <w:r w:rsidR="00BF18AD">
        <w:rPr>
          <w:rFonts w:ascii="Arial Nova Light" w:eastAsiaTheme="minorHAnsi" w:hAnsi="Arial Nova Light" w:cstheme="minorBidi"/>
          <w:bCs/>
        </w:rPr>
        <w:t>.</w:t>
      </w:r>
    </w:p>
    <w:p w14:paraId="7CCDD96E" w14:textId="77777777" w:rsidR="0066296C" w:rsidRDefault="0066296C" w:rsidP="00006E88">
      <w:pPr>
        <w:spacing w:after="0" w:line="360" w:lineRule="auto"/>
        <w:rPr>
          <w:rFonts w:ascii="Arial Nova Light" w:eastAsiaTheme="minorHAnsi" w:hAnsi="Arial Nova Light" w:cstheme="minorBidi"/>
        </w:rPr>
      </w:pPr>
    </w:p>
    <w:p w14:paraId="3DDF5354" w14:textId="70D7F1A8" w:rsidR="007B062E" w:rsidRDefault="002777A2" w:rsidP="003A2193">
      <w:pPr>
        <w:spacing w:after="0" w:line="480" w:lineRule="auto"/>
        <w:jc w:val="both"/>
        <w:rPr>
          <w:rFonts w:ascii="Arial Nova Light" w:eastAsiaTheme="minorHAnsi" w:hAnsi="Arial Nova Light" w:cstheme="minorBidi"/>
          <w:bCs/>
        </w:rPr>
      </w:pPr>
      <w:r w:rsidRPr="002777A2">
        <w:rPr>
          <w:rFonts w:ascii="Arial Nova Light" w:eastAsiaTheme="minorHAnsi" w:hAnsi="Arial Nova Light" w:cstheme="minorBidi"/>
          <w:bCs/>
        </w:rPr>
        <w:lastRenderedPageBreak/>
        <w:t xml:space="preserve">Secondly, and most crucially, our BSEM analysis demonstrated how the expression of distinct dFC patterns either during movie watching </w:t>
      </w:r>
      <w:r w:rsidR="00116F79">
        <w:rPr>
          <w:rFonts w:ascii="Arial Nova Light" w:eastAsiaTheme="minorHAnsi" w:hAnsi="Arial Nova Light" w:cstheme="minorBidi"/>
          <w:bCs/>
        </w:rPr>
        <w:t xml:space="preserve">or during post-movie rest </w:t>
      </w:r>
      <w:r w:rsidRPr="002777A2">
        <w:rPr>
          <w:rFonts w:ascii="Arial Nova Light" w:eastAsiaTheme="minorHAnsi" w:hAnsi="Arial Nova Light" w:cstheme="minorBidi"/>
          <w:bCs/>
        </w:rPr>
        <w:t xml:space="preserve">influenced the subsequent recruitment of brain systems mediating cognitive control, and how the latter were impacted by negative emotions. </w:t>
      </w:r>
      <w:bookmarkEnd w:id="5"/>
      <w:r w:rsidR="00FC40C1">
        <w:rPr>
          <w:rFonts w:ascii="Arial Nova Light" w:eastAsiaTheme="minorHAnsi" w:hAnsi="Arial Nova Light" w:cstheme="minorBidi"/>
          <w:bCs/>
        </w:rPr>
        <w:t>C</w:t>
      </w:r>
      <w:r w:rsidR="007B062E" w:rsidRPr="007B062E">
        <w:rPr>
          <w:rFonts w:ascii="Arial Nova Light" w:eastAsiaTheme="minorHAnsi" w:hAnsi="Arial Nova Light" w:cstheme="minorBidi"/>
          <w:bCs/>
        </w:rPr>
        <w:t xml:space="preserve">ritically, the dynamic relationships between brain networks involved in affective events and those responsible for cognitive control differed notably in negative affective conditions compared to neutral ones. In a complementary mediation analysis, these relationships were found to be significantly influenced by concurrent changes in behavioral measures of cognitive control, such as reaction time, supporting a direct connection between brain network </w:t>
      </w:r>
      <w:r w:rsidR="00202AED">
        <w:rPr>
          <w:rFonts w:ascii="Arial Nova Light" w:eastAsiaTheme="minorHAnsi" w:hAnsi="Arial Nova Light" w:cstheme="minorBidi"/>
          <w:bCs/>
        </w:rPr>
        <w:t>associa</w:t>
      </w:r>
      <w:r w:rsidR="007B062E" w:rsidRPr="007B062E">
        <w:rPr>
          <w:rFonts w:ascii="Arial Nova Light" w:eastAsiaTheme="minorHAnsi" w:hAnsi="Arial Nova Light" w:cstheme="minorBidi"/>
          <w:bCs/>
        </w:rPr>
        <w:t>tions and the behavioral effects of emotional experiences.</w:t>
      </w:r>
    </w:p>
    <w:p w14:paraId="0DE9B3E1" w14:textId="77777777" w:rsidR="00CF652A" w:rsidRPr="003A2193" w:rsidRDefault="00CF652A" w:rsidP="00006E88">
      <w:pPr>
        <w:spacing w:after="0" w:line="360" w:lineRule="auto"/>
        <w:jc w:val="both"/>
        <w:rPr>
          <w:rFonts w:ascii="Arial Nova Light" w:eastAsiaTheme="minorHAnsi" w:hAnsi="Arial Nova Light" w:cstheme="minorBidi"/>
          <w:bCs/>
        </w:rPr>
      </w:pPr>
    </w:p>
    <w:p w14:paraId="06D27FFD" w14:textId="77777777" w:rsidR="00536CC1" w:rsidRPr="00536CC1" w:rsidRDefault="00536CC1" w:rsidP="00536CC1">
      <w:pPr>
        <w:spacing w:after="0" w:line="480" w:lineRule="auto"/>
        <w:jc w:val="both"/>
        <w:rPr>
          <w:rFonts w:ascii="Arial Nova Light" w:eastAsiaTheme="minorHAnsi" w:hAnsi="Arial Nova Light" w:cstheme="minorBidi"/>
        </w:rPr>
      </w:pPr>
      <w:r w:rsidRPr="00536CC1">
        <w:rPr>
          <w:rFonts w:ascii="Arial Nova" w:eastAsiaTheme="minorHAnsi" w:hAnsi="Arial Nova" w:cstheme="minorBidi"/>
          <w:b/>
          <w:bCs/>
        </w:rPr>
        <w:t>The impact of negative emotions on cognitive control is linked to their aftermath on intrinsic brain network dynamics</w:t>
      </w:r>
      <w:r w:rsidRPr="00536CC1">
        <w:rPr>
          <w:rFonts w:ascii="Arial Nova Light" w:eastAsiaTheme="minorHAnsi" w:hAnsi="Arial Nova Light" w:cstheme="minorBidi"/>
          <w:b/>
          <w:bCs/>
        </w:rPr>
        <w:t xml:space="preserve">.    </w:t>
      </w:r>
    </w:p>
    <w:p w14:paraId="5484B0C3" w14:textId="4C655FD2" w:rsidR="00536CC1" w:rsidRDefault="00842D97" w:rsidP="00536CC1">
      <w:pPr>
        <w:spacing w:after="0" w:line="480" w:lineRule="auto"/>
        <w:jc w:val="both"/>
        <w:rPr>
          <w:rFonts w:ascii="Arial Nova Light" w:eastAsiaTheme="minorHAnsi" w:hAnsi="Arial Nova Light" w:cstheme="minorBidi"/>
        </w:rPr>
      </w:pPr>
      <w:sdt>
        <w:sdtPr>
          <w:rPr>
            <w:rFonts w:ascii="Arial Nova Light" w:eastAsiaTheme="minorHAnsi" w:hAnsi="Arial Nova Light" w:cstheme="minorBidi"/>
          </w:rPr>
          <w:id w:val="16520015"/>
          <w:docPartObj>
            <w:docPartGallery w:val="Watermarks"/>
          </w:docPartObj>
        </w:sdtPr>
        <w:sdtEndPr/>
        <w:sdtContent/>
      </w:sdt>
      <w:r w:rsidR="00536CC1" w:rsidRPr="00536CC1">
        <w:rPr>
          <w:rFonts w:ascii="Arial Nova Light" w:eastAsiaTheme="minorHAnsi" w:hAnsi="Arial Nova Light" w:cstheme="minorBidi"/>
        </w:rPr>
        <w:t>Our first aim was to determine the relationships between the neural carry-over effects of negative emotion, emerging after eliciting events (i.e., CAPs in “REST1” condition)</w:t>
      </w:r>
      <w:r w:rsidR="00536CC1" w:rsidRPr="003A2193">
        <w:rPr>
          <w:rFonts w:ascii="Arial Nova Light" w:eastAsiaTheme="minorHAnsi" w:hAnsi="Arial Nova Light" w:cstheme="minorBidi"/>
        </w:rPr>
        <w:fldChar w:fldCharType="begin" w:fldLock="1"/>
      </w:r>
      <w:r w:rsidR="00AF3FD0">
        <w:rPr>
          <w:rFonts w:ascii="Arial Nova Light" w:eastAsiaTheme="minorHAnsi" w:hAnsi="Arial Nova Light" w:cstheme="minorBidi"/>
        </w:rPr>
        <w:instrText xml:space="preserve"> ADDIN ZOTERO_ITEM CSL_CITATION {"citationID":"I1sPANJQ","properties":{"formattedCitation":"\\super 41,44\\nosupersub{}","plainCitation":"41,44","noteIndex":0},"citationItems":[{"id":10572,"uris":["http://www.mendeley.com/documents/?uuid=713e773c-dca7-47cf-aca9-2405577b9d30","http://zotero.org/groups/5758162/items/UXGLEINE"],"itemData":{"id":10572,"type":"article-journal","container-title":"NeuroImage","DOI":"10.1016/j.neuroimage.2021.118377","ISSN":"10538119","issue":"May","note":"publisher: Elsevier Inc.","page":"118377","title":"Dynamic functional brain networks underlying the temporal inertia of negative emotions","URL":"https://doi.org/10.1016/j.neuroimage.2021.118377","volume":"240","author":[{"family":"Gaviria","given":"Julian"},{"family":"Rey","given":"Gwladys"},{"family":"Bolton","given":"Thomas A. W."},{"family":"Ville","given":"Dimitri Van De"},{"family":"Vuilleumier","given":"Patrik"}],"issued":{"date-parts":[["2021",10]]}}},{"id":1806,"uris":["http://www.mendeley.com/documents/?uuid=a67f1e27-1f3c-4fdf-a058-71b4386dc9ff","http://zotero.org/groups/5758162/items/765ECU9R"],"itemData":{"id":1806,"type":"article-journal","abstract":"The functional properties of resting brain activity are poorly understood, but have generally been related to self-monitoring and introspective processes. Here we investigated how emotionally positive and negative information differentially influenced subsequent brain activity at rest. We acquired fMRI data in 15 participants during rest periods following fearful, joyful, and neutral movies. Several brain regions were more active during resting than during movie-watching, including posterior/anterior cingulate cortices (PCC, ACC), bilateral insula and inferior parietal lobules (IPL). Functional connectivity at different frequency bands was also assessed using a wavelet correlation approach and small-world network analysis. Resting activity in ACC and insula as well as their coupling were strongly enhanced by preceding emotions, while coupling between ventral-medial prefrontal cortex and amygdala was selectively reduced. These effects were more pronounced after fearful than joyful movies for higher frequency bands. Moreover, the initial suppression of resting activity in ACC and insula after emotional stimuli was followed by a gradual restoration over time. Emotions did not affect IPL average activity but increased its connectivity with other regions. These findings reveal specific neural circuits recruited during the recovery from emotional arousal and highlight the complex functional dynamics of default mode networks in emotionally salient contexts. ?? 2010 Elsevier Inc.","container-title":"NeuroImage","DOI":"10.1016/j.neuroimage.2010.10.021","ISSN":"10538119","issue":"3","note":"PMID: 20955802\npublisher: Elsevier Inc.\nISBN: 1095-9572 (Electronic)\\r1053-8119 (Linking)","page":"2481-2491","title":"Impact of transient emotions on functional connectivity during subsequent resting state: A wavelet correlation approach","URL":"http://dx.doi.org/10.1016/j.neuroimage.2010.10.021","volume":"54","author":[{"family":"Eryilmaz","given":"Hamdi"},{"family":"Van De Ville","given":"Dimitri"},{"family":"Schwartz","given":"Sophie"},{"family":"Vuilleumier","given":"Patrik"}],"issued":{"date-parts":[["2011"]]}}}],"schema":"https://github.com/citation-style-language/schema/raw/master/csl-citation.json"} </w:instrText>
      </w:r>
      <w:r w:rsidR="00536CC1" w:rsidRPr="003A2193">
        <w:rPr>
          <w:rFonts w:ascii="Arial Nova Light" w:eastAsiaTheme="minorHAnsi" w:hAnsi="Arial Nova Light" w:cstheme="minorBidi"/>
        </w:rPr>
        <w:fldChar w:fldCharType="separate"/>
      </w:r>
      <w:r w:rsidR="00AF3FD0" w:rsidRPr="00AF3FD0">
        <w:rPr>
          <w:rFonts w:ascii="Arial Nova Light" w:hAnsi="Arial Nova Light"/>
          <w:vertAlign w:val="superscript"/>
        </w:rPr>
        <w:t>41,44</w:t>
      </w:r>
      <w:r w:rsidR="00536CC1" w:rsidRPr="003A2193">
        <w:rPr>
          <w:rFonts w:ascii="Arial Nova Light" w:eastAsiaTheme="minorHAnsi" w:hAnsi="Arial Nova Light" w:cstheme="minorBidi"/>
        </w:rPr>
        <w:fldChar w:fldCharType="end"/>
      </w:r>
      <w:r w:rsidR="00536CC1" w:rsidRPr="00536CC1">
        <w:rPr>
          <w:rFonts w:ascii="Arial Nova Light" w:eastAsiaTheme="minorHAnsi" w:hAnsi="Arial Nova Light" w:cstheme="minorBidi"/>
        </w:rPr>
        <w:t>, and the activation pattern of brain networks recruited by cognitive control demands (i.e., CAPs in “TASK” condition)</w:t>
      </w:r>
      <w:r w:rsidR="00403A27" w:rsidRPr="003A2193">
        <w:rPr>
          <w:rFonts w:ascii="Arial Nova Light" w:eastAsiaTheme="minorHAnsi" w:hAnsi="Arial Nova Light" w:cstheme="minorBidi"/>
        </w:rPr>
        <w:fldChar w:fldCharType="begin" w:fldLock="1"/>
      </w:r>
      <w:r w:rsidR="003E62F1">
        <w:rPr>
          <w:rFonts w:ascii="Arial Nova Light" w:eastAsiaTheme="minorHAnsi" w:hAnsi="Arial Nova Light" w:cstheme="minorBidi"/>
        </w:rPr>
        <w:instrText xml:space="preserve"> ADDIN ZOTERO_ITEM CSL_CITATION {"citationID":"XI9336yM","properties":{"formattedCitation":"\\super 19,20,22\\nosupersub{}","plainCitation":"19,20,22","noteIndex":0},"citationItems":[{"id":3079,"uris":["http://www.mendeley.com/documents/?uuid=9d482093-f211-4bf7-b405-cf7cb381ad31","http://zotero.org/groups/5758162/items/C72Q49JI"],"itemData":{"id":3079,"type":"article-journal","abstract":"BACKGROUND  Based on introspectionist, semantic, and psychophysiological experimental frameworks, it has long been assumed that all affective states derive from two independent basic dimensions, valence and arousal. However, until now, no study has investigated whether valence and arousal are also dissociable at the level of affect-related changes in cognitive processing.  METHODOLOGY/PRINCIPAL FINDINGS  We examined how changes in both valence (negative vs. positive) and arousal (low vs. high) influence performance in tasks requiring executive control because recent research indicates that two dissociable cognitive components are involved in the regulation of task performance: amount of current control (i.e., strength of filtering goal-irrelevant signals) and control adaptation (i.e., strength of maintaining current goals over time). Using a visual pop-out distractor task, we found that control is exclusively modulated by arousal because interference by goal-irrelevant signals was largest in high arousal states, independently of valence. By contrast, control adaptation is exclusively modulated by valence because the increase in control after trials in which goal-irrelevant signals were present was largest in negative states, independent of arousal. A Monte Carlo simulation revealed that differential effects of two experimental factors on control and control adaptation can be dissociated if there is no correlation between empirical interference and conflict-driven modulation of interference, which was the case in the present data. Consequently, the observed effects of valence and arousal on adaptive executive control are indeed dissociable.  CONCLUSIONS/SIGNIFICANCE  These findings indicate that affective influences on cognitive processes can be driven by independent effects of variations in valence and arousal, which may resolve several heterogeneous findings observed in previous studies on affect-cognition interactions.","container-title":"PLoS ONE","DOI":"10.1371/journal.pone.0029287","ISSN":"19326203","issue":"12","note":"PMID: 22216233\nISBN: 1932-6203","title":"Dissociable effects of valence and arousal in adaptive executive control","volume":"6","author":[{"family":"Kuhbandner","given":"Christof"},{"family":"Zehetleitner","given":"Michael"}],"issued":{"date-parts":[["2011"]]}}},{"id":2392,"uris":["http://www.mendeley.com/documents/?uuid=ed2880c6-ab28-45ae-9369-21df30ba6348","http://zotero.org/groups/5758162/items/T9W59ES5"],"itemData":{"id":2392,"type":"article-journal","container-title":"Cerebral Cortex","DOI":"10.1093/cercor/bht416","ISSN":"1460-2199","issue":"7","page":"1746-1756","title":"Hedonic Hotspots Regulate Cingulate-driven Adaptation to Cognitive Demands","URL":"http://www.cercor.oxfordjournals.org/cgi/doi/10.1093/cercor/bht416","volume":"25","author":[{"family":"Steenbergen","given":"Henk","non-dropping-particle":"van"},{"family":"Band","given":"Guido P.H."},{"family":"Hommel","given":"Bernhard"},{"family":"Rombouts","given":"Serge A.R.B."},{"family":"Nieuwenhuis","given":"Sander"}],"issued":{"date-parts":[["2015",7]]}}},{"id":8787,"uris":["http://www.mendeley.com/documents/?uuid=caa535c0-4dbd-4f92-b4d1-f29245bec3f6","http://zotero.org/groups/5758162/items/LB92SDL8"],"itemData":{"id":8787,"type":"article-journal","abstract":"In this event-related fMRI study, we sought to investigate the influence of negative affect on the processing of two kinds of cognitive interference: Stroop-interference and oddball interference. For our purpose, we adopted an oddball variant of the Stroop task in which Stroop-interference and oddball interference conditions were created by presenting incongruent and rarely occurring word meanings, respectively. Immediately preceding the target stimuli, we presented pictures of the International Affective Picture System which were either emotionally negative and arousing or emotionally neutral, providing two affective conditions under which the cognitive task was administered. Both the behavioral and the neuroimaging data exhibited an interaction effect between emotional and cognitive condition. First, the emotion induction selectively impaired behavioral performance on interference trials while behavioral measures on non-interference trials were roughly identical in both emotional conditions. Second, in the negative emotional condition there was incremental interference-related activation in control-related regions (fronto-parietal cortices). Taken together, findings suggest that negative affect specifically disturbs the neural control processes that in a neutral affective state allow to select task-relevant information and to shield its processing from task-irrelevant distraction. Accordingly, agents in a negative affective state have to exert enhanced control efforts to resolve cognitive interference. Additional connectivity analyses revealed that a negative coupling between lateral PFC on the one hand and amygdala and OFC on the other is related to enhanced interference resolution which can be tentatively interpreted as evidence that emotional regulation is an integrated part of an agent's efforts to preserve cognitive performance in affective situations. © 2011 Elsevier Ireland Ltd and the Japan Neuroscience Society.","container-title":"Neuroscience Research","DOI":"10.1016/j.neures.2011.05.007","ISSN":"01680102","issue":"4","note":"PMID: 21620907\npublisher: Elsevier Ireland Ltd and Japan Neuroscience Society","page":"415-427","title":"How negative affect influences neural control processes underlying the resolution of cognitive interference: An event-related fMRI study","URL":"http://dx.doi.org/10.1016/j.neures.2011.05.007","volume":"70","author":[{"family":"Melcher","given":"Tobias"},{"family":"Born","given":"Christina"},{"family":"Gruber","given":"Oliver"}],"issued":{"date-parts":[["2011"]]}}}],"schema":"https://github.com/citation-style-language/schema/raw/master/csl-citation.json"} </w:instrText>
      </w:r>
      <w:r w:rsidR="00403A27" w:rsidRPr="003A2193">
        <w:rPr>
          <w:rFonts w:ascii="Arial Nova Light" w:eastAsiaTheme="minorHAnsi" w:hAnsi="Arial Nova Light" w:cstheme="minorBidi"/>
        </w:rPr>
        <w:fldChar w:fldCharType="separate"/>
      </w:r>
      <w:r w:rsidR="003E62F1" w:rsidRPr="003E62F1">
        <w:rPr>
          <w:rFonts w:ascii="Arial Nova Light" w:hAnsi="Arial Nova Light"/>
          <w:vertAlign w:val="superscript"/>
        </w:rPr>
        <w:t>19,20,22</w:t>
      </w:r>
      <w:r w:rsidR="00403A27" w:rsidRPr="003A2193">
        <w:rPr>
          <w:rFonts w:ascii="Arial Nova Light" w:eastAsiaTheme="minorHAnsi" w:hAnsi="Arial Nova Light" w:cstheme="minorBidi"/>
        </w:rPr>
        <w:fldChar w:fldCharType="end"/>
      </w:r>
      <w:r w:rsidR="00403A27" w:rsidRPr="003A2193">
        <w:rPr>
          <w:rFonts w:ascii="Arial Nova Light" w:eastAsiaTheme="minorHAnsi" w:hAnsi="Arial Nova Light" w:cstheme="minorBidi"/>
        </w:rPr>
        <w:t>.</w:t>
      </w:r>
      <w:r w:rsidR="00536CC1" w:rsidRPr="00536CC1">
        <w:rPr>
          <w:rFonts w:ascii="Arial Nova Light" w:eastAsiaTheme="minorHAnsi" w:hAnsi="Arial Nova Light" w:cstheme="minorBidi"/>
          <w:b/>
          <w:bCs/>
        </w:rPr>
        <w:t xml:space="preserve"> </w:t>
      </w:r>
      <w:r w:rsidR="00536CC1" w:rsidRPr="00536CC1">
        <w:rPr>
          <w:rFonts w:ascii="Arial Nova Light" w:eastAsiaTheme="minorHAnsi" w:hAnsi="Arial Nova Light" w:cstheme="minorBidi"/>
        </w:rPr>
        <w:t xml:space="preserve">Our results revealed </w:t>
      </w:r>
      <w:r w:rsidR="0073592B" w:rsidRPr="0073592B">
        <w:rPr>
          <w:rFonts w:ascii="Arial Nova Light" w:eastAsiaTheme="minorHAnsi" w:hAnsi="Arial Nova Light" w:cstheme="minorBidi"/>
          <w:highlight w:val="green"/>
        </w:rPr>
        <w:t>anticorrelated</w:t>
      </w:r>
      <w:r w:rsidR="00536CC1" w:rsidRPr="00536CC1">
        <w:rPr>
          <w:rFonts w:ascii="Arial Nova Light" w:eastAsiaTheme="minorHAnsi" w:hAnsi="Arial Nova Light" w:cstheme="minorBidi"/>
        </w:rPr>
        <w:t xml:space="preserve"> association</w:t>
      </w:r>
      <w:r w:rsidR="0073592B">
        <w:rPr>
          <w:rFonts w:ascii="Arial Nova Light" w:eastAsiaTheme="minorHAnsi" w:hAnsi="Arial Nova Light" w:cstheme="minorBidi"/>
        </w:rPr>
        <w:t>s</w:t>
      </w:r>
      <w:r w:rsidR="00536CC1" w:rsidRPr="00536CC1">
        <w:rPr>
          <w:rFonts w:ascii="Arial Nova Light" w:eastAsiaTheme="minorHAnsi" w:hAnsi="Arial Nova Light" w:cstheme="minorBidi"/>
        </w:rPr>
        <w:t xml:space="preserve"> between occurrences of DMN</w:t>
      </w:r>
      <w:r w:rsidR="00536CC1" w:rsidRPr="00536CC1">
        <w:rPr>
          <w:rFonts w:ascii="Arial Nova Light" w:eastAsiaTheme="minorHAnsi" w:hAnsi="Arial Nova Light" w:cstheme="minorBidi"/>
          <w:position w:val="-6"/>
          <w:vertAlign w:val="subscript"/>
        </w:rPr>
        <w:t>CAP</w:t>
      </w:r>
      <w:r w:rsidR="00536CC1" w:rsidRPr="00536CC1">
        <w:rPr>
          <w:rFonts w:ascii="Arial Nova Light" w:eastAsiaTheme="minorHAnsi" w:hAnsi="Arial Nova Light" w:cstheme="minorBidi"/>
        </w:rPr>
        <w:t xml:space="preserve"> and SN-SMN</w:t>
      </w:r>
      <w:r w:rsidR="00536CC1" w:rsidRPr="00536CC1">
        <w:rPr>
          <w:rFonts w:ascii="Arial Nova Light" w:eastAsiaTheme="minorHAnsi" w:hAnsi="Arial Nova Light" w:cstheme="minorBidi"/>
          <w:position w:val="-6"/>
          <w:vertAlign w:val="subscript"/>
        </w:rPr>
        <w:t>CAP</w:t>
      </w:r>
      <w:r w:rsidR="00536CC1" w:rsidRPr="00536CC1">
        <w:rPr>
          <w:rFonts w:ascii="Arial Nova Light" w:eastAsiaTheme="minorHAnsi" w:hAnsi="Arial Nova Light" w:cstheme="minorBidi"/>
        </w:rPr>
        <w:t xml:space="preserve"> </w:t>
      </w:r>
      <w:r w:rsidR="00AD739C">
        <w:rPr>
          <w:rFonts w:ascii="Arial Nova Light" w:eastAsiaTheme="minorHAnsi" w:hAnsi="Arial Nova Light" w:cstheme="minorBidi"/>
        </w:rPr>
        <w:t>during the post-emotion</w:t>
      </w:r>
      <w:r w:rsidR="00AD739C" w:rsidRPr="00536CC1">
        <w:rPr>
          <w:rFonts w:ascii="Arial Nova Light" w:eastAsiaTheme="minorHAnsi" w:hAnsi="Arial Nova Light" w:cstheme="minorBidi"/>
        </w:rPr>
        <w:t xml:space="preserve"> </w:t>
      </w:r>
      <w:r w:rsidR="00536CC1" w:rsidRPr="00536CC1">
        <w:rPr>
          <w:rFonts w:ascii="Arial Nova Light" w:eastAsiaTheme="minorHAnsi" w:hAnsi="Arial Nova Light" w:cstheme="minorBidi"/>
        </w:rPr>
        <w:t>resting state, and occurrences of FPN</w:t>
      </w:r>
      <w:r w:rsidR="00536CC1" w:rsidRPr="00536CC1">
        <w:rPr>
          <w:rFonts w:ascii="Arial Nova Light" w:eastAsiaTheme="minorHAnsi" w:hAnsi="Arial Nova Light" w:cstheme="minorBidi"/>
          <w:position w:val="-6"/>
          <w:vertAlign w:val="subscript"/>
        </w:rPr>
        <w:t>CAP</w:t>
      </w:r>
      <w:r w:rsidR="00536CC1" w:rsidRPr="00536CC1">
        <w:rPr>
          <w:rFonts w:ascii="Arial Nova Light" w:eastAsiaTheme="minorHAnsi" w:hAnsi="Arial Nova Light" w:cstheme="minorBidi"/>
        </w:rPr>
        <w:t xml:space="preserve"> observed later during the TASK condition. In other words, the affective “aftermath” (or emotional “inertia”) </w:t>
      </w:r>
      <w:r w:rsidR="002E5798">
        <w:rPr>
          <w:rFonts w:ascii="Arial Nova Light" w:eastAsiaTheme="minorHAnsi" w:hAnsi="Arial Nova Light" w:cstheme="minorBidi"/>
        </w:rPr>
        <w:t>underpinned by those</w:t>
      </w:r>
      <w:r w:rsidR="00536CC1" w:rsidRPr="00536CC1">
        <w:rPr>
          <w:rFonts w:ascii="Arial Nova Light" w:eastAsiaTheme="minorHAnsi" w:hAnsi="Arial Nova Light" w:cstheme="minorBidi"/>
        </w:rPr>
        <w:t xml:space="preserve"> spontaneous brain dFC following the first negative emotion induction</w:t>
      </w:r>
      <w:r w:rsidR="00536CC1" w:rsidRPr="00536CC1">
        <w:rPr>
          <w:rFonts w:ascii="Arial Nova Light" w:eastAsiaTheme="minorHAnsi" w:hAnsi="Arial Nova Light" w:cstheme="minorBidi"/>
        </w:rPr>
        <w:fldChar w:fldCharType="begin" w:fldLock="1"/>
      </w:r>
      <w:r w:rsidR="00AF3FD0">
        <w:rPr>
          <w:rFonts w:ascii="Arial Nova Light" w:eastAsiaTheme="minorHAnsi" w:hAnsi="Arial Nova Light" w:cstheme="minorBidi"/>
        </w:rPr>
        <w:instrText xml:space="preserve"> ADDIN ZOTERO_ITEM CSL_CITATION {"citationID":"37LC5HcY","properties":{"formattedCitation":"\\super 41,100\\nosupersub{}","plainCitation":"41,100","noteIndex":0},"citationItems":[{"id":6920,"uris":["http://www.mendeley.com/documents/?uuid=69a4db7e-62ae-47b5-bb96-a23afccf871c","http://zotero.org/groups/5758162/items/CQ7K2TNX"],"itemData":{"id":6920,"type":"article-journal","abstract":"Emotion theorists have long held that a fundamental characteristic of an emotion is how its constituent processes change and interact over time. Assessing these temporal dynamics of emotion in the brain is critical for understanding the neural representation of emotions as well as advancing theories of emotional processing. We review the neuroimaging research on three temporal dynamic features of emotion: time of onset, duration, and resurgence and show how assessing these temporal dynamics in the brain have led to improved understanding of the structure and function of emotional processes such as revealing which appraisals come first, how emotional processing endures both explicitly and implicitly, and that the resurgence of emotional processing may consist of either single or multiple processes.","container-title":"Emotion Review","DOI":"10.1177/1754073915590615","ISSN":"17540739","issue":"4","page":"323-329","title":"Temporal Dynamics of Emotional Processing in the Brain","volume":"7","author":[{"family":"Waugh","given":"Christian E."},{"family":"Shing","given":"Elaine Z."},{"family":"Avery","given":"Brad M."}],"issued":{"date-parts":[["2015"]]}}},{"id":1806,"uris":["http://www.mendeley.com/documents/?uuid=a67f1e27-1f3c-4fdf-a058-71b4386dc9ff","http://zotero.org/groups/5758162/items/765ECU9R"],"itemData":{"id":1806,"type":"article-journal","abstract":"The functional properties of resting brain activity are poorly understood, but have generally been related to self-monitoring and introspective processes. Here we investigated how emotionally positive and negative information differentially influenced subsequent brain activity at rest. We acquired fMRI data in 15 participants during rest periods following fearful, joyful, and neutral movies. Several brain regions were more active during resting than during movie-watching, including posterior/anterior cingulate cortices (PCC, ACC), bilateral insula and inferior parietal lobules (IPL). Functional connectivity at different frequency bands was also assessed using a wavelet correlation approach and small-world network analysis. Resting activity in ACC and insula as well as their coupling were strongly enhanced by preceding emotions, while coupling between ventral-medial prefrontal cortex and amygdala was selectively reduced. These effects were more pronounced after fearful than joyful movies for higher frequency bands. Moreover, the initial suppression of resting activity in ACC and insula after emotional stimuli was followed by a gradual restoration over time. Emotions did not affect IPL average activity but increased its connectivity with other regions. These findings reveal specific neural circuits recruited during the recovery from emotional arousal and highlight the complex functional dynamics of default mode networks in emotionally salient contexts. ?? 2010 Elsevier Inc.","container-title":"NeuroImage","DOI":"10.1016/j.neuroimage.2010.10.021","ISSN":"10538119","issue":"3","note":"PMID: 20955802\npublisher: Elsevier Inc.\nISBN: 1095-9572 (Electronic)\\r1053-8119 (Linking)","page":"2481-2491","title":"Impact of transient emotions on functional connectivity during subsequent resting state: A wavelet correlation approach","URL":"http://dx.doi.org/10.1016/j.neuroimage.2010.10.021","volume":"54","author":[{"family":"Eryilmaz","given":"Hamdi"},{"family":"Van De Ville","given":"Dimitri"},{"family":"Schwartz","given":"Sophie"},{"family":"Vuilleumier","given":"Patrik"}],"issued":{"date-parts":[["2011"]]}}}],"schema":"https://github.com/citation-style-language/schema/raw/master/csl-citation.json"} </w:instrText>
      </w:r>
      <w:r w:rsidR="00536CC1" w:rsidRPr="00536CC1">
        <w:rPr>
          <w:rFonts w:ascii="Arial Nova Light" w:eastAsiaTheme="minorHAnsi" w:hAnsi="Arial Nova Light" w:cstheme="minorBidi"/>
        </w:rPr>
        <w:fldChar w:fldCharType="separate"/>
      </w:r>
      <w:r w:rsidR="00AF3FD0" w:rsidRPr="00AF3FD0">
        <w:rPr>
          <w:rFonts w:ascii="Arial Nova Light" w:hAnsi="Arial Nova Light"/>
          <w:vertAlign w:val="superscript"/>
        </w:rPr>
        <w:t>41,100</w:t>
      </w:r>
      <w:r w:rsidR="00536CC1" w:rsidRPr="00536CC1">
        <w:rPr>
          <w:rFonts w:ascii="Arial Nova Light" w:eastAsiaTheme="minorHAnsi" w:hAnsi="Arial Nova Light" w:cstheme="minorBidi"/>
        </w:rPr>
        <w:fldChar w:fldCharType="end"/>
      </w:r>
      <w:r w:rsidR="00536CC1" w:rsidRPr="00536CC1">
        <w:rPr>
          <w:rFonts w:ascii="Arial Nova Light" w:eastAsiaTheme="minorHAnsi" w:hAnsi="Arial Nova Light" w:cstheme="minorBidi"/>
        </w:rPr>
        <w:t xml:space="preserve"> predicted an increase in brain activation patterns expressed during a cognitive control task performed after another (similar) negative emotion induction. Accordingly, the </w:t>
      </w:r>
      <w:r w:rsidR="006E75EB">
        <w:rPr>
          <w:rFonts w:ascii="Arial Nova Light" w:eastAsiaTheme="minorHAnsi" w:hAnsi="Arial Nova Light" w:cstheme="minorBidi"/>
        </w:rPr>
        <w:t xml:space="preserve">number of </w:t>
      </w:r>
      <w:r w:rsidR="0070659E">
        <w:rPr>
          <w:rFonts w:ascii="Arial Nova Light" w:eastAsiaTheme="minorHAnsi" w:hAnsi="Arial Nova Light" w:cstheme="minorBidi"/>
        </w:rPr>
        <w:t>occurrences</w:t>
      </w:r>
      <w:r w:rsidR="0070659E" w:rsidRPr="00536CC1">
        <w:rPr>
          <w:rFonts w:ascii="Arial Nova Light" w:eastAsiaTheme="minorHAnsi" w:hAnsi="Arial Nova Light" w:cstheme="minorBidi"/>
        </w:rPr>
        <w:t xml:space="preserve"> </w:t>
      </w:r>
      <w:r w:rsidR="00536CC1" w:rsidRPr="00536CC1">
        <w:rPr>
          <w:rFonts w:ascii="Arial Nova Light" w:eastAsiaTheme="minorHAnsi" w:hAnsi="Arial Nova Light" w:cstheme="minorBidi"/>
        </w:rPr>
        <w:t xml:space="preserve">of FPN during the “TASK” block significantly </w:t>
      </w:r>
      <w:r w:rsidR="006E75EB">
        <w:rPr>
          <w:rFonts w:ascii="Arial Nova Light" w:eastAsiaTheme="minorHAnsi" w:hAnsi="Arial Nova Light" w:cstheme="minorBidi"/>
        </w:rPr>
        <w:t>increased</w:t>
      </w:r>
      <w:r w:rsidR="007D69DB" w:rsidRPr="00536CC1">
        <w:rPr>
          <w:rFonts w:ascii="Arial Nova Light" w:eastAsiaTheme="minorHAnsi" w:hAnsi="Arial Nova Light" w:cstheme="minorBidi"/>
        </w:rPr>
        <w:t xml:space="preserve"> </w:t>
      </w:r>
      <w:r w:rsidR="00536CC1" w:rsidRPr="00536CC1">
        <w:rPr>
          <w:rFonts w:ascii="Arial Nova Light" w:eastAsiaTheme="minorHAnsi" w:hAnsi="Arial Nova Light" w:cstheme="minorBidi"/>
        </w:rPr>
        <w:t xml:space="preserve">in the negative </w:t>
      </w:r>
      <w:r w:rsidR="006303CC">
        <w:rPr>
          <w:rFonts w:ascii="Arial Nova Light" w:eastAsiaTheme="minorHAnsi" w:hAnsi="Arial Nova Light" w:cstheme="minorBidi"/>
        </w:rPr>
        <w:t>compared to</w:t>
      </w:r>
      <w:r w:rsidR="00536CC1" w:rsidRPr="00536CC1">
        <w:rPr>
          <w:rFonts w:ascii="Arial Nova Light" w:eastAsiaTheme="minorHAnsi" w:hAnsi="Arial Nova Light" w:cstheme="minorBidi"/>
        </w:rPr>
        <w:t xml:space="preserve"> neutral context (</w:t>
      </w:r>
      <w:r w:rsidR="00536CC1" w:rsidRPr="00536CC1">
        <w:rPr>
          <w:rFonts w:ascii="Arial Nova" w:eastAsiaTheme="minorHAnsi" w:hAnsi="Arial Nova" w:cstheme="minorBidi"/>
          <w:b/>
          <w:bCs/>
        </w:rPr>
        <w:t xml:space="preserve">Figure </w:t>
      </w:r>
      <w:r w:rsidR="006E75EB">
        <w:rPr>
          <w:rFonts w:ascii="Arial Nova" w:eastAsiaTheme="minorHAnsi" w:hAnsi="Arial Nova" w:cstheme="minorBidi"/>
          <w:b/>
          <w:bCs/>
        </w:rPr>
        <w:t>3</w:t>
      </w:r>
      <w:r w:rsidR="00536CC1" w:rsidRPr="00536CC1">
        <w:rPr>
          <w:rFonts w:ascii="Arial Nova Light" w:eastAsiaTheme="minorHAnsi" w:hAnsi="Arial Nova Light" w:cstheme="minorBidi"/>
        </w:rPr>
        <w:t xml:space="preserve">). In addition, </w:t>
      </w:r>
      <w:r w:rsidR="006303CC">
        <w:rPr>
          <w:rFonts w:ascii="Arial Nova Light" w:eastAsiaTheme="minorHAnsi" w:hAnsi="Arial Nova Light" w:cstheme="minorBidi"/>
          <w:highlight w:val="green"/>
        </w:rPr>
        <w:t>higher</w:t>
      </w:r>
      <w:r w:rsidR="006E75EB">
        <w:rPr>
          <w:rFonts w:ascii="Arial Nova Light" w:eastAsiaTheme="minorHAnsi" w:hAnsi="Arial Nova Light" w:cstheme="minorBidi"/>
          <w:highlight w:val="green"/>
        </w:rPr>
        <w:t xml:space="preserve"> </w:t>
      </w:r>
      <w:r w:rsidR="006E75EB" w:rsidRPr="00536CC1">
        <w:rPr>
          <w:rFonts w:ascii="Arial Nova Light" w:eastAsiaTheme="minorHAnsi" w:hAnsi="Arial Nova Light" w:cstheme="minorBidi"/>
        </w:rPr>
        <w:t>DMN</w:t>
      </w:r>
      <w:r w:rsidR="006E75EB" w:rsidRPr="00536CC1">
        <w:rPr>
          <w:rFonts w:ascii="Arial Nova Light" w:eastAsiaTheme="minorHAnsi" w:hAnsi="Arial Nova Light" w:cstheme="minorBidi"/>
          <w:position w:val="-6"/>
          <w:vertAlign w:val="subscript"/>
        </w:rPr>
        <w:t>CA</w:t>
      </w:r>
      <w:r w:rsidR="006E75EB">
        <w:rPr>
          <w:rFonts w:ascii="Arial Nova Light" w:eastAsiaTheme="minorHAnsi" w:hAnsi="Arial Nova Light" w:cstheme="minorBidi"/>
          <w:position w:val="-6"/>
          <w:vertAlign w:val="subscript"/>
        </w:rPr>
        <w:t>P</w:t>
      </w:r>
      <w:r w:rsidR="006E75EB">
        <w:rPr>
          <w:rFonts w:ascii="Arial Nova Light" w:eastAsiaTheme="minorHAnsi" w:hAnsi="Arial Nova Light" w:cstheme="minorBidi"/>
          <w:highlight w:val="green"/>
        </w:rPr>
        <w:t xml:space="preserve"> </w:t>
      </w:r>
      <w:r w:rsidR="00536CC1" w:rsidRPr="0073592B">
        <w:rPr>
          <w:rFonts w:ascii="Arial Nova Light" w:eastAsiaTheme="minorHAnsi" w:hAnsi="Arial Nova Light" w:cstheme="minorBidi"/>
          <w:highlight w:val="green"/>
        </w:rPr>
        <w:t>occurrences</w:t>
      </w:r>
      <w:r w:rsidR="00536CC1" w:rsidRPr="00536CC1">
        <w:rPr>
          <w:rFonts w:ascii="Arial Nova Light" w:eastAsiaTheme="minorHAnsi" w:hAnsi="Arial Nova Light" w:cstheme="minorBidi"/>
        </w:rPr>
        <w:t xml:space="preserve"> at rest after emotion induction also predicted </w:t>
      </w:r>
      <w:r w:rsidR="006303CC">
        <w:rPr>
          <w:rFonts w:ascii="Arial Nova Light" w:eastAsiaTheme="minorHAnsi" w:hAnsi="Arial Nova Light" w:cstheme="minorBidi"/>
        </w:rPr>
        <w:t xml:space="preserve">increases in </w:t>
      </w:r>
      <w:r w:rsidR="00536CC1" w:rsidRPr="00536CC1">
        <w:rPr>
          <w:rFonts w:ascii="Arial Nova Light" w:eastAsiaTheme="minorHAnsi" w:hAnsi="Arial Nova Light" w:cstheme="minorBidi"/>
        </w:rPr>
        <w:t>its own occurrences during the task</w:t>
      </w:r>
      <w:r w:rsidR="008E5CA2" w:rsidRPr="008E5CA2">
        <w:rPr>
          <w:rFonts w:ascii="Arial Nova Light" w:eastAsiaTheme="minorHAnsi" w:hAnsi="Arial Nova Light" w:cstheme="minorBidi"/>
        </w:rPr>
        <w:t xml:space="preserve"> </w:t>
      </w:r>
      <w:r w:rsidR="008E5CA2">
        <w:rPr>
          <w:rFonts w:ascii="Arial Nova Light" w:eastAsiaTheme="minorHAnsi" w:hAnsi="Arial Nova Light" w:cstheme="minorBidi"/>
        </w:rPr>
        <w:t xml:space="preserve">and correlated with more negative affect in subjective </w:t>
      </w:r>
      <w:r w:rsidR="008E5CA2" w:rsidRPr="00BD66CB">
        <w:rPr>
          <w:rFonts w:ascii="Arial Nova Light" w:eastAsiaTheme="minorHAnsi" w:hAnsi="Arial Nova Light" w:cstheme="minorBidi"/>
        </w:rPr>
        <w:t>scores</w:t>
      </w:r>
      <w:r w:rsidR="00536CC1" w:rsidRPr="00BD66CB">
        <w:rPr>
          <w:rFonts w:ascii="Arial Nova Light" w:eastAsiaTheme="minorHAnsi" w:hAnsi="Arial Nova Light" w:cstheme="minorBidi"/>
        </w:rPr>
        <w:t xml:space="preserve">, </w:t>
      </w:r>
      <w:r w:rsidR="00536CC1" w:rsidRPr="00BD66CB">
        <w:rPr>
          <w:rFonts w:ascii="Arial Nova Light" w:eastAsiaTheme="minorHAnsi" w:hAnsi="Arial Nova Light" w:cstheme="minorBidi"/>
        </w:rPr>
        <w:lastRenderedPageBreak/>
        <w:t xml:space="preserve">consistent with affective carry-over effects (or inertia) in this </w:t>
      </w:r>
      <w:commentRangeStart w:id="57"/>
      <w:r w:rsidR="00536CC1" w:rsidRPr="00BD66CB">
        <w:rPr>
          <w:rFonts w:ascii="Arial Nova Light" w:eastAsiaTheme="minorHAnsi" w:hAnsi="Arial Nova Light" w:cstheme="minorBidi"/>
        </w:rPr>
        <w:t>network</w:t>
      </w:r>
      <w:r w:rsidR="00403A27" w:rsidRPr="00BD66CB">
        <w:rPr>
          <w:rFonts w:ascii="Arial Nova Light" w:eastAsiaTheme="minorHAnsi" w:hAnsi="Arial Nova Light" w:cstheme="minorBidi"/>
        </w:rPr>
        <w:fldChar w:fldCharType="begin" w:fldLock="1"/>
      </w:r>
      <w:r w:rsidR="00AF3FD0">
        <w:rPr>
          <w:rFonts w:ascii="Arial Nova Light" w:eastAsiaTheme="minorHAnsi" w:hAnsi="Arial Nova Light" w:cstheme="minorBidi"/>
        </w:rPr>
        <w:instrText xml:space="preserve"> ADDIN ZOTERO_ITEM CSL_CITATION {"citationID":"8fKHlBVM","properties":{"formattedCitation":"\\super 44\\nosupersub{}","plainCitation":"44","noteIndex":0},"citationItems":[{"id":10572,"uris":["http://www.mendeley.com/documents/?uuid=713e773c-dca7-47cf-aca9-2405577b9d30","http://zotero.org/groups/5758162/items/UXGLEINE"],"itemData":{"id":10572,"type":"article-journal","container-title":"NeuroImage","DOI":"10.1016/j.neuroimage.2021.118377","ISSN":"10538119","issue":"May","note":"publisher: Elsevier Inc.","page":"118377","title":"Dynamic functional brain networks underlying the temporal inertia of negative emotions","URL":"https://doi.org/10.1016/j.neuroimage.2021.118377","volume":"240","author":[{"family":"Gaviria","given":"Julian"},{"family":"Rey","given":"Gwladys"},{"family":"Bolton","given":"Thomas A. W."},{"family":"Ville","given":"Dimitri Van De"},{"family":"Vuilleumier","given":"Patrik"}],"issued":{"date-parts":[["2021",10]]}}}],"schema":"https://github.com/citation-style-language/schema/raw/master/csl-citation.json"} </w:instrText>
      </w:r>
      <w:r w:rsidR="00403A27" w:rsidRPr="00BD66CB">
        <w:rPr>
          <w:rFonts w:ascii="Arial Nova Light" w:eastAsiaTheme="minorHAnsi" w:hAnsi="Arial Nova Light" w:cstheme="minorBidi"/>
        </w:rPr>
        <w:fldChar w:fldCharType="separate"/>
      </w:r>
      <w:r w:rsidR="00AF3FD0" w:rsidRPr="00AF3FD0">
        <w:rPr>
          <w:rFonts w:ascii="Arial Nova Light" w:hAnsi="Arial Nova Light"/>
          <w:vertAlign w:val="superscript"/>
        </w:rPr>
        <w:t>44</w:t>
      </w:r>
      <w:r w:rsidR="00403A27" w:rsidRPr="00BD66CB">
        <w:rPr>
          <w:rFonts w:ascii="Arial Nova Light" w:eastAsiaTheme="minorHAnsi" w:hAnsi="Arial Nova Light" w:cstheme="minorBidi"/>
        </w:rPr>
        <w:fldChar w:fldCharType="end"/>
      </w:r>
      <w:commentRangeEnd w:id="57"/>
      <w:r w:rsidR="00D92FA4" w:rsidRPr="00BD66CB">
        <w:rPr>
          <w:rStyle w:val="CommentReference"/>
        </w:rPr>
        <w:commentReference w:id="57"/>
      </w:r>
      <w:r w:rsidR="00536CC1" w:rsidRPr="00BD66CB">
        <w:rPr>
          <w:rFonts w:ascii="Arial Nova Light" w:eastAsiaTheme="minorHAnsi" w:hAnsi="Arial Nova Light" w:cstheme="minorBidi"/>
        </w:rPr>
        <w:t xml:space="preserve">. </w:t>
      </w:r>
      <w:r w:rsidR="00B24576" w:rsidRPr="00BD66CB">
        <w:rPr>
          <w:rFonts w:ascii="Arial Nova Light" w:eastAsiaTheme="minorHAnsi" w:hAnsi="Arial Nova Light" w:cstheme="minorBidi"/>
        </w:rPr>
        <w:t>Most critically, these relationships among networks in the negative context were paralleled by concomitant effects</w:t>
      </w:r>
      <w:r w:rsidR="00536CC1" w:rsidRPr="00BD66CB">
        <w:rPr>
          <w:rFonts w:ascii="Arial Nova Light" w:eastAsiaTheme="minorHAnsi" w:hAnsi="Arial Nova Light" w:cstheme="minorBidi"/>
        </w:rPr>
        <w:t xml:space="preserve"> </w:t>
      </w:r>
      <w:r w:rsidR="008E5CA2" w:rsidRPr="00BD66CB">
        <w:rPr>
          <w:rFonts w:ascii="Arial Nova Light" w:eastAsiaTheme="minorHAnsi" w:hAnsi="Arial Nova Light" w:cstheme="minorBidi"/>
        </w:rPr>
        <w:t xml:space="preserve">on </w:t>
      </w:r>
      <w:r w:rsidR="00536CC1" w:rsidRPr="00BD66CB">
        <w:rPr>
          <w:rFonts w:ascii="Arial Nova Light" w:eastAsiaTheme="minorHAnsi" w:hAnsi="Arial Nova Light" w:cstheme="minorBidi"/>
        </w:rPr>
        <w:t>behavioral performance</w:t>
      </w:r>
      <w:r w:rsidR="008E5CA2" w:rsidRPr="00BD66CB">
        <w:rPr>
          <w:rFonts w:ascii="Arial Nova Light" w:eastAsiaTheme="minorHAnsi" w:hAnsi="Arial Nova Light" w:cstheme="minorBidi"/>
        </w:rPr>
        <w:t xml:space="preserve"> (</w:t>
      </w:r>
      <w:r w:rsidR="00536CC1" w:rsidRPr="00BD66CB">
        <w:rPr>
          <w:rFonts w:ascii="Arial Nova Light" w:eastAsiaTheme="minorHAnsi" w:hAnsi="Arial Nova Light" w:cstheme="minorBidi"/>
        </w:rPr>
        <w:t>as assessed</w:t>
      </w:r>
      <w:r w:rsidR="00C945E9" w:rsidRPr="00BD66CB">
        <w:rPr>
          <w:rFonts w:ascii="Arial Nova Light" w:eastAsiaTheme="minorHAnsi" w:hAnsi="Arial Nova Light" w:cstheme="minorBidi"/>
        </w:rPr>
        <w:t xml:space="preserve"> by</w:t>
      </w:r>
      <w:r w:rsidR="00536CC1" w:rsidRPr="00BD66CB">
        <w:rPr>
          <w:rFonts w:ascii="Arial Nova Light" w:eastAsiaTheme="minorHAnsi" w:hAnsi="Arial Nova Light" w:cstheme="minorBidi"/>
        </w:rPr>
        <w:t xml:space="preserve"> </w:t>
      </w:r>
      <w:r w:rsidR="008E5CA2" w:rsidRPr="00BD66CB">
        <w:rPr>
          <w:rFonts w:ascii="Arial Nova Light" w:eastAsiaTheme="minorHAnsi" w:hAnsi="Arial Nova Light" w:cstheme="minorBidi"/>
        </w:rPr>
        <w:t xml:space="preserve">increased interference on </w:t>
      </w:r>
      <w:r w:rsidR="00536CC1" w:rsidRPr="00BD66CB">
        <w:rPr>
          <w:rFonts w:ascii="Arial Nova Light" w:eastAsiaTheme="minorHAnsi" w:hAnsi="Arial Nova Light" w:cstheme="minorBidi"/>
        </w:rPr>
        <w:t xml:space="preserve">RTs after negative emotions). The latter result supports the functional significance of neural changes observed in dFC and their behavioral </w:t>
      </w:r>
      <w:r w:rsidR="008E5CA2" w:rsidRPr="00BD66CB">
        <w:rPr>
          <w:rFonts w:ascii="Arial Nova Light" w:eastAsiaTheme="minorHAnsi" w:hAnsi="Arial Nova Light" w:cstheme="minorBidi"/>
        </w:rPr>
        <w:t>significance</w:t>
      </w:r>
      <w:r w:rsidR="008E5CA2">
        <w:rPr>
          <w:rFonts w:ascii="Arial Nova Light" w:eastAsiaTheme="minorHAnsi" w:hAnsi="Arial Nova Light" w:cstheme="minorBidi"/>
        </w:rPr>
        <w:t xml:space="preserve"> for</w:t>
      </w:r>
      <w:r w:rsidR="00536CC1" w:rsidRPr="00536CC1">
        <w:rPr>
          <w:rFonts w:ascii="Arial Nova Light" w:eastAsiaTheme="minorHAnsi" w:hAnsi="Arial Nova Light" w:cstheme="minorBidi"/>
        </w:rPr>
        <w:t xml:space="preserve"> cognitive control. </w:t>
      </w:r>
    </w:p>
    <w:p w14:paraId="2BC1067A" w14:textId="77777777" w:rsidR="009C64CD" w:rsidRPr="00536CC1" w:rsidRDefault="009C64CD" w:rsidP="009C64CD">
      <w:pPr>
        <w:spacing w:after="0" w:line="240" w:lineRule="auto"/>
        <w:jc w:val="both"/>
        <w:rPr>
          <w:rFonts w:ascii="Arial Nova Light" w:eastAsiaTheme="minorHAnsi" w:hAnsi="Arial Nova Light" w:cstheme="minorBidi"/>
        </w:rPr>
      </w:pPr>
    </w:p>
    <w:p w14:paraId="5C9C735D" w14:textId="567A4FA1" w:rsidR="00536CC1" w:rsidRPr="002E2DC8" w:rsidRDefault="0009050A" w:rsidP="000134E7">
      <w:pPr>
        <w:spacing w:after="0" w:line="480" w:lineRule="auto"/>
        <w:jc w:val="both"/>
        <w:rPr>
          <w:rFonts w:ascii="Arial Nova Light" w:eastAsiaTheme="minorHAnsi" w:hAnsi="Arial Nova Light" w:cstheme="minorBidi"/>
        </w:rPr>
      </w:pPr>
      <w:r>
        <w:rPr>
          <w:rFonts w:ascii="Arial Nova Light" w:eastAsiaTheme="minorHAnsi" w:hAnsi="Arial Nova Light" w:cstheme="minorBidi"/>
        </w:rPr>
        <w:t>Beyond their impact on subsequent activity of FPN during cognitive control, higher</w:t>
      </w:r>
      <w:r w:rsidR="006D7AA8" w:rsidRPr="006D7AA8">
        <w:rPr>
          <w:rFonts w:ascii="Arial Nova Light" w:eastAsiaTheme="minorHAnsi" w:hAnsi="Arial Nova Light" w:cstheme="minorBidi"/>
          <w:highlight w:val="green"/>
        </w:rPr>
        <w:t xml:space="preserve"> DMN occurrences</w:t>
      </w:r>
      <w:r w:rsidR="00536CC1" w:rsidRPr="00536CC1">
        <w:rPr>
          <w:rFonts w:ascii="Arial Nova Light" w:eastAsiaTheme="minorHAnsi" w:hAnsi="Arial Nova Light" w:cstheme="minorBidi"/>
        </w:rPr>
        <w:t xml:space="preserve"> at rest after negative events </w:t>
      </w:r>
      <w:r>
        <w:rPr>
          <w:rFonts w:ascii="Arial Nova Light" w:eastAsiaTheme="minorHAnsi" w:hAnsi="Arial Nova Light" w:cstheme="minorBidi"/>
        </w:rPr>
        <w:t>accords with a broader role of this network in affective states</w:t>
      </w:r>
      <w:r w:rsidR="00536CC1" w:rsidRPr="00536CC1">
        <w:rPr>
          <w:rFonts w:ascii="Arial Nova Light" w:eastAsiaTheme="minorHAnsi" w:hAnsi="Arial Nova Light" w:cstheme="minorBidi"/>
        </w:rPr>
        <w:t>. DMN activity is generally related to self-reflective processing, most active during rest conditions</w:t>
      </w:r>
      <w:r w:rsidR="00536CC1" w:rsidRPr="00536CC1">
        <w:rPr>
          <w:rFonts w:ascii="Arial Nova Light" w:eastAsiaTheme="minorHAnsi" w:hAnsi="Arial Nova Light" w:cstheme="minorBidi"/>
        </w:rPr>
        <w:fldChar w:fldCharType="begin" w:fldLock="1"/>
      </w:r>
      <w:r w:rsidR="00AF3FD0">
        <w:rPr>
          <w:rFonts w:ascii="Arial Nova Light" w:eastAsiaTheme="minorHAnsi" w:hAnsi="Arial Nova Light" w:cstheme="minorBidi"/>
        </w:rPr>
        <w:instrText xml:space="preserve"> ADDIN ZOTERO_ITEM CSL_CITATION {"citationID":"zXxTYe6C","properties":{"formattedCitation":"\\super 101\\nosupersub{}","plainCitation":"101","noteIndex":0},"citationItems":[{"id":5305,"uris":["http://www.mendeley.com/documents/?uuid=aa83c01e-cd30-4e0f-9026-e3eedd0899ad","http://zotero.org/groups/5758162/items/QJTNLII3"],"itemData":{"id":5305,"type":"article-journal","abstract":"Though only a decade has elapsed since the default network (DN) was first defined as a large-scale brain system, recent years have brought great insight into the network's adaptive functions. A growing theme highlights the DN as playing a key role in internally directed or self-generated thought. Here, we synthesize recent findings from cognitive science, neuroscience, and clinical psychology to focus attention on two emerging topics as current and future directions surrounding the DN. First, we present evidence that self-generated thought is a multifaceted construct whose component processes are supported by different subsystems within the network. Second, we highlight the dynamic nature of the DN, emphasizing its interaction with executive control systems when regulating aspects of internal thought. We conclude by discussing clinical implications of disruptions to the integrity of the network, and consider disorders when thought content becomes polarized or network interactions become disrupted or imbalanced.","container-title":"Annals of the New York Academy of Sciences","DOI":"10.1111/nyas.12360","ISSN":"17496632","issue":"1","note":"PMID: 24502540\narXiv: NIHMS150003\nISBN: 0077-8923","page":"29-52","title":"The default network and self-generated thought: Component processes, dynamic control, and clinical relevance","volume":"1316","author":[{"family":"Andrews-Hanna","given":"Jessica R."},{"family":"Smallwood","given":"Jonathan"},{"family":"Spreng","given":"R. Nathan"}],"issued":{"date-parts":[["2014"]]}}}],"schema":"https://github.com/citation-style-language/schema/raw/master/csl-citation.json"} </w:instrText>
      </w:r>
      <w:r w:rsidR="00536CC1" w:rsidRPr="00536CC1">
        <w:rPr>
          <w:rFonts w:ascii="Arial Nova Light" w:eastAsiaTheme="minorHAnsi" w:hAnsi="Arial Nova Light" w:cstheme="minorBidi"/>
        </w:rPr>
        <w:fldChar w:fldCharType="separate"/>
      </w:r>
      <w:r w:rsidR="00AF3FD0" w:rsidRPr="00AF3FD0">
        <w:rPr>
          <w:rFonts w:ascii="Arial Nova Light" w:hAnsi="Arial Nova Light"/>
          <w:vertAlign w:val="superscript"/>
        </w:rPr>
        <w:t>101</w:t>
      </w:r>
      <w:r w:rsidR="00536CC1" w:rsidRPr="00536CC1">
        <w:rPr>
          <w:rFonts w:ascii="Arial Nova Light" w:eastAsiaTheme="minorHAnsi" w:hAnsi="Arial Nova Light" w:cstheme="minorBidi"/>
        </w:rPr>
        <w:fldChar w:fldCharType="end"/>
      </w:r>
      <w:r w:rsidR="00536CC1" w:rsidRPr="00372D58">
        <w:rPr>
          <w:rFonts w:ascii="Arial Nova Light" w:eastAsiaTheme="minorHAnsi" w:hAnsi="Arial Nova Light" w:cstheme="minorBidi"/>
        </w:rPr>
        <w:t>, but increasing evidence from recent fMRI studies point</w:t>
      </w:r>
      <w:r w:rsidR="008E5CA2" w:rsidRPr="00372D58">
        <w:rPr>
          <w:rFonts w:ascii="Arial Nova Light" w:eastAsiaTheme="minorHAnsi" w:hAnsi="Arial Nova Light" w:cstheme="minorBidi"/>
        </w:rPr>
        <w:t>s</w:t>
      </w:r>
      <w:r w:rsidR="00536CC1" w:rsidRPr="00372D58">
        <w:rPr>
          <w:rFonts w:ascii="Arial Nova Light" w:eastAsiaTheme="minorHAnsi" w:hAnsi="Arial Nova Light" w:cstheme="minorBidi"/>
        </w:rPr>
        <w:t xml:space="preserve"> to an important role in affective experience and emotion </w:t>
      </w:r>
      <w:commentRangeStart w:id="58"/>
      <w:r w:rsidR="00536CC1" w:rsidRPr="00372D58">
        <w:rPr>
          <w:rFonts w:ascii="Arial Nova Light" w:eastAsiaTheme="minorHAnsi" w:hAnsi="Arial Nova Light" w:cstheme="minorBidi"/>
        </w:rPr>
        <w:t>regulation</w:t>
      </w:r>
      <w:r w:rsidR="00536CC1" w:rsidRPr="00372D58">
        <w:rPr>
          <w:rFonts w:ascii="Arial Nova Light" w:eastAsiaTheme="minorHAnsi" w:hAnsi="Arial Nova Light" w:cstheme="minorBidi"/>
        </w:rPr>
        <w:fldChar w:fldCharType="begin" w:fldLock="1"/>
      </w:r>
      <w:r w:rsidR="00AF3FD0" w:rsidRPr="00372D58">
        <w:rPr>
          <w:rFonts w:ascii="Arial Nova Light" w:eastAsiaTheme="minorHAnsi" w:hAnsi="Arial Nova Light" w:cstheme="minorBidi"/>
        </w:rPr>
        <w:instrText xml:space="preserve"> ADDIN ZOTERO_ITEM CSL_CITATION {"citationID":"afOwhBsC","properties":{"formattedCitation":"\\super 102\\nosupersub{}","plainCitation":"102","noteIndex":0},"citationItems":[{"id":5386,"uris":["http://www.mendeley.com/documents/?uuid=223f7442-2ade-4c7e-9291-134e9ada411c","http://zotero.org/groups/5758162/items/LYKGIJI9"],"itemData":{"id":5386,"type":"article-journal","abstract":"Despite increasing scientific interest in self-generated thought-mental content largely independent of the immediate environment-there has yet to be any comprehensive synthesis of the subjective experience and neural correlates of affect in these forms of thinking. Here, we aim to develop an integrated affective neuroscience encompassing many forms of self-generated thought-normal and pathological, moderate and excessive, in waking and in sleep. In synthesizing existing literature on this topic, we reveal consistent findings pertaining to the prevalence, valence, and variability of emotion in self-generated thought, and highlight how these factors might interact with self-generated thought to influence general well-being. We integrate these psychological findings with recent neuroimaging research, bringing attention to the neural correlates of affect in self-generated thought. We show that affect in self-generated thought is prevalent, positively biased, highly variable (both within and across individuals), and consistently recruits many brain areas implicated in emotional processing, including the orbitofrontal cortex, amygdala, insula, and medial prefrontal cortex. Many factors modulate these typical psychological and neural patterns, however; the emerging affective neuroscience of self-generated thought must endeavor to link brain function and subjective experience in both everyday self-generated thought as well as its dysfunctions in mental illness.","container-title":"Annals of the New York Academy of Sciences","DOI":"10.1111/nyas.13740","ISSN":"17496632","issue":"1","note":"PMID: 29754412","page":"25-51","title":"Affective neuroscience of self-generated thought","volume":"1426","author":[{"family":"Fox","given":"Kieran C.R."},{"family":"Andrews-Hanna","given":"Jessica R."},{"family":"Mills","given":"Caitlin"},{"family":"Dixon","given":"Matthew L."},{"family":"Markovic","given":"Jelena"},{"family":"Thompson","given":"Evan"},{"family":"Christoff","given":"Kalina"}],"issued":{"date-parts":[["2018"]]}}}],"schema":"https://github.com/citation-style-language/schema/raw/master/csl-citation.json"} </w:instrText>
      </w:r>
      <w:r w:rsidR="00536CC1" w:rsidRPr="00372D58">
        <w:rPr>
          <w:rFonts w:ascii="Arial Nova Light" w:eastAsiaTheme="minorHAnsi" w:hAnsi="Arial Nova Light" w:cstheme="minorBidi"/>
        </w:rPr>
        <w:fldChar w:fldCharType="separate"/>
      </w:r>
      <w:r w:rsidR="00AF3FD0" w:rsidRPr="00372D58">
        <w:rPr>
          <w:rFonts w:ascii="Arial Nova Light" w:hAnsi="Arial Nova Light"/>
          <w:vertAlign w:val="superscript"/>
        </w:rPr>
        <w:t>102</w:t>
      </w:r>
      <w:r w:rsidR="00536CC1" w:rsidRPr="00372D58">
        <w:rPr>
          <w:rFonts w:ascii="Arial Nova Light" w:eastAsiaTheme="minorHAnsi" w:hAnsi="Arial Nova Light" w:cstheme="minorBidi"/>
        </w:rPr>
        <w:fldChar w:fldCharType="end"/>
      </w:r>
      <w:commentRangeEnd w:id="58"/>
      <w:r w:rsidR="00D92FA4" w:rsidRPr="00372D58">
        <w:rPr>
          <w:rStyle w:val="CommentReference"/>
        </w:rPr>
        <w:commentReference w:id="58"/>
      </w:r>
      <w:r w:rsidR="00536CC1" w:rsidRPr="00372D58">
        <w:rPr>
          <w:rFonts w:ascii="Arial Nova Light" w:eastAsiaTheme="minorHAnsi" w:hAnsi="Arial Nova Light" w:cstheme="minorBidi"/>
        </w:rPr>
        <w:t xml:space="preserve">. </w:t>
      </w:r>
      <w:r w:rsidRPr="00372D58">
        <w:rPr>
          <w:rFonts w:ascii="Arial Nova Light" w:eastAsiaTheme="minorHAnsi" w:hAnsi="Arial Nova Light" w:cstheme="minorBidi"/>
        </w:rPr>
        <w:t>P</w:t>
      </w:r>
      <w:r w:rsidR="00536CC1" w:rsidRPr="00372D58">
        <w:rPr>
          <w:rFonts w:ascii="Arial Nova Light" w:eastAsiaTheme="minorHAnsi" w:hAnsi="Arial Nova Light" w:cstheme="minorBidi"/>
        </w:rPr>
        <w:t>revious work uncovered consistent carry-over effects in DMN at rest following</w:t>
      </w:r>
      <w:r w:rsidR="00536CC1" w:rsidRPr="00536CC1">
        <w:rPr>
          <w:rFonts w:ascii="Arial Nova Light" w:eastAsiaTheme="minorHAnsi" w:hAnsi="Arial Nova Light" w:cstheme="minorBidi"/>
        </w:rPr>
        <w:t xml:space="preserve"> exposure to various emotion conditions, including positive or negative movies</w:t>
      </w:r>
      <w:r w:rsidR="00536CC1" w:rsidRPr="00536CC1">
        <w:rPr>
          <w:rFonts w:ascii="Arial Nova Light" w:eastAsiaTheme="minorHAnsi" w:hAnsi="Arial Nova Light" w:cstheme="minorBidi"/>
        </w:rPr>
        <w:fldChar w:fldCharType="begin" w:fldLock="1"/>
      </w:r>
      <w:r w:rsidR="00AF3FD0">
        <w:rPr>
          <w:rFonts w:ascii="Arial Nova Light" w:eastAsiaTheme="minorHAnsi" w:hAnsi="Arial Nova Light" w:cstheme="minorBidi"/>
        </w:rPr>
        <w:instrText xml:space="preserve"> ADDIN ZOTERO_ITEM CSL_CITATION {"citationID":"mbE2GQOP","properties":{"formattedCitation":"\\super 41,47\\nosupersub{}","plainCitation":"41,47","noteIndex":0},"citationItems":[{"id":1806,"uris":["http://www.mendeley.com/documents/?uuid=a67f1e27-1f3c-4fdf-a058-71b4386dc9ff","http://zotero.org/groups/5758162/items/765ECU9R"],"itemData":{"id":1806,"type":"article-journal","abstract":"The functional properties of resting brain activity are poorly understood, but have generally been related to self-monitoring and introspective processes. Here we investigated how emotionally positive and negative information differentially influenced subsequent brain activity at rest. We acquired fMRI data in 15 participants during rest periods following fearful, joyful, and neutral movies. Several brain regions were more active during resting than during movie-watching, including posterior/anterior cingulate cortices (PCC, ACC), bilateral insula and inferior parietal lobules (IPL). Functional connectivity at different frequency bands was also assessed using a wavelet correlation approach and small-world network analysis. Resting activity in ACC and insula as well as their coupling were strongly enhanced by preceding emotions, while coupling between ventral-medial prefrontal cortex and amygdala was selectively reduced. These effects were more pronounced after fearful than joyful movies for higher frequency bands. Moreover, the initial suppression of resting activity in ACC and insula after emotional stimuli was followed by a gradual restoration over time. Emotions did not affect IPL average activity but increased its connectivity with other regions. These findings reveal specific neural circuits recruited during the recovery from emotional arousal and highlight the complex functional dynamics of default mode networks in emotionally salient contexts. ?? 2010 Elsevier Inc.","container-title":"NeuroImage","DOI":"10.1016/j.neuroimage.2010.10.021","ISSN":"10538119","issue":"3","note":"PMID: 20955802\npublisher: Elsevier Inc.\nISBN: 1095-9572 (Electronic)\\r1053-8119 (Linking)","page":"2481-2491","title":"Impact of transient emotions on functional connectivity during subsequent resting state: A wavelet correlation approach","URL":"http://dx.doi.org/10.1016/j.neuroimage.2010.10.021","volume":"54","author":[{"family":"Eryilmaz","given":"Hamdi"},{"family":"Van De Ville","given":"Dimitri"},{"family":"Schwartz","given":"Sophie"},{"family":"Vuilleumier","given":"Patrik"}],"issued":{"date-parts":[["2011"]]}}},{"id":8869,"uris":["http://www.mendeley.com/documents/?uuid=b3bc9de7-3f9c-4710-befa-bd07b9d51772","http://zotero.org/groups/5758162/items/3V6RMQKP"],"itemData":{"id":8869,"type":"article-journal","abstract":"Neuroimaging studies have shown carry-over effects on brain activity and connectivity following both emotional and cognitive events, persisting even during subsequent rest. Here, we investigate the functional dynamics of such effects by identifying recurring co-activation patterns (CAPs). Using the precuneus as seed region, we compare carrying-over effects on brain-wide CAPs and their modulation after both affective and cognitive challenges. Female volunteers (n=19) underwent fMRI scanning during emotional induction with sad movie clips, and executive control tasks, each followed by resting periods. Several CAPs, overlapping the default mode, salience, attention, and social cognition networks were impacted by both the preceding events (movie or task) and their valence (neutral or negative), with differential fluctuations over time. Specifically, a modulation of CAPs in posterior cingulate and ventromedial prefrontal cortex was observed after exposure to negatively valenced emotional content and predicted changes in subjective affect. Additionally, CAPs in anterior cingulate cortex and dorsal fronto-parietal areas were induced by cognitive control in a negative, but not neutral context, and amplified by the task difficulty. These findings provide new insights on the anatomical organization and temporal inertia of intrinsic functional brain networks, engaged by transient emotions and presumably involved in subsequent adaptive homeostatic processes.","container-title":"Human Brain Mapping","DOI":"10.1002/hbm.25277","ISSN":"1065-9471","issue":"4","page":"1054-1069","title":"Brain functional connectivity dynamics at rest in the aftermath of affective and cognitive challenges","URL":"https://onlinelibrary.wiley.com/doi/10.1002/hbm.25277","volume":"42","author":[{"family":"Gaviria","given":"Julian"},{"family":"Rey","given":"Gwladys"},{"family":"Bolton","given":"Thomas A. W."},{"family":"Delgado","given":"Jaime"},{"family":"Ville","given":"Dimitri"},{"family":"Vuilleumier","given":"Patrik"}],"issued":{"date-parts":[["2021",3,24]]}}}],"schema":"https://github.com/citation-style-language/schema/raw/master/csl-citation.json"} </w:instrText>
      </w:r>
      <w:r w:rsidR="00536CC1" w:rsidRPr="00536CC1">
        <w:rPr>
          <w:rFonts w:ascii="Arial Nova Light" w:eastAsiaTheme="minorHAnsi" w:hAnsi="Arial Nova Light" w:cstheme="minorBidi"/>
        </w:rPr>
        <w:fldChar w:fldCharType="separate"/>
      </w:r>
      <w:r w:rsidR="00AF3FD0" w:rsidRPr="00AF3FD0">
        <w:rPr>
          <w:rFonts w:ascii="Arial Nova Light" w:hAnsi="Arial Nova Light"/>
          <w:vertAlign w:val="superscript"/>
        </w:rPr>
        <w:t>41,47</w:t>
      </w:r>
      <w:r w:rsidR="00536CC1" w:rsidRPr="00536CC1">
        <w:rPr>
          <w:rFonts w:ascii="Arial Nova Light" w:eastAsiaTheme="minorHAnsi" w:hAnsi="Arial Nova Light" w:cstheme="minorBidi"/>
        </w:rPr>
        <w:fldChar w:fldCharType="end"/>
      </w:r>
      <w:r w:rsidR="00536CC1" w:rsidRPr="00536CC1">
        <w:rPr>
          <w:rFonts w:ascii="Arial Nova Light" w:eastAsiaTheme="minorHAnsi" w:hAnsi="Arial Nova Light" w:cstheme="minorBidi"/>
        </w:rPr>
        <w:t>, odors, or rewards</w:t>
      </w:r>
      <w:r w:rsidR="00536CC1" w:rsidRPr="00536CC1">
        <w:rPr>
          <w:rFonts w:ascii="Arial Nova Light" w:eastAsiaTheme="minorHAnsi" w:hAnsi="Arial Nova Light" w:cstheme="minorBidi"/>
        </w:rPr>
        <w:fldChar w:fldCharType="begin" w:fldLock="1"/>
      </w:r>
      <w:r w:rsidR="00AF3FD0">
        <w:rPr>
          <w:rFonts w:ascii="Arial Nova Light" w:eastAsiaTheme="minorHAnsi" w:hAnsi="Arial Nova Light" w:cstheme="minorBidi"/>
        </w:rPr>
        <w:instrText xml:space="preserve"> ADDIN ZOTERO_ITEM CSL_CITATION {"citationID":"5QHECMrx","properties":{"formattedCitation":"\\super 45,59\\nosupersub{}","plainCitation":"45,59","noteIndex":0},"citationItems":[{"id":1816,"uris":["http://www.mendeley.com/documents/?uuid=489ba978-d509-4bff-a3e4-705cae7b1620","http://zotero.org/groups/5758162/items/MEIU43UG"],"itemData":{"id":1816,"type":"article-journal","abstract":"Obtaining lower gains than rejected alternatives during decision making evokes feelings of regret, whereas higher gains elicit gratification. Although decision-related emotions produce lingering effects on mental state, neuroscience research has generally focused on transient brain responses to positive or negative events, but ignored more sustained consequences of emotional episodes on subsequent brain states. We investigated how spontaneous brain activity and functional connectivity at rest are modulated by postdecision regret and gratification in 18 healthy human subjects using a gambling task in fMRI. Differences between obtained and unobtained outcomes were manipulated parametrically to evoke different levels of regret or gratification. We investigated how individual personality traits related to depression and rumination affected these responses. Medial and ventral prefrontal areas differentially responded to favorable and unfavorable outcomes during the gambling period. More critically, during subsequent rest, rostral anterior and posterior cingulate cortex, ventral striatum, and insula showed parametric response to the gratification level of preceding outcomes. Functional coupling of posterior cingulate with striatum and amygdala was also enhanced during rest after high gratification. Regret produced distinct changes in connectivity of subgenual cingulate with orbitofrontal cortex and thalamus. Interestingly, individual differences in depressive traits and ruminations correlated with activity of the striatum after gratification and orbitofrontal cortex after regret, respectively. By revealing lingering effects of decision-related emotions on key nodes of resting state networks, our findings illuminate how such emotions may influence self-reflective processing and subsequent behavioral adjustment, but also highlight the malleability of resting networks in emotional contexts.","container-title":"J Neurosci","DOI":"10.1523/JNEUROSCI.0065-14.2014","ISSN":"1529-2401","issue":"23","note":"PMID: 24899706\nISBN: 1529-2401 (Electronic)\\r0270-6474 (Linking)","page":"7825-7835","title":"Lasting Impact of Regret and Gratification on Resting Brain Activity and Its Relation to Depressive Traits","URL":"http://www.ncbi.nlm.nih.gov/pubmed/24899706","volume":"34","author":[{"family":"Eryilmaz","given":"Hamdi"},{"family":"Van De Ville","given":"Dimitri"},{"family":"Schwartz","given":"S"},{"family":"Vuilleumier","given":"Patrik"}],"issued":{"date-parts":[["2014"]]}}},{"id":9392,"uris":["http://www.mendeley.com/documents/?uuid=9212b92d-85c2-4178-9c78-493810469c57","http://zotero.org/groups/5758162/items/7WRP5F5F"],"itemData":{"id":9392,"type":"article-journal","abstract":"Research suggests that transient emotional episodes produces sustained effects on psychological functions and brain activity during subsequent resting state. In this fMRI study we investigated whether transient emotions induced by smells could impact brain connectivity at rest in a valence-specific manner. The results suggest a sustained reconfiguration of parts of the default mode network which become more connected with areas implicated in olfactory processing, emotional learning, and action control. We found lingering effects of odorants on subsequent resting state that predominantly involved connections of the precuneus with a network comprising the insula, amygdala, medial orbital gyrus. Unpleasant smells in particular predicted greater coupling between insula, hippocampal structures, and prefrontal cortex, possible reflecting enhanced aversive learning and avoidance motivation. More broadly, our study illustrates a novel approach to characterize the impact of smells on brain function and differentiate the neural signatures of their valence, during task-free rest conditions.","container-title":"Cortex","DOI":"10.1016/j.cortex.2020.06.017","ISSN":"00109452","note":"PMID: 33039687","page":"386-403","title":"Sustained effects of pleasant and unpleasant smells on resting state brain activity","URL":"https://linkinghub.elsevier.com/retrieve/pii/S0010945220303129","volume":"132","author":[{"family":"Carlson","given":"Heather"},{"family":"Leitão","given":"Joana"},{"family":"Delplanque","given":"Sylvain"},{"family":"Cayeux","given":"Isabelle"},{"family":"Sander","given":"David"},{"family":"Vuilleumier","given":"Patrik"}],"issued":{"date-parts":[["2020",11]]}}}],"schema":"https://github.com/citation-style-language/schema/raw/master/csl-citation.json"} </w:instrText>
      </w:r>
      <w:r w:rsidR="00536CC1" w:rsidRPr="00536CC1">
        <w:rPr>
          <w:rFonts w:ascii="Arial Nova Light" w:eastAsiaTheme="minorHAnsi" w:hAnsi="Arial Nova Light" w:cstheme="minorBidi"/>
        </w:rPr>
        <w:fldChar w:fldCharType="separate"/>
      </w:r>
      <w:r w:rsidR="00AF3FD0" w:rsidRPr="00AF3FD0">
        <w:rPr>
          <w:rFonts w:ascii="Arial Nova Light" w:hAnsi="Arial Nova Light"/>
          <w:vertAlign w:val="superscript"/>
        </w:rPr>
        <w:t>45,59</w:t>
      </w:r>
      <w:r w:rsidR="00536CC1" w:rsidRPr="00536CC1">
        <w:rPr>
          <w:rFonts w:ascii="Arial Nova Light" w:eastAsiaTheme="minorHAnsi" w:hAnsi="Arial Nova Light" w:cstheme="minorBidi"/>
        </w:rPr>
        <w:fldChar w:fldCharType="end"/>
      </w:r>
      <w:r w:rsidR="00536CC1" w:rsidRPr="00536CC1">
        <w:rPr>
          <w:rFonts w:ascii="Arial Nova Light" w:eastAsiaTheme="minorHAnsi" w:hAnsi="Arial Nova Light" w:cstheme="minorBidi"/>
        </w:rPr>
        <w:t>, which may reflect adaptive processes restoring affective homeostasis after emotional challenges</w:t>
      </w:r>
      <w:r w:rsidR="00536CC1" w:rsidRPr="00536CC1">
        <w:rPr>
          <w:rFonts w:ascii="Arial Nova Light" w:eastAsiaTheme="minorHAnsi" w:hAnsi="Arial Nova Light" w:cstheme="minorBidi"/>
        </w:rPr>
        <w:fldChar w:fldCharType="begin" w:fldLock="1"/>
      </w:r>
      <w:r w:rsidR="00AF3FD0">
        <w:rPr>
          <w:rFonts w:ascii="Arial Nova Light" w:eastAsiaTheme="minorHAnsi" w:hAnsi="Arial Nova Light" w:cstheme="minorBidi"/>
        </w:rPr>
        <w:instrText xml:space="preserve"> ADDIN ZOTERO_ITEM CSL_CITATION {"citationID":"FeuPMC5y","properties":{"formattedCitation":"\\super 47,103\\nosupersub{}","plainCitation":"47,103","noteIndex":0},"citationItems":[{"id":8074,"uris":["http://www.mendeley.com/documents/?uuid=68880234-681d-4a5a-9e89-2501e8e9837e","http://zotero.org/groups/5758162/items/HYPS7TX4"],"itemData":{"id":8074,"type":"article-journal","abstract":"The study of affect dynamics aims to discover the patterns and regularities with which emotions and affective experiences and components change across time, the underlying mechanisms involved, and their potential relevance for healthy psychological functioning. The intention of this special section is to serve as a mini handbook covering the contemporary state of research into affect dynamics. Contributions address theoretical viewpoints on the origins and functions of emotional change, methodological and modeling approaches, biological and social perspectives on affect dynamics, and the downstream consequences for well-being and psychopathology.","container-title":"Emotion Review","DOI":"10.1177/1754073915590947","ISSN":"17540739","issue":"4","page":"297-300","title":"Its about Time: A Special Section on Affect Dynamics","volume":"7","author":[{"family":"Kuppens","given":"Peter"}],"issued":{"date-parts":[["2015"]]}}},{"id":8869,"uris":["http://www.mendeley.com/documents/?uuid=b3bc9de7-3f9c-4710-befa-bd07b9d51772","http://zotero.org/groups/5758162/items/3V6RMQKP"],"itemData":{"id":8869,"type":"article-journal","abstract":"Neuroimaging studies have shown carry-over effects on brain activity and connectivity following both emotional and cognitive events, persisting even during subsequent rest. Here, we investigate the functional dynamics of such effects by identifying recurring co-activation patterns (CAPs). Using the precuneus as seed region, we compare carrying-over effects on brain-wide CAPs and their modulation after both affective and cognitive challenges. Female volunteers (n=19) underwent fMRI scanning during emotional induction with sad movie clips, and executive control tasks, each followed by resting periods. Several CAPs, overlapping the default mode, salience, attention, and social cognition networks were impacted by both the preceding events (movie or task) and their valence (neutral or negative), with differential fluctuations over time. Specifically, a modulation of CAPs in posterior cingulate and ventromedial prefrontal cortex was observed after exposure to negatively valenced emotional content and predicted changes in subjective affect. Additionally, CAPs in anterior cingulate cortex and dorsal fronto-parietal areas were induced by cognitive control in a negative, but not neutral context, and amplified by the task difficulty. These findings provide new insights on the anatomical organization and temporal inertia of intrinsic functional brain networks, engaged by transient emotions and presumably involved in subsequent adaptive homeostatic processes.","container-title":"Human Brain Mapping","DOI":"10.1002/hbm.25277","ISSN":"1065-9471","issue":"4","page":"1054-1069","title":"Brain functional connectivity dynamics at rest in the aftermath of affective and cognitive challenges","URL":"https://onlinelibrary.wiley.com/doi/10.1002/hbm.25277","volume":"42","author":[{"family":"Gaviria","given":"Julian"},{"family":"Rey","given":"Gwladys"},{"family":"Bolton","given":"Thomas A. W."},{"family":"Delgado","given":"Jaime"},{"family":"Ville","given":"Dimitri"},{"family":"Vuilleumier","given":"Patrik"}],"issued":{"date-parts":[["2021",3,24]]}}}],"schema":"https://github.com/citation-style-language/schema/raw/master/csl-citation.json"} </w:instrText>
      </w:r>
      <w:r w:rsidR="00536CC1" w:rsidRPr="00536CC1">
        <w:rPr>
          <w:rFonts w:ascii="Arial Nova Light" w:eastAsiaTheme="minorHAnsi" w:hAnsi="Arial Nova Light" w:cstheme="minorBidi"/>
        </w:rPr>
        <w:fldChar w:fldCharType="separate"/>
      </w:r>
      <w:r w:rsidR="00AF3FD0" w:rsidRPr="00AF3FD0">
        <w:rPr>
          <w:rFonts w:ascii="Arial Nova Light" w:hAnsi="Arial Nova Light"/>
          <w:vertAlign w:val="superscript"/>
        </w:rPr>
        <w:t>47,103</w:t>
      </w:r>
      <w:r w:rsidR="00536CC1" w:rsidRPr="00536CC1">
        <w:rPr>
          <w:rFonts w:ascii="Arial Nova Light" w:eastAsiaTheme="minorHAnsi" w:hAnsi="Arial Nova Light" w:cstheme="minorBidi"/>
        </w:rPr>
        <w:fldChar w:fldCharType="end"/>
      </w:r>
      <w:r w:rsidR="00536CC1" w:rsidRPr="00536CC1">
        <w:rPr>
          <w:rFonts w:ascii="Arial Nova Light" w:eastAsiaTheme="minorHAnsi" w:hAnsi="Arial Nova Light" w:cstheme="minorBidi"/>
        </w:rPr>
        <w:t xml:space="preserve">. </w:t>
      </w:r>
      <w:r w:rsidR="00DB2958">
        <w:rPr>
          <w:rFonts w:ascii="Arial Nova Light" w:eastAsiaTheme="minorHAnsi" w:hAnsi="Arial Nova Light" w:cstheme="minorBidi"/>
        </w:rPr>
        <w:t xml:space="preserve">Persistent </w:t>
      </w:r>
      <w:r w:rsidR="00536CC1" w:rsidRPr="00536CC1">
        <w:rPr>
          <w:rFonts w:ascii="Arial Nova Light" w:eastAsiaTheme="minorHAnsi" w:hAnsi="Arial Nova Light" w:cstheme="minorBidi"/>
        </w:rPr>
        <w:t xml:space="preserve">DMN activation </w:t>
      </w:r>
      <w:r w:rsidR="00DB2958">
        <w:rPr>
          <w:rFonts w:ascii="Arial Nova Light" w:eastAsiaTheme="minorHAnsi" w:hAnsi="Arial Nova Light" w:cstheme="minorBidi"/>
        </w:rPr>
        <w:t>follow</w:t>
      </w:r>
      <w:r w:rsidR="00536CC1" w:rsidRPr="00536CC1">
        <w:rPr>
          <w:rFonts w:ascii="Arial Nova Light" w:eastAsiaTheme="minorHAnsi" w:hAnsi="Arial Nova Light" w:cstheme="minorBidi"/>
        </w:rPr>
        <w:t>ing emotion elicitation has also been related to the intensity of subjective affective experience</w:t>
      </w:r>
      <w:r w:rsidR="000134E7" w:rsidRPr="003A2193">
        <w:rPr>
          <w:rFonts w:ascii="Arial Nova Light" w:eastAsiaTheme="minorHAnsi" w:hAnsi="Arial Nova Light" w:cstheme="minorBidi"/>
        </w:rPr>
        <w:fldChar w:fldCharType="begin" w:fldLock="1"/>
      </w:r>
      <w:r w:rsidR="00AF3FD0">
        <w:rPr>
          <w:rFonts w:ascii="Arial Nova Light" w:eastAsiaTheme="minorHAnsi" w:hAnsi="Arial Nova Light" w:cstheme="minorBidi"/>
        </w:rPr>
        <w:instrText xml:space="preserve"> ADDIN ZOTERO_ITEM CSL_CITATION {"citationID":"MD88S4Su","properties":{"formattedCitation":"\\super 104\\nosupersub{}","plainCitation":"104","noteIndex":0},"citationItems":[{"id":8172,"uris":["http://www.mendeley.com/documents/?uuid=1bc64329-ea59-492f-82c0-dfc583c2bb4f","http://zotero.org/groups/5758162/items/6LM5YI5U"],"itemData":{"id":8172,"type":"article-journal","abstract":"Despite the fact that emotions involve multiple time-varying components, little is known about the underlying neural basis of these temporal dynamics. In this paper, we assess these temporal dynamics by using time-varying hemodynamic response functions (HRF) to model BOLD responses to emotional stimuli. We show that these time-varying HRFs lead to a better fit to the BOLD data and yield larger areas of significant activation than do conventional gamma-based canonical HRFs. We also report for the first time that intensity of emotional experience is associated with both magnitude and duration of brain activation. Specifically, greater negative emotional intensity was associated with greater magnitude of activation in the occipital cortex and with longer duration of activation in regions along the cortical midline associated with self-referent processing: the anterior medial prefrontal cortex and the posterior cingulate cortex. These data significantly advance our understanding of how the brain processes emotion and suggest that the intensity of a negative emotional experience is due in part to elaborative self-referent processing that is captured by the duration of neural activity in cortical midline structures. These data also underscore the importance of using modeling techniques that will help elucidate the chronometry of both normal and psychopathological emotional processes. © 2009 Elsevier Inc. All rights reserved.","container-title":"NeuroImage","DOI":"10.1016/j.neuroimage.2009.10.006","ISSN":"10538119","issue":"2","note":"PMID: 19833213\npublisher: Elsevier Inc.","page":"1699-1707","title":"The neural temporal dynamics of the intensity of emotional experience","URL":"http://dx.doi.org/10.1016/j.neuroimage.2009.10.006","volume":"49","author":[{"family":"Waugh","given":"Christian E."},{"family":"Hamilton","given":"J. Paul"},{"family":"Gotlib","given":"Ian H."}],"issued":{"date-parts":[["2010"]]}}}],"schema":"https://github.com/citation-style-language/schema/raw/master/csl-citation.json"} </w:instrText>
      </w:r>
      <w:r w:rsidR="000134E7" w:rsidRPr="003A2193">
        <w:rPr>
          <w:rFonts w:ascii="Arial Nova Light" w:eastAsiaTheme="minorHAnsi" w:hAnsi="Arial Nova Light" w:cstheme="minorBidi"/>
        </w:rPr>
        <w:fldChar w:fldCharType="separate"/>
      </w:r>
      <w:r w:rsidR="00AF3FD0" w:rsidRPr="00AF3FD0">
        <w:rPr>
          <w:rFonts w:ascii="Arial Nova Light" w:hAnsi="Arial Nova Light"/>
          <w:vertAlign w:val="superscript"/>
        </w:rPr>
        <w:t>104</w:t>
      </w:r>
      <w:r w:rsidR="000134E7" w:rsidRPr="003A2193">
        <w:rPr>
          <w:rFonts w:ascii="Arial Nova Light" w:eastAsiaTheme="minorHAnsi" w:hAnsi="Arial Nova Light" w:cstheme="minorBidi"/>
        </w:rPr>
        <w:fldChar w:fldCharType="end"/>
      </w:r>
      <w:r w:rsidR="00536CC1" w:rsidRPr="00536CC1">
        <w:rPr>
          <w:rFonts w:ascii="Arial Nova Light" w:eastAsiaTheme="minorHAnsi" w:hAnsi="Arial Nova Light" w:cstheme="minorBidi"/>
        </w:rPr>
        <w:t xml:space="preserve">. </w:t>
      </w:r>
      <w:r w:rsidR="00536CC1" w:rsidRPr="002E2DC8">
        <w:rPr>
          <w:rFonts w:ascii="Arial Nova Light" w:eastAsiaTheme="minorHAnsi" w:hAnsi="Arial Nova Light" w:cstheme="minorBidi"/>
        </w:rPr>
        <w:t>Our data therefore accord with the notion that more intense emotional events might require greater self-regulation</w:t>
      </w:r>
      <w:r>
        <w:rPr>
          <w:rFonts w:ascii="Arial Nova Light" w:eastAsiaTheme="minorHAnsi" w:hAnsi="Arial Nova Light" w:cstheme="minorBidi"/>
        </w:rPr>
        <w:t xml:space="preserve">, possibly through </w:t>
      </w:r>
      <w:r w:rsidR="002E651E" w:rsidRPr="002E2DC8">
        <w:rPr>
          <w:rFonts w:ascii="Arial Nova Light" w:eastAsiaTheme="minorHAnsi" w:hAnsi="Arial Nova Light" w:cstheme="minorBidi"/>
          <w:highlight w:val="green"/>
        </w:rPr>
        <w:t xml:space="preserve"> </w:t>
      </w:r>
      <w:r w:rsidR="002E651E" w:rsidRPr="002E2DC8">
        <w:rPr>
          <w:rFonts w:ascii="Arial Nova Light" w:hAnsi="Arial Nova Light"/>
          <w:highlight w:val="green"/>
        </w:rPr>
        <w:t xml:space="preserve">spontaneous homeostatic processes </w:t>
      </w:r>
      <w:r>
        <w:rPr>
          <w:rFonts w:ascii="Arial Nova Light" w:hAnsi="Arial Nova Light"/>
          <w:highlight w:val="green"/>
        </w:rPr>
        <w:t xml:space="preserve">mediated by DMN </w:t>
      </w:r>
      <w:r w:rsidR="002E651E" w:rsidRPr="002E2DC8">
        <w:rPr>
          <w:rFonts w:ascii="Arial Nova Light" w:hAnsi="Arial Nova Light"/>
          <w:highlight w:val="green"/>
        </w:rPr>
        <w:t>that allow the brain to return to “normal” neutral states following transient situational challenges and acute stress responses</w:t>
      </w:r>
      <w:commentRangeStart w:id="59"/>
      <w:commentRangeStart w:id="60"/>
      <w:r w:rsidR="00536CC1" w:rsidRPr="002E2DC8">
        <w:rPr>
          <w:rFonts w:ascii="Arial Nova Light" w:eastAsiaTheme="minorHAnsi" w:hAnsi="Arial Nova Light" w:cstheme="minorBidi"/>
        </w:rPr>
        <w:t>.</w:t>
      </w:r>
      <w:commentRangeEnd w:id="59"/>
      <w:r w:rsidR="00AE190E">
        <w:rPr>
          <w:rStyle w:val="CommentReference"/>
        </w:rPr>
        <w:commentReference w:id="59"/>
      </w:r>
      <w:commentRangeEnd w:id="60"/>
      <w:r w:rsidR="002F40B0">
        <w:rPr>
          <w:rStyle w:val="CommentReference"/>
        </w:rPr>
        <w:commentReference w:id="60"/>
      </w:r>
    </w:p>
    <w:p w14:paraId="79029352" w14:textId="77777777" w:rsidR="00536CC1" w:rsidRPr="00536CC1" w:rsidRDefault="00536CC1" w:rsidP="00DA3823">
      <w:pPr>
        <w:spacing w:after="0" w:line="240" w:lineRule="auto"/>
        <w:rPr>
          <w:rFonts w:ascii="Arial Nova Light" w:eastAsiaTheme="minorHAnsi" w:hAnsi="Arial Nova Light" w:cstheme="minorBidi"/>
        </w:rPr>
      </w:pPr>
    </w:p>
    <w:p w14:paraId="15D7EECF" w14:textId="54E93D80" w:rsidR="00A92217" w:rsidRPr="00174EBD" w:rsidRDefault="00536CC1" w:rsidP="00804784">
      <w:pPr>
        <w:spacing w:after="0" w:line="480" w:lineRule="auto"/>
        <w:jc w:val="both"/>
        <w:rPr>
          <w:rFonts w:ascii="Arial Nova Light" w:eastAsiaTheme="minorHAnsi" w:hAnsi="Arial Nova Light" w:cstheme="minorBidi"/>
          <w:strike/>
        </w:rPr>
      </w:pPr>
      <w:r w:rsidRPr="00536CC1">
        <w:rPr>
          <w:rFonts w:ascii="Arial Nova Light" w:eastAsiaTheme="minorHAnsi" w:hAnsi="Arial Nova Light" w:cstheme="minorBidi"/>
        </w:rPr>
        <w:t xml:space="preserve">Likewise, SN-SMN activity has also been linked to various aspects of affective processing. First, the SN subsystem </w:t>
      </w:r>
      <w:r w:rsidR="00A92217">
        <w:rPr>
          <w:rFonts w:ascii="Arial Nova Light" w:eastAsiaTheme="minorHAnsi" w:hAnsi="Arial Nova Light" w:cstheme="minorBidi"/>
        </w:rPr>
        <w:t>is consistently implicated in</w:t>
      </w:r>
      <w:r w:rsidR="00A92217" w:rsidRPr="00536CC1">
        <w:rPr>
          <w:rFonts w:ascii="Arial Nova Light" w:eastAsiaTheme="minorHAnsi" w:hAnsi="Arial Nova Light" w:cstheme="minorBidi"/>
        </w:rPr>
        <w:t xml:space="preserve"> </w:t>
      </w:r>
      <w:r w:rsidRPr="00536CC1">
        <w:rPr>
          <w:rFonts w:ascii="Arial Nova Light" w:eastAsiaTheme="minorHAnsi" w:hAnsi="Arial Nova Light" w:cstheme="minorBidi"/>
        </w:rPr>
        <w:t>the detection of salient events, with or without affective meaning</w:t>
      </w:r>
      <w:r w:rsidRPr="00536CC1">
        <w:rPr>
          <w:rFonts w:ascii="Arial Nova Light" w:eastAsiaTheme="minorHAnsi" w:hAnsi="Arial Nova Light" w:cstheme="minorBidi"/>
        </w:rPr>
        <w:fldChar w:fldCharType="begin" w:fldLock="1"/>
      </w:r>
      <w:r w:rsidR="00AF3FD0">
        <w:rPr>
          <w:rFonts w:ascii="Arial Nova Light" w:eastAsiaTheme="minorHAnsi" w:hAnsi="Arial Nova Light" w:cstheme="minorBidi"/>
        </w:rPr>
        <w:instrText xml:space="preserve"> ADDIN ZOTERO_ITEM CSL_CITATION {"citationID":"5FI5YGbq","properties":{"formattedCitation":"\\super 105,106\\nosupersub{}","plainCitation":"105,106","noteIndex":0},"citationItems":[{"id":4910,"uris":["http://www.mendeley.com/documents/?uuid=1ae74f3a-9ac4-49b5-a893-255c7a580eba","http://zotero.org/groups/5758162/items/J79NH5CV"],"itemData":{"id":4910,"type":"article-journal","abstract":"Nature Reviews Neuroscience 16, 55 (2014). doi:10.1038/nrn3857","container-title":"Nature Reviews Neuroscience","DOI":"10.1038/nrn3857","ISSN":"14710048","issue":"1","note":"PMID: 25406711\npublisher: Nature Publishing Group\nISBN: 1471-0048 (Electronic)\\r1471-003X (Linking)","page":"55-61","title":"Salience processing and insular cortical function and dysfunction","URL":"http://dx.doi.org/10.1038/nrn3857","volume":"16","author":[{"family":"Uddin","given":"Lucina Q."}],"issued":{"date-parts":[["2015"]]}}},{"id":12261,"uris":["http://www.mendeley.com/documents/?uuid=08569d36-53ef-43c2-9eca-5ba8e15059fa","http://zotero.org/groups/5758162/items/8CHPIC6Z"],"itemData":{"id":12261,"type":"article-journal","abstract":"Existing models of emotion processing are based almost exclusively on brain activation data, yet make assumptions about network connectivity. There is a need to integrate connectivity findings into these models. We systematically reviewed all studies of functional and effective connectivity employing tasks to investigate negative emotion processing and regulation in healthy participants. Thirty-three studies met inclusion criteria. A quality assessment tool was derived from prominent neuroimaging papers. The evidence supports existing models, with primarily limbic regions for salience and identification, and frontal areas important for emotion regulation. There was mixed support for the assumption that regulatory influences on limbic and sensory areas come predominantly from prefrontal areas. Rather, studies quantifying effective connectivity reveal context-dependent dynamic modulatory relationships between occipital, subcortical, and frontal regions, arguing against purely top-down regulatory theoretical models. Our quality assessment tool found considerable variability in study design and tasks employed. The findings support and extend those of previous syntheses focused on activation studies, and provide evidence for a more nuanced view of connectivity in networks of human emotion processing and regulation.","container-title":"NeuroImage","DOI":"10.1016/j.neuroimage.2021.118486","ISSN":"10538119","issue":"July 2020","note":"PMID: 34438255\npublisher: Elsevier Inc.","page":"118486","title":"Networks underpinning emotion: A systematic review and synthesis of functional and effective connectivity","URL":"https://doi.org/10.1016/j.neuroimage.2021.118486","volume":"243","author":[{"family":"Underwood","given":"Raphael"},{"family":"Tolmeijer","given":"Eva"},{"family":"Wibroe","given":"Johannes"},{"family":"Peters","given":"Emmanuelle"},{"family":"Mason","given":"Liam"}],"issued":{"date-parts":[["2021",11]]}}}],"schema":"https://github.com/citation-style-language/schema/raw/master/csl-citation.json"} </w:instrText>
      </w:r>
      <w:r w:rsidRPr="00536CC1">
        <w:rPr>
          <w:rFonts w:ascii="Arial Nova Light" w:eastAsiaTheme="minorHAnsi" w:hAnsi="Arial Nova Light" w:cstheme="minorBidi"/>
        </w:rPr>
        <w:fldChar w:fldCharType="separate"/>
      </w:r>
      <w:r w:rsidR="00AF3FD0" w:rsidRPr="00AF3FD0">
        <w:rPr>
          <w:rFonts w:ascii="Arial Nova Light" w:hAnsi="Arial Nova Light"/>
          <w:vertAlign w:val="superscript"/>
        </w:rPr>
        <w:t>105,106</w:t>
      </w:r>
      <w:r w:rsidRPr="00536CC1">
        <w:rPr>
          <w:rFonts w:ascii="Arial Nova Light" w:eastAsiaTheme="minorHAnsi" w:hAnsi="Arial Nova Light" w:cstheme="minorBidi"/>
        </w:rPr>
        <w:fldChar w:fldCharType="end"/>
      </w:r>
      <w:r w:rsidRPr="00536CC1">
        <w:rPr>
          <w:rFonts w:ascii="Arial Nova Light" w:eastAsiaTheme="minorHAnsi" w:hAnsi="Arial Nova Light" w:cstheme="minorBidi"/>
        </w:rPr>
        <w:t>. Second, different nodes within both SN and SMN (including insula</w:t>
      </w:r>
      <w:r w:rsidR="000134E7" w:rsidRPr="003A2193">
        <w:rPr>
          <w:rFonts w:ascii="Arial Nova Light" w:eastAsiaTheme="minorHAnsi" w:hAnsi="Arial Nova Light" w:cstheme="minorBidi"/>
        </w:rPr>
        <w:t>r</w:t>
      </w:r>
      <w:r w:rsidRPr="00536CC1">
        <w:rPr>
          <w:rFonts w:ascii="Arial Nova Light" w:eastAsiaTheme="minorHAnsi" w:hAnsi="Arial Nova Light" w:cstheme="minorBidi"/>
        </w:rPr>
        <w:t xml:space="preserve"> and somatosensory cortices, respectively) play a key role in awareness of internal bodily states (i.e., interoception) and subjective </w:t>
      </w:r>
      <w:r w:rsidRPr="00F460A8">
        <w:rPr>
          <w:rFonts w:ascii="Arial Nova Light" w:eastAsiaTheme="minorHAnsi" w:hAnsi="Arial Nova Light" w:cstheme="minorBidi"/>
        </w:rPr>
        <w:t>emotional</w:t>
      </w:r>
      <w:r w:rsidRPr="00536CC1">
        <w:rPr>
          <w:rFonts w:ascii="Arial Nova Light" w:eastAsiaTheme="minorHAnsi" w:hAnsi="Arial Nova Light" w:cstheme="minorBidi"/>
        </w:rPr>
        <w:t xml:space="preserve"> feelings</w:t>
      </w:r>
      <w:r w:rsidRPr="00536CC1">
        <w:rPr>
          <w:rFonts w:ascii="Arial Nova Light" w:eastAsiaTheme="minorHAnsi" w:hAnsi="Arial Nova Light" w:cstheme="minorBidi"/>
        </w:rPr>
        <w:fldChar w:fldCharType="begin" w:fldLock="1"/>
      </w:r>
      <w:r w:rsidR="00AF3FD0">
        <w:rPr>
          <w:rFonts w:ascii="Arial Nova Light" w:eastAsiaTheme="minorHAnsi" w:hAnsi="Arial Nova Light" w:cstheme="minorBidi"/>
        </w:rPr>
        <w:instrText xml:space="preserve"> ADDIN ZOTERO_ITEM CSL_CITATION {"citationID":"bORYMfOh","properties":{"formattedCitation":"\\super 107,108\\nosupersub{}","plainCitation":"107,108","noteIndex":0},"citationItems":[{"id":3829,"uris":["http://www.mendeley.com/documents/?uuid=2db2ec70-8337-4ae9-bf92-e8af9d975377","http://zotero.org/groups/5758162/items/Z2ZVIIYX"],"itemData":{"id":3829,"type":"article-journal","abstract":"Influential theories of human emotion argue that subjective feeling states involve representation of bodily responses elicited by emotional events. Within this framework, individual differences in intensity of emotional experience reflect variation in sensitivity to internal bodily responses. We measured regional brain activity by functional magnetic resonance imaging (fMRI) during an interoceptive task wherein subjects judged the timing of their own heartbeats. We observed enhanced activity in insula, somatomotor and cingulate cortices. In right anterior insular/opercular cortex, neural activity predicted subjects’ accuracy in the heartbeat detection task. Furthermore, local gray matter volume in the same region correlated with both interoceptive accuracy and subjective ratings of visceral awareness. Indices of negative emotional experience correlated with interoceptive accuracy across subjects. These findings indicate that right anterior insula supports a representation of visceral responses accessible to awareness, providing a substrate for subjective feeling states.","container-title":"Nature Neuroscience","DOI":"10.1038/nn1176","ISSN":"1097-6256","issue":"2","note":"PMID: 14730305\nISBN: 1097-6256 (Print)\\r1097-6256 (Linking)","page":"189-195","title":"Neural systems supporting interoceptive awareness","URL":"http://www.nature.com/doifinder/10.1038/nn1176","volume":"7","author":[{"family":"Critchley","given":"Hugo D."},{"family":"Wiens","given":"Stefan"},{"family":"Rotshtein","given":"Pia"},{"family":"Öhman","given":"Arne"},{"family":"Dolan","given":"Raymond J"}],"issued":{"date-parts":[["2004"]]}}},{"id":10074,"uris":["http://www.mendeley.com/documents/?uuid=787c64f9-435f-423d-bc06-a6cd83a20612","http://zotero.org/groups/5758162/items/Y2G2EQRN"],"itemData":{"id":10074,"type":"article-journal","abstract":"This study tested the hypothesis that the recognition of emotions would draw upon anatomically separable brain regions, depending on whether the stimuli were static or explicitly conveyed information regarding actions. We investigated the hypothesis in a rare subject with extensive bilateral brain lesions, patient B., by administering tasks that assessed recognition and naming of emotions from visual and verbal stimuli, some of which depicted actions and some of which did not. B. could not recognize any primary emotion other than happiness, when emotions were shown as static images or given as single verbal labels. By contrast, with the notable exception of disgust, he correctly recognized primary emotions from dynamic displays of facial expressions as well as from stories that described actions. Our findings are consistent with the idea that information about actions is processed in occipitoparietal and dorsal frontal cortices, all of which are intact in B.'s brain. Such information subsequently would be linked to knowledge about emotions that depends on structures mapping somatic states, many of which are also intact in B.'s brain. However, one of these somatosensory structures, the insula, is bilaterally damaged, perhaps accounting for B.'s uniformly impaired recognition of disgust (from both static and action stimuli). Other structures that are damaged in B.'s brain, including bilateral inferior and anterior temporal lobe and medial frontal cortices, appear to be critical for linking perception of static stimuli to recognition of emotions. Thus the retrieval of knowledge regarding emotions draws upon widely distributed and partly distinct sets of neural structures, depending on the attributes of the stimulus. © 2003 Elsevier Science (USA). All rights reserved.","container-title":"Brain and Cognition","DOI":"10.1016/S0278-2626(03)00009-5","ISSN":"02782626","issue":"1","note":"PMID: 12812805","page":"61-69","title":"Dissociable neural systems for recognizing emotions","volume":"52","author":[{"family":"Adolphs","given":"Ralph"},{"family":"Tranel","given":"Daniel"},{"family":"Damasio","given":"Antonio R."}],"issued":{"date-parts":[["2003"]]}}}],"schema":"https://github.com/citation-style-language/schema/raw/master/csl-citation.json"} </w:instrText>
      </w:r>
      <w:r w:rsidRPr="00536CC1">
        <w:rPr>
          <w:rFonts w:ascii="Arial Nova Light" w:eastAsiaTheme="minorHAnsi" w:hAnsi="Arial Nova Light" w:cstheme="minorBidi"/>
        </w:rPr>
        <w:fldChar w:fldCharType="separate"/>
      </w:r>
      <w:r w:rsidR="00AF3FD0" w:rsidRPr="00AF3FD0">
        <w:rPr>
          <w:rFonts w:ascii="Arial Nova Light" w:hAnsi="Arial Nova Light"/>
          <w:vertAlign w:val="superscript"/>
        </w:rPr>
        <w:t>107,108</w:t>
      </w:r>
      <w:r w:rsidRPr="00536CC1">
        <w:rPr>
          <w:rFonts w:ascii="Arial Nova Light" w:eastAsiaTheme="minorHAnsi" w:hAnsi="Arial Nova Light" w:cstheme="minorBidi"/>
        </w:rPr>
        <w:fldChar w:fldCharType="end"/>
      </w:r>
      <w:r w:rsidRPr="00536CC1">
        <w:rPr>
          <w:rFonts w:ascii="Arial Nova Light" w:eastAsiaTheme="minorHAnsi" w:hAnsi="Arial Nova Light" w:cstheme="minorBidi"/>
        </w:rPr>
        <w:t xml:space="preserve">. </w:t>
      </w:r>
      <w:bookmarkStart w:id="61" w:name="_Hlk147136290"/>
      <w:r w:rsidR="00F460A8" w:rsidRPr="00F460A8">
        <w:rPr>
          <w:rFonts w:ascii="Arial Nova Light" w:eastAsiaTheme="minorHAnsi" w:hAnsi="Arial Nova Light" w:cstheme="minorBidi"/>
          <w:highlight w:val="green"/>
        </w:rPr>
        <w:t xml:space="preserve">Based on the </w:t>
      </w:r>
      <w:r w:rsidR="0031592B">
        <w:rPr>
          <w:rFonts w:ascii="Arial Nova Light" w:eastAsiaTheme="minorHAnsi" w:hAnsi="Arial Nova Light" w:cstheme="minorBidi"/>
          <w:highlight w:val="green"/>
        </w:rPr>
        <w:t>association</w:t>
      </w:r>
      <w:r w:rsidR="00F460A8" w:rsidRPr="00F460A8">
        <w:rPr>
          <w:rFonts w:ascii="Arial Nova Light" w:eastAsiaTheme="minorHAnsi" w:hAnsi="Arial Nova Light" w:cstheme="minorBidi"/>
          <w:highlight w:val="green"/>
        </w:rPr>
        <w:t xml:space="preserve"> between DMN</w:t>
      </w:r>
      <w:r w:rsidR="001F1366">
        <w:rPr>
          <w:rFonts w:ascii="Arial Nova Light" w:eastAsiaTheme="minorHAnsi" w:hAnsi="Arial Nova Light" w:cstheme="minorBidi"/>
          <w:highlight w:val="green"/>
        </w:rPr>
        <w:t>,</w:t>
      </w:r>
      <w:r w:rsidR="00F460A8" w:rsidRPr="00F460A8">
        <w:rPr>
          <w:rFonts w:ascii="Arial Nova Light" w:eastAsiaTheme="minorHAnsi" w:hAnsi="Arial Nova Light" w:cstheme="minorBidi"/>
          <w:highlight w:val="green"/>
        </w:rPr>
        <w:t xml:space="preserve"> SN-SMN systems and their association with negative affect scores</w:t>
      </w:r>
      <w:r w:rsidR="00C5253E">
        <w:rPr>
          <w:rFonts w:ascii="Arial Nova Light" w:eastAsiaTheme="minorHAnsi" w:hAnsi="Arial Nova Light" w:cstheme="minorBidi"/>
        </w:rPr>
        <w:t xml:space="preserve">, </w:t>
      </w:r>
      <w:r w:rsidR="00F460A8">
        <w:rPr>
          <w:rFonts w:ascii="Arial Nova Light" w:eastAsiaTheme="minorHAnsi" w:hAnsi="Arial Nova Light" w:cstheme="minorBidi"/>
        </w:rPr>
        <w:t xml:space="preserve"> </w:t>
      </w:r>
      <w:proofErr w:type="gramStart"/>
      <w:r w:rsidR="00B473D7">
        <w:rPr>
          <w:rFonts w:ascii="Arial Nova Light" w:eastAsiaTheme="minorHAnsi" w:hAnsi="Arial Nova Light" w:cstheme="minorBidi"/>
          <w:highlight w:val="green"/>
        </w:rPr>
        <w:t>We</w:t>
      </w:r>
      <w:proofErr w:type="gramEnd"/>
      <w:r w:rsidR="00B473D7">
        <w:rPr>
          <w:rFonts w:ascii="Arial Nova Light" w:eastAsiaTheme="minorHAnsi" w:hAnsi="Arial Nova Light" w:cstheme="minorBidi"/>
          <w:highlight w:val="green"/>
        </w:rPr>
        <w:t xml:space="preserve"> speculate that, in the post-</w:t>
      </w:r>
      <w:r w:rsidR="00B473D7">
        <w:rPr>
          <w:rFonts w:ascii="Arial Nova Light" w:eastAsiaTheme="minorHAnsi" w:hAnsi="Arial Nova Light" w:cstheme="minorBidi"/>
          <w:highlight w:val="green"/>
        </w:rPr>
        <w:lastRenderedPageBreak/>
        <w:t>emotional resting state, increases in SN-SMNCAP might support the processing of interoceptive signals and bodily feelings114, possibly through a connection with self-referential representations elaborated in DMN areas that together contribute to subjective emotional states experience115</w:t>
      </w:r>
      <w:commentRangeStart w:id="62"/>
      <w:commentRangeEnd w:id="62"/>
      <w:r w:rsidR="00645542">
        <w:rPr>
          <w:rStyle w:val="CommentReference"/>
        </w:rPr>
        <w:commentReference w:id="62"/>
      </w:r>
      <w:r w:rsidR="00B63266">
        <w:rPr>
          <w:rFonts w:ascii="Arial Nova Light" w:eastAsiaTheme="minorHAnsi" w:hAnsi="Arial Nova Light" w:cstheme="minorBidi"/>
        </w:rPr>
        <w:t>.</w:t>
      </w:r>
      <w:r w:rsidRPr="00AD6D3A">
        <w:rPr>
          <w:rFonts w:ascii="Arial Nova Light" w:eastAsiaTheme="minorHAnsi" w:hAnsi="Arial Nova Light" w:cstheme="minorBidi"/>
        </w:rPr>
        <w:t xml:space="preserve"> </w:t>
      </w:r>
      <w:bookmarkEnd w:id="61"/>
      <w:r w:rsidR="00C945E9" w:rsidRPr="00AD6D3A">
        <w:rPr>
          <w:rFonts w:ascii="Arial Nova Light" w:eastAsiaTheme="minorHAnsi" w:hAnsi="Arial Nova Light" w:cstheme="minorBidi"/>
        </w:rPr>
        <w:t xml:space="preserve">This interpretation </w:t>
      </w:r>
      <w:r w:rsidRPr="00AD6D3A">
        <w:rPr>
          <w:rFonts w:ascii="Arial Nova Light" w:eastAsiaTheme="minorHAnsi" w:hAnsi="Arial Nova Light" w:cstheme="minorBidi"/>
        </w:rPr>
        <w:t>accord</w:t>
      </w:r>
      <w:r w:rsidR="00804784" w:rsidRPr="00AD6D3A">
        <w:rPr>
          <w:rFonts w:ascii="Arial Nova Light" w:eastAsiaTheme="minorHAnsi" w:hAnsi="Arial Nova Light" w:cstheme="minorBidi"/>
        </w:rPr>
        <w:t>s</w:t>
      </w:r>
      <w:r w:rsidRPr="00AD6D3A">
        <w:rPr>
          <w:rFonts w:ascii="Arial Nova Light" w:eastAsiaTheme="minorHAnsi" w:hAnsi="Arial Nova Light" w:cstheme="minorBidi"/>
        </w:rPr>
        <w:t xml:space="preserve"> with other effects of negative emotions and stress on selective attention and rumination, characterized by repetitive retrieval of aversive and threat</w:t>
      </w:r>
      <w:r w:rsidRPr="00AD6D3A">
        <w:rPr>
          <w:rFonts w:ascii="Arial Nova Light" w:eastAsiaTheme="minorHAnsi" w:hAnsi="Arial Nova Light" w:cstheme="minorBidi"/>
          <w:strike/>
        </w:rPr>
        <w:t xml:space="preserve"> </w:t>
      </w:r>
      <w:r w:rsidRPr="00AD6D3A">
        <w:rPr>
          <w:rFonts w:ascii="Arial Nova Light" w:eastAsiaTheme="minorHAnsi" w:hAnsi="Arial Nova Light" w:cstheme="minorBidi"/>
        </w:rPr>
        <w:t>information about the self or past events, typically exacerbated by negative contextual cues</w:t>
      </w:r>
      <w:r w:rsidRPr="00AD6D3A">
        <w:rPr>
          <w:rFonts w:ascii="Arial Nova Light" w:eastAsiaTheme="minorHAnsi" w:hAnsi="Arial Nova Light" w:cstheme="minorBidi"/>
        </w:rPr>
        <w:fldChar w:fldCharType="begin" w:fldLock="1"/>
      </w:r>
      <w:r w:rsidR="00AF3FD0">
        <w:rPr>
          <w:rFonts w:ascii="Arial Nova Light" w:eastAsiaTheme="minorHAnsi" w:hAnsi="Arial Nova Light" w:cstheme="minorBidi"/>
        </w:rPr>
        <w:instrText xml:space="preserve"> ADDIN ZOTERO_ITEM CSL_CITATION {"citationID":"05KGKYjn","properties":{"formattedCitation":"\\super 109\\nosupersub{}","plainCitation":"109","noteIndex":0},"citationItems":[{"id":6408,"uris":["http://www.mendeley.com/documents/?uuid=5a3e939b-275c-47c6-a097-caf0f1f48894","http://zotero.org/groups/5758162/items/DDSJIPRC"],"itemData":{"id":6408,"type":"article-journal","abstract":"The tendency to ruminate, experienced by both healthy individuals and depressed patients, can be quantified by the Ruminative Response Scale (RRS). We hypothesized that brain activity associated with rumination tendency might not only occur at rest but also persist to some degree during a cognitive task. We correlated RRS with whole-brain fMRI data of 20 healthy subjects during rest and during a face categorization task with different levels of cognitive demands (easy or difficult conditions). Our results reveal that the more subjects tend to ruminate, the more they activate the left entorhinal region, both at rest and during the easy task condition, under low attentional demands. Conversely, lower tendency to ruminate correlates with greater activation of visual cortex during rest and activation of insula during the easy task condition. These results indicate a particular neural marker of the tendency to ruminate, corresponding to increased spontaneous activity in memory-related areas, presumably reflecting more internally driven trains of thoughts even during a concomitant task. Conversely, people who are not prone to ruminate show more externally driven activity.","container-title":"Biological Psychology","DOI":"10.1016/j.biopsycho.2014.09.005","ISSN":"18736246","note":"publisher: Elsevier B.V.","page":"195-202","title":"Neural substrates of rumination tendency in non-depressed individuals","URL":"http://dx.doi.org/10.1016/j.biopsycho.2014.09.005","volume":"103","author":[{"family":"Piguet","given":"Camille"},{"family":"Desseilles","given":"Martin"},{"family":"Sterpenich","given":"Virginie"},{"family":"Cojan","given":"Yann"},{"family":"Bertschy","given":"Gilles"},{"family":"Vuilleumier","given":"Patrik"}],"issued":{"date-parts":[["2014"]]}}}],"schema":"https://github.com/citation-style-language/schema/raw/master/csl-citation.json"} </w:instrText>
      </w:r>
      <w:r w:rsidRPr="00AD6D3A">
        <w:rPr>
          <w:rFonts w:ascii="Arial Nova Light" w:eastAsiaTheme="minorHAnsi" w:hAnsi="Arial Nova Light" w:cstheme="minorBidi"/>
        </w:rPr>
        <w:fldChar w:fldCharType="separate"/>
      </w:r>
      <w:r w:rsidR="00AF3FD0" w:rsidRPr="00AF3FD0">
        <w:rPr>
          <w:rFonts w:ascii="Arial Nova Light" w:hAnsi="Arial Nova Light"/>
          <w:vertAlign w:val="superscript"/>
        </w:rPr>
        <w:t>109</w:t>
      </w:r>
      <w:r w:rsidRPr="00AD6D3A">
        <w:rPr>
          <w:rFonts w:ascii="Arial Nova Light" w:eastAsiaTheme="minorHAnsi" w:hAnsi="Arial Nova Light" w:cstheme="minorBidi"/>
        </w:rPr>
        <w:fldChar w:fldCharType="end"/>
      </w:r>
      <w:r w:rsidR="00A92217">
        <w:rPr>
          <w:rFonts w:ascii="Arial Nova Light" w:eastAsiaTheme="minorHAnsi" w:hAnsi="Arial Nova Light" w:cstheme="minorBidi"/>
        </w:rPr>
        <w:t xml:space="preserve"> and associated with increased DMN activity</w:t>
      </w:r>
      <w:r w:rsidR="00F60611">
        <w:rPr>
          <w:rFonts w:ascii="Arial Nova Light" w:eastAsiaTheme="minorHAnsi" w:hAnsi="Arial Nova Light" w:cstheme="minorBidi"/>
        </w:rPr>
        <w:fldChar w:fldCharType="begin"/>
      </w:r>
      <w:r w:rsidR="00F60611">
        <w:rPr>
          <w:rFonts w:ascii="Arial Nova Light" w:eastAsiaTheme="minorHAnsi" w:hAnsi="Arial Nova Light" w:cstheme="minorBidi"/>
        </w:rPr>
        <w:instrText xml:space="preserve"> ADDIN ZOTERO_ITEM CSL_CITATION {"citationID":"sTIKKB2w","properties":{"formattedCitation":"\\super 4\\nosupersub{}","plainCitation":"4","noteIndex":0},"citationItems":[{"id":13236,"uris":["http://zotero.org/groups/5758162/items/YKT4C8PF"],"itemData":{"id":13236,"type":"article-journal","abstract":"Basic emotional functions seem well preserved in older adults. However, their reactivity to and recovery from socially negative events remain poorly characterized. To address this, we designed a ‘task–rest’ paradigm in which 182 participants from two independent experiments underwent functional magnetic resonance imaging while exposed to socio-emotional videos. Experiment 1 (N = 55) validated the task in young and older participants and unveiled age-dependent effects on brain activity and connectivity that predominated in resting periods after (rather than during) negative social scenes. Crucially, emotional elicitation potentiated subsequent resting-state connectivity between default mode network and amygdala exclusively in older adults. Experiment 2 replicated these results in a large older adult cohort (N = 127) and additionally showed that emotion-driven changes in posterior default mode network–amygdala connectivity were associated with anxiety, rumination and negative thoughts. These findings uncover the neural dynamics of empathy-related functions in older adults and help understand its relationship to poor social stress recovery.","container-title":"Nature Aging","DOI":"10.1038/s43587-022-00341-6","ISSN":"26628465","issue":"1","note":"publisher: Springer","page":"105-120","title":"Exposure to negative socio-emotional events induces sustained alteration of resting-state brain networks in older adults","volume":"3","author":[{"family":"Baez-Lugo","given":"Sebastian"},{"family":"Deza-Araujo","given":"Yacila I."},{"family":"Maradan","given":"Christel"},{"family":"Collette","given":"Fabienne"},{"family":"Lutz","given":"Antoine"},{"family":"Marchant","given":"Natalie L."},{"family":"Chételat","given":"Gaël"},{"family":"Vuilleumier","given":"Patrik"},{"family":"Klimecki","given":"Olga"},{"family":"Arenaza-Urquijo","given":"Eider"},{"family":"André","given":"Claire"},{"family":"Botton","given":"Maelle"},{"family":"Cantou","given":"Pauline"},{"family":"Chételat","given":"Gaëlle"},{"family":"Chocat","given":"Anne"},{"family":"De la Sayette","given":"Vincent"},{"family":"Delarue","given":"Marion"},{"family":"Egret","given":"Stéphanie"},{"family":"Ferrand Devouge","given":"Eglantine"},{"family":"Frison","given":"Eric"},{"family":"Gonneaud","given":"Julie"},{"family":"Heidmann","given":"Marc"},{"family":"Kuhn","given":"Elizabeth"},{"family":"Landeau","given":"Brigitte"},{"family":"Le Du","given":"Gwendoline"},{"family":"Lefranc","given":"Valérie"},{"family":"Mezenge","given":"Florence"},{"family":"Moulinet","given":"Inès"},{"family":"Ourry","given":"Valentin"},{"family":"Poisnel","given":"Géraldine"},{"family":"Quillard","given":"Anne"},{"family":"Rauchs","given":"Géraldine"},{"family":"Rehel","given":"Stéphane"},{"family":"Tomadesso","given":"Clémence"},{"family":"Touron","given":"Edelweiss"},{"family":"Ware","given":"Caitlin"},{"family":"Wirth","given":"Miranka"}],"issued":{"date-parts":[["2023",1,1]]}}}],"schema":"https://github.com/citation-style-language/schema/raw/master/csl-citation.json"} </w:instrText>
      </w:r>
      <w:r w:rsidR="00F60611">
        <w:rPr>
          <w:rFonts w:ascii="Arial Nova Light" w:eastAsiaTheme="minorHAnsi" w:hAnsi="Arial Nova Light" w:cstheme="minorBidi"/>
        </w:rPr>
        <w:fldChar w:fldCharType="separate"/>
      </w:r>
      <w:r w:rsidR="00F60611" w:rsidRPr="00F60611">
        <w:rPr>
          <w:rFonts w:ascii="Arial Nova Light" w:hAnsi="Arial Nova Light"/>
          <w:vertAlign w:val="superscript"/>
        </w:rPr>
        <w:t>4</w:t>
      </w:r>
      <w:r w:rsidR="00F60611">
        <w:rPr>
          <w:rFonts w:ascii="Arial Nova Light" w:eastAsiaTheme="minorHAnsi" w:hAnsi="Arial Nova Light" w:cstheme="minorBidi"/>
        </w:rPr>
        <w:fldChar w:fldCharType="end"/>
      </w:r>
      <w:r w:rsidRPr="008429E8">
        <w:rPr>
          <w:rFonts w:ascii="Arial Nova Light" w:eastAsiaTheme="minorHAnsi" w:hAnsi="Arial Nova Light" w:cstheme="minorBidi"/>
        </w:rPr>
        <w:t xml:space="preserve">. </w:t>
      </w:r>
      <w:bookmarkStart w:id="63" w:name="_Hlk147136604"/>
    </w:p>
    <w:bookmarkEnd w:id="63"/>
    <w:p w14:paraId="46EA7F3E" w14:textId="12E9383C" w:rsidR="00536CC1" w:rsidRPr="00536CC1" w:rsidRDefault="00536CC1" w:rsidP="00372706">
      <w:pPr>
        <w:spacing w:after="0" w:line="480" w:lineRule="auto"/>
        <w:jc w:val="both"/>
        <w:rPr>
          <w:rFonts w:ascii="Arial Nova Light" w:eastAsiaTheme="minorHAnsi" w:hAnsi="Arial Nova Light" w:cstheme="minorBidi"/>
          <w:sz w:val="23"/>
          <w:szCs w:val="23"/>
        </w:rPr>
      </w:pPr>
      <w:r w:rsidRPr="00536CC1">
        <w:rPr>
          <w:rFonts w:ascii="Arial Nova Light" w:eastAsiaTheme="minorHAnsi" w:hAnsi="Arial Nova Light" w:cstheme="minorBidi"/>
        </w:rPr>
        <w:t>In sum, our results go beyond previous observations of SN-SMN-DMN responses to emotions</w:t>
      </w:r>
      <w:r w:rsidR="00F60611">
        <w:rPr>
          <w:rFonts w:ascii="Arial Nova Light" w:eastAsiaTheme="minorHAnsi" w:hAnsi="Arial Nova Light" w:cstheme="minorBidi"/>
        </w:rPr>
        <w:t>.</w:t>
      </w:r>
      <w:r w:rsidRPr="00536CC1">
        <w:rPr>
          <w:rFonts w:ascii="Arial Nova Light" w:eastAsiaTheme="minorHAnsi" w:hAnsi="Arial Nova Light" w:cstheme="minorBidi"/>
        </w:rPr>
        <w:fldChar w:fldCharType="begin" w:fldLock="1"/>
      </w:r>
      <w:r w:rsidR="00AF3FD0">
        <w:rPr>
          <w:rFonts w:ascii="Arial Nova Light" w:eastAsiaTheme="minorHAnsi" w:hAnsi="Arial Nova Light" w:cstheme="minorBidi"/>
        </w:rPr>
        <w:instrText xml:space="preserve"> ADDIN ZOTERO_ITEM CSL_CITATION {"citationID":"jcFoH3jq","properties":{"formattedCitation":"\\super 87,89,110\\nosupersub{}","plainCitation":"87,89,110","noteIndex":0},"citationItems":[{"id":6452,"uris":["http://www.mendeley.com/documents/?uuid=7154d585-e5a9-4078-b03c-098d5f71d0c6","http://zotero.org/groups/5758162/items/RDTDXR3Y"],"itemData":{"id":6452,"type":"article-journal","abstract":"Discoveries over the past two decades demonstrate that regions distributed throughout the association cortex, often called the default network, are suppressed during tasks that demand external attention and are active during remembering, envisioning the future and making social inferences. This Review describes progress in understanding the organization and function of networks embedded within these association regions. Detailed high-resolution analyses of single individuals suggest that the default network is not a single network, as historically described, but instead comprises multiple interwoven networks. The multiple networks share a common organizational motif (also evident in marmoset and macaque anatomical circuits) that might support a general class of processing function dependent on internally constructed rather than externally constrained representations, with each separate interwoven network specialized for a distinct processing domain. Direct neuronal recordings in humans and monkeys reveal evidence for competitive relationships between the internally and externally oriented networks. Findings from rodent studies suggest that the thalamus might be essential to controlling which networks are engaged through specialized thalamic reticular neurons, including antagonistic subpopulations. These association networks (and presumably thalamocortical circuits) are expanded in humans and might be particularly vulnerable to dysregulation implicated in mental illness.","container-title":"Nature reviews. Neuroscience","DOI":"10.1038/s41583-019-0212-7","ISSN":"1471-0048","note":"PMID: 31492945\npublisher: Springer US","title":"The brain's default network: updated anatomy, physiology and evolving insights.","URL":"http://www.ncbi.nlm.nih.gov/pubmed/31492945","author":[{"family":"Buckner","given":"Randy L."},{"family":"DiNicola","given":"Lauren M"}],"issued":{"date-parts":[["2019"]]}}},{"id":7586,"uris":["http://www.mendeley.com/documents/?uuid=b2d8bc08-3366-451a-8aaa-cf78cb11fde0","http://zotero.org/groups/5758162/items/XY3TQI8S"],"itemData":{"id":7586,"type":"article-journal","abstract":"The term \"salience network\" refers to a suite of brain regions whose cortical hubs are the anterior cingulate and ventral anterior insular (i.e., frontoinsular) cortices. This network, which also includes nodes in the amygdala, hypothalamus, ventral striatum, thalamus, and specific brainstem nuclei, coactivates in response to diverse experimental tasks and conditions, suggesting a domain-general function. In the 12 years since its initial description, the salience network has been extensively studied, using diverse methods, concepts, and mammalian species, including healthy and diseased humans across the lifespan. Despite this large and growing body of research, the essential functions of the salience network remain uncertain. In this paper, which makes no attempt to comprehensively review this literature, I describe the circumstances surrounding the initial discovery, conceptualization, and naming of the salience network, highlighting aspects that may be unfamiliar to many readers. I then discuss some of the key advances provided by subsequent research and conclude by posing a few of the questions that remain to be explored.","container-title":"The Journal of neuroscience : the official journal of the Society for Neuroscience","DOI":"10.1523/JNEUROSCI.1138-17.2019","ISSN":"15292401","issue":"50","note":"PMID: 31676604","page":"9878-9882","title":"The Salience Network: A Neural System for Perceiving and Responding to Homeostatic Demands","volume":"39","author":[{"family":"Seeley","given":"William W."}],"issued":{"date-parts":[["2019"]]}}},{"id":5716,"uris":["http://www.mendeley.com/documents/?uuid=c746b446-a50a-4840-bd37-3aa70d41aaf7","http://zotero.org/groups/5758162/items/HWND6PT7"],"itemData":{"id":5716,"type":"article-journal","abstract":"Influential theories suggest emotional feeling states arise from physiological changes from within the body. Interoception describes the afferent signalling, central processing, and neural and mental representation of internal bodily signals. Recent progress is made in conceptualizing interoception and its neural underpinnings. These developments are supported by empirical data concerning interoceptive mechanisms and their contribution to emotion. Fresh insights include description of short-term interoceptive effects on neural and mental processes (including fear-specific cardiac effects), the recognition of dissociable psychological dimensions of interoception, and models of interoceptive predictive coding that explain emotions and selfhood (reinforced by structural anatomical models and brain and experimental findings). This growing grasp of interoception is enriching our understanding of emotion and its disorders.","container-title":"Current Opinion in Psychology","DOI":"10.1016/j.copsyc.2017.04.020","ISSN":"2352250X","note":"PMID: 28950976\npublisher: Elsevier Ltd","page":"7-14","title":"Interoception and emotion","URL":"http://dx.doi.org/10.1016/j.copsyc.2017.04.020","volume":"17","author":[{"family":"Critchley","given":"Hugo D."},{"family":"Garfinkel","given":"Sarah N."}],"issued":{"date-parts":[["2017"]]}}}],"schema":"https://github.com/citation-style-language/schema/raw/master/csl-citation.json"} </w:instrText>
      </w:r>
      <w:r w:rsidRPr="00536CC1">
        <w:rPr>
          <w:rFonts w:ascii="Arial Nova Light" w:eastAsiaTheme="minorHAnsi" w:hAnsi="Arial Nova Light" w:cstheme="minorBidi"/>
        </w:rPr>
        <w:fldChar w:fldCharType="separate"/>
      </w:r>
      <w:r w:rsidR="00AF3FD0" w:rsidRPr="00AF3FD0">
        <w:rPr>
          <w:rFonts w:ascii="Arial Nova Light" w:hAnsi="Arial Nova Light"/>
          <w:vertAlign w:val="superscript"/>
        </w:rPr>
        <w:t>87,89,110</w:t>
      </w:r>
      <w:r w:rsidRPr="00536CC1">
        <w:rPr>
          <w:rFonts w:ascii="Arial Nova Light" w:eastAsiaTheme="minorHAnsi" w:hAnsi="Arial Nova Light" w:cstheme="minorBidi"/>
        </w:rPr>
        <w:fldChar w:fldCharType="end"/>
      </w:r>
      <w:r w:rsidRPr="00536CC1">
        <w:rPr>
          <w:rFonts w:ascii="Arial Nova Light" w:eastAsiaTheme="minorHAnsi" w:hAnsi="Arial Nova Light" w:cstheme="minorBidi"/>
        </w:rPr>
        <w:t xml:space="preserve">, and are the first to provide a direct quantitative characterization of </w:t>
      </w:r>
      <w:r w:rsidR="00866A47">
        <w:rPr>
          <w:rFonts w:ascii="Arial Nova Light" w:eastAsiaTheme="minorHAnsi" w:hAnsi="Arial Nova Light" w:cstheme="minorBidi"/>
        </w:rPr>
        <w:t>long-lasting</w:t>
      </w:r>
      <w:r w:rsidRPr="00536CC1">
        <w:rPr>
          <w:rFonts w:ascii="Arial Nova Light" w:eastAsiaTheme="minorHAnsi" w:hAnsi="Arial Nova Light" w:cstheme="minorBidi"/>
        </w:rPr>
        <w:t xml:space="preserve"> emotion-induced changes in functional brain dynamics and their impact on cognitive control networks and behavioral performance.</w:t>
      </w:r>
      <w:r w:rsidR="009F3764">
        <w:rPr>
          <w:rFonts w:ascii="Arial Nova Light" w:eastAsiaTheme="minorHAnsi" w:hAnsi="Arial Nova Light" w:cstheme="minorBidi"/>
        </w:rPr>
        <w:t xml:space="preserve"> </w:t>
      </w:r>
    </w:p>
    <w:p w14:paraId="390CD9A5" w14:textId="77777777" w:rsidR="00536CC1" w:rsidRPr="009C64CD" w:rsidRDefault="00536CC1" w:rsidP="009C64CD">
      <w:pPr>
        <w:spacing w:after="0" w:line="240" w:lineRule="auto"/>
        <w:rPr>
          <w:rFonts w:ascii="Arial Nova Light" w:eastAsiaTheme="minorHAnsi" w:hAnsi="Arial Nova Light" w:cstheme="minorBidi"/>
        </w:rPr>
      </w:pPr>
    </w:p>
    <w:p w14:paraId="029BF131" w14:textId="014CC882" w:rsidR="003A2193" w:rsidRPr="003A2193" w:rsidRDefault="003A2193" w:rsidP="003A2193">
      <w:pPr>
        <w:spacing w:after="0" w:line="480" w:lineRule="auto"/>
        <w:jc w:val="both"/>
        <w:rPr>
          <w:rFonts w:ascii="Arial Nova" w:eastAsiaTheme="minorHAnsi" w:hAnsi="Arial Nova" w:cstheme="minorBidi"/>
          <w:b/>
          <w:bCs/>
        </w:rPr>
      </w:pPr>
      <w:r w:rsidRPr="003A2193">
        <w:rPr>
          <w:rFonts w:ascii="Arial Nova" w:eastAsiaTheme="minorHAnsi" w:hAnsi="Arial Nova" w:cstheme="minorBidi"/>
          <w:b/>
          <w:bCs/>
        </w:rPr>
        <w:t>The impact of negative emotions on cognitive control also reflects the brain response to emotion-eliciting events</w:t>
      </w:r>
    </w:p>
    <w:p w14:paraId="33808B04" w14:textId="108D4C22" w:rsidR="003A2193" w:rsidRPr="008D1A3B" w:rsidRDefault="003A2193" w:rsidP="003A2193">
      <w:pPr>
        <w:spacing w:after="0" w:line="480" w:lineRule="auto"/>
        <w:jc w:val="both"/>
        <w:rPr>
          <w:sz w:val="16"/>
          <w:szCs w:val="16"/>
        </w:rPr>
      </w:pPr>
      <w:r w:rsidRPr="003A2193">
        <w:rPr>
          <w:rFonts w:ascii="Arial Nova Light" w:eastAsiaTheme="minorHAnsi" w:hAnsi="Arial Nova Light" w:cstheme="minorBidi"/>
        </w:rPr>
        <w:t xml:space="preserve">Our second aim was to determine the functional neural </w:t>
      </w:r>
      <w:r w:rsidR="00B12F3D">
        <w:rPr>
          <w:rFonts w:ascii="Arial Nova Light" w:eastAsiaTheme="minorHAnsi" w:hAnsi="Arial Nova Light" w:cstheme="minorBidi"/>
        </w:rPr>
        <w:t>associa</w:t>
      </w:r>
      <w:r w:rsidRPr="003A2193">
        <w:rPr>
          <w:rFonts w:ascii="Arial Nova Light" w:eastAsiaTheme="minorHAnsi" w:hAnsi="Arial Nova Light" w:cstheme="minorBidi"/>
        </w:rPr>
        <w:t xml:space="preserve">tions between brain responses to negative emotional events themselves (CAPs in “negative MOVIE2” condition) and changes in dFC patterns associated with cognitive control directly after such events (CAPs in “negative TASK” condition). A key finding was that </w:t>
      </w:r>
      <w:r w:rsidR="00A92217">
        <w:rPr>
          <w:rFonts w:ascii="Arial Nova Light" w:eastAsiaTheme="minorHAnsi" w:hAnsi="Arial Nova Light" w:cstheme="minorBidi"/>
          <w:highlight w:val="green"/>
        </w:rPr>
        <w:t>higher</w:t>
      </w:r>
      <w:r w:rsidR="00607568" w:rsidRPr="00607568">
        <w:rPr>
          <w:rFonts w:ascii="Arial Nova Light" w:eastAsiaTheme="minorHAnsi" w:hAnsi="Arial Nova Light" w:cstheme="minorBidi"/>
          <w:highlight w:val="green"/>
        </w:rPr>
        <w:t xml:space="preserve"> </w:t>
      </w:r>
      <w:r w:rsidRPr="00607568">
        <w:rPr>
          <w:rFonts w:ascii="Arial Nova Light" w:eastAsiaTheme="minorHAnsi" w:hAnsi="Arial Nova Light" w:cstheme="minorBidi"/>
          <w:highlight w:val="green"/>
        </w:rPr>
        <w:t>occurrences of FPN</w:t>
      </w:r>
      <w:r w:rsidRPr="00607568">
        <w:rPr>
          <w:rFonts w:ascii="Arial Nova Light" w:eastAsiaTheme="minorHAnsi" w:hAnsi="Arial Nova Light" w:cstheme="minorBidi"/>
          <w:highlight w:val="green"/>
          <w:vertAlign w:val="subscript"/>
        </w:rPr>
        <w:t>CAP</w:t>
      </w:r>
      <w:r w:rsidRPr="00607568">
        <w:rPr>
          <w:rFonts w:ascii="Arial Nova Light" w:eastAsiaTheme="minorHAnsi" w:hAnsi="Arial Nova Light" w:cstheme="minorBidi"/>
          <w:highlight w:val="green"/>
        </w:rPr>
        <w:t xml:space="preserve"> during the TASK was significantly influenced by </w:t>
      </w:r>
      <w:r w:rsidR="00A92217">
        <w:rPr>
          <w:rFonts w:ascii="Arial Nova Light" w:eastAsiaTheme="minorHAnsi" w:hAnsi="Arial Nova Light" w:cstheme="minorBidi"/>
          <w:highlight w:val="green"/>
        </w:rPr>
        <w:t xml:space="preserve">increases in the </w:t>
      </w:r>
      <w:r w:rsidRPr="00607568">
        <w:rPr>
          <w:rFonts w:ascii="Arial Nova Light" w:eastAsiaTheme="minorHAnsi" w:hAnsi="Arial Nova Light" w:cstheme="minorBidi"/>
          <w:highlight w:val="green"/>
        </w:rPr>
        <w:t>preceding</w:t>
      </w:r>
      <w:r w:rsidR="00607568" w:rsidRPr="00607568">
        <w:rPr>
          <w:rFonts w:ascii="Arial Nova Light" w:eastAsiaTheme="minorHAnsi" w:hAnsi="Arial Nova Light" w:cstheme="minorBidi"/>
          <w:highlight w:val="green"/>
        </w:rPr>
        <w:t xml:space="preserve"> occurrences </w:t>
      </w:r>
      <w:r w:rsidRPr="00607568">
        <w:rPr>
          <w:rFonts w:ascii="Arial Nova Light" w:eastAsiaTheme="minorHAnsi" w:hAnsi="Arial Nova Light" w:cstheme="minorBidi"/>
          <w:highlight w:val="green"/>
        </w:rPr>
        <w:t>of SN-SMN</w:t>
      </w:r>
      <w:r w:rsidRPr="00607568">
        <w:rPr>
          <w:rFonts w:ascii="Arial Nova Light" w:eastAsiaTheme="minorHAnsi" w:hAnsi="Arial Nova Light" w:cstheme="minorBidi"/>
          <w:highlight w:val="green"/>
          <w:vertAlign w:val="subscript"/>
        </w:rPr>
        <w:t>CAP</w:t>
      </w:r>
      <w:r w:rsidRPr="00607568">
        <w:rPr>
          <w:rFonts w:ascii="Arial Nova Light" w:eastAsiaTheme="minorHAnsi" w:hAnsi="Arial Nova Light" w:cstheme="minorBidi"/>
          <w:highlight w:val="green"/>
        </w:rPr>
        <w:t xml:space="preserve"> during the “negative MOVIE2” block</w:t>
      </w:r>
      <w:r w:rsidR="00516FE0">
        <w:rPr>
          <w:rStyle w:val="CommentReference"/>
        </w:rPr>
        <w:t xml:space="preserve">. </w:t>
      </w:r>
      <w:r w:rsidR="003F581A" w:rsidRPr="003F581A">
        <w:rPr>
          <w:rStyle w:val="CommentReference"/>
          <w:rFonts w:ascii="Arial Nova Light" w:hAnsi="Arial Nova Light"/>
          <w:sz w:val="22"/>
          <w:szCs w:val="22"/>
        </w:rPr>
        <w:t>In terms of emotion elicitation, increased SN-SMN activity induced by negative emotion and its influence on FPN might provide a neural substrate for the psychological construct of arousal</w:t>
      </w:r>
      <w:r w:rsidR="00BB2F82">
        <w:rPr>
          <w:rStyle w:val="CommentReference"/>
          <w:rFonts w:ascii="Arial Nova Light" w:hAnsi="Arial Nova Light"/>
          <w:sz w:val="22"/>
          <w:szCs w:val="22"/>
        </w:rPr>
        <w:fldChar w:fldCharType="begin"/>
      </w:r>
      <w:r w:rsidR="00AF3FD0">
        <w:rPr>
          <w:rStyle w:val="CommentReference"/>
          <w:rFonts w:ascii="Arial Nova Light" w:hAnsi="Arial Nova Light"/>
          <w:sz w:val="22"/>
          <w:szCs w:val="22"/>
        </w:rPr>
        <w:instrText xml:space="preserve"> ADDIN ZOTERO_ITEM CSL_CITATION {"citationID":"vM0X8fQX","properties":{"formattedCitation":"\\super 111\\nosupersub{}","plainCitation":"111","noteIndex":0},"citationItems":[{"id":10136,"uris":["http://zotero.org/groups/5758162/items/YIABHMJI"],"itemData":{"id":10136,"type":"article-journal","abstract":"The circumplex model of affect proposes that all affective states arise from cognitive interpretations of core neural sensations that are the product of two independent neurophysiological systems. This model stands in contrast to theories of basic emotions, which posit that a discrete and independent neural system subserves every emotion. We propose that basic emotion theories no longer explain adequately the vast number of empirical observations from studies in affective neuroscience, and we suggest that a conceptual shift is needed in the empirical approaches taken to the study of emotion and affective psychopathologies. The circumplex model of affect is more consistent with many recent findings from behavioral, cognitive neuroscience, neuroimaging, and developmental studies of affect. Moreover, the model offers new theoretical and empirical approaches to studying the development of affective disorders as well as the genetic and cognitive underpinnings of affective processing within the central nervous system. Copyright © 2005 Cambridge University Press.","container-title":"Development and Psychopathology","DOI":"10.1017/S0954579405050340","ISSN":"0954-5794","issue":"03","page":"715-734","title":"The circumplex model of affect: An integrative approach to affective neuroscience, cognitive development, and psychopathology","URL":"http://www.journals.cambridge.org/abstract_S0954579405050340","volume":"17","author":[{"family":"Posner","given":"Jonathan"},{"family":"Rusell","given":"James A."},{"family":"Peterson","given":"Bradley S."}],"issued":{"date-parts":[["2005",9,1]]}}}],"schema":"https://github.com/citation-style-language/schema/raw/master/csl-citation.json"} </w:instrText>
      </w:r>
      <w:r w:rsidR="00BB2F82">
        <w:rPr>
          <w:rStyle w:val="CommentReference"/>
          <w:rFonts w:ascii="Arial Nova Light" w:hAnsi="Arial Nova Light"/>
          <w:sz w:val="22"/>
          <w:szCs w:val="22"/>
        </w:rPr>
        <w:fldChar w:fldCharType="separate"/>
      </w:r>
      <w:r w:rsidR="00AF3FD0" w:rsidRPr="00AF3FD0">
        <w:rPr>
          <w:rFonts w:ascii="Arial Nova Light" w:hAnsi="Arial Nova Light"/>
          <w:vertAlign w:val="superscript"/>
        </w:rPr>
        <w:t>111</w:t>
      </w:r>
      <w:r w:rsidR="00BB2F82">
        <w:rPr>
          <w:rStyle w:val="CommentReference"/>
          <w:rFonts w:ascii="Arial Nova Light" w:hAnsi="Arial Nova Light"/>
          <w:sz w:val="22"/>
          <w:szCs w:val="22"/>
        </w:rPr>
        <w:fldChar w:fldCharType="end"/>
      </w:r>
      <w:r w:rsidR="003F581A" w:rsidRPr="003F581A">
        <w:rPr>
          <w:rStyle w:val="CommentReference"/>
          <w:rFonts w:ascii="Arial Nova Light" w:hAnsi="Arial Nova Light"/>
          <w:sz w:val="22"/>
          <w:szCs w:val="22"/>
        </w:rPr>
        <w:t>, which constitutes a crucial but poorly understood dimension of emotional experience</w:t>
      </w:r>
      <w:r w:rsidR="00290CDC">
        <w:rPr>
          <w:rStyle w:val="CommentReference"/>
          <w:rFonts w:ascii="Arial Nova Light" w:hAnsi="Arial Nova Light"/>
          <w:sz w:val="22"/>
          <w:szCs w:val="22"/>
        </w:rPr>
        <w:fldChar w:fldCharType="begin"/>
      </w:r>
      <w:r w:rsidR="00AF3FD0">
        <w:rPr>
          <w:rStyle w:val="CommentReference"/>
          <w:rFonts w:ascii="Arial Nova Light" w:hAnsi="Arial Nova Light"/>
          <w:sz w:val="22"/>
          <w:szCs w:val="22"/>
        </w:rPr>
        <w:instrText xml:space="preserve"> ADDIN ZOTERO_ITEM CSL_CITATION {"citationID":"9qSuDV4c","properties":{"formattedCitation":"\\super 112\\nosupersub{}","plainCitation":"112","noteIndex":0},"citationItems":[{"id":139,"uris":["http://zotero.org/groups/2925279/items/65AR7MH8"],"itemData":{"id":139,"type":"article-journal","container-title":"Biological Psychiatry","DOI":"10.1016/j.biopsych.2012.10.001","ISSN":"00063223","issue":"7","journalAbbreviation":"Biological Psychiatry","language":"en","page":"631-638","source":"DOI.org (Crossref)","title":"The Functional Neural Architecture of Self-Reports of Affective Experience","URL":"https://linkinghub.elsevier.com/retrieve/pii/S0006322312008554","volume":"73","author":[{"family":"Satpute","given":"Ajay B."},{"family":"Shu","given":"Jocelyn"},{"family":"Weber","given":"Jochen"},{"family":"Roy","given":"Mathieu"},{"family":"Ochsner","given":"Kevin N."}],"accessed":{"date-parts":[["2021",6,27]]},"issued":{"date-parts":[["2013",4]]}}}],"schema":"https://github.com/citation-style-language/schema/raw/master/csl-citation.json"} </w:instrText>
      </w:r>
      <w:r w:rsidR="00290CDC">
        <w:rPr>
          <w:rStyle w:val="CommentReference"/>
          <w:rFonts w:ascii="Arial Nova Light" w:hAnsi="Arial Nova Light"/>
          <w:sz w:val="22"/>
          <w:szCs w:val="22"/>
        </w:rPr>
        <w:fldChar w:fldCharType="separate"/>
      </w:r>
      <w:r w:rsidR="00AF3FD0" w:rsidRPr="00AF3FD0">
        <w:rPr>
          <w:rFonts w:ascii="Arial Nova Light" w:hAnsi="Arial Nova Light"/>
          <w:vertAlign w:val="superscript"/>
        </w:rPr>
        <w:t>112</w:t>
      </w:r>
      <w:r w:rsidR="00290CDC">
        <w:rPr>
          <w:rStyle w:val="CommentReference"/>
          <w:rFonts w:ascii="Arial Nova Light" w:hAnsi="Arial Nova Light"/>
          <w:sz w:val="22"/>
          <w:szCs w:val="22"/>
        </w:rPr>
        <w:fldChar w:fldCharType="end"/>
      </w:r>
      <w:r w:rsidR="003F581A" w:rsidRPr="003F581A">
        <w:rPr>
          <w:rStyle w:val="CommentReference"/>
          <w:rFonts w:ascii="Arial Nova Light" w:hAnsi="Arial Nova Light"/>
          <w:sz w:val="22"/>
          <w:szCs w:val="22"/>
        </w:rPr>
        <w:t xml:space="preserve"> underlying the regulation of attentional resources by affective signals</w:t>
      </w:r>
      <w:r w:rsidR="003F4133">
        <w:rPr>
          <w:rStyle w:val="CommentReference"/>
          <w:rFonts w:ascii="Arial Nova Light" w:hAnsi="Arial Nova Light"/>
          <w:sz w:val="22"/>
          <w:szCs w:val="22"/>
        </w:rPr>
        <w:fldChar w:fldCharType="begin"/>
      </w:r>
      <w:r w:rsidR="00AF3FD0">
        <w:rPr>
          <w:rStyle w:val="CommentReference"/>
          <w:rFonts w:ascii="Arial Nova Light" w:hAnsi="Arial Nova Light"/>
          <w:sz w:val="22"/>
          <w:szCs w:val="22"/>
        </w:rPr>
        <w:instrText xml:space="preserve"> ADDIN ZOTERO_ITEM CSL_CITATION {"citationID":"FocV2zKw","properties":{"formattedCitation":"\\super 113\\nosupersub{}","plainCitation":"113","noteIndex":0},"citationItems":[{"id":14719,"uris":["http://zotero.org/users/7898458/items/7E8Q3A9N"],"itemData":{"id":14719,"type":"article-journal","abstract":"Abstract\n            Noradrenaline (NA) release from the locus coeruleus (LC) changes activity and connectivity in neuronal networks across the brain, modulating multiple behavioral states. NA release is mediated by both tonic and burst-like LC activity. However, it is unknown whether the functional changes in target areas depend on these firing patterns. Using optogenetics, photometry, electrophysiology and functional magnetic resonance imaging in mice, we show that tonic and burst-like LC firing patterns elicit brain responses that hinge on their distinct NA release dynamics. During moderate tonic LC activation, NA release engages regions associated with associative processing, while burst-like stimulation biases the brain toward sensory processing. These activation patterns locally couple with increased astrocytic and inhibitory activity and change the brain’s topological configuration in line with the hierarchical organization of the cerebral cortex. Together, these findings reveal how the LC–NA system achieves a nuanced regulation of global circuit operations.","container-title":"Nature Neuroscience","DOI":"10.1038/s41593-024-01755-8","ISSN":"1097-6256, 1546-1726","issue":"11","journalAbbreviation":"Nat Neurosci","language":"en","page":"2167-2177","source":"DOI.org (Crossref)","title":"Tonic and burst-like locus coeruleus stimulation distinctly shift network activity across the cortical hierarchy","URL":"https://www.nature.com/articles/s41593-024-01755-8","volume":"27","author":[{"family":"Grimm","given":"Christina"},{"family":"Duss","given":"Sian N."},{"family":"Privitera","given":"Mattia"},{"family":"Munn","given":"Brandon R."},{"family":"Karalis","given":"Nikolaos"},{"family":"Frässle","given":"Stefan"},{"family":"Wilhelm","given":"Maria"},{"family":"Patriarchi","given":"Tommaso"},{"family":"Razansky","given":"Daniel"},{"family":"Wenderoth","given":"Nicole"},{"family":"Shine","given":"James M."},{"family":"Bohacek","given":"Johannes"},{"family":"Zerbi","given":"Valerio"}],"accessed":{"date-parts":[["2025",8,13]]},"issued":{"date-parts":[["2024",11]]}}}],"schema":"https://github.com/citation-style-language/schema/raw/master/csl-citation.json"} </w:instrText>
      </w:r>
      <w:r w:rsidR="003F4133">
        <w:rPr>
          <w:rStyle w:val="CommentReference"/>
          <w:rFonts w:ascii="Arial Nova Light" w:hAnsi="Arial Nova Light"/>
          <w:sz w:val="22"/>
          <w:szCs w:val="22"/>
        </w:rPr>
        <w:fldChar w:fldCharType="separate"/>
      </w:r>
      <w:r w:rsidR="00AF3FD0" w:rsidRPr="00AF3FD0">
        <w:rPr>
          <w:rFonts w:ascii="Arial Nova Light" w:hAnsi="Arial Nova Light"/>
          <w:vertAlign w:val="superscript"/>
        </w:rPr>
        <w:t>113</w:t>
      </w:r>
      <w:r w:rsidR="003F4133">
        <w:rPr>
          <w:rStyle w:val="CommentReference"/>
          <w:rFonts w:ascii="Arial Nova Light" w:hAnsi="Arial Nova Light"/>
          <w:sz w:val="22"/>
          <w:szCs w:val="22"/>
        </w:rPr>
        <w:fldChar w:fldCharType="end"/>
      </w:r>
      <w:r w:rsidR="003F581A" w:rsidRPr="003F581A">
        <w:rPr>
          <w:rStyle w:val="CommentReference"/>
          <w:rFonts w:ascii="Arial Nova Light" w:hAnsi="Arial Nova Light"/>
          <w:sz w:val="22"/>
          <w:szCs w:val="22"/>
        </w:rPr>
        <w:t>”.</w:t>
      </w:r>
      <w:r w:rsidR="003F581A" w:rsidRPr="003F581A">
        <w:rPr>
          <w:rStyle w:val="CommentReference"/>
          <w:sz w:val="22"/>
          <w:szCs w:val="22"/>
        </w:rPr>
        <w:t xml:space="preserve"> </w:t>
      </w:r>
      <w:r w:rsidR="00516FE0" w:rsidRPr="00516FE0">
        <w:rPr>
          <w:rStyle w:val="CommentReference"/>
          <w:sz w:val="22"/>
          <w:szCs w:val="22"/>
        </w:rPr>
        <w:t>I</w:t>
      </w:r>
      <w:r w:rsidRPr="003A2193">
        <w:rPr>
          <w:rFonts w:ascii="Arial Nova Light" w:eastAsiaTheme="minorHAnsi" w:hAnsi="Arial Nova Light" w:cstheme="minorBidi"/>
        </w:rPr>
        <w:t xml:space="preserve">n addition, this </w:t>
      </w:r>
      <w:r w:rsidR="008D1A3B" w:rsidRPr="00607568">
        <w:rPr>
          <w:rFonts w:ascii="Arial Nova Light" w:eastAsiaTheme="minorHAnsi" w:hAnsi="Arial Nova Light" w:cstheme="minorBidi"/>
          <w:highlight w:val="green"/>
        </w:rPr>
        <w:t>SN-SMN</w:t>
      </w:r>
      <w:r w:rsidR="008D1A3B" w:rsidRPr="00607568">
        <w:rPr>
          <w:rFonts w:ascii="Arial Nova Light" w:eastAsiaTheme="minorHAnsi" w:hAnsi="Arial Nova Light" w:cstheme="minorBidi"/>
          <w:highlight w:val="green"/>
          <w:vertAlign w:val="subscript"/>
        </w:rPr>
        <w:t>CAP</w:t>
      </w:r>
      <w:r w:rsidR="003747C9">
        <w:rPr>
          <w:rFonts w:ascii="Arial Nova Light" w:eastAsiaTheme="minorHAnsi" w:hAnsi="Arial Nova Light" w:cstheme="minorBidi"/>
        </w:rPr>
        <w:t>~</w:t>
      </w:r>
      <w:r w:rsidR="003747C9" w:rsidRPr="00607568">
        <w:rPr>
          <w:rFonts w:ascii="Arial Nova Light" w:eastAsiaTheme="minorHAnsi" w:hAnsi="Arial Nova Light" w:cstheme="minorBidi"/>
          <w:highlight w:val="green"/>
        </w:rPr>
        <w:t>FPN</w:t>
      </w:r>
      <w:r w:rsidR="003747C9" w:rsidRPr="00607568">
        <w:rPr>
          <w:rFonts w:ascii="Arial Nova Light" w:eastAsiaTheme="minorHAnsi" w:hAnsi="Arial Nova Light" w:cstheme="minorBidi"/>
          <w:highlight w:val="green"/>
          <w:vertAlign w:val="subscript"/>
        </w:rPr>
        <w:t>CAP</w:t>
      </w:r>
      <w:r w:rsidR="003747C9">
        <w:rPr>
          <w:rFonts w:ascii="Arial Nova Light" w:eastAsiaTheme="minorHAnsi" w:hAnsi="Arial Nova Light" w:cstheme="minorBidi"/>
          <w:vertAlign w:val="subscript"/>
        </w:rPr>
        <w:t xml:space="preserve"> </w:t>
      </w:r>
      <w:r w:rsidRPr="003A2193">
        <w:rPr>
          <w:rFonts w:ascii="Arial Nova Light" w:eastAsiaTheme="minorHAnsi" w:hAnsi="Arial Nova Light" w:cstheme="minorBidi"/>
        </w:rPr>
        <w:t xml:space="preserve">relationship </w:t>
      </w:r>
      <w:r w:rsidR="00A92217">
        <w:rPr>
          <w:rFonts w:ascii="Arial Nova Light" w:eastAsiaTheme="minorHAnsi" w:hAnsi="Arial Nova Light" w:cstheme="minorBidi"/>
        </w:rPr>
        <w:t>involved</w:t>
      </w:r>
      <w:r w:rsidR="00A92217" w:rsidRPr="003A2193">
        <w:rPr>
          <w:rFonts w:ascii="Arial Nova Light" w:eastAsiaTheme="minorHAnsi" w:hAnsi="Arial Nova Light" w:cstheme="minorBidi"/>
        </w:rPr>
        <w:t xml:space="preserve"> </w:t>
      </w:r>
      <w:r w:rsidRPr="003A2193">
        <w:rPr>
          <w:rFonts w:ascii="Arial Nova Light" w:eastAsiaTheme="minorHAnsi" w:hAnsi="Arial Nova Light" w:cstheme="minorBidi"/>
        </w:rPr>
        <w:t>not only a direct effect but also an indirect link with behavioral indices of cognitive performance (</w:t>
      </w:r>
      <w:r w:rsidRPr="00006E88">
        <w:rPr>
          <w:rFonts w:ascii="Arial Nova" w:eastAsiaTheme="minorHAnsi" w:hAnsi="Arial Nova" w:cstheme="minorBidi"/>
          <w:b/>
          <w:bCs/>
        </w:rPr>
        <w:t>Figure 5B</w:t>
      </w:r>
      <w:r w:rsidRPr="003A2193">
        <w:rPr>
          <w:rFonts w:ascii="Arial Nova Light" w:eastAsiaTheme="minorHAnsi" w:hAnsi="Arial Nova Light" w:cstheme="minorBidi"/>
        </w:rPr>
        <w:t xml:space="preserve">). This was also specific to the negative affective context and absent in the </w:t>
      </w:r>
      <w:r w:rsidRPr="003A2193">
        <w:rPr>
          <w:rFonts w:ascii="Arial Nova Light" w:eastAsiaTheme="minorHAnsi" w:hAnsi="Arial Nova Light" w:cstheme="minorBidi"/>
        </w:rPr>
        <w:lastRenderedPageBreak/>
        <w:t xml:space="preserve">neutral context </w:t>
      </w:r>
      <w:r w:rsidRPr="00006E88">
        <w:rPr>
          <w:rFonts w:ascii="Arial Nova" w:eastAsiaTheme="minorHAnsi" w:hAnsi="Arial Nova" w:cstheme="minorBidi"/>
          <w:b/>
          <w:bCs/>
        </w:rPr>
        <w:t>(Figure 5C</w:t>
      </w:r>
      <w:commentRangeStart w:id="64"/>
      <w:commentRangeStart w:id="65"/>
      <w:r w:rsidRPr="003A2193">
        <w:rPr>
          <w:rFonts w:ascii="Arial Nova Light" w:eastAsiaTheme="minorHAnsi" w:hAnsi="Arial Nova Light" w:cstheme="minorBidi"/>
        </w:rPr>
        <w:t xml:space="preserve">). Such influence of SN-SMN </w:t>
      </w:r>
      <w:r w:rsidR="006D7AA8" w:rsidRPr="006D7AA8">
        <w:rPr>
          <w:rFonts w:ascii="Arial Nova Light" w:eastAsiaTheme="minorHAnsi" w:hAnsi="Arial Nova Light" w:cstheme="minorBidi"/>
          <w:highlight w:val="green"/>
        </w:rPr>
        <w:t>occurrences</w:t>
      </w:r>
      <w:r w:rsidRPr="003A2193">
        <w:rPr>
          <w:rFonts w:ascii="Arial Nova Light" w:eastAsiaTheme="minorHAnsi" w:hAnsi="Arial Nova Light" w:cstheme="minorBidi"/>
        </w:rPr>
        <w:t xml:space="preserve"> </w:t>
      </w:r>
      <w:r w:rsidR="00A92217">
        <w:rPr>
          <w:rFonts w:ascii="Arial Nova Light" w:eastAsiaTheme="minorHAnsi" w:hAnsi="Arial Nova Light" w:cstheme="minorBidi"/>
        </w:rPr>
        <w:t>might be</w:t>
      </w:r>
      <w:r w:rsidR="00A92217" w:rsidRPr="003A2193">
        <w:rPr>
          <w:rFonts w:ascii="Arial Nova Light" w:eastAsiaTheme="minorHAnsi" w:hAnsi="Arial Nova Light" w:cstheme="minorBidi"/>
        </w:rPr>
        <w:t xml:space="preserve"> </w:t>
      </w:r>
      <w:r w:rsidRPr="003A2193">
        <w:rPr>
          <w:rFonts w:ascii="Arial Nova Light" w:eastAsiaTheme="minorHAnsi" w:hAnsi="Arial Nova Light" w:cstheme="minorBidi"/>
        </w:rPr>
        <w:t>consistent with sustained effects of arousal mechanisms increasing reactivity to behaviorally salient events and action readiness subsequent to negative events</w:t>
      </w:r>
      <w:r w:rsidRPr="003A2193">
        <w:rPr>
          <w:rFonts w:ascii="Arial Nova Light" w:eastAsiaTheme="minorHAnsi" w:hAnsi="Arial Nova Light" w:cstheme="minorBidi"/>
        </w:rPr>
        <w:fldChar w:fldCharType="begin" w:fldLock="1"/>
      </w:r>
      <w:r w:rsidR="00AF3FD0">
        <w:rPr>
          <w:rFonts w:ascii="Arial Nova Light" w:eastAsiaTheme="minorHAnsi" w:hAnsi="Arial Nova Light" w:cstheme="minorBidi"/>
        </w:rPr>
        <w:instrText xml:space="preserve"> ADDIN ZOTERO_ITEM CSL_CITATION {"citationID":"zWixoBgk","properties":{"formattedCitation":"\\super 114\\nosupersub{}","plainCitation":"114","noteIndex":0},"citationItems":[{"id":5872,"uris":["http://www.mendeley.com/documents/?uuid=6e5b5656-8d84-4f89-b3fe-e5aadee1ed4a","http://zotero.org/groups/5758162/items/D8WV2MWT"],"itemData":{"id":5872,"type":"article-journal","abstract":"Intimate relationships between emotion and action have long been acknowledged, yet contemporary theories and experimental research within affective and movement neuroscience have not been linked into a coherent framework bridging these two fields. Accumulating psychological and neuroimaging evidence has, however, brought new insights regarding how emotions affect the preparation, execution, and control of voluntary movement. Here we review main approaches and findings on such emotion–action interactions. To assimilate key emotion concepts of action tendencies and motive states with fundamental constructs of the motor system, we underscore the need for integrating an information-processing approach of motor control into affective neuroscience. This should provide a rich foundation to bridge the two fields, allowing further refinement and empirical testing of emotion theories and better understanding of affective influences in movement disorders.","container-title":"Emotion Review","DOI":"10.1177/1754073916670020","ISSN":"17540739","issue":"4","page":"299-309","title":"An emotional call to action: Integrating affective neuroscience in models of motor control","volume":"9","author":[{"family":"Blakemore","given":"Rebekah L."},{"family":"Vuilleumier","given":"Patrik"}],"issued":{"date-parts":[["2017"]]}}}],"schema":"https://github.com/citation-style-language/schema/raw/master/csl-citation.json"} </w:instrText>
      </w:r>
      <w:r w:rsidRPr="003A2193">
        <w:rPr>
          <w:rFonts w:ascii="Arial Nova Light" w:eastAsiaTheme="minorHAnsi" w:hAnsi="Arial Nova Light" w:cstheme="minorBidi"/>
        </w:rPr>
        <w:fldChar w:fldCharType="separate"/>
      </w:r>
      <w:r w:rsidR="00AF3FD0" w:rsidRPr="00AF3FD0">
        <w:rPr>
          <w:rFonts w:ascii="Arial Nova Light" w:hAnsi="Arial Nova Light"/>
          <w:vertAlign w:val="superscript"/>
        </w:rPr>
        <w:t>114</w:t>
      </w:r>
      <w:r w:rsidRPr="003A2193">
        <w:rPr>
          <w:rFonts w:ascii="Arial Nova Light" w:eastAsiaTheme="minorHAnsi" w:hAnsi="Arial Nova Light" w:cstheme="minorBidi"/>
        </w:rPr>
        <w:fldChar w:fldCharType="end"/>
      </w:r>
      <w:r w:rsidRPr="003A2193">
        <w:rPr>
          <w:rFonts w:ascii="Arial Nova Light" w:eastAsiaTheme="minorHAnsi" w:hAnsi="Arial Nova Light" w:cstheme="minorBidi"/>
        </w:rPr>
        <w:t>, which could in turn modulate the expression of cognitive control processes mediated by FPN during the task</w:t>
      </w:r>
      <w:r w:rsidRPr="003A2193">
        <w:rPr>
          <w:rFonts w:ascii="Arial Nova Light" w:eastAsiaTheme="minorHAnsi" w:hAnsi="Arial Nova Light" w:cstheme="minorBidi"/>
        </w:rPr>
        <w:fldChar w:fldCharType="begin" w:fldLock="1"/>
      </w:r>
      <w:r w:rsidR="00AF3FD0">
        <w:rPr>
          <w:rFonts w:ascii="Arial Nova Light" w:eastAsiaTheme="minorHAnsi" w:hAnsi="Arial Nova Light" w:cstheme="minorBidi"/>
        </w:rPr>
        <w:instrText xml:space="preserve"> ADDIN ZOTERO_ITEM CSL_CITATION {"citationID":"J2YFumb4","properties":{"formattedCitation":"\\super 89,115,116\\nosupersub{}","plainCitation":"89,115,116","noteIndex":0},"citationItems":[{"id":9382,"uris":["http://www.mendeley.com/documents/?uuid=fe5484de-08ac-499f-997f-05d4f7465a9f","http://zotero.org/groups/5758162/items/RSGLVB3C"],"itemData":{"id":9382,"type":"article-journal","abstract":"The right inferior frontal cortex (rIFC) and the right anterior insula (rAI) have been implicated consistently in inhibitory control, but their differential roles are poorly understood. Here we use multiple quantitative techniques to dissociate the functional organization and roles of the rAI and rIFC. We first conducted a meta-analysis of 70 published inhibitory control studies to generate a commonly activated right fronto-opercular cortex volume of interest (VOI). We then segmented this VOI using two types of features: (1) intrinsic brain activity; and (2) stop-signal task-evoked hemodynamic response profiles. In both cases, segmentation algorithms identified two stable and distinct clusters encompassing the rAI and rIFC. The rAI and rIFC clusters exhibited several distinct functional characteristics. First, the rAI showed stronger intrinsic and task-evoked functional connectivity with the anterior cingulate cortex, whereas the rIFC had stronger intrinsic and task-evoked functional connectivity with dorsomedial prefrontal and lateral fronto-parietal cortices. Second, the rAI showed greater activation than the rIFC during Unsuccessful, but not Successful, Stop trials, and multivoxel response profiles in the rAI, but not the rIFC, accurately differentiated between Successful and Unsuccessful Stop trials. Third, activation in the rIFC, but not rAI, predicted individual differences in inhibitory control abilities. Crucially, these findings were replicated in two independent cohorts of human participants. Together, our findings provide novel quantitative evidence for the dissociable roles of the rAI and rIFC in inhibitory control. We suggest that the rAI is particularly important for detecting behaviorally salient events, whereas the rIFC is more involved in implementing inhibitory control.","container-title":"Journal of Neuroscience","DOI":"10.1523/JNEUROSCI.3048-14.2014","ISSN":"15292401","note":"PMID: 25355218","title":"Dissociable roles of right inferior frontal cortex and anterior insula in inhibitory control: Evidence from intrinsic and task-related functional parcellation, Connectivity, And response profile analyses across multiple datasets","author":[{"family":"Cai","given":"Weidong"},{"family":"Ryali","given":"Srikanth"},{"family":"Chen","given":"Tianwen"},{"family":"Li","given":"Chiang Shan R."},{"family":"Menon","given":"Vinod"}],"issued":{"date-parts":[["2014"]]}}},{"id":9385,"uris":["http://www.mendeley.com/documents/?uuid=ac3eb719-1087-466e-89ac-6df1902da43a","http://zotero.org/groups/5758162/items/74ACLYZ7"],"itemData":{"id":9385,"type":"article-journal","abstract":"Cognitive control plays an important role in goal-directed behavior, but dynamic brain mechanisms underlying it are poorly understood. Here, using multisite fMRI data from over 100 participants, we investigate causal interactions in three cognitive control tasks within a core Frontal-Cingulate-Parietal network. We found significant causal influences from anterior insula (AI) to dorsal anterior cingulate cortex (dACC) in all three tasks. The AI exhibited greater net causal outflow than any other node in the network. Importantly, a similar pattern of causal interactions was uncovered by two different computational methods for causal analysis. Furthermore, the strength of causal interaction from AI to dACC was greater on high, compared with low, cognitive control trials and was significantly correlated with individual differences in cognitive control abilities. These results emphasize the importance of the AI in cognitive control and highlight its role as a causal hub in the Frontal-Cingulate-Parietal network. Our results further suggest that causal signaling between the AI and dACC plays a fundamental role in implementing cognitive control and are consistent with a two-stage cognitive control model in which the AI first detects events requiring greater access to cognitive control resources and then signals the dACC to execute load-specific cognitive control processes.","container-title":"Cerebral Cortex","DOI":"10.1093/cercor/bhv046","ISSN":"1047-3211","issue":"5","note":"PMID: 25778346","page":"2140-2153","title":"Causal Interactions Within a Frontal-Cingulate-Parietal Network During Cognitive Control: Convergent Evidence from a Multisite–Multitask Investigation","URL":"https://academic.oup.com/cercor/article-lookup/doi/10.1093/cercor/bhv046","volume":"26","author":[{"family":"Cai","given":"Weidong"},{"family":"Chen","given":"Tianwen"},{"family":"Ryali","given":"Srikanth"},{"family":"Kochalka","given":"John"},{"family":"Li","given":"Chiang-Shan R."},{"family":"Menon","given":"Vinod"}],"issued":{"date-parts":[["2016",5]]}}},{"id":7586,"uris":["http://www.mendeley.com/documents/?uuid=b2d8bc08-3366-451a-8aaa-cf78cb11fde0","http://zotero.org/groups/5758162/items/XY3TQI8S"],"itemData":{"id":7586,"type":"article-journal","abstract":"The term \"salience network\" refers to a suite of brain regions whose cortical hubs are the anterior cingulate and ventral anterior insular (i.e., frontoinsular) cortices. This network, which also includes nodes in the amygdala, hypothalamus, ventral striatum, thalamus, and specific brainstem nuclei, coactivates in response to diverse experimental tasks and conditions, suggesting a domain-general function. In the 12 years since its initial description, the salience network has been extensively studied, using diverse methods, concepts, and mammalian species, including healthy and diseased humans across the lifespan. Despite this large and growing body of research, the essential functions of the salience network remain uncertain. In this paper, which makes no attempt to comprehensively review this literature, I describe the circumstances surrounding the initial discovery, conceptualization, and naming of the salience network, highlighting aspects that may be unfamiliar to many readers. I then discuss some of the key advances provided by subsequent research and conclude by posing a few of the questions that remain to be explored.","container-title":"The Journal of neuroscience : the official journal of the Society for Neuroscience","DOI":"10.1523/JNEUROSCI.1138-17.2019","ISSN":"15292401","issue":"50","note":"PMID: 31676604","page":"9878-9882","title":"The Salience Network: A Neural System for Perceiving and Responding to Homeostatic Demands","volume":"39","author":[{"family":"Seeley","given":"William W."}],"issued":{"date-parts":[["2019"]]}}}],"schema":"https://github.com/citation-style-language/schema/raw/master/csl-citation.json"} </w:instrText>
      </w:r>
      <w:r w:rsidRPr="003A2193">
        <w:rPr>
          <w:rFonts w:ascii="Arial Nova Light" w:eastAsiaTheme="minorHAnsi" w:hAnsi="Arial Nova Light" w:cstheme="minorBidi"/>
        </w:rPr>
        <w:fldChar w:fldCharType="separate"/>
      </w:r>
      <w:r w:rsidR="00AF3FD0" w:rsidRPr="00AF3FD0">
        <w:rPr>
          <w:rFonts w:ascii="Arial Nova Light" w:hAnsi="Arial Nova Light"/>
          <w:vertAlign w:val="superscript"/>
        </w:rPr>
        <w:t>89,115,116</w:t>
      </w:r>
      <w:r w:rsidRPr="003A2193">
        <w:rPr>
          <w:rFonts w:ascii="Arial Nova Light" w:eastAsiaTheme="minorHAnsi" w:hAnsi="Arial Nova Light" w:cstheme="minorBidi"/>
        </w:rPr>
        <w:fldChar w:fldCharType="end"/>
      </w:r>
      <w:r w:rsidRPr="003A2193">
        <w:rPr>
          <w:rFonts w:ascii="Arial Nova Light" w:eastAsiaTheme="minorHAnsi" w:hAnsi="Arial Nova Light" w:cstheme="minorBidi"/>
        </w:rPr>
        <w:t xml:space="preserve">. </w:t>
      </w:r>
      <w:commentRangeEnd w:id="64"/>
      <w:r w:rsidR="00E26557">
        <w:rPr>
          <w:rStyle w:val="CommentReference"/>
        </w:rPr>
        <w:commentReference w:id="64"/>
      </w:r>
      <w:commentRangeEnd w:id="65"/>
      <w:r w:rsidR="00A92217">
        <w:rPr>
          <w:rStyle w:val="CommentReference"/>
        </w:rPr>
        <w:commentReference w:id="65"/>
      </w:r>
      <w:r w:rsidRPr="003A2193">
        <w:rPr>
          <w:rFonts w:ascii="Arial Nova Light" w:eastAsiaTheme="minorHAnsi" w:hAnsi="Arial Nova Light" w:cstheme="minorBidi"/>
        </w:rPr>
        <w:t xml:space="preserve">Thus, the recruitment of SN-SMN during negative emotion elicitation could play a causal role in regulating the FPN system and its engagement in subsequent tasks, thereby increasing arousal and influencing executive control functions for a prolonged </w:t>
      </w:r>
      <w:proofErr w:type="gramStart"/>
      <w:r w:rsidRPr="003A2193">
        <w:rPr>
          <w:rFonts w:ascii="Arial Nova Light" w:eastAsiaTheme="minorHAnsi" w:hAnsi="Arial Nova Light" w:cstheme="minorBidi"/>
        </w:rPr>
        <w:t>period of time</w:t>
      </w:r>
      <w:proofErr w:type="gramEnd"/>
      <w:r w:rsidR="00760548">
        <w:rPr>
          <w:rFonts w:ascii="Arial Nova Light" w:eastAsiaTheme="minorHAnsi" w:hAnsi="Arial Nova Light" w:cstheme="minorBidi"/>
        </w:rPr>
        <w:t xml:space="preserve"> after emotional events</w:t>
      </w:r>
      <w:r w:rsidRPr="003A2193">
        <w:rPr>
          <w:rFonts w:ascii="Arial Nova Light" w:eastAsiaTheme="minorHAnsi" w:hAnsi="Arial Nova Light" w:cstheme="minorBidi"/>
        </w:rPr>
        <w:t>.</w:t>
      </w:r>
    </w:p>
    <w:p w14:paraId="6561E45B" w14:textId="77777777" w:rsidR="003A2193" w:rsidRPr="003A2193" w:rsidRDefault="003A2193" w:rsidP="009C64CD">
      <w:pPr>
        <w:spacing w:after="0" w:line="240" w:lineRule="auto"/>
        <w:jc w:val="both"/>
        <w:rPr>
          <w:rFonts w:ascii="Arial Nova Light" w:eastAsiaTheme="minorHAnsi" w:hAnsi="Arial Nova Light" w:cstheme="minorBidi"/>
        </w:rPr>
      </w:pPr>
    </w:p>
    <w:p w14:paraId="6992F3DE" w14:textId="608E6FDD" w:rsidR="001F646D" w:rsidRDefault="003A2193" w:rsidP="003A2193">
      <w:pPr>
        <w:spacing w:after="0" w:line="480" w:lineRule="auto"/>
        <w:jc w:val="both"/>
        <w:rPr>
          <w:rFonts w:ascii="Arial Nova Light" w:eastAsiaTheme="minorHAnsi" w:hAnsi="Arial Nova Light" w:cstheme="minorBidi"/>
          <w:sz w:val="23"/>
          <w:szCs w:val="23"/>
        </w:rPr>
      </w:pPr>
      <w:r w:rsidRPr="003A2193">
        <w:rPr>
          <w:rFonts w:ascii="Arial Nova Light" w:eastAsiaTheme="minorHAnsi" w:hAnsi="Arial Nova Light" w:cstheme="minorBidi"/>
        </w:rPr>
        <w:t>In parallel, FPN activity during the task was also predicted by</w:t>
      </w:r>
      <w:r w:rsidRPr="00FE72C4">
        <w:rPr>
          <w:rFonts w:ascii="Arial Nova Light" w:eastAsiaTheme="minorHAnsi" w:hAnsi="Arial Nova Light" w:cstheme="minorBidi"/>
        </w:rPr>
        <w:t xml:space="preserve"> occurrences of </w:t>
      </w:r>
      <w:commentRangeStart w:id="66"/>
      <w:commentRangeStart w:id="67"/>
      <w:r w:rsidRPr="00FE72C4">
        <w:rPr>
          <w:rFonts w:ascii="Arial Nova Light" w:eastAsiaTheme="minorHAnsi" w:hAnsi="Arial Nova Light" w:cstheme="minorBidi"/>
        </w:rPr>
        <w:t>this</w:t>
      </w:r>
      <w:r w:rsidRPr="003A2193">
        <w:rPr>
          <w:rFonts w:ascii="Arial Nova Light" w:eastAsiaTheme="minorHAnsi" w:hAnsi="Arial Nova Light" w:cstheme="minorBidi"/>
        </w:rPr>
        <w:t xml:space="preserve"> network </w:t>
      </w:r>
      <w:commentRangeEnd w:id="66"/>
      <w:r w:rsidR="000C3714">
        <w:rPr>
          <w:rStyle w:val="CommentReference"/>
        </w:rPr>
        <w:commentReference w:id="66"/>
      </w:r>
      <w:commentRangeEnd w:id="67"/>
      <w:r w:rsidR="0036341F">
        <w:rPr>
          <w:rStyle w:val="CommentReference"/>
        </w:rPr>
        <w:commentReference w:id="67"/>
      </w:r>
      <w:r w:rsidRPr="003A2193">
        <w:rPr>
          <w:rFonts w:ascii="Arial Nova Light" w:eastAsiaTheme="minorHAnsi" w:hAnsi="Arial Nova Light" w:cstheme="minorBidi"/>
        </w:rPr>
        <w:t xml:space="preserve">during </w:t>
      </w:r>
      <w:r w:rsidR="00623FA8">
        <w:rPr>
          <w:rFonts w:ascii="Arial Nova Light" w:eastAsiaTheme="minorHAnsi" w:hAnsi="Arial Nova Light" w:cstheme="minorBidi"/>
        </w:rPr>
        <w:t>the</w:t>
      </w:r>
      <w:r w:rsidRPr="003A2193">
        <w:rPr>
          <w:rFonts w:ascii="Arial Nova Light" w:eastAsiaTheme="minorHAnsi" w:hAnsi="Arial Nova Light" w:cstheme="minorBidi"/>
        </w:rPr>
        <w:t xml:space="preserve"> movies.</w:t>
      </w:r>
      <w:r w:rsidR="00B249E9">
        <w:rPr>
          <w:rFonts w:ascii="Arial Nova Light" w:eastAsiaTheme="minorHAnsi" w:hAnsi="Arial Nova Light" w:cstheme="minorBidi"/>
        </w:rPr>
        <w:t xml:space="preserve"> However, </w:t>
      </w:r>
      <w:r w:rsidR="00B249E9" w:rsidRPr="003A2193">
        <w:rPr>
          <w:rFonts w:ascii="Arial Nova Light" w:eastAsiaTheme="minorHAnsi" w:hAnsi="Arial Nova Light" w:cstheme="minorBidi"/>
        </w:rPr>
        <w:t>this</w:t>
      </w:r>
      <w:r w:rsidRPr="003A2193">
        <w:rPr>
          <w:rFonts w:ascii="Arial Nova Light" w:eastAsiaTheme="minorHAnsi" w:hAnsi="Arial Nova Light" w:cstheme="minorBidi"/>
        </w:rPr>
        <w:t xml:space="preserve"> effect was unrelated to changes in behavioral performance</w:t>
      </w:r>
      <w:r w:rsidR="00B249E9">
        <w:rPr>
          <w:rFonts w:ascii="Arial Nova Light" w:eastAsiaTheme="minorHAnsi" w:hAnsi="Arial Nova Light" w:cstheme="minorBidi"/>
        </w:rPr>
        <w:t xml:space="preserve"> (i.e., no</w:t>
      </w:r>
      <w:r w:rsidR="00A92217">
        <w:rPr>
          <w:rFonts w:ascii="Arial Nova Light" w:eastAsiaTheme="minorHAnsi" w:hAnsi="Arial Nova Light" w:cstheme="minorBidi"/>
        </w:rPr>
        <w:t xml:space="preserve"> significant</w:t>
      </w:r>
      <w:r w:rsidR="00B249E9">
        <w:rPr>
          <w:rFonts w:ascii="Arial Nova Light" w:eastAsiaTheme="minorHAnsi" w:hAnsi="Arial Nova Light" w:cstheme="minorBidi"/>
        </w:rPr>
        <w:t xml:space="preserve"> mediat</w:t>
      </w:r>
      <w:r w:rsidR="00A92217">
        <w:rPr>
          <w:rFonts w:ascii="Arial Nova Light" w:eastAsiaTheme="minorHAnsi" w:hAnsi="Arial Nova Light" w:cstheme="minorBidi"/>
        </w:rPr>
        <w:t>ion</w:t>
      </w:r>
      <w:r w:rsidR="00431760">
        <w:rPr>
          <w:rFonts w:ascii="Arial Nova Light" w:eastAsiaTheme="minorHAnsi" w:hAnsi="Arial Nova Light" w:cstheme="minorBidi"/>
        </w:rPr>
        <w:t xml:space="preserve"> linked to RTs</w:t>
      </w:r>
      <w:r w:rsidR="00B249E9">
        <w:rPr>
          <w:rFonts w:ascii="Arial Nova Light" w:eastAsiaTheme="minorHAnsi" w:hAnsi="Arial Nova Light" w:cstheme="minorBidi"/>
        </w:rPr>
        <w:t>)</w:t>
      </w:r>
      <w:r w:rsidRPr="003A2193">
        <w:rPr>
          <w:rFonts w:ascii="Arial Nova Light" w:eastAsiaTheme="minorHAnsi" w:hAnsi="Arial Nova Light" w:cstheme="minorBidi"/>
        </w:rPr>
        <w:t xml:space="preserve">. </w:t>
      </w:r>
      <w:r w:rsidR="00881035" w:rsidRPr="009B2C27">
        <w:rPr>
          <w:rFonts w:ascii="Arial Nova Light" w:eastAsiaTheme="minorHAnsi" w:hAnsi="Arial Nova Light" w:cstheme="minorBidi"/>
          <w:highlight w:val="green"/>
        </w:rPr>
        <w:t xml:space="preserve">This </w:t>
      </w:r>
      <w:r w:rsidRPr="009B2C27">
        <w:rPr>
          <w:rFonts w:ascii="Arial Nova Light" w:eastAsiaTheme="minorHAnsi" w:hAnsi="Arial Nova Light" w:cstheme="minorBidi"/>
          <w:highlight w:val="green"/>
        </w:rPr>
        <w:t xml:space="preserve">might suggest a more general effect on attentional resources </w:t>
      </w:r>
      <w:r w:rsidR="00EF203C" w:rsidRPr="009B2C27">
        <w:rPr>
          <w:rFonts w:ascii="Arial Nova Light" w:eastAsiaTheme="minorHAnsi" w:hAnsi="Arial Nova Light" w:cstheme="minorBidi"/>
          <w:highlight w:val="green"/>
        </w:rPr>
        <w:t xml:space="preserve">(i.e., </w:t>
      </w:r>
      <w:r w:rsidR="00B13D62" w:rsidRPr="009B2C27">
        <w:rPr>
          <w:rFonts w:ascii="Arial Nova Light" w:eastAsiaTheme="minorHAnsi" w:hAnsi="Arial Nova Light" w:cstheme="minorBidi"/>
          <w:highlight w:val="green"/>
        </w:rPr>
        <w:t xml:space="preserve">control network activity) </w:t>
      </w:r>
      <w:r w:rsidRPr="009B2C27">
        <w:rPr>
          <w:rFonts w:ascii="Arial Nova Light" w:eastAsiaTheme="minorHAnsi" w:hAnsi="Arial Nova Light" w:cstheme="minorBidi"/>
          <w:highlight w:val="green"/>
        </w:rPr>
        <w:t xml:space="preserve">allocated to both emotionally relevant content in the movie and behaviorally relevant stimuli in the task, without affecting the inhibition of distractor </w:t>
      </w:r>
      <w:r w:rsidR="00431760" w:rsidRPr="009B2C27">
        <w:rPr>
          <w:rFonts w:ascii="Arial Nova Light" w:eastAsiaTheme="minorHAnsi" w:hAnsi="Arial Nova Light" w:cstheme="minorBidi"/>
          <w:highlight w:val="green"/>
        </w:rPr>
        <w:t xml:space="preserve">stimuli </w:t>
      </w:r>
      <w:r w:rsidRPr="009B2C27">
        <w:rPr>
          <w:rFonts w:ascii="Arial Nova Light" w:eastAsiaTheme="minorHAnsi" w:hAnsi="Arial Nova Light" w:cstheme="minorBidi"/>
          <w:highlight w:val="green"/>
        </w:rPr>
        <w:t>during task performance.</w:t>
      </w:r>
      <w:r w:rsidRPr="003A2193">
        <w:rPr>
          <w:rFonts w:ascii="Arial Nova Light" w:eastAsiaTheme="minorHAnsi" w:hAnsi="Arial Nova Light" w:cstheme="minorBidi"/>
        </w:rPr>
        <w:t xml:space="preserve"> Accordingly, areas overlapping with FPN are implicated in the active maintenance and manipulation of task-relevant information during demanding cognitive tasks</w:t>
      </w:r>
      <w:r w:rsidRPr="003A2193">
        <w:rPr>
          <w:rFonts w:ascii="Arial Nova Light" w:eastAsiaTheme="minorHAnsi" w:hAnsi="Arial Nova Light" w:cstheme="minorBidi"/>
        </w:rPr>
        <w:fldChar w:fldCharType="begin" w:fldLock="1"/>
      </w:r>
      <w:r w:rsidR="00AF3FD0">
        <w:rPr>
          <w:rFonts w:ascii="Arial Nova Light" w:eastAsiaTheme="minorHAnsi" w:hAnsi="Arial Nova Light" w:cstheme="minorBidi"/>
        </w:rPr>
        <w:instrText xml:space="preserve"> ADDIN ZOTERO_ITEM CSL_CITATION {"citationID":"iF5MHBNQ","properties":{"formattedCitation":"\\super 117\\nosupersub{}","plainCitation":"117","noteIndex":0},"citationItems":[{"id":9383,"uris":["http://www.mendeley.com/documents/?uuid=0a3315ed-4b17-488b-909c-c9aed93d1830","http://zotero.org/groups/5758162/items/M6GRHI3S"],"itemData":{"id":9383,"type":"article-journal","abstract":"Objective Numerous meta-analyses have summarized studies comparing the neurocognitive performance of individuals with attention-deficit/hyperactivity disorder (ADHD) to that of healthy controls. Method The present study is a systematic review and quantitative summary of those meta-analyses that aimed to determine the extent to which individuals with ADHD differ cognitively from typically developing controls. Results Of 253 standardized mean differences (SMDs) drawn from 34 meta-analyses, 244 (96%) were positive, indicating better neurocognitive performance in the control group than the ADHD group. The mean effect size was.45 (SD =.27). Unweighted means of SMDs for neurocognitive domains ranged from.35 (set shifting) to.54 (working memory). When weighted by the number of studies aggregated, they ranged from.35 (set shifting) to.66 (reaction time variability). Neurocognitive domains with mean effects over.50 included working memory (.54), reaction time variability (.53), response inhibition (.52), intelligence/achievement (.51), and planning/organization (.51). When weighted by number of aggregated studies, the domains with mean effects over.50 were reaction time variability (.66), intelligence/achievement (.60), vigilance (.56), working memory (.54), and response inhibition (.52). Age moderated the relationship between ADHD diagnosis and neurocognitive functioning, with greater between-groups differences among children and adults than among adolescents. Funding also moderated this relationship: meta-analyses that received drug funding found larger effect sizes than those without drug funding. Conclusions The evidence suggests that ADHD is associated with substantial deficits across a variety of neurocognitive domains. This is the most in-depth review of the neurocognitive functioning of people with ADHD to date.","container-title":"Archives of Clinical Neuropsychology","DOI":"10.1093/arclin/acx055","ISSN":"1873-5843","issue":"2","note":"PMID: 29106438","page":"143-157","title":"The Neurocognitive Profile of Attention-Deficit/Hyperactivity Disorder: A Review of Meta-Analyses","URL":"https://academic.oup.com/acn/article/33/2/143/3926568","volume":"33","author":[{"family":"Pievsky","given":"Michelle A."},{"family":"McGrath","given":"Robert E."}],"issued":{"date-parts":[["2018",3,1]]}}}],"schema":"https://github.com/citation-style-language/schema/raw/master/csl-citation.json"} </w:instrText>
      </w:r>
      <w:r w:rsidRPr="003A2193">
        <w:rPr>
          <w:rFonts w:ascii="Arial Nova Light" w:eastAsiaTheme="minorHAnsi" w:hAnsi="Arial Nova Light" w:cstheme="minorBidi"/>
        </w:rPr>
        <w:fldChar w:fldCharType="separate"/>
      </w:r>
      <w:r w:rsidR="00AF3FD0" w:rsidRPr="00AF3FD0">
        <w:rPr>
          <w:rFonts w:ascii="Arial Nova Light" w:hAnsi="Arial Nova Light"/>
          <w:vertAlign w:val="superscript"/>
        </w:rPr>
        <w:t>117</w:t>
      </w:r>
      <w:r w:rsidRPr="003A2193">
        <w:rPr>
          <w:rFonts w:ascii="Arial Nova Light" w:eastAsiaTheme="minorHAnsi" w:hAnsi="Arial Nova Light" w:cstheme="minorBidi"/>
        </w:rPr>
        <w:fldChar w:fldCharType="end"/>
      </w:r>
      <w:r w:rsidRPr="003A2193">
        <w:rPr>
          <w:rFonts w:ascii="Arial Nova Light" w:eastAsiaTheme="minorHAnsi" w:hAnsi="Arial Nova Light" w:cstheme="minorBidi"/>
        </w:rPr>
        <w:t>, including goal-directed processing and top-down biasing of attention and perception based on endogenous information</w:t>
      </w:r>
      <w:r w:rsidRPr="003A2193">
        <w:rPr>
          <w:rFonts w:ascii="Arial Nova Light" w:eastAsiaTheme="minorHAnsi" w:hAnsi="Arial Nova Light" w:cstheme="minorBidi"/>
        </w:rPr>
        <w:fldChar w:fldCharType="begin" w:fldLock="1"/>
      </w:r>
      <w:r w:rsidR="00AF3FD0">
        <w:rPr>
          <w:rFonts w:ascii="Arial Nova Light" w:eastAsiaTheme="minorHAnsi" w:hAnsi="Arial Nova Light" w:cstheme="minorBidi"/>
        </w:rPr>
        <w:instrText xml:space="preserve"> ADDIN ZOTERO_ITEM CSL_CITATION {"citationID":"etfZMCN0","properties":{"formattedCitation":"\\super 118,119\\nosupersub{}","plainCitation":"118,119","noteIndex":0},"citationItems":[{"id":6898,"uris":["http://www.mendeley.com/documents/?uuid=a7fba640-95d7-419d-8cdc-b5b5f1dc07ea","http://zotero.org/groups/5758162/items/XLZMF5B5"],"itemData":{"id":6898,"type":"article-journal","abstract":"Complex systems ensure resilience through multiple controllers acting at rapid and slower timescales. The need for efficient information flow through complex systems encourages small-world network structures. On the basis of these principles, a group of regions associated with top-down control was examined. Functional magnetic resonance imaging showed that each region had a specific combination of control signals; resting-state functional connectivity grouped the regions into distinct 'fronto-parietal' and 'cingulo-opercular' components. The fronto-parietal component seems to initiate and adjust control; the cingulo-opercular component provides stable 'set-maintenance' over entire task epochs. Graph analysis showed dense local connections within components and weaker 'long-range' connections between components, suggesting a small-world architecture. The control systems of the brain seem to embody the principles of complex systems, encouraging resilient performance. © 2008 Elsevier Ltd. All rights reserved.","container-title":"Trends in Cognitive Sciences","DOI":"10.1016/j.tics.2008.01.001","ISSN":"13646613","issue":"3","page":"99-105","title":"A dual-networks architecture of top-down control","volume":"12","author":[{"family":"Dosenbach","given":"Nico U.F."},{"family":"Fair","given":"Damien A."},{"family":"Cohen","given":"Alexander L."},{"family":"Schlaggar","given":"Bradley L."},{"family":"Petersen","given":"Steven E."}],"issued":{"date-parts":[["2008"]]}}},{"id":5355,"uris":["http://www.mendeley.com/documents/?uuid=281919ab-d023-4040-8de8-45aee756150e","http://zotero.org/groups/5758162/items/GUHDMULG"],"itemData":{"id":5355,"type":"article-journal","abstract":"We review evidence for partially segregated networks of brain areas that carry out different attentional functions. One system, which includes parts of the intraparietal cortex and superior frontal cortex, is involved in preparing and applying goal-directed (top-down) selection for stimuli and responses. This system is also modulated by the detection of stimuli. The other system, which includes the temporoparietal cortex and inferior frontal cortex, and is largely lateralized to the right hemisphere, is not involved in top-down selection. Instead, this system is specialized for the detection of behaviourally relevant stimuli, particularly when they are salient or unexpected. This ventral frontoparietal network works as a 'circuit breaker' for the dorsal system, directing attention to salient events. Both attentional systems interact during normal vision, and both are disrupted in unilateral spatial neglect.","container-title":"Nature Reviews Neuroscience","DOI":"10.1038/nrn755","ISSN":"14710048","issue":"3","note":"PMID: 11994752\narXiv: NIHMS150003\nISBN: 1471-003X (Print)\\r1471-003X (Linking)","page":"201-215","title":"Control of goal-directed and stimulus-driven attention in the brain","volume":"3","author":[{"family":"Corbetta","given":"Maurizio"},{"family":"Shulman","given":"Gordon L."}],"issued":{"date-parts":[["2002"]]}}}],"schema":"https://github.com/citation-style-language/schema/raw/master/csl-citation.json"} </w:instrText>
      </w:r>
      <w:r w:rsidRPr="003A2193">
        <w:rPr>
          <w:rFonts w:ascii="Arial Nova Light" w:eastAsiaTheme="minorHAnsi" w:hAnsi="Arial Nova Light" w:cstheme="minorBidi"/>
        </w:rPr>
        <w:fldChar w:fldCharType="separate"/>
      </w:r>
      <w:r w:rsidR="00AF3FD0" w:rsidRPr="00AF3FD0">
        <w:rPr>
          <w:rFonts w:ascii="Arial Nova Light" w:hAnsi="Arial Nova Light"/>
          <w:vertAlign w:val="superscript"/>
        </w:rPr>
        <w:t>118,119</w:t>
      </w:r>
      <w:r w:rsidRPr="003A2193">
        <w:rPr>
          <w:rFonts w:ascii="Arial Nova Light" w:eastAsiaTheme="minorHAnsi" w:hAnsi="Arial Nova Light" w:cstheme="minorBidi"/>
        </w:rPr>
        <w:fldChar w:fldCharType="end"/>
      </w:r>
      <w:r w:rsidRPr="003A2193">
        <w:rPr>
          <w:rFonts w:ascii="Arial Nova Light" w:eastAsiaTheme="minorHAnsi" w:hAnsi="Arial Nova Light" w:cstheme="minorBidi"/>
        </w:rPr>
        <w:t xml:space="preserve">. In contrast, an </w:t>
      </w:r>
      <w:r w:rsidRPr="00E26557">
        <w:rPr>
          <w:rFonts w:ascii="Arial Nova Light" w:eastAsiaTheme="minorHAnsi" w:hAnsi="Arial Nova Light" w:cstheme="minorBidi"/>
          <w:highlight w:val="green"/>
        </w:rPr>
        <w:t>upregulation</w:t>
      </w:r>
      <w:r w:rsidRPr="003A2193">
        <w:rPr>
          <w:rFonts w:ascii="Arial Nova Light" w:eastAsiaTheme="minorHAnsi" w:hAnsi="Arial Nova Light" w:cstheme="minorBidi"/>
        </w:rPr>
        <w:t xml:space="preserve"> of SN-SMN</w:t>
      </w:r>
      <w:r w:rsidRPr="003A2193">
        <w:rPr>
          <w:rFonts w:ascii="Arial Nova Light" w:eastAsiaTheme="minorHAnsi" w:hAnsi="Arial Nova Light" w:cstheme="minorBidi"/>
          <w:vertAlign w:val="subscript"/>
        </w:rPr>
        <w:t>CAP</w:t>
      </w:r>
      <w:r w:rsidRPr="003A2193">
        <w:rPr>
          <w:rFonts w:ascii="Arial Nova Light" w:eastAsiaTheme="minorHAnsi" w:hAnsi="Arial Nova Light" w:cstheme="minorBidi"/>
        </w:rPr>
        <w:t xml:space="preserve"> in response to negative emotional information in movies might </w:t>
      </w:r>
      <w:r w:rsidR="00BC4880">
        <w:rPr>
          <w:rFonts w:ascii="Arial Nova Light" w:eastAsiaTheme="minorHAnsi" w:hAnsi="Arial Nova Light" w:cstheme="minorBidi"/>
        </w:rPr>
        <w:t xml:space="preserve">influence subsequent attentional state and </w:t>
      </w:r>
      <w:r w:rsidRPr="003A2193">
        <w:rPr>
          <w:rFonts w:ascii="Arial Nova Light" w:eastAsiaTheme="minorHAnsi" w:hAnsi="Arial Nova Light" w:cstheme="minorBidi"/>
        </w:rPr>
        <w:t xml:space="preserve">trigger </w:t>
      </w:r>
      <w:r w:rsidR="00BC4880">
        <w:rPr>
          <w:rFonts w:ascii="Arial Nova Light" w:eastAsiaTheme="minorHAnsi" w:hAnsi="Arial Nova Light" w:cstheme="minorBidi"/>
        </w:rPr>
        <w:t>affective</w:t>
      </w:r>
      <w:r w:rsidR="00BC4880" w:rsidRPr="003A2193">
        <w:rPr>
          <w:rFonts w:ascii="Arial Nova Light" w:eastAsiaTheme="minorHAnsi" w:hAnsi="Arial Nova Light" w:cstheme="minorBidi"/>
        </w:rPr>
        <w:t xml:space="preserve"> </w:t>
      </w:r>
      <w:r w:rsidRPr="003A2193">
        <w:rPr>
          <w:rFonts w:ascii="Arial Nova Light" w:eastAsiaTheme="minorHAnsi" w:hAnsi="Arial Nova Light" w:cstheme="minorBidi"/>
        </w:rPr>
        <w:t xml:space="preserve">biases in reactivity towards the environment through the modulation of FPN connectivity. This could act to enhance vigilance and facilitate detection of and response to potentially threatening stimuli at the cost of pursuing long-term </w:t>
      </w:r>
      <w:r w:rsidR="004203AD">
        <w:rPr>
          <w:rFonts w:ascii="Arial Nova Light" w:eastAsiaTheme="minorHAnsi" w:hAnsi="Arial Nova Light" w:cstheme="minorBidi"/>
        </w:rPr>
        <w:t xml:space="preserve">endogenous </w:t>
      </w:r>
      <w:r w:rsidRPr="003A2193">
        <w:rPr>
          <w:rFonts w:ascii="Arial Nova Light" w:eastAsiaTheme="minorHAnsi" w:hAnsi="Arial Nova Light" w:cstheme="minorBidi"/>
        </w:rPr>
        <w:t>goals</w:t>
      </w:r>
      <w:r w:rsidRPr="003A2193">
        <w:rPr>
          <w:rFonts w:ascii="Arial Nova Light" w:eastAsiaTheme="minorHAnsi" w:hAnsi="Arial Nova Light" w:cstheme="minorBidi"/>
        </w:rPr>
        <w:fldChar w:fldCharType="begin" w:fldLock="1"/>
      </w:r>
      <w:r w:rsidR="00AF3FD0">
        <w:rPr>
          <w:rFonts w:ascii="Arial Nova Light" w:eastAsiaTheme="minorHAnsi" w:hAnsi="Arial Nova Light" w:cstheme="minorBidi"/>
        </w:rPr>
        <w:instrText xml:space="preserve"> ADDIN ZOTERO_ITEM CSL_CITATION {"citationID":"BQ4HEc6s","properties":{"formattedCitation":"\\super 120,121\\nosupersub{}","plainCitation":"120,121","noteIndex":0},"citationItems":[{"id":2031,"uris":["http://www.mendeley.com/documents/?uuid=15e1c971-dab8-4b83-8610-4a8dc164eb6a","http://zotero.org/groups/5758162/items/XKEK5W9C"],"itemData":{"id":2031,"type":"article-journal","abstract":"Stress initiates an intricate response that affects diverse cognitive and affective domains, with the goal of improving survival chances in the light of changing environmental challenges. Here, we bridge animal data at cellular and systems levels with human work on brain-wide networks to propose a framework describing how stress-related neuromodulators trigger dynamic shifts in network balance, enabling an organism to comprehensively reallocate its neural resources according to cognitive demands. We argue that exposure to acute stress prompts a reallocation of resources to a salience network, promoting fear and vigilance, at the cost of an executive control network. After stress subsides, resource allocation to these two networks reverses, which normalizes emotional reactivity and enhances higher-order cognitive processes important for long-term survival.","container-title":"Trends in neurosciences","DOI":"10.1016/j.tins.2014.03.006","ISSN":"1878-108X","issue":"6","note":"PMID: 24766931\nISBN: 1878-108X (Electronic)\\r0166-2236 (Linking)","page":"304-14","title":"Dynamic adaptation of large-scale brain networks in response to acute stressors.","URL":"http://www.ncbi.nlm.nih.gov/pubmed/24766931","volume":"37","author":[{"family":"Hermans","given":"Erno J."},{"family":"Henckens","given":"Marloes J a G"},{"family":"Joëls","given":"Marian"},{"family":"Fernández","given":"Guillén"}],"issued":{"date-parts":[["2014"]]}}},{"id":9381,"uris":["http://www.mendeley.com/documents/?uuid=b6731afe-fdbe-4815-908f-8910a7514c95","http://zotero.org/groups/5758162/items/GP58F7HN"],"itemData":{"id":9381,"type":"article-journal","abstract":"The brain's response to stress is a matter of extensive neurocognitive research in an attempt to unravel the mechanistic underpinnings of neural adaptation. In line with the broadly defined concept of acute stress, a wide variety of induction procedures are used to mimic stress experimentally. We set out to review commonalities and diversities of the stress-related functional activity and connectivity changes of functional brain networks in healthy adults across procedures. The acute stress response is consistently associated with both increased activity and connectivity in the salience network (SN) and surprisingly also with increased activity in the default mode network (DMN), while most studies show no changes in the central executive network. These results confirm earlier findings of an essential, coordinating role of the SN in the acute stress response and indicate a dynamic role of the DMN whose function is less clear. Moreover, paradigm specific brain responses have to be taken into account when investigating the role and the within and between network connectivity of these three networks.","container-title":"Neuroscience and Biobehavioral Reviews","DOI":"10.1016/j.neubiorev.2017.10.015","ISSN":"18737528","note":"PMID: 29074385","title":"How the brain connects in response to acute stress: A review at the human brain systems level","author":[{"family":"Oort","given":"J.","non-dropping-particle":"van"},{"family":"Tendolkar","given":"I."},{"family":"Hermans","given":"Erno J."},{"family":"Mulders","given":"P. C."},{"family":"Beckmann","given":"C. F."},{"family":"Schene","given":"A. H."},{"family":"Fernández","given":"G."},{"family":"Eijndhoven","given":"P. F.","non-dropping-particle":"van"}],"issued":{"date-parts":[["2017"]]}}}],"schema":"https://github.com/citation-style-language/schema/raw/master/csl-citation.json"} </w:instrText>
      </w:r>
      <w:r w:rsidRPr="003A2193">
        <w:rPr>
          <w:rFonts w:ascii="Arial Nova Light" w:eastAsiaTheme="minorHAnsi" w:hAnsi="Arial Nova Light" w:cstheme="minorBidi"/>
        </w:rPr>
        <w:fldChar w:fldCharType="separate"/>
      </w:r>
      <w:r w:rsidR="00AF3FD0" w:rsidRPr="00AF3FD0">
        <w:rPr>
          <w:rFonts w:ascii="Arial Nova Light" w:hAnsi="Arial Nova Light"/>
          <w:vertAlign w:val="superscript"/>
        </w:rPr>
        <w:t>120,121</w:t>
      </w:r>
      <w:r w:rsidRPr="003A2193">
        <w:rPr>
          <w:rFonts w:ascii="Arial Nova Light" w:eastAsiaTheme="minorHAnsi" w:hAnsi="Arial Nova Light" w:cstheme="minorBidi"/>
        </w:rPr>
        <w:fldChar w:fldCharType="end"/>
      </w:r>
      <w:r w:rsidRPr="003A2193">
        <w:rPr>
          <w:rFonts w:ascii="Arial Nova Light" w:eastAsiaTheme="minorHAnsi" w:hAnsi="Arial Nova Light" w:cstheme="minorBidi"/>
        </w:rPr>
        <w:t xml:space="preserve">, which could promote more diffuse attention and increase interference by distractors in our </w:t>
      </w:r>
      <w:proofErr w:type="spellStart"/>
      <w:r w:rsidRPr="003A2193">
        <w:rPr>
          <w:rFonts w:ascii="Arial Nova Light" w:eastAsiaTheme="minorHAnsi" w:hAnsi="Arial Nova Light" w:cstheme="minorBidi"/>
        </w:rPr>
        <w:t>cogni</w:t>
      </w:r>
      <w:r w:rsidR="009E47D9">
        <w:rPr>
          <w:rFonts w:ascii="Arial Nova Light" w:eastAsiaTheme="minorHAnsi" w:hAnsi="Arial Nova Light" w:cstheme="minorBidi"/>
        </w:rPr>
        <w:t>re</w:t>
      </w:r>
      <w:r w:rsidRPr="003A2193">
        <w:rPr>
          <w:rFonts w:ascii="Arial Nova Light" w:eastAsiaTheme="minorHAnsi" w:hAnsi="Arial Nova Light" w:cstheme="minorBidi"/>
        </w:rPr>
        <w:t>tive</w:t>
      </w:r>
      <w:proofErr w:type="spellEnd"/>
      <w:r w:rsidRPr="003A2193">
        <w:rPr>
          <w:rFonts w:ascii="Arial Nova Light" w:eastAsiaTheme="minorHAnsi" w:hAnsi="Arial Nova Light" w:cstheme="minorBidi"/>
        </w:rPr>
        <w:t xml:space="preserve"> tasks (as suggested by behavioral data)</w:t>
      </w:r>
      <w:r w:rsidRPr="003A2193">
        <w:rPr>
          <w:rFonts w:ascii="Arial Nova Light" w:eastAsiaTheme="minorHAnsi" w:hAnsi="Arial Nova Light" w:cstheme="minorBidi"/>
        </w:rPr>
        <w:fldChar w:fldCharType="begin" w:fldLock="1"/>
      </w:r>
      <w:r w:rsidR="00AF3FD0">
        <w:rPr>
          <w:rFonts w:ascii="Arial Nova Light" w:eastAsiaTheme="minorHAnsi" w:hAnsi="Arial Nova Light" w:cstheme="minorBidi"/>
        </w:rPr>
        <w:instrText xml:space="preserve"> ADDIN ZOTERO_ITEM CSL_CITATION {"citationID":"Jp4yTJox","properties":{"formattedCitation":"\\super 122,123\\nosupersub{}","plainCitation":"122,123","noteIndex":0},"citationItems":[{"id":2639,"uris":["http://www.mendeley.com/documents/?uuid=75f291e6-1940-4cff-b2d1-642f82037457","http://zotero.org/groups/5758162/items/7A6MKFRH"],"itemData":{"id":2639,"type":"article-journal","container-title":"Emotion","DOI":"10.1037/1528-3542.7.4.802","ISSN":"1931-1516","issue":"4","page":"802-811","title":"The influence of sad mood on cognition.","URL":"http://doi.apa.org/getdoi.cfm?doi=10.1037/1528-3542.7.4.802","volume":"7","author":[{"family":"Chepenik","given":"Lara G."},{"family":"Cornew","given":"Lauren A."},{"family":"Farah","given":"Martha J."}],"issued":{"date-parts":[["2007"]]}}},{"id":4010,"uris":["http://www.mendeley.com/documents/?uuid=627e7744-494d-443f-ab4d-0b69402d55ce","http://zotero.org/groups/5758162/items/9CTZKBCL"],"itemData":{"id":4010,"type":"article-journal","container-title":"Scientific reports","DOI":"10.1038/s41598-017-02266-2","ISSN":"2045-2322","issue":"April","note":"PMID: 28522823","page":"1-9","title":"The influence of emotional interference on cognitive control: A meta-analysis of neuroimaging studies using the emotional Stroop task","volume":"7","author":[{"family":"Song","given":"S."},{"family":"Zilverstand","given":"A."},{"family":"Song","given":"H."},{"family":"Uquillas","given":"O."},{"family":"Uquillas","given":"F.","non-dropping-particle":"d’Oleire"},{"family":"Wang","given":"Y."},{"family":"Xie","given":"C."},{"family":"Cheng","given":"L."},{"family":"Zou","given":"Z."}],"issued":{"date-parts":[["2017"]]}}}],"schema":"https://github.com/citation-style-language/schema/raw/master/csl-citation.json"} </w:instrText>
      </w:r>
      <w:r w:rsidRPr="003A2193">
        <w:rPr>
          <w:rFonts w:ascii="Arial Nova Light" w:eastAsiaTheme="minorHAnsi" w:hAnsi="Arial Nova Light" w:cstheme="minorBidi"/>
        </w:rPr>
        <w:fldChar w:fldCharType="separate"/>
      </w:r>
      <w:r w:rsidR="00AF3FD0" w:rsidRPr="00AF3FD0">
        <w:rPr>
          <w:rFonts w:ascii="Arial Nova Light" w:hAnsi="Arial Nova Light"/>
          <w:vertAlign w:val="superscript"/>
        </w:rPr>
        <w:t>122,123</w:t>
      </w:r>
      <w:r w:rsidRPr="003A2193">
        <w:rPr>
          <w:rFonts w:ascii="Arial Nova Light" w:eastAsiaTheme="minorHAnsi" w:hAnsi="Arial Nova Light" w:cstheme="minorBidi"/>
        </w:rPr>
        <w:fldChar w:fldCharType="end"/>
      </w:r>
      <w:r w:rsidRPr="003A2193">
        <w:rPr>
          <w:rFonts w:ascii="Arial Nova Light" w:eastAsiaTheme="minorHAnsi" w:hAnsi="Arial Nova Light" w:cstheme="minorBidi"/>
        </w:rPr>
        <w:t>. These findings would also provide a plausible neural substrate to account for a general slowdown of RTs frequently observed in negative affective conditions</w:t>
      </w:r>
      <w:r w:rsidR="004203AD">
        <w:rPr>
          <w:rFonts w:ascii="Arial Nova Light" w:eastAsiaTheme="minorHAnsi" w:hAnsi="Arial Nova Light" w:cstheme="minorBidi"/>
        </w:rPr>
        <w:t xml:space="preserve"> (as </w:t>
      </w:r>
      <w:r w:rsidR="004203AD" w:rsidRPr="003A2193">
        <w:rPr>
          <w:rFonts w:ascii="Arial Nova Light" w:eastAsiaTheme="minorHAnsi" w:hAnsi="Arial Nova Light" w:cstheme="minorBidi"/>
        </w:rPr>
        <w:t xml:space="preserve">also </w:t>
      </w:r>
      <w:r w:rsidR="004203AD">
        <w:rPr>
          <w:rFonts w:ascii="Arial Nova Light" w:eastAsiaTheme="minorHAnsi" w:hAnsi="Arial Nova Light" w:cstheme="minorBidi"/>
        </w:rPr>
        <w:t>found in</w:t>
      </w:r>
      <w:r w:rsidR="004203AD" w:rsidRPr="003A2193">
        <w:rPr>
          <w:rFonts w:ascii="Arial Nova Light" w:eastAsiaTheme="minorHAnsi" w:hAnsi="Arial Nova Light" w:cstheme="minorBidi"/>
        </w:rPr>
        <w:t xml:space="preserve"> our study</w:t>
      </w:r>
      <w:r w:rsidR="004203AD">
        <w:rPr>
          <w:rFonts w:ascii="Arial Nova Light" w:eastAsiaTheme="minorHAnsi" w:hAnsi="Arial Nova Light" w:cstheme="minorBidi"/>
        </w:rPr>
        <w:t>)</w:t>
      </w:r>
      <w:r w:rsidRPr="003A2193">
        <w:rPr>
          <w:rFonts w:ascii="Arial Nova Light" w:eastAsiaTheme="minorHAnsi" w:hAnsi="Arial Nova Light" w:cstheme="minorBidi"/>
        </w:rPr>
        <w:t xml:space="preserve">, </w:t>
      </w:r>
      <w:r w:rsidR="004203AD">
        <w:rPr>
          <w:rFonts w:ascii="Arial Nova Light" w:eastAsiaTheme="minorHAnsi" w:hAnsi="Arial Nova Light" w:cstheme="minorBidi"/>
        </w:rPr>
        <w:t xml:space="preserve">an effect </w:t>
      </w:r>
      <w:r w:rsidR="009B37F5">
        <w:rPr>
          <w:rFonts w:ascii="Arial Nova Light" w:eastAsiaTheme="minorHAnsi" w:hAnsi="Arial Nova Light" w:cstheme="minorBidi"/>
        </w:rPr>
        <w:t>often</w:t>
      </w:r>
      <w:r w:rsidRPr="003A2193">
        <w:rPr>
          <w:rFonts w:ascii="Arial Nova Light" w:eastAsiaTheme="minorHAnsi" w:hAnsi="Arial Nova Light" w:cstheme="minorBidi"/>
        </w:rPr>
        <w:t xml:space="preserve"> attributed to a modulation or suspension of ongoing goal-oriented activity triggered by threat </w:t>
      </w:r>
      <w:r w:rsidRPr="003A2193">
        <w:rPr>
          <w:rFonts w:ascii="Arial Nova Light" w:eastAsiaTheme="minorHAnsi" w:hAnsi="Arial Nova Light" w:cstheme="minorBidi"/>
        </w:rPr>
        <w:lastRenderedPageBreak/>
        <w:t>signals</w:t>
      </w:r>
      <w:r w:rsidRPr="003A2193">
        <w:rPr>
          <w:rFonts w:ascii="Arial Nova Light" w:eastAsiaTheme="minorHAnsi" w:hAnsi="Arial Nova Light" w:cstheme="minorBidi"/>
        </w:rPr>
        <w:fldChar w:fldCharType="begin" w:fldLock="1"/>
      </w:r>
      <w:r w:rsidR="00AF3FD0">
        <w:rPr>
          <w:rFonts w:ascii="Arial Nova Light" w:eastAsiaTheme="minorHAnsi" w:hAnsi="Arial Nova Light" w:cstheme="minorBidi"/>
        </w:rPr>
        <w:instrText xml:space="preserve"> ADDIN ZOTERO_ITEM CSL_CITATION {"citationID":"N1NcCYCj","properties":{"formattedCitation":"\\super 124\\nosupersub{}","plainCitation":"124","noteIndex":0},"citationItems":[{"id":9386,"uris":["http://www.mendeley.com/documents/?uuid=7a97e0cf-ea38-484a-846f-697555d35672","http://zotero.org/groups/5758162/items/7ECEE7Y5"],"itemData":{"id":9386,"type":"article-journal","abstract":"Participants searched for discrepant fear-relevant pictures (snakes or spiders) in grid-pattern arrays of fear-irrelevant pictures belonging to the same category (flowers or mushrooms) and vice versa. Fear-relevant pictures were found more quickly than fear-irrelevant ones. Fear-relevant, but not fear-irrelevant, search was unaffected by the location of the target in the display and by the number of distractors, which suggests parallel search for fear-relevant targets and serial search for fear-irrelevant targets. Participants specifically fearful of snakes but not spiders (or vice versa) showed facilitated search for the feared objects but did not differ from controls in search for nonfeared fear-relevant or fear-irrelevant, targets. Thus, evolutionary relevant threatening stimuli were effective in capturing attention, and this effect was further facilitated if the stimulus was emotionally provocative.","container-title":"Journal of Experimental Psychology: General","DOI":"10.1037/0096-3445.130.3.466","ISSN":"1939-2222","issue":"3","note":"PMID: 11561921","page":"466-478","title":"Emotion drives attention: Detecting the snake in the grass.","URL":"http://doi.apa.org/getdoi.cfm?doi=10.1037/0096-3445.130.3.466","volume":"130","author":[{"family":"Öhman","given":"Arne"},{"family":"Flykt","given":"Anders"},{"family":"Esteves","given":"Francisco"}],"issued":{"date-parts":[["2001"]]}}}],"schema":"https://github.com/citation-style-language/schema/raw/master/csl-citation.json"} </w:instrText>
      </w:r>
      <w:r w:rsidRPr="003A2193">
        <w:rPr>
          <w:rFonts w:ascii="Arial Nova Light" w:eastAsiaTheme="minorHAnsi" w:hAnsi="Arial Nova Light" w:cstheme="minorBidi"/>
        </w:rPr>
        <w:fldChar w:fldCharType="separate"/>
      </w:r>
      <w:r w:rsidR="00AF3FD0" w:rsidRPr="00AF3FD0">
        <w:rPr>
          <w:rFonts w:ascii="Arial Nova Light" w:hAnsi="Arial Nova Light"/>
          <w:vertAlign w:val="superscript"/>
        </w:rPr>
        <w:t>124</w:t>
      </w:r>
      <w:r w:rsidRPr="003A2193">
        <w:rPr>
          <w:rFonts w:ascii="Arial Nova Light" w:eastAsiaTheme="minorHAnsi" w:hAnsi="Arial Nova Light" w:cstheme="minorBidi"/>
        </w:rPr>
        <w:fldChar w:fldCharType="end"/>
      </w:r>
      <w:r w:rsidRPr="003A2193">
        <w:rPr>
          <w:rFonts w:ascii="Arial Nova Light" w:eastAsiaTheme="minorHAnsi" w:hAnsi="Arial Nova Light" w:cstheme="minorBidi"/>
          <w:sz w:val="23"/>
          <w:szCs w:val="23"/>
        </w:rPr>
        <w:t>.</w:t>
      </w:r>
      <w:r w:rsidR="003D6D0D">
        <w:rPr>
          <w:rFonts w:ascii="Arial Nova Light" w:eastAsiaTheme="minorHAnsi" w:hAnsi="Arial Nova Light" w:cstheme="minorBidi"/>
          <w:sz w:val="23"/>
          <w:szCs w:val="23"/>
        </w:rPr>
        <w:t xml:space="preserve"> </w:t>
      </w:r>
      <w:r w:rsidR="00881415" w:rsidRPr="00881415">
        <w:rPr>
          <w:rFonts w:ascii="Arial Nova Light" w:eastAsiaTheme="minorHAnsi" w:hAnsi="Arial Nova Light" w:cstheme="minorBidi"/>
          <w:sz w:val="23"/>
          <w:szCs w:val="23"/>
          <w:highlight w:val="green"/>
        </w:rPr>
        <w:t>While our results reveal predictive links between emotion-driven network states and subsequent cognitive-control performance, we emphasize that these associations were derived from a Bayesian structural-equation model that was rigorously checked for convergence and prior sensitivity, rather than from post-hoc reverse inference. We therefore frame our findings within a brain-as-predictor framework</w:t>
      </w:r>
      <w:r w:rsidR="001B5B6F">
        <w:rPr>
          <w:rFonts w:ascii="Arial Nova Light" w:eastAsiaTheme="minorHAnsi" w:hAnsi="Arial Nova Light" w:cstheme="minorBidi"/>
          <w:sz w:val="23"/>
          <w:szCs w:val="23"/>
          <w:highlight w:val="green"/>
        </w:rPr>
        <w:fldChar w:fldCharType="begin"/>
      </w:r>
      <w:r w:rsidR="00AF3FD0">
        <w:rPr>
          <w:rFonts w:ascii="Arial Nova Light" w:eastAsiaTheme="minorHAnsi" w:hAnsi="Arial Nova Light" w:cstheme="minorBidi"/>
          <w:sz w:val="23"/>
          <w:szCs w:val="23"/>
          <w:highlight w:val="green"/>
        </w:rPr>
        <w:instrText xml:space="preserve"> ADDIN ZOTERO_ITEM CSL_CITATION {"citationID":"mi2ymfBQ","properties":{"formattedCitation":"\\super 92,125\\uc0\\u8211{}128\\nosupersub{}","plainCitation":"92,125–128","noteIndex":0},"citationItems":[{"id":3547,"uris":["http://www.mendeley.com/documents/?uuid=09342e2b-c0b4-4f41-ac99-79184f231a93","http://zotero.org/groups/5758162/items/XB4R3RV3"],"itemData":{"id":3547,"type":"article-journal","container-title":"Nature neuroscience","DOI":"10.1038/nn.4406","issue":"12","title":"Activity flow over resting-state networks shapes cognitive task activations","volume":"19","author":[{"family":"Cole","given":"Michael W."},{"family":"Ito","given":"Takuya"},{"family":"Bassett","given":"Danielle S"},{"family":"Schultz","given":"Douglas H"}],"issued":{"date-parts":[["2016"]]}}},{"id":14183,"uris":["http://zotero.org/groups/5758162/items/L29VNRRS"],"itemData":{"id":14183,"type":"article-journal","abstract":"The human brain is composed of multiple, discrete, functionally specialized regions that are interconnected to form large-scale distributed networks. Using advanced brain-imaging methods and machine-learning analytical approaches, recent studies have demonstrated that regional brain activity during the performance of various cognitive tasks can be accurately predicted from patterns of task-independent brain connectivity. In this review article, we first present evidence for the predictability of brain activity from structural connectivity (i.e., white matter connections) and functional connectivity (i.e., temporally synchronized task-free activations). We then discuss the implications of such predictions to clinical populations, such as patients diagnosed with psychiatric disorders or neurologic diseases, and to the study of brain–behavior associations. We conclude that connectivity may serve as an infrastructure that dictates brain activity, and we pinpoint several open questions and directions for future research.","container-title":"Neuroscientist","DOI":"10.1177/10738584221130974","ISSN":"10894098","note":"PMID: 36250457\npublisher: SAGE Publications Inc.","title":"The Prediction of Brain Activity from Connectivity: Advances and Applications","author":[{"family":"Bernstein-Eliav","given":"Michal"},{"family":"Tavor","given":"Ido"}],"issued":{"date-parts":[["2022"]]}}},{"id":3283,"uris":["http://zotero.org/groups/5758162/items/ZRWLFAVP"],"itemData":{"id":3283,"type":"article-journal","container-title":"Science","DOI":"10.1126/science.aad8127","ISSN":"0036-8075","issue":"6282","note":"PMID: 15991970\narXiv: 1011.1669v3\nISBN: 9780874216561","page":"1773-1776","title":"Task-free MRI predicts individual differences in brain activity during task performance","volume":"352","author":[{"family":"Tavor","given":"I"},{"family":"Jones","given":"O Parker"},{"family":"Mars","given":"R B"},{"family":"Smith","given":"S M"},{"family":"Behrens","given":"T E"},{"family":"Jbabdi","given":"S"}],"issued":{"date-parts":[["2016"]]}}},{"id":14722,"uris":["http://zotero.org/users/7898458/items/FPSR4G85"],"itemData":{"id":14722,"type":"article-journal","container-title":"Neuron","DOI":"10.1016/j.neuron.2019.08.037","ISSN":"08966273","issue":"5","journalAbbreviation":"Neuron","language":"en","page":"856-868.e5","source":"DOI.org (Crossref)","title":"Patient-Tailored, Connectivity-Based Forecasts of Spreading Brain Atrophy","URL":"https://linkinghub.elsevier.com/retrieve/pii/S0896627319307433","volume":"104","author":[{"family":"Brown","given":"Jesse A."},{"family":"Deng","given":"Jersey"},{"family":"Neuhaus","given":"John"},{"family":"Sible","given":"Isabel J."},{"family":"Sias","given":"Ana C."},{"family":"Lee","given":"Suzee E."},{"family":"Kornak","given":"John"},{"family":"Marx","given":"Gabe A."},{"family":"Karydas","given":"Anna M."},{"family":"Spina","given":"Salvatore"},{"family":"Grinberg","given":"Lea T."},{"family":"Coppola","given":"Giovanni"},{"family":"Geschwind","given":"Dan H."},{"family":"Kramer","given":"Joel H."},{"family":"Gorno-Tempini","given":"Maria Luisa"},{"family":"Miller","given":"Bruce L."},{"family":"Rosen","given":"Howard J."},{"family":"Seeley","given":"William W."}],"accessed":{"date-parts":[["2025",8,13]]},"issued":{"date-parts":[["2019",12]]}}},{"id":4019,"uris":["http://zotero.org/groups/5758162/items/28JX3SMS"],"itemData":{"id":4019,"type":"article-journal","abstract":"All individuals are unique. Nevertheless, human neuroimaging stud-ies have traditionally collapsed data from many subjects to draw infer-ences about general patterns of brain activity that are common across people. Studies that contrast two populations—such as patients and healthy controls—typically ignore the considerable heterogeneity within each group. Despite the predominance of such population-level inferences, researchers have long recognized that even among the neurologically healthy, brain structure 1–3 and function 4–6 show high individual vari-ability. In terms of function, variability is found in activation patterns during cognitive tasks 4–6 as well as intrinsic organization as measured by functional connectivity analyses of data acquired while subjects are rest-ing 7 . Recently, the Human Connectome Project (HCP) set out to map the connections in the human brain by acquiring high-quality structural and functional MRI scans from a large number of healthy subjects 8 . Many of the early analyses of HCP data have focused on elucidating the general blueprint for brain connectivity that is shared across people. Yet despite the gross similarities, there is reason to believe that a substantial portion of the brain connectome is unique to each individual 9 . An open question is whether this uniqueness is sufficiently observ-able by fMRI to enable a transition from population-level studies to investigations of single subjects. Here we show that functional connec-tivity profiles act as an identifying fingerprint, establishing that indi-vidual variability in connectivity is both substantial and reproducible. Using HCP data from 126 subjects, each scanned during six separate sessions over 2 d, we demonstrate that a functional connectivity pro-file obtained from one session can be used to uniquely identify a given individual from the set of profiles obtained from the second session. We show that identification is successful between rest sessions, task sessions and even across rest and task. These results indicate that although changes in brain state may modulate connectivity patterns to some degree, an individual's underlying intrinsic functional architec-ture is reliable enough across sessions and distinct enough from that of other individuals to identify him or her from the group regardless of how the brain is engaged during imaging. Furthermore, we establish the relevance of these connectivity profiles to behavior by demonstrating, in a fully cross-validated analysis, that functional connectivity profiles can be used to predict the fundamental cognitive trait of fluid intelligence in subjects. These results provide a critical foundation for future work to novel test infer-ences about single subjects to reveal how individual functional brain organization relates to distinct behavioral phenotypes. RESULTS Data for this study consisted of scans from 126 subjects provided in the Q2 data release of the HCP 8 . Each subject was scanned over a period of 2 d. We used data from six separate imaging conditions: two rest sessions (one on each day, here referred to as Rest1 and Rest2) and four task sessions (working memory, emotion, motor and language; two on each day). Functional connectivity was assessed using a functional brain atlas 10 consisting of 268 nodes covering the whole brain; this atlas was defined on the basis of a separate population of healthy subjects (Online Methods, Yale data set). The Pearson correlation coef-ficients between the time courses of each possible pair of nodes were calculated and used to construct 268 × 268 symmetrical connectivity matrices, where each element represents a connection strength, or edge,","container-title":"Nature Neuroscience","DOI":"10.1038/nn.4135","ISSN":"1097-6256","issue":"October","note":"PMID: 26457551\narXiv: 15334406\npublisher: Nature Publishing Group\nISBN: 1546-1726","page":"1-11","title":"Functional connectome fingerprinting: identifying individuals using patterns of brain connectivity","URL":"http://dx.doi.org/10.1038/nn.4135","volume":"18","author":[{"family":"Finn","given":"Emily S."},{"family":"Shen","given":"Xilin"},{"family":"Scheinost","given":"Dustin"},{"family":"Rosenberg","given":"Monica D"},{"family":"Huang","given":"Jessica"},{"family":"Chun","given":"Marvin M"},{"family":"Papademetris","given":"Xenophon"},{"family":"Todd Constable","given":"R"}],"issued":{"date-parts":[["2015"]]}}}],"schema":"https://github.com/citation-style-language/schema/raw/master/csl-citation.json"} </w:instrText>
      </w:r>
      <w:r w:rsidR="001B5B6F">
        <w:rPr>
          <w:rFonts w:ascii="Arial Nova Light" w:eastAsiaTheme="minorHAnsi" w:hAnsi="Arial Nova Light" w:cstheme="minorBidi"/>
          <w:sz w:val="23"/>
          <w:szCs w:val="23"/>
          <w:highlight w:val="green"/>
        </w:rPr>
        <w:fldChar w:fldCharType="separate"/>
      </w:r>
      <w:r w:rsidR="00AF3FD0" w:rsidRPr="00AF3FD0">
        <w:rPr>
          <w:rFonts w:ascii="Arial Nova Light" w:hAnsi="Arial Nova Light"/>
          <w:sz w:val="23"/>
          <w:vertAlign w:val="superscript"/>
        </w:rPr>
        <w:t>92,125–128</w:t>
      </w:r>
      <w:r w:rsidR="001B5B6F">
        <w:rPr>
          <w:rFonts w:ascii="Arial Nova Light" w:eastAsiaTheme="minorHAnsi" w:hAnsi="Arial Nova Light" w:cstheme="minorBidi"/>
          <w:sz w:val="23"/>
          <w:szCs w:val="23"/>
          <w:highlight w:val="green"/>
        </w:rPr>
        <w:fldChar w:fldCharType="end"/>
      </w:r>
      <w:r w:rsidR="00881415" w:rsidRPr="00881415">
        <w:rPr>
          <w:rFonts w:ascii="Arial Nova Light" w:eastAsiaTheme="minorHAnsi" w:hAnsi="Arial Nova Light" w:cstheme="minorBidi"/>
          <w:sz w:val="23"/>
          <w:szCs w:val="23"/>
          <w:highlight w:val="green"/>
        </w:rPr>
        <w:t xml:space="preserve">, in which observed dFC patterns forecast measurable brain or </w:t>
      </w:r>
      <w:r w:rsidR="005F645D" w:rsidRPr="00881415">
        <w:rPr>
          <w:rFonts w:ascii="Arial Nova Light" w:eastAsiaTheme="minorHAnsi" w:hAnsi="Arial Nova Light" w:cstheme="minorBidi"/>
          <w:sz w:val="23"/>
          <w:szCs w:val="23"/>
          <w:highlight w:val="green"/>
        </w:rPr>
        <w:t>behavioral</w:t>
      </w:r>
      <w:r w:rsidR="00881415" w:rsidRPr="00881415">
        <w:rPr>
          <w:rFonts w:ascii="Arial Nova Light" w:eastAsiaTheme="minorHAnsi" w:hAnsi="Arial Nova Light" w:cstheme="minorBidi"/>
          <w:sz w:val="23"/>
          <w:szCs w:val="23"/>
          <w:highlight w:val="green"/>
        </w:rPr>
        <w:t xml:space="preserve"> outcomes without implying that the activations alone confirm specific cognitive or emotional processes.</w:t>
      </w:r>
      <w:r w:rsidR="001F646D" w:rsidRPr="00A57E5A">
        <w:rPr>
          <w:rFonts w:ascii="Arial Nova Light" w:eastAsiaTheme="minorHAnsi" w:hAnsi="Arial Nova Light" w:cstheme="minorBidi"/>
          <w:sz w:val="23"/>
          <w:szCs w:val="23"/>
          <w:highlight w:val="green"/>
        </w:rPr>
        <w:t>.</w:t>
      </w:r>
    </w:p>
    <w:p w14:paraId="3E29008C" w14:textId="77777777" w:rsidR="00BC4880" w:rsidRDefault="00BC4880" w:rsidP="003A2193">
      <w:pPr>
        <w:spacing w:after="0" w:line="480" w:lineRule="auto"/>
        <w:jc w:val="both"/>
        <w:rPr>
          <w:rFonts w:ascii="Arial Nova Light" w:eastAsiaTheme="minorHAnsi" w:hAnsi="Arial Nova Light" w:cstheme="minorBidi"/>
          <w:sz w:val="23"/>
          <w:szCs w:val="23"/>
        </w:rPr>
      </w:pPr>
    </w:p>
    <w:p w14:paraId="1A79DF16" w14:textId="77777777" w:rsidR="00BC4880" w:rsidRPr="00183E41" w:rsidRDefault="00BC4880" w:rsidP="00BC4880">
      <w:pPr>
        <w:spacing w:after="0" w:line="480" w:lineRule="auto"/>
        <w:jc w:val="both"/>
        <w:rPr>
          <w:rFonts w:ascii="Arial Nova" w:eastAsiaTheme="minorHAnsi" w:hAnsi="Arial Nova" w:cstheme="minorBidi"/>
          <w:b/>
          <w:bCs/>
          <w:sz w:val="23"/>
          <w:szCs w:val="23"/>
          <w:highlight w:val="green"/>
        </w:rPr>
      </w:pPr>
      <w:r w:rsidRPr="00183E41">
        <w:rPr>
          <w:rFonts w:ascii="Arial Nova" w:eastAsiaTheme="minorHAnsi" w:hAnsi="Arial Nova" w:cstheme="minorBidi"/>
          <w:b/>
          <w:bCs/>
          <w:sz w:val="23"/>
          <w:szCs w:val="23"/>
          <w:highlight w:val="green"/>
        </w:rPr>
        <w:t>Limitations</w:t>
      </w:r>
    </w:p>
    <w:p w14:paraId="5FFEF796" w14:textId="4F84A9A1" w:rsidR="00B51A23" w:rsidRDefault="00BC4880" w:rsidP="00BC4880">
      <w:pPr>
        <w:spacing w:after="0" w:line="480" w:lineRule="auto"/>
        <w:jc w:val="both"/>
        <w:rPr>
          <w:rFonts w:ascii="Arial Nova Light" w:eastAsiaTheme="minorHAnsi" w:hAnsi="Arial Nova Light" w:cstheme="minorBidi"/>
          <w:sz w:val="23"/>
          <w:szCs w:val="23"/>
          <w:highlight w:val="green"/>
        </w:rPr>
      </w:pPr>
      <w:r w:rsidRPr="00183E41">
        <w:rPr>
          <w:rFonts w:ascii="Arial Nova Light" w:eastAsiaTheme="minorHAnsi" w:hAnsi="Arial Nova Light" w:cstheme="minorBidi"/>
          <w:sz w:val="23"/>
          <w:szCs w:val="23"/>
          <w:highlight w:val="green"/>
        </w:rPr>
        <w:t>Our study inclu</w:t>
      </w:r>
      <w:r w:rsidRPr="00671CF5">
        <w:rPr>
          <w:rFonts w:ascii="Arial Nova Light" w:eastAsiaTheme="minorHAnsi" w:hAnsi="Arial Nova Light" w:cstheme="minorBidi"/>
          <w:sz w:val="23"/>
          <w:szCs w:val="23"/>
          <w:highlight w:val="green"/>
        </w:rPr>
        <w:t>ded only biological female participants</w:t>
      </w:r>
      <w:r w:rsidR="00B51A23">
        <w:rPr>
          <w:rFonts w:ascii="Arial Nova Light" w:eastAsiaTheme="minorHAnsi" w:hAnsi="Arial Nova Light" w:cstheme="minorBidi"/>
          <w:sz w:val="23"/>
          <w:szCs w:val="23"/>
          <w:highlight w:val="green"/>
        </w:rPr>
        <w:t>, but t</w:t>
      </w:r>
      <w:r w:rsidRPr="00671CF5">
        <w:rPr>
          <w:rFonts w:ascii="Arial Nova Light" w:eastAsiaTheme="minorHAnsi" w:hAnsi="Arial Nova Light" w:cstheme="minorBidi"/>
          <w:sz w:val="23"/>
          <w:szCs w:val="23"/>
          <w:highlight w:val="green"/>
        </w:rPr>
        <w:t>he presence of non-binary genders was not controlled.</w:t>
      </w:r>
      <w:r w:rsidRPr="00671CF5">
        <w:rPr>
          <w:rFonts w:ascii="Arial Nova Light" w:eastAsiaTheme="minorHAnsi" w:hAnsi="Arial Nova Light" w:cstheme="minorBidi"/>
          <w:sz w:val="23"/>
          <w:szCs w:val="23"/>
        </w:rPr>
        <w:t xml:space="preserve"> </w:t>
      </w:r>
      <w:r w:rsidRPr="00183E41">
        <w:rPr>
          <w:rFonts w:ascii="Arial Nova Light" w:eastAsiaTheme="minorHAnsi" w:hAnsi="Arial Nova Light" w:cstheme="minorBidi"/>
          <w:sz w:val="23"/>
          <w:szCs w:val="23"/>
          <w:highlight w:val="green"/>
        </w:rPr>
        <w:t xml:space="preserve">This </w:t>
      </w:r>
      <w:r>
        <w:rPr>
          <w:rFonts w:ascii="Arial Nova Light" w:eastAsiaTheme="minorHAnsi" w:hAnsi="Arial Nova Light" w:cstheme="minorBidi"/>
          <w:sz w:val="23"/>
          <w:szCs w:val="23"/>
          <w:highlight w:val="green"/>
        </w:rPr>
        <w:t>sex</w:t>
      </w:r>
      <w:r w:rsidRPr="00183E41">
        <w:rPr>
          <w:rFonts w:ascii="Arial Nova Light" w:eastAsiaTheme="minorHAnsi" w:hAnsi="Arial Nova Light" w:cstheme="minorBidi"/>
          <w:sz w:val="23"/>
          <w:szCs w:val="23"/>
          <w:highlight w:val="green"/>
        </w:rPr>
        <w:t xml:space="preserve"> selection was based on pilot results in which women reported higher emotional ratings</w:t>
      </w:r>
      <w:r w:rsidR="00B51A23">
        <w:rPr>
          <w:rFonts w:ascii="Arial Nova Light" w:eastAsiaTheme="minorHAnsi" w:hAnsi="Arial Nova Light" w:cstheme="minorBidi"/>
          <w:sz w:val="23"/>
          <w:szCs w:val="23"/>
          <w:highlight w:val="green"/>
        </w:rPr>
        <w:t>, and previous literature showing higher reactivity to negative emotions</w:t>
      </w:r>
      <w:r w:rsidRPr="00183E41">
        <w:rPr>
          <w:rFonts w:ascii="Arial Nova Light" w:eastAsiaTheme="minorHAnsi" w:hAnsi="Arial Nova Light" w:cstheme="minorBidi"/>
          <w:sz w:val="23"/>
          <w:szCs w:val="23"/>
          <w:highlight w:val="green"/>
        </w:rPr>
        <w:t xml:space="preserve">. Accordingly, emotional induction with social material was </w:t>
      </w:r>
      <w:r w:rsidR="00B51A23">
        <w:rPr>
          <w:rFonts w:ascii="Arial Nova Light" w:eastAsiaTheme="minorHAnsi" w:hAnsi="Arial Nova Light" w:cstheme="minorBidi"/>
          <w:sz w:val="23"/>
          <w:szCs w:val="23"/>
          <w:highlight w:val="green"/>
        </w:rPr>
        <w:t>reported</w:t>
      </w:r>
      <w:r w:rsidRPr="00183E41">
        <w:rPr>
          <w:rFonts w:ascii="Arial Nova Light" w:eastAsiaTheme="minorHAnsi" w:hAnsi="Arial Nova Light" w:cstheme="minorBidi"/>
          <w:sz w:val="23"/>
          <w:szCs w:val="23"/>
          <w:highlight w:val="green"/>
        </w:rPr>
        <w:t xml:space="preserve"> to be more reliable in females and motivated similar selection procedure in other studies on emotion regulation</w:t>
      </w:r>
      <w:r w:rsidRPr="00183E41">
        <w:rPr>
          <w:rFonts w:ascii="Arial Nova Light" w:eastAsiaTheme="minorHAnsi" w:hAnsi="Arial Nova Light" w:cstheme="minorBidi"/>
          <w:sz w:val="23"/>
          <w:szCs w:val="23"/>
          <w:highlight w:val="green"/>
        </w:rPr>
        <w:fldChar w:fldCharType="begin" w:fldLock="1"/>
      </w:r>
      <w:r w:rsidR="00AF3FD0">
        <w:rPr>
          <w:rFonts w:ascii="Arial Nova Light" w:eastAsiaTheme="minorHAnsi" w:hAnsi="Arial Nova Light" w:cstheme="minorBidi"/>
          <w:sz w:val="23"/>
          <w:szCs w:val="23"/>
          <w:highlight w:val="green"/>
        </w:rPr>
        <w:instrText xml:space="preserve"> ADDIN ZOTERO_ITEM CSL_CITATION {"citationID":"N6esbIaw","properties":{"formattedCitation":"\\super 129\\nosupersub{}","plainCitation":"129","noteIndex":0},"citationItems":[{"id":6410,"uris":["http://www.mendeley.com/documents/?uuid=c2c64a08-615c-4491-ad49-24ca625c3960","http://zotero.org/groups/5758162/items/GLBRPGI2"],"itemData":{"id":6410,"type":"article-journal","abstract":"Adult attachment style (AAS) refers to individual differences in the way people experience and regulate their social relationships and corresponding emotions. Based on developmental and psychological researc h, it has been hypothesized that avoidant attachment style (AV) entails deactivating strategies in social contexts, whereas anxious attachment style (AX) involves hyper vigilance and up-regulation mechanisms. However, the neural substrates of differences in social emotion regulation associated with AAS have not been systematically investigated. Here we used fMRI in 19 healthy adults to investigate the effect of AAS on the processing of pleasant or unpleasant social and nonsocial scenes. Participants were asked either to naturally attend (NAT), cognitively reappraise (REAP), or behaviorally suppress (ESUP) their emotional responses. Avoidantly attached participants showed increased prefrontal and anterior cingulate activation to social negative scenes when making spontaneous emotion judgments. They also exhibited persistent increases in dorsolateral prefrontal cortex and left amygdala activity for the same stimuli during reappraisal, as well as additional activation in supplementary motor area and ventral caudate during the suppression of social positive emotions. These results suggest that AV may imply less efficient reappraisal strategies to regulate social negative emotions, and lead to higher conflict or effortful control when suppression cannot be employed. In contrast, anxiously attached participants showed differential increases in the right amygdala and left parahippocampal cortex for social negative and positive stimuli, respectively, but only when making spontaneous emotion judgments. No effect of AX was found during down-regulation conditions. This suggests heightened arousal to negative information without difficulty in down-regulating emotions through cognitive re-evaluation or suppression. Taken together, these findings reveal for the first time the neural underpinnings of attachment-related differences in social emotion regulation. © 2012 Copyright Psychology Press, an imprint of the Taylor  &amp;  Francis Group, an Informa business.","container-title":"Social Neuroscience","DOI":"10.1080/17470919.2011.647410","ISSN":"17470919","issue":"5","page":"473-493","title":"The neural substrates of social emotion perception and regulation are modulated by adult attachment style","volume":"7","author":[{"family":"Vrtička","given":"Pascal"},{"family":"Bondolfi","given":"Guido"},{"family":"Sander","given":"David"},{"family":"Vuilleumier","given":"Patrik"}],"issued":{"date-parts":[["2012"]]}}}],"schema":"https://github.com/citation-style-language/schema/raw/master/csl-citation.json"} </w:instrText>
      </w:r>
      <w:r w:rsidRPr="00183E41">
        <w:rPr>
          <w:rFonts w:ascii="Arial Nova Light" w:eastAsiaTheme="minorHAnsi" w:hAnsi="Arial Nova Light" w:cstheme="minorBidi"/>
          <w:sz w:val="23"/>
          <w:szCs w:val="23"/>
          <w:highlight w:val="green"/>
        </w:rPr>
        <w:fldChar w:fldCharType="separate"/>
      </w:r>
      <w:r w:rsidR="00AF3FD0" w:rsidRPr="00AF3FD0">
        <w:rPr>
          <w:rFonts w:ascii="Arial Nova Light" w:hAnsi="Arial Nova Light"/>
          <w:sz w:val="23"/>
          <w:vertAlign w:val="superscript"/>
        </w:rPr>
        <w:t>129</w:t>
      </w:r>
      <w:r w:rsidRPr="00183E41">
        <w:rPr>
          <w:rFonts w:ascii="Arial Nova Light" w:eastAsiaTheme="minorHAnsi" w:hAnsi="Arial Nova Light" w:cstheme="minorBidi"/>
          <w:sz w:val="23"/>
          <w:szCs w:val="23"/>
          <w:highlight w:val="green"/>
        </w:rPr>
        <w:fldChar w:fldCharType="end"/>
      </w:r>
      <w:r w:rsidRPr="00183E41">
        <w:rPr>
          <w:rFonts w:ascii="Arial Nova Light" w:eastAsiaTheme="minorHAnsi" w:hAnsi="Arial Nova Light" w:cstheme="minorBidi"/>
          <w:sz w:val="23"/>
          <w:szCs w:val="23"/>
          <w:highlight w:val="green"/>
        </w:rPr>
        <w:t xml:space="preserve">. </w:t>
      </w:r>
      <w:r w:rsidR="00B51A23">
        <w:rPr>
          <w:rFonts w:ascii="Arial Nova Light" w:eastAsiaTheme="minorHAnsi" w:hAnsi="Arial Nova Light" w:cstheme="minorBidi"/>
          <w:sz w:val="23"/>
          <w:szCs w:val="23"/>
          <w:highlight w:val="green"/>
        </w:rPr>
        <w:t>However, i</w:t>
      </w:r>
      <w:r w:rsidR="00B51A23" w:rsidRPr="00183E41">
        <w:rPr>
          <w:rFonts w:ascii="Arial Nova Light" w:eastAsiaTheme="minorHAnsi" w:hAnsi="Arial Nova Light" w:cstheme="minorBidi"/>
          <w:sz w:val="23"/>
          <w:szCs w:val="23"/>
          <w:highlight w:val="green"/>
        </w:rPr>
        <w:t xml:space="preserve">t is possible that, in our paradigm, women </w:t>
      </w:r>
      <w:r w:rsidR="00B51A23">
        <w:rPr>
          <w:rFonts w:ascii="Arial Nova Light" w:eastAsiaTheme="minorHAnsi" w:hAnsi="Arial Nova Light" w:cstheme="minorBidi"/>
          <w:sz w:val="23"/>
          <w:szCs w:val="23"/>
          <w:highlight w:val="green"/>
        </w:rPr>
        <w:t>adopted</w:t>
      </w:r>
      <w:r w:rsidR="00B51A23" w:rsidRPr="00183E41">
        <w:rPr>
          <w:rFonts w:ascii="Arial Nova Light" w:eastAsiaTheme="minorHAnsi" w:hAnsi="Arial Nova Light" w:cstheme="minorBidi"/>
          <w:sz w:val="23"/>
          <w:szCs w:val="23"/>
          <w:highlight w:val="green"/>
        </w:rPr>
        <w:t xml:space="preserve"> </w:t>
      </w:r>
      <w:r w:rsidR="00B51A23">
        <w:rPr>
          <w:rFonts w:ascii="Arial Nova Light" w:eastAsiaTheme="minorHAnsi" w:hAnsi="Arial Nova Light" w:cstheme="minorBidi"/>
          <w:sz w:val="23"/>
          <w:szCs w:val="23"/>
          <w:highlight w:val="green"/>
        </w:rPr>
        <w:t xml:space="preserve">a </w:t>
      </w:r>
      <w:r w:rsidR="00B51A23" w:rsidRPr="00183E41">
        <w:rPr>
          <w:rFonts w:ascii="Arial Nova Light" w:eastAsiaTheme="minorHAnsi" w:hAnsi="Arial Nova Light" w:cstheme="minorBidi"/>
          <w:sz w:val="23"/>
          <w:szCs w:val="23"/>
          <w:highlight w:val="green"/>
        </w:rPr>
        <w:t xml:space="preserve">more empathetic perspective in response to </w:t>
      </w:r>
      <w:r w:rsidR="00B51A23">
        <w:rPr>
          <w:rFonts w:ascii="Arial Nova Light" w:eastAsiaTheme="minorHAnsi" w:hAnsi="Arial Nova Light" w:cstheme="minorBidi"/>
          <w:sz w:val="23"/>
          <w:szCs w:val="23"/>
          <w:highlight w:val="green"/>
        </w:rPr>
        <w:t xml:space="preserve">sad </w:t>
      </w:r>
      <w:r w:rsidR="00B51A23" w:rsidRPr="00183E41">
        <w:rPr>
          <w:rFonts w:ascii="Arial Nova Light" w:eastAsiaTheme="minorHAnsi" w:hAnsi="Arial Nova Light" w:cstheme="minorBidi"/>
          <w:sz w:val="23"/>
          <w:szCs w:val="23"/>
          <w:highlight w:val="green"/>
        </w:rPr>
        <w:t>movie clips</w:t>
      </w:r>
      <w:r w:rsidR="00B51A23">
        <w:rPr>
          <w:rFonts w:ascii="Arial Nova Light" w:eastAsiaTheme="minorHAnsi" w:hAnsi="Arial Nova Light" w:cstheme="minorBidi"/>
          <w:sz w:val="23"/>
          <w:szCs w:val="23"/>
          <w:highlight w:val="green"/>
        </w:rPr>
        <w:t xml:space="preserve"> or may have experienced more negative emotions than males in similar contexts. </w:t>
      </w:r>
      <w:r w:rsidRPr="00183E41">
        <w:rPr>
          <w:rFonts w:ascii="Arial Nova Light" w:eastAsiaTheme="minorHAnsi" w:hAnsi="Arial Nova Light" w:cstheme="minorBidi"/>
          <w:sz w:val="23"/>
          <w:szCs w:val="23"/>
          <w:highlight w:val="green"/>
        </w:rPr>
        <w:t>Our results therefore need to be replicated in male</w:t>
      </w:r>
      <w:r>
        <w:rPr>
          <w:rFonts w:ascii="Arial Nova Light" w:eastAsiaTheme="minorHAnsi" w:hAnsi="Arial Nova Light" w:cstheme="minorBidi"/>
          <w:sz w:val="23"/>
          <w:szCs w:val="23"/>
          <w:highlight w:val="green"/>
        </w:rPr>
        <w:t xml:space="preserve"> participants</w:t>
      </w:r>
      <w:r w:rsidRPr="00183E41">
        <w:rPr>
          <w:rFonts w:ascii="Arial Nova Light" w:eastAsiaTheme="minorHAnsi" w:hAnsi="Arial Nova Light" w:cstheme="minorBidi"/>
          <w:sz w:val="23"/>
          <w:szCs w:val="23"/>
          <w:highlight w:val="green"/>
        </w:rPr>
        <w:t xml:space="preserve">. </w:t>
      </w:r>
    </w:p>
    <w:p w14:paraId="722F9C3A" w14:textId="77777777" w:rsidR="00B51A23" w:rsidRDefault="00B51A23" w:rsidP="00BC4880">
      <w:pPr>
        <w:spacing w:after="0" w:line="480" w:lineRule="auto"/>
        <w:jc w:val="both"/>
        <w:rPr>
          <w:rFonts w:ascii="Arial Nova Light" w:eastAsiaTheme="minorHAnsi" w:hAnsi="Arial Nova Light" w:cstheme="minorBidi"/>
          <w:sz w:val="23"/>
          <w:szCs w:val="23"/>
          <w:highlight w:val="green"/>
        </w:rPr>
      </w:pPr>
    </w:p>
    <w:p w14:paraId="5ED61461" w14:textId="354B0E21" w:rsidR="00B51A23" w:rsidRDefault="00BC4880" w:rsidP="00BC4880">
      <w:pPr>
        <w:spacing w:after="0" w:line="480" w:lineRule="auto"/>
        <w:jc w:val="both"/>
        <w:rPr>
          <w:rFonts w:ascii="Arial Nova Light" w:eastAsiaTheme="minorHAnsi" w:hAnsi="Arial Nova Light" w:cstheme="minorBidi"/>
          <w:sz w:val="23"/>
          <w:szCs w:val="23"/>
        </w:rPr>
      </w:pPr>
      <w:r w:rsidRPr="00183E41">
        <w:rPr>
          <w:rFonts w:ascii="Arial Nova Light" w:eastAsiaTheme="minorHAnsi" w:hAnsi="Arial Nova Light" w:cstheme="minorBidi"/>
          <w:sz w:val="23"/>
          <w:szCs w:val="23"/>
          <w:highlight w:val="green"/>
        </w:rPr>
        <w:t>Another possible limitation lies in the implementation of two different interference paradigms, even though they were fully counterbalanced across participants in terms of stimulus presentation and emotional valence (negative vs. neutral)</w:t>
      </w:r>
      <w:r w:rsidR="00B51A23">
        <w:rPr>
          <w:rFonts w:ascii="Arial Nova Light" w:eastAsiaTheme="minorHAnsi" w:hAnsi="Arial Nova Light" w:cstheme="minorBidi"/>
          <w:sz w:val="23"/>
          <w:szCs w:val="23"/>
          <w:highlight w:val="green"/>
        </w:rPr>
        <w:t>, and carefully validated in pilot testing to ensure similar behavioral performance</w:t>
      </w:r>
      <w:r w:rsidRPr="00183E41">
        <w:rPr>
          <w:rFonts w:ascii="Arial Nova Light" w:eastAsiaTheme="minorHAnsi" w:hAnsi="Arial Nova Light" w:cstheme="minorBidi"/>
          <w:sz w:val="23"/>
          <w:szCs w:val="23"/>
          <w:highlight w:val="green"/>
        </w:rPr>
        <w:t>. This was chosen by design to minimize the influence of trial- to-trial priming effects</w:t>
      </w:r>
      <w:r w:rsidR="00B51A23">
        <w:rPr>
          <w:rFonts w:ascii="Arial Nova Light" w:eastAsiaTheme="minorHAnsi" w:hAnsi="Arial Nova Light" w:cstheme="minorBidi"/>
          <w:sz w:val="23"/>
          <w:szCs w:val="23"/>
          <w:highlight w:val="green"/>
        </w:rPr>
        <w:t xml:space="preserve"> and habituation when tasks were repeated in different emotion </w:t>
      </w:r>
      <w:proofErr w:type="spellStart"/>
      <w:r w:rsidR="00B51A23">
        <w:rPr>
          <w:rFonts w:ascii="Arial Nova Light" w:eastAsiaTheme="minorHAnsi" w:hAnsi="Arial Nova Light" w:cstheme="minorBidi"/>
          <w:sz w:val="23"/>
          <w:szCs w:val="23"/>
          <w:highlight w:val="green"/>
        </w:rPr>
        <w:lastRenderedPageBreak/>
        <w:t>conetxts</w:t>
      </w:r>
      <w:proofErr w:type="spellEnd"/>
      <w:r w:rsidRPr="00183E41">
        <w:rPr>
          <w:rFonts w:ascii="Arial Nova Light" w:eastAsiaTheme="minorHAnsi" w:hAnsi="Arial Nova Light" w:cstheme="minorBidi"/>
          <w:sz w:val="23"/>
          <w:szCs w:val="23"/>
          <w:highlight w:val="green"/>
        </w:rPr>
        <w:t xml:space="preserve">. Due to </w:t>
      </w:r>
      <w:r w:rsidR="00B51A23">
        <w:rPr>
          <w:rFonts w:ascii="Arial Nova Light" w:eastAsiaTheme="minorHAnsi" w:hAnsi="Arial Nova Light" w:cstheme="minorBidi"/>
          <w:sz w:val="23"/>
          <w:szCs w:val="23"/>
          <w:highlight w:val="green"/>
        </w:rPr>
        <w:t>their specific</w:t>
      </w:r>
      <w:r w:rsidRPr="00183E41">
        <w:rPr>
          <w:rFonts w:ascii="Arial Nova Light" w:eastAsiaTheme="minorHAnsi" w:hAnsi="Arial Nova Light" w:cstheme="minorBidi"/>
          <w:sz w:val="23"/>
          <w:szCs w:val="23"/>
          <w:highlight w:val="green"/>
        </w:rPr>
        <w:t xml:space="preserve"> characteristics</w:t>
      </w:r>
      <w:r w:rsidR="00B51A23">
        <w:rPr>
          <w:rFonts w:ascii="Arial Nova Light" w:eastAsiaTheme="minorHAnsi" w:hAnsi="Arial Nova Light" w:cstheme="minorBidi"/>
          <w:sz w:val="23"/>
          <w:szCs w:val="23"/>
          <w:highlight w:val="green"/>
        </w:rPr>
        <w:t>, these two</w:t>
      </w:r>
      <w:r w:rsidRPr="00183E41">
        <w:rPr>
          <w:rFonts w:ascii="Arial Nova Light" w:eastAsiaTheme="minorHAnsi" w:hAnsi="Arial Nova Light" w:cstheme="minorBidi"/>
          <w:sz w:val="23"/>
          <w:szCs w:val="23"/>
          <w:highlight w:val="green"/>
        </w:rPr>
        <w:t xml:space="preserve"> tasks might evoke </w:t>
      </w:r>
      <w:r w:rsidR="00B51A23">
        <w:rPr>
          <w:rFonts w:ascii="Arial Nova Light" w:eastAsiaTheme="minorHAnsi" w:hAnsi="Arial Nova Light" w:cstheme="minorBidi"/>
          <w:sz w:val="23"/>
          <w:szCs w:val="23"/>
          <w:highlight w:val="green"/>
        </w:rPr>
        <w:t xml:space="preserve">partly </w:t>
      </w:r>
      <w:r w:rsidRPr="00183E41">
        <w:rPr>
          <w:rFonts w:ascii="Arial Nova Light" w:eastAsiaTheme="minorHAnsi" w:hAnsi="Arial Nova Light" w:cstheme="minorBidi"/>
          <w:sz w:val="23"/>
          <w:szCs w:val="23"/>
          <w:highlight w:val="green"/>
        </w:rPr>
        <w:t xml:space="preserve">different neural </w:t>
      </w:r>
      <w:r w:rsidR="00B51A23">
        <w:rPr>
          <w:rFonts w:ascii="Arial Nova Light" w:eastAsiaTheme="minorHAnsi" w:hAnsi="Arial Nova Light" w:cstheme="minorBidi"/>
          <w:sz w:val="23"/>
          <w:szCs w:val="23"/>
          <w:highlight w:val="green"/>
        </w:rPr>
        <w:t>responses</w:t>
      </w:r>
      <w:r w:rsidRPr="00183E41">
        <w:rPr>
          <w:rFonts w:ascii="Arial Nova Light" w:eastAsiaTheme="minorHAnsi" w:hAnsi="Arial Nova Light" w:cstheme="minorBidi"/>
          <w:sz w:val="23"/>
          <w:szCs w:val="23"/>
          <w:highlight w:val="green"/>
        </w:rPr>
        <w:t xml:space="preserve">. However, </w:t>
      </w:r>
      <w:r w:rsidR="00B51A23">
        <w:rPr>
          <w:rFonts w:ascii="Arial Nova Light" w:eastAsiaTheme="minorHAnsi" w:hAnsi="Arial Nova Light" w:cstheme="minorBidi"/>
          <w:sz w:val="23"/>
          <w:szCs w:val="23"/>
          <w:highlight w:val="green"/>
        </w:rPr>
        <w:t>we carefully counterbalanced them across different affective context and session order, and our results did confirm reliable</w:t>
      </w:r>
      <w:r w:rsidRPr="00183E41">
        <w:rPr>
          <w:rFonts w:ascii="Arial Nova Light" w:eastAsiaTheme="minorHAnsi" w:hAnsi="Arial Nova Light" w:cstheme="minorBidi"/>
          <w:sz w:val="23"/>
          <w:szCs w:val="23"/>
          <w:highlight w:val="green"/>
        </w:rPr>
        <w:t xml:space="preserve"> conflict adaptation effects </w:t>
      </w:r>
      <w:r w:rsidR="00B51A23">
        <w:rPr>
          <w:rFonts w:ascii="Arial Nova Light" w:eastAsiaTheme="minorHAnsi" w:hAnsi="Arial Nova Light" w:cstheme="minorBidi"/>
          <w:sz w:val="23"/>
          <w:szCs w:val="23"/>
          <w:highlight w:val="green"/>
        </w:rPr>
        <w:t xml:space="preserve">that were </w:t>
      </w:r>
      <w:proofErr w:type="spellStart"/>
      <w:r w:rsidR="00B51A23">
        <w:rPr>
          <w:rFonts w:ascii="Arial Nova Light" w:eastAsiaTheme="minorHAnsi" w:hAnsi="Arial Nova Light" w:cstheme="minorBidi"/>
          <w:sz w:val="23"/>
          <w:szCs w:val="23"/>
          <w:highlight w:val="green"/>
        </w:rPr>
        <w:t>wer</w:t>
      </w:r>
      <w:proofErr w:type="spellEnd"/>
      <w:r w:rsidR="00B51A23">
        <w:rPr>
          <w:rFonts w:ascii="Arial Nova Light" w:eastAsiaTheme="minorHAnsi" w:hAnsi="Arial Nova Light" w:cstheme="minorBidi"/>
          <w:sz w:val="23"/>
          <w:szCs w:val="23"/>
          <w:highlight w:val="green"/>
        </w:rPr>
        <w:t xml:space="preserve"> highly similar in both tasks and fully similar to previous research suggesting shared</w:t>
      </w:r>
      <w:r w:rsidR="00B51A23" w:rsidRPr="00183E41">
        <w:rPr>
          <w:highlight w:val="green"/>
        </w:rPr>
        <w:t xml:space="preserve"> </w:t>
      </w:r>
      <w:r w:rsidR="00B51A23" w:rsidRPr="00183E41">
        <w:rPr>
          <w:rFonts w:ascii="Arial Nova Light" w:eastAsiaTheme="minorHAnsi" w:hAnsi="Arial Nova Light" w:cstheme="minorBidi"/>
          <w:sz w:val="23"/>
          <w:szCs w:val="23"/>
          <w:highlight w:val="green"/>
        </w:rPr>
        <w:t>attentional-control processes</w:t>
      </w:r>
      <w:r w:rsidR="00B51A23" w:rsidRPr="00183E41">
        <w:rPr>
          <w:rFonts w:ascii="Arial Nova Light" w:eastAsiaTheme="minorHAnsi" w:hAnsi="Arial Nova Light" w:cstheme="minorBidi"/>
          <w:sz w:val="23"/>
          <w:szCs w:val="23"/>
          <w:highlight w:val="green"/>
        </w:rPr>
        <w:fldChar w:fldCharType="begin" w:fldLock="1"/>
      </w:r>
      <w:r w:rsidR="00AF3FD0">
        <w:rPr>
          <w:rFonts w:ascii="Arial Nova Light" w:eastAsiaTheme="minorHAnsi" w:hAnsi="Arial Nova Light" w:cstheme="minorBidi"/>
          <w:sz w:val="23"/>
          <w:szCs w:val="23"/>
          <w:highlight w:val="green"/>
        </w:rPr>
        <w:instrText xml:space="preserve"> ADDIN ZOTERO_ITEM CSL_CITATION {"citationID":"ksbXGBuH","properties":{"formattedCitation":"\\super 61\\nosupersub{}","plainCitation":"61","noteIndex":0},"citationItems":[{"id":9368,"uris":["http://www.mendeley.com/documents/?uuid=59137bb5-b134-495b-bffb-46a4931c9dfa","http://zotero.org/groups/5758162/items/5YKQMDN3"],"itemData":{"id":9368,"type":"book","abstract":"Responding to a conflict is assumed to trigger attentional-control processes—that is, processes that enable us to activate goal-relevant information and to inhibit irrelevant information. Typically, conflict is induced in tasks, such as the Stroop task (which requires identifying the color of color words) or the flanker task (which requires identifying a central character among flankers). Combining the conflicts within the same trial has been found to result in an interaction in reaction times (RTs), suggesting a generalization of attentional control. However, this interaction was observed when the congruency effect was substantial—that is, when the RT difference between incongruent trials (e.g., the word “green” printed in red for the Stroop task) and congruent trials (e.g., the word “red” printed in red) was large. The purpose of the present study was to investigate whether a large congruency effect is the necessary condition for observing the interaction. To this end, Stroop and flanker tasks were combined, and participants were asked to respond to the color of the central letter/word while ignoring the flanking letters/words. The magnitude of the congruency effect was increased: (a) by testing older adults (Experiment 1), (b) by manipulating the proportion of trials in which participants were asked to respond to the word meaning (Experiment 2), and (c) by using vocal responses (Experiment 3). The results showed an interaction when the Stroop congruency effect was large. Therefore, such interactions can be used to validate or invalidate theoretical explanations only when the precondition—a large congruency effect—is fulfilled.","ISBN":"1-341-40190-1","note":"PMID: 31974936\ncontainer-title: Attention, Perception, and Psychophysics\nDOI: 10.3758/s13414-019-01914-1\nissue: 5\nISSN: 1943393X","number-of-pages":"2271-2301","publisher":"Attention, Perception, &amp; Psychophysics","title":"Finding an interaction between Stroop congruency and flanker congruency requires a large congruency effect: A within-trial combination of conflict tasks","volume":"82","author":[{"family":"Rey-Mermet","given":"Alodie"}],"issued":{"date-parts":[["2020"]]}}}],"schema":"https://github.com/citation-style-language/schema/raw/master/csl-citation.json"} </w:instrText>
      </w:r>
      <w:r w:rsidR="00B51A23" w:rsidRPr="00183E41">
        <w:rPr>
          <w:rFonts w:ascii="Arial Nova Light" w:eastAsiaTheme="minorHAnsi" w:hAnsi="Arial Nova Light" w:cstheme="minorBidi"/>
          <w:sz w:val="23"/>
          <w:szCs w:val="23"/>
          <w:highlight w:val="green"/>
        </w:rPr>
        <w:fldChar w:fldCharType="separate"/>
      </w:r>
      <w:r w:rsidR="00AF3FD0" w:rsidRPr="00AF3FD0">
        <w:rPr>
          <w:rFonts w:ascii="Arial Nova Light" w:hAnsi="Arial Nova Light"/>
          <w:sz w:val="23"/>
          <w:vertAlign w:val="superscript"/>
        </w:rPr>
        <w:t>61</w:t>
      </w:r>
      <w:r w:rsidR="00B51A23" w:rsidRPr="00183E41">
        <w:rPr>
          <w:rFonts w:ascii="Arial Nova Light" w:eastAsiaTheme="minorHAnsi" w:hAnsi="Arial Nova Light" w:cstheme="minorBidi"/>
          <w:sz w:val="23"/>
          <w:szCs w:val="23"/>
          <w:highlight w:val="green"/>
        </w:rPr>
        <w:fldChar w:fldCharType="end"/>
      </w:r>
      <w:r w:rsidR="00B51A23" w:rsidRPr="00183E41">
        <w:rPr>
          <w:rFonts w:ascii="Arial Nova Light" w:eastAsiaTheme="minorHAnsi" w:hAnsi="Arial Nova Light" w:cstheme="minorBidi"/>
          <w:sz w:val="23"/>
          <w:szCs w:val="23"/>
          <w:highlight w:val="green"/>
        </w:rPr>
        <w:t xml:space="preserve">. </w:t>
      </w:r>
    </w:p>
    <w:p w14:paraId="3A315FC3" w14:textId="77777777" w:rsidR="00B51A23" w:rsidRDefault="00B51A23" w:rsidP="00BC4880">
      <w:pPr>
        <w:spacing w:after="0" w:line="480" w:lineRule="auto"/>
        <w:jc w:val="both"/>
        <w:rPr>
          <w:rFonts w:ascii="Arial Nova Light" w:eastAsiaTheme="minorHAnsi" w:hAnsi="Arial Nova Light" w:cstheme="minorBidi"/>
          <w:sz w:val="23"/>
          <w:szCs w:val="23"/>
        </w:rPr>
      </w:pPr>
    </w:p>
    <w:p w14:paraId="78A1F325" w14:textId="0471F043" w:rsidR="00BC4880" w:rsidRDefault="00BC4880" w:rsidP="00BC4880">
      <w:pPr>
        <w:spacing w:after="0" w:line="480" w:lineRule="auto"/>
        <w:jc w:val="both"/>
        <w:rPr>
          <w:rFonts w:ascii="Arial Nova Light" w:eastAsiaTheme="minorHAnsi" w:hAnsi="Arial Nova Light" w:cstheme="minorBidi"/>
          <w:sz w:val="23"/>
          <w:szCs w:val="23"/>
        </w:rPr>
      </w:pPr>
      <w:r>
        <w:rPr>
          <w:rFonts w:ascii="Arial Nova Light" w:eastAsiaTheme="minorHAnsi" w:hAnsi="Arial Nova Light" w:cstheme="minorBidi"/>
          <w:sz w:val="23"/>
          <w:szCs w:val="23"/>
        </w:rPr>
        <w:t xml:space="preserve">Lastly, </w:t>
      </w:r>
      <w:r w:rsidR="00B51A23">
        <w:rPr>
          <w:rFonts w:ascii="Arial Nova Light" w:eastAsiaTheme="minorHAnsi" w:hAnsi="Arial Nova Light" w:cstheme="minorBidi"/>
          <w:sz w:val="23"/>
          <w:szCs w:val="23"/>
        </w:rPr>
        <w:t xml:space="preserve">we </w:t>
      </w:r>
      <w:proofErr w:type="gramStart"/>
      <w:r w:rsidR="00B51A23">
        <w:rPr>
          <w:rFonts w:ascii="Arial Nova Light" w:eastAsiaTheme="minorHAnsi" w:hAnsi="Arial Nova Light" w:cstheme="minorBidi"/>
          <w:sz w:val="23"/>
          <w:szCs w:val="23"/>
        </w:rPr>
        <w:t>were not able to</w:t>
      </w:r>
      <w:proofErr w:type="gramEnd"/>
      <w:r w:rsidR="00B51A23">
        <w:rPr>
          <w:rFonts w:ascii="Arial Nova Light" w:eastAsiaTheme="minorHAnsi" w:hAnsi="Arial Nova Light" w:cstheme="minorBidi"/>
          <w:sz w:val="23"/>
          <w:szCs w:val="23"/>
        </w:rPr>
        <w:t xml:space="preserve"> obtain reliable physiological measures in many participants (such as skin conductance or pupillary diameters), precluding us to investigate the relation of both affective and cognitive effects with autonomic differences between conditions. </w:t>
      </w:r>
      <w:r w:rsidR="006F32BC">
        <w:rPr>
          <w:rFonts w:ascii="Arial Nova Light" w:eastAsiaTheme="minorHAnsi" w:hAnsi="Arial Nova Light" w:cstheme="minorBidi"/>
          <w:sz w:val="23"/>
          <w:szCs w:val="23"/>
        </w:rPr>
        <w:t>P</w:t>
      </w:r>
      <w:r w:rsidRPr="00304448">
        <w:rPr>
          <w:rFonts w:ascii="Arial Nova Light" w:eastAsiaTheme="minorHAnsi" w:hAnsi="Arial Nova Light" w:cstheme="minorBidi"/>
          <w:sz w:val="23"/>
          <w:szCs w:val="23"/>
        </w:rPr>
        <w:t>eripheral physiological data</w:t>
      </w:r>
      <w:r>
        <w:rPr>
          <w:rFonts w:ascii="Arial Nova Light" w:eastAsiaTheme="minorHAnsi" w:hAnsi="Arial Nova Light" w:cstheme="minorBidi"/>
          <w:sz w:val="23"/>
          <w:szCs w:val="23"/>
        </w:rPr>
        <w:t xml:space="preserve"> </w:t>
      </w:r>
      <w:r w:rsidR="006F32BC">
        <w:rPr>
          <w:rFonts w:ascii="Arial Nova Light" w:eastAsiaTheme="minorHAnsi" w:hAnsi="Arial Nova Light" w:cstheme="minorBidi"/>
          <w:sz w:val="23"/>
          <w:szCs w:val="23"/>
        </w:rPr>
        <w:t xml:space="preserve">would be useful in future follow-up studies </w:t>
      </w:r>
      <w:r>
        <w:rPr>
          <w:rFonts w:ascii="Arial Nova Light" w:eastAsiaTheme="minorHAnsi" w:hAnsi="Arial Nova Light" w:cstheme="minorBidi"/>
          <w:sz w:val="23"/>
          <w:szCs w:val="23"/>
        </w:rPr>
        <w:t xml:space="preserve">to </w:t>
      </w:r>
      <w:r w:rsidR="006F32BC">
        <w:rPr>
          <w:rFonts w:ascii="Arial Nova Light" w:eastAsiaTheme="minorHAnsi" w:hAnsi="Arial Nova Light" w:cstheme="minorBidi"/>
          <w:sz w:val="23"/>
          <w:szCs w:val="23"/>
        </w:rPr>
        <w:t xml:space="preserve">refine our understanding of emotional carry-over effects and </w:t>
      </w:r>
      <w:r>
        <w:rPr>
          <w:rFonts w:ascii="Arial Nova Light" w:eastAsiaTheme="minorHAnsi" w:hAnsi="Arial Nova Light" w:cstheme="minorBidi"/>
          <w:sz w:val="23"/>
          <w:szCs w:val="23"/>
        </w:rPr>
        <w:t xml:space="preserve">better </w:t>
      </w:r>
      <w:r w:rsidR="006F32BC">
        <w:rPr>
          <w:rFonts w:ascii="Arial Nova Light" w:eastAsiaTheme="minorHAnsi" w:hAnsi="Arial Nova Light" w:cstheme="minorBidi"/>
          <w:sz w:val="23"/>
          <w:szCs w:val="23"/>
        </w:rPr>
        <w:t>characterize their impact on affective and cognitive states.</w:t>
      </w:r>
      <w:r>
        <w:rPr>
          <w:rFonts w:ascii="Arial Nova Light" w:eastAsiaTheme="minorHAnsi" w:hAnsi="Arial Nova Light" w:cstheme="minorBidi"/>
          <w:sz w:val="23"/>
          <w:szCs w:val="23"/>
        </w:rPr>
        <w:t xml:space="preserve">  </w:t>
      </w:r>
    </w:p>
    <w:p w14:paraId="68E62708" w14:textId="77777777" w:rsidR="00BC4880" w:rsidRPr="003A2193" w:rsidRDefault="00BC4880" w:rsidP="003A2193">
      <w:pPr>
        <w:spacing w:after="0" w:line="480" w:lineRule="auto"/>
        <w:jc w:val="both"/>
        <w:rPr>
          <w:rFonts w:ascii="Arial Nova Light" w:eastAsiaTheme="minorHAnsi" w:hAnsi="Arial Nova Light" w:cstheme="minorBidi"/>
          <w:sz w:val="23"/>
          <w:szCs w:val="23"/>
        </w:rPr>
      </w:pPr>
    </w:p>
    <w:p w14:paraId="47672465" w14:textId="77777777" w:rsidR="0023604A" w:rsidRPr="008B4CAC" w:rsidRDefault="0023604A" w:rsidP="00DA3823">
      <w:pPr>
        <w:spacing w:after="0" w:line="240" w:lineRule="auto"/>
        <w:jc w:val="both"/>
        <w:rPr>
          <w:rFonts w:ascii="Arial Nova Light" w:eastAsiaTheme="minorHAnsi" w:hAnsi="Arial Nova Light" w:cstheme="minorBidi"/>
          <w:b/>
          <w:bCs/>
          <w:sz w:val="23"/>
          <w:szCs w:val="23"/>
        </w:rPr>
      </w:pPr>
    </w:p>
    <w:p w14:paraId="13170042" w14:textId="77777777" w:rsidR="00CA0D7E" w:rsidRPr="008B4CAC" w:rsidRDefault="00CA0D7E" w:rsidP="00CA0D7E">
      <w:pPr>
        <w:spacing w:line="360" w:lineRule="auto"/>
        <w:jc w:val="both"/>
        <w:rPr>
          <w:rFonts w:ascii="Arial Nova" w:eastAsiaTheme="minorHAnsi" w:hAnsi="Arial Nova" w:cstheme="minorBidi"/>
          <w:b/>
          <w:bCs/>
          <w:sz w:val="23"/>
          <w:szCs w:val="23"/>
        </w:rPr>
      </w:pPr>
      <w:r w:rsidRPr="001D5644">
        <w:rPr>
          <w:rFonts w:ascii="Arial Nova" w:eastAsiaTheme="minorHAnsi" w:hAnsi="Arial Nova" w:cstheme="minorBidi"/>
          <w:b/>
          <w:bCs/>
          <w:sz w:val="23"/>
          <w:szCs w:val="23"/>
        </w:rPr>
        <w:t>Conclusions</w:t>
      </w:r>
    </w:p>
    <w:p w14:paraId="0CD3EF46" w14:textId="0EFDCF2C" w:rsidR="007D5DA8" w:rsidRDefault="007D5DA8" w:rsidP="00DA3823">
      <w:pPr>
        <w:spacing w:after="0" w:line="480" w:lineRule="auto"/>
        <w:jc w:val="both"/>
        <w:rPr>
          <w:rFonts w:ascii="Arial Nova Light" w:eastAsiaTheme="minorHAnsi" w:hAnsi="Arial Nova Light" w:cstheme="minorBidi"/>
          <w:sz w:val="23"/>
          <w:szCs w:val="23"/>
        </w:rPr>
      </w:pPr>
      <w:r w:rsidRPr="007D5DA8">
        <w:rPr>
          <w:rFonts w:ascii="Arial Nova Light" w:eastAsiaTheme="minorHAnsi" w:hAnsi="Arial Nova Light" w:cstheme="minorBidi"/>
          <w:sz w:val="23"/>
          <w:szCs w:val="23"/>
        </w:rPr>
        <w:t xml:space="preserve">To the best of our knowledge, this is the first study reporting a functional relationship based on whole-brain network dynamics to explain the prolonged influence of (negative) affective stimulation on cognitive control performance. By assessing spatiotemporal aspects of IFNs across different experimental conditions with a data-driven dFC approach, we uncovered how brain activity patterns underlying cognitive control are shaped by transient network fluctuations elicited by negative emotion-laden information and their impact on spontaneous brain connectivity expressed at rest. Specifically, our findings suggest that FPN expression during selective attention control demands is distinctively affected by prior occurrences of SN-SNM CAPs during emotional episodes, together with shifts in both SMN-SN and DMN expressions </w:t>
      </w:r>
      <w:r w:rsidRPr="007D5DA8">
        <w:rPr>
          <w:rFonts w:ascii="Arial Nova Light" w:eastAsiaTheme="minorHAnsi" w:hAnsi="Arial Nova Light" w:cstheme="minorBidi"/>
          <w:sz w:val="23"/>
          <w:szCs w:val="23"/>
        </w:rPr>
        <w:lastRenderedPageBreak/>
        <w:t>after emotional episodes (i.e., at rest, during the affective aftermath presumably associated with emotion regulation and homeostatic recovery</w:t>
      </w:r>
      <w:r w:rsidR="00A57BA5">
        <w:rPr>
          <w:rFonts w:ascii="Arial Nova Light" w:eastAsiaTheme="minorHAnsi" w:hAnsi="Arial Nova Light" w:cstheme="minorBidi"/>
          <w:sz w:val="23"/>
          <w:szCs w:val="23"/>
        </w:rPr>
        <w:fldChar w:fldCharType="begin"/>
      </w:r>
      <w:r w:rsidR="00A57BA5">
        <w:rPr>
          <w:rFonts w:ascii="Arial Nova Light" w:eastAsiaTheme="minorHAnsi" w:hAnsi="Arial Nova Light" w:cstheme="minorBidi"/>
          <w:sz w:val="23"/>
          <w:szCs w:val="23"/>
        </w:rPr>
        <w:instrText xml:space="preserve"> ADDIN ZOTERO_ITEM CSL_CITATION {"citationID":"Y4TCEndN","properties":{"formattedCitation":"\\super 44\\nosupersub{}","plainCitation":"44","noteIndex":0},"citationItems":[{"id":10572,"uris":["http://www.mendeley.com/documents/?uuid=713e773c-dca7-47cf-aca9-2405577b9d30","http://zotero.org/groups/5758162/items/UXGLEINE"],"itemData":{"id":10572,"type":"article-journal","container-title":"NeuroImage","DOI":"10.1016/j.neuroimage.2021.118377","ISSN":"10538119","issue":"May","note":"publisher: Elsevier Inc.","page":"118377","title":"Dynamic functional brain networks underlying the temporal inertia of negative emotions","URL":"https://doi.org/10.1016/j.neuroimage.2021.118377","volume":"240","author":[{"family":"Gaviria","given":"Julian"},{"family":"Rey","given":"Gwladys"},{"family":"Bolton","given":"Thomas A. W."},{"family":"Ville","given":"Dimitri Van De"},{"family":"Vuilleumier","given":"Patrik"}],"issued":{"date-parts":[["2021",10]]}}}],"schema":"https://github.com/citation-style-language/schema/raw/master/csl-citation.json"} </w:instrText>
      </w:r>
      <w:r w:rsidR="00A57BA5">
        <w:rPr>
          <w:rFonts w:ascii="Arial Nova Light" w:eastAsiaTheme="minorHAnsi" w:hAnsi="Arial Nova Light" w:cstheme="minorBidi"/>
          <w:sz w:val="23"/>
          <w:szCs w:val="23"/>
        </w:rPr>
        <w:fldChar w:fldCharType="separate"/>
      </w:r>
      <w:r w:rsidR="00A57BA5" w:rsidRPr="00A57BA5">
        <w:rPr>
          <w:rFonts w:ascii="Arial Nova Light" w:hAnsi="Arial Nova Light"/>
          <w:sz w:val="23"/>
          <w:vertAlign w:val="superscript"/>
        </w:rPr>
        <w:t>44</w:t>
      </w:r>
      <w:r w:rsidR="00A57BA5">
        <w:rPr>
          <w:rFonts w:ascii="Arial Nova Light" w:eastAsiaTheme="minorHAnsi" w:hAnsi="Arial Nova Light" w:cstheme="minorBidi"/>
          <w:sz w:val="23"/>
          <w:szCs w:val="23"/>
        </w:rPr>
        <w:fldChar w:fldCharType="end"/>
      </w:r>
      <w:r w:rsidRPr="007D5DA8">
        <w:rPr>
          <w:rFonts w:ascii="Arial Nova Light" w:eastAsiaTheme="minorHAnsi" w:hAnsi="Arial Nova Light" w:cstheme="minorBidi"/>
          <w:sz w:val="23"/>
          <w:szCs w:val="23"/>
        </w:rPr>
        <w:t xml:space="preserve">). Further, </w:t>
      </w:r>
      <w:r w:rsidR="005334D7" w:rsidRPr="007D5DA8">
        <w:rPr>
          <w:rFonts w:ascii="Arial Nova Light" w:eastAsiaTheme="minorHAnsi" w:hAnsi="Arial Nova Light" w:cstheme="minorBidi"/>
          <w:sz w:val="23"/>
          <w:szCs w:val="23"/>
        </w:rPr>
        <w:t>both</w:t>
      </w:r>
      <w:r w:rsidRPr="007D5DA8">
        <w:rPr>
          <w:rFonts w:ascii="Arial Nova Light" w:eastAsiaTheme="minorHAnsi" w:hAnsi="Arial Nova Light" w:cstheme="minorBidi"/>
          <w:sz w:val="23"/>
          <w:szCs w:val="23"/>
        </w:rPr>
        <w:t xml:space="preserve"> associations were linked to concomitant behavioral indices of cognitive control, suggesting a direct role of these functional relationships between networks in the deployment of attentional processes during the cognitive control task. While SN-FPN connectivity may reflect the modulation of vigilance or arousal triggered by salience detection mechanisms, connectivity of DMN with SN-SNM and FPN could manifest information processing biases toward self-reflective processes associated with emotion regulation and introspection, which both could affect reactivity and selectivity in responding to external stimuli in the aftermath of negative emotions, as commonly reported in negative and stressful contexts.</w:t>
      </w:r>
    </w:p>
    <w:sdt>
      <w:sdtPr>
        <w:rPr>
          <w:rFonts w:ascii="Arial Nova Light" w:eastAsiaTheme="minorHAnsi" w:hAnsi="Arial Nova Light" w:cstheme="minorBidi"/>
          <w:sz w:val="23"/>
          <w:szCs w:val="23"/>
        </w:rPr>
        <w:id w:val="758187055"/>
        <w:docPartObj>
          <w:docPartGallery w:val="Watermarks"/>
        </w:docPartObj>
      </w:sdtPr>
      <w:sdtEndPr/>
      <w:sdtContent>
        <w:p w14:paraId="47B76D30" w14:textId="77777777" w:rsidR="00CA0D7E" w:rsidRPr="008B4CAC" w:rsidRDefault="00842D97" w:rsidP="00DA3823">
          <w:pPr>
            <w:spacing w:after="0" w:line="240" w:lineRule="auto"/>
            <w:jc w:val="both"/>
            <w:rPr>
              <w:rFonts w:ascii="Arial Nova Light" w:eastAsiaTheme="minorHAnsi" w:hAnsi="Arial Nova Light" w:cstheme="minorBidi"/>
              <w:sz w:val="23"/>
              <w:szCs w:val="23"/>
            </w:rPr>
          </w:pPr>
        </w:p>
      </w:sdtContent>
    </w:sdt>
    <w:p w14:paraId="62E4A6AC" w14:textId="7797FDFE" w:rsidR="00DA3823" w:rsidRPr="0058746B" w:rsidRDefault="00CA0D7E" w:rsidP="00DA3823">
      <w:pPr>
        <w:spacing w:after="0" w:line="480" w:lineRule="auto"/>
        <w:jc w:val="both"/>
        <w:rPr>
          <w:rFonts w:ascii="Arial Nova Light" w:eastAsiaTheme="minorHAnsi" w:hAnsi="Arial Nova Light" w:cstheme="minorBidi"/>
          <w:bCs/>
          <w:iCs/>
          <w:sz w:val="23"/>
          <w:szCs w:val="23"/>
        </w:rPr>
      </w:pPr>
      <w:r w:rsidRPr="008B4CAC">
        <w:rPr>
          <w:rFonts w:ascii="Arial Nova Light" w:eastAsiaTheme="minorHAnsi" w:hAnsi="Arial Nova Light" w:cstheme="minorBidi"/>
          <w:bCs/>
          <w:sz w:val="23"/>
          <w:szCs w:val="23"/>
        </w:rPr>
        <w:t xml:space="preserve">Altogether, </w:t>
      </w:r>
      <w:r w:rsidRPr="008B4CAC">
        <w:rPr>
          <w:rFonts w:ascii="Arial Nova Light" w:eastAsiaTheme="minorHAnsi" w:hAnsi="Arial Nova Light" w:cstheme="minorBidi"/>
          <w:bCs/>
          <w:iCs/>
          <w:sz w:val="23"/>
          <w:szCs w:val="23"/>
        </w:rPr>
        <w:t xml:space="preserve">our findings provide novel insights on brain mechanisms underlying </w:t>
      </w:r>
      <w:r w:rsidR="00244D09">
        <w:rPr>
          <w:rFonts w:ascii="Arial Nova Light" w:eastAsiaTheme="minorHAnsi" w:hAnsi="Arial Nova Light" w:cstheme="minorBidi"/>
          <w:bCs/>
          <w:iCs/>
          <w:sz w:val="23"/>
          <w:szCs w:val="23"/>
        </w:rPr>
        <w:t xml:space="preserve">the influence of </w:t>
      </w:r>
      <w:r w:rsidRPr="008B4CAC">
        <w:rPr>
          <w:rFonts w:ascii="Arial Nova Light" w:eastAsiaTheme="minorHAnsi" w:hAnsi="Arial Nova Light" w:cstheme="minorBidi"/>
          <w:bCs/>
          <w:iCs/>
          <w:sz w:val="23"/>
          <w:szCs w:val="23"/>
        </w:rPr>
        <w:t>emotion</w:t>
      </w:r>
      <w:r w:rsidR="0058746B">
        <w:rPr>
          <w:rFonts w:ascii="Arial Nova Light" w:eastAsiaTheme="minorHAnsi" w:hAnsi="Arial Nova Light" w:cstheme="minorBidi"/>
          <w:bCs/>
          <w:iCs/>
          <w:sz w:val="23"/>
          <w:szCs w:val="23"/>
        </w:rPr>
        <w:t xml:space="preserve">s on </w:t>
      </w:r>
      <w:r w:rsidRPr="008B4CAC">
        <w:rPr>
          <w:rFonts w:ascii="Arial Nova Light" w:eastAsiaTheme="minorHAnsi" w:hAnsi="Arial Nova Light" w:cstheme="minorBidi"/>
          <w:bCs/>
          <w:iCs/>
          <w:sz w:val="23"/>
          <w:szCs w:val="23"/>
        </w:rPr>
        <w:t>cognition</w:t>
      </w:r>
      <w:r w:rsidRPr="008B4CAC">
        <w:rPr>
          <w:rFonts w:ascii="Arial Nova Light" w:eastAsiaTheme="minorHAnsi" w:hAnsi="Arial Nova Light" w:cstheme="minorBidi"/>
          <w:bCs/>
          <w:iCs/>
          <w:sz w:val="23"/>
          <w:szCs w:val="23"/>
        </w:rPr>
        <w:fldChar w:fldCharType="begin" w:fldLock="1"/>
      </w:r>
      <w:r w:rsidR="00AF3FD0">
        <w:rPr>
          <w:rFonts w:ascii="Arial Nova Light" w:eastAsiaTheme="minorHAnsi" w:hAnsi="Arial Nova Light" w:cstheme="minorBidi"/>
          <w:bCs/>
          <w:iCs/>
          <w:sz w:val="23"/>
          <w:szCs w:val="23"/>
        </w:rPr>
        <w:instrText xml:space="preserve"> ADDIN ZOTERO_ITEM CSL_CITATION {"citationID":"R58rovUf","properties":{"formattedCitation":"\\super 13,123\\nosupersub{}","plainCitation":"13,123","noteIndex":0},"citationItems":[{"id":4010,"uris":["http://www.mendeley.com/documents/?uuid=627e7744-494d-443f-ab4d-0b69402d55ce","http://zotero.org/groups/5758162/items/9CTZKBCL"],"itemData":{"id":4010,"type":"article-journal","container-title":"Scientific reports","DOI":"10.1038/s41598-017-02266-2","ISSN":"2045-2322","issue":"April","note":"PMID: 28522823","page":"1-9","title":"The influence of emotional interference on cognitive control: A meta-analysis of neuroimaging studies using the emotional Stroop task","volume":"7","author":[{"family":"Song","given":"S."},{"family":"Zilverstand","given":"A."},{"family":"Song","given":"H."},{"family":"Uquillas","given":"O."},{"family":"Uquillas","given":"F.","non-dropping-particle":"d’Oleire"},{"family":"Wang","given":"Y."},{"family":"Xie","given":"C."},{"family":"Cheng","given":"L."},{"family":"Zou","given":"Z."}],"issued":{"date-parts":[["2017"]]}}},{"id":1878,"uris":["http://www.mendeley.com/documents/?uuid=b6f848b1-4263-43bc-aab7-3717506b901c","http://zotero.org/groups/5758162/items/XQPDVUR6"],"itemData":{"id":1878,"type":"article-journal","abstract":"Recent years have witnessed the emergence of powerful new tools for assaying the brain and a remarkable acceleration of research focused on the interplay of emotion and cognition. This work has begun to yield new insights into fundamental questions about the nature of the mind and important clues about the origins of mental illness. In particular, this research demonstrates that stress, anxiety, and other kinds of emotion can profoundly influence key elements of cognition, including selective attention, working memory, and cognitive control. Often, this influence persists beyond the duration of transient emotional challenges, partially reflecting the slower molecular dynamics of catecholamine and hormonal neurochemistry. In turn, circuits involved in attention, executive control, and working memory contribute to the regulation of emotion. The distinction between the 'emotional' and the 'cognitive' brain is fuzzy and context-dependent. Indeed, there is compelling evidence that brain territories and psychological processes commonly associated with cognition, such as the dorsolateral prefrontal cortex and working memory, play a central role in emotion. Furthermore, putatively emotional and cognitive regions influence one another via a complex web of connections in ways that jointly contribute to adaptive and maladaptive behavior. This work demonstrates that emotion and cognition are deeply interwoven in the fabric of the brain, suggesting that widely held beliefs about the key constituents of 'the emotional brain' and 'the cognitive brain' are fundamentally flawed. We conclude by outlining several strategies for enhancing future research. Developing a deeper understanding of the emotional-cognitive brain is important, not just for understanding the mind but also for elucidating the root causes of its disorders.","container-title":"Frontiers in Human Neuroscience","DOI":"10.3389/fnhum.2015.00058","ISSN":"1662-5161","issue":"February","note":"PMID: 25774129\nISBN: 1662-5161 (Electronic)\\r1662-5161 (Linking)","page":"58","title":"The neurobiology of emotion cognition interactions: fundamental questions and strategies for future research","URL":"http://www.pubmedcentral.nih.gov/articlerender.fcgi?artid=4344113&amp;tool=pmcentrez&amp;rendertype=abstract%5Cnhttp://journal.frontiersin.org/article/10.3389/fnhum.2015.00058/abstract","volume":"9","author":[{"family":"Okon-Singer","given":"Hadas"},{"family":"Hendler","given":"Talma"},{"family":"Pessoa","given":"Luiz"},{"family":"Shackman","given":"Alexander J."}],"issued":{"date-parts":[["2015"]]}}}],"schema":"https://github.com/citation-style-language/schema/raw/master/csl-citation.json"} </w:instrText>
      </w:r>
      <w:r w:rsidRPr="008B4CAC">
        <w:rPr>
          <w:rFonts w:ascii="Arial Nova Light" w:eastAsiaTheme="minorHAnsi" w:hAnsi="Arial Nova Light" w:cstheme="minorBidi"/>
          <w:bCs/>
          <w:iCs/>
          <w:sz w:val="23"/>
          <w:szCs w:val="23"/>
        </w:rPr>
        <w:fldChar w:fldCharType="separate"/>
      </w:r>
      <w:r w:rsidR="00AF3FD0" w:rsidRPr="00AF3FD0">
        <w:rPr>
          <w:rFonts w:ascii="Arial Nova Light" w:hAnsi="Arial Nova Light"/>
          <w:sz w:val="23"/>
          <w:vertAlign w:val="superscript"/>
        </w:rPr>
        <w:t>13,123</w:t>
      </w:r>
      <w:r w:rsidRPr="008B4CAC">
        <w:rPr>
          <w:rFonts w:ascii="Arial Nova Light" w:eastAsiaTheme="minorHAnsi" w:hAnsi="Arial Nova Light" w:cstheme="minorBidi"/>
          <w:sz w:val="23"/>
          <w:szCs w:val="23"/>
        </w:rPr>
        <w:fldChar w:fldCharType="end"/>
      </w:r>
      <w:r w:rsidRPr="008B4CAC">
        <w:rPr>
          <w:rFonts w:ascii="Arial Nova Light" w:eastAsiaTheme="minorHAnsi" w:hAnsi="Arial Nova Light" w:cstheme="minorBidi"/>
          <w:bCs/>
          <w:iCs/>
          <w:sz w:val="23"/>
          <w:szCs w:val="23"/>
        </w:rPr>
        <w:t xml:space="preserve">, </w:t>
      </w:r>
      <w:r>
        <w:rPr>
          <w:rFonts w:ascii="Arial Nova Light" w:eastAsiaTheme="minorHAnsi" w:hAnsi="Arial Nova Light" w:cstheme="minorBidi"/>
          <w:bCs/>
          <w:iCs/>
          <w:sz w:val="23"/>
          <w:szCs w:val="23"/>
        </w:rPr>
        <w:t xml:space="preserve">and potentially related to </w:t>
      </w:r>
      <w:r w:rsidRPr="008B4CAC">
        <w:rPr>
          <w:rFonts w:ascii="Arial Nova Light" w:eastAsiaTheme="minorHAnsi" w:hAnsi="Arial Nova Light" w:cstheme="minorBidi"/>
          <w:bCs/>
          <w:iCs/>
          <w:sz w:val="23"/>
          <w:szCs w:val="23"/>
        </w:rPr>
        <w:t>resilience to stress</w:t>
      </w:r>
      <w:r w:rsidRPr="008B4CAC">
        <w:rPr>
          <w:rFonts w:ascii="Arial Nova Light" w:eastAsiaTheme="minorHAnsi" w:hAnsi="Arial Nova Light" w:cstheme="minorBidi"/>
          <w:bCs/>
          <w:iCs/>
          <w:sz w:val="23"/>
          <w:szCs w:val="23"/>
        </w:rPr>
        <w:fldChar w:fldCharType="begin" w:fldLock="1"/>
      </w:r>
      <w:r w:rsidR="00AF3FD0">
        <w:rPr>
          <w:rFonts w:ascii="Arial Nova Light" w:eastAsiaTheme="minorHAnsi" w:hAnsi="Arial Nova Light" w:cstheme="minorBidi"/>
          <w:bCs/>
          <w:iCs/>
          <w:sz w:val="23"/>
          <w:szCs w:val="23"/>
        </w:rPr>
        <w:instrText xml:space="preserve"> ADDIN ZOTERO_ITEM CSL_CITATION {"citationID":"PwbkJU30","properties":{"formattedCitation":"\\super 130\\nosupersub{}","plainCitation":"130","noteIndex":0},"citationItems":[{"id":4497,"uris":["http://www.mendeley.com/documents/?uuid=0989c4c1-5995-4423-90fd-a894d5aca1ef","http://zotero.org/groups/5758162/items/C6ZT6WLL"],"itemData":{"id":4497,"type":"article-journal","abstract":"The ability to temporarily prioritize rapid and vigilant reactions over slower higher-order cognitive functions is essential for adaptive responding to threat. This reprioritization is believed to reflect shifts in resource allocation between large-scale brain networks that support these cognitive functions, including the salience and executive control networks. However, how changes in communication within and between such networks dynamically unfold as a function of threat-related arousal remains unknown. To address this issue, we collected functional MRI data and continuously assessed the heart rate from 120 healthy human adults as they viewed emotionally arousing and ecologically valid cinematographic material. We then developed an analysis method that tracks dynamic changes in large-scale network cohesion by quantifying the level of within-network and between-network interaction. We found a monotonically increasing relationship between heart rate, a physiological index of arousal, and within-network cohesion in the salience network, indicating that coordination of activity within the salience network dynamically tracks arousal. Strikingly, salience-executive control between-network cohesion peaked at moderate arousal. These findings indicate that at moderate arousal, which has been associated with optimal noradrenergic signaling, the salience network is optimally able to engage the executive control network to coordinate cognitive activity, but is unable to do so at tonically elevated noradrenergic levels associated with acute stress. Our findings extend neurophysiological models of the effects of stress-related neuromodulatory signaling at the cellular level to large-scale neural systems, and thereby explain shifts in cognitive functioning during acute stress, which may play an important role in the development and maintenance of stress-related mental disorders. SIGNIFICANCE STATEMENT How does brain functioning change in arousing or stressful situations? Extant literature suggests that through global projections, arousal-related neuromodulatory changes can rapidly alter coordination of neural activity across brain-wide neural systems or large-scale networks. Since it is unknown how such processes unfold, we developed a method to dynamically track levels of within-network and between-network interaction. We applied this technique to human neuroimaging data acquired while participants watched realistic and emotionally arousing cinematographic material. Results demonstrate that cohesion within the salience network monotonically increases with arousal, while cohesion of this network with the executive control network peaks at moderate arousal. Our findings explain how cognitive performance shifts as a function of arousal, and provide new insights into vulnerability for stress-related psychopathology.","container-title":"The Journal of Neuroscience","DOI":"10.1523/JNEUROSCI.1759-16.2017","ISSN":"0270-6474","issue":"2","note":"PMID: 28077708\nISBN: 0270-6474","page":"281-290","title":"Dynamic Shifts in Large-Scale Brain Network Balance As a Function of Arousal","URL":"http://www.jneurosci.org/lookup/doi/10.1523/JNEUROSCI.1759-16.2017","volume":"37","author":[{"family":"Young","given":"Christina B."},{"family":"Raz","given":"Gal"},{"family":"Everaerd","given":"Daphne"},{"family":"Beckmann","given":"Christian F."},{"family":"Tendolkar","given":"Indira"},{"family":"Hendler","given":"Talma"},{"family":"Fernández","given":"Guillén"},{"family":"Hermans","given":"Erno J."}],"issued":{"date-parts":[["2017"]]}}}],"schema":"https://github.com/citation-style-language/schema/raw/master/csl-citation.json"} </w:instrText>
      </w:r>
      <w:r w:rsidRPr="008B4CAC">
        <w:rPr>
          <w:rFonts w:ascii="Arial Nova Light" w:eastAsiaTheme="minorHAnsi" w:hAnsi="Arial Nova Light" w:cstheme="minorBidi"/>
          <w:bCs/>
          <w:iCs/>
          <w:sz w:val="23"/>
          <w:szCs w:val="23"/>
        </w:rPr>
        <w:fldChar w:fldCharType="separate"/>
      </w:r>
      <w:r w:rsidR="00AF3FD0" w:rsidRPr="00AF3FD0">
        <w:rPr>
          <w:rFonts w:ascii="Arial Nova Light" w:hAnsi="Arial Nova Light"/>
          <w:sz w:val="23"/>
          <w:vertAlign w:val="superscript"/>
        </w:rPr>
        <w:t>130</w:t>
      </w:r>
      <w:r w:rsidRPr="008B4CAC">
        <w:rPr>
          <w:rFonts w:ascii="Arial Nova Light" w:eastAsiaTheme="minorHAnsi" w:hAnsi="Arial Nova Light" w:cstheme="minorBidi"/>
          <w:sz w:val="23"/>
          <w:szCs w:val="23"/>
        </w:rPr>
        <w:fldChar w:fldCharType="end"/>
      </w:r>
      <w:r w:rsidRPr="008B4CAC">
        <w:rPr>
          <w:rFonts w:ascii="Arial Nova Light" w:eastAsiaTheme="minorHAnsi" w:hAnsi="Arial Nova Light" w:cstheme="minorBidi"/>
          <w:bCs/>
          <w:iCs/>
          <w:sz w:val="23"/>
          <w:szCs w:val="23"/>
        </w:rPr>
        <w:t xml:space="preserve">, attention deficits in depression </w:t>
      </w:r>
      <w:r w:rsidR="008F658A">
        <w:rPr>
          <w:rFonts w:ascii="Arial Nova Light" w:eastAsiaTheme="minorHAnsi" w:hAnsi="Arial Nova Light" w:cstheme="minorBidi"/>
          <w:bCs/>
          <w:iCs/>
          <w:sz w:val="23"/>
          <w:szCs w:val="23"/>
        </w:rPr>
        <w:t>or</w:t>
      </w:r>
      <w:r w:rsidR="008F658A" w:rsidRPr="008B4CAC">
        <w:rPr>
          <w:rFonts w:ascii="Arial Nova Light" w:eastAsiaTheme="minorHAnsi" w:hAnsi="Arial Nova Light" w:cstheme="minorBidi"/>
          <w:bCs/>
          <w:iCs/>
          <w:sz w:val="23"/>
          <w:szCs w:val="23"/>
        </w:rPr>
        <w:t xml:space="preserve"> </w:t>
      </w:r>
      <w:r w:rsidRPr="008B4CAC">
        <w:rPr>
          <w:rFonts w:ascii="Arial Nova Light" w:eastAsiaTheme="minorHAnsi" w:hAnsi="Arial Nova Light" w:cstheme="minorBidi"/>
          <w:bCs/>
          <w:iCs/>
          <w:sz w:val="23"/>
          <w:szCs w:val="23"/>
        </w:rPr>
        <w:t>anxiety</w:t>
      </w:r>
      <w:r w:rsidRPr="008B4CAC">
        <w:rPr>
          <w:rFonts w:ascii="Arial Nova Light" w:eastAsiaTheme="minorHAnsi" w:hAnsi="Arial Nova Light" w:cstheme="minorBidi"/>
          <w:bCs/>
          <w:iCs/>
          <w:sz w:val="23"/>
          <w:szCs w:val="23"/>
        </w:rPr>
        <w:fldChar w:fldCharType="begin" w:fldLock="1"/>
      </w:r>
      <w:r w:rsidR="00AF3FD0">
        <w:rPr>
          <w:rFonts w:ascii="Arial Nova Light" w:eastAsiaTheme="minorHAnsi" w:hAnsi="Arial Nova Light" w:cstheme="minorBidi"/>
          <w:bCs/>
          <w:iCs/>
          <w:sz w:val="23"/>
          <w:szCs w:val="23"/>
        </w:rPr>
        <w:instrText xml:space="preserve"> ADDIN ZOTERO_ITEM CSL_CITATION {"citationID":"rRozBQ3M","properties":{"formattedCitation":"\\super 131\\nosupersub{}","plainCitation":"131","noteIndex":0},"citationItems":[{"id":5531,"uris":["http://www.mendeley.com/documents/?uuid=70400959-1d3a-4efc-9e37-bd242caebc3f","http://zotero.org/groups/5758162/items/ENGSQXEU"],"itemData":{"id":5531,"type":"article-journal","container-title":"European Psychiatry","DOI":"10.1016/j.eurpsy.2015.12.005","ISSN":"09249338","note":"publisher: Elsevier Masson SAS","page":"56-63","title":"Resting-state functional connectivity of emotion regulation networks in euthymic and non-euthymic bipolar disorder patients","URL":"http://dx.doi.org/10.1016/j.eurpsy.2015.12.005","volume":"34","author":[{"family":"Aubry","given":"J.-M."},{"family":"Eickhoff","given":"Simon B."},{"family":"Benders","given":"A."},{"family":"Vuilleumier","given":"Patrik"},{"family":"Favre","given":"S."},{"family":"Piguet","given":"C."},{"family":"Rey","given":"Gwladys"}],"issued":{"date-parts":[["2016"]]}}}],"schema":"https://github.com/citation-style-language/schema/raw/master/csl-citation.json"} </w:instrText>
      </w:r>
      <w:r w:rsidRPr="008B4CAC">
        <w:rPr>
          <w:rFonts w:ascii="Arial Nova Light" w:eastAsiaTheme="minorHAnsi" w:hAnsi="Arial Nova Light" w:cstheme="minorBidi"/>
          <w:bCs/>
          <w:iCs/>
          <w:sz w:val="23"/>
          <w:szCs w:val="23"/>
        </w:rPr>
        <w:fldChar w:fldCharType="separate"/>
      </w:r>
      <w:r w:rsidR="00AF3FD0" w:rsidRPr="00AF3FD0">
        <w:rPr>
          <w:rFonts w:ascii="Arial Nova Light" w:hAnsi="Arial Nova Light"/>
          <w:sz w:val="23"/>
          <w:vertAlign w:val="superscript"/>
        </w:rPr>
        <w:t>131</w:t>
      </w:r>
      <w:r w:rsidRPr="008B4CAC">
        <w:rPr>
          <w:rFonts w:ascii="Arial Nova Light" w:eastAsiaTheme="minorHAnsi" w:hAnsi="Arial Nova Light" w:cstheme="minorBidi"/>
          <w:sz w:val="23"/>
          <w:szCs w:val="23"/>
        </w:rPr>
        <w:fldChar w:fldCharType="end"/>
      </w:r>
      <w:r w:rsidRPr="008B4CAC">
        <w:rPr>
          <w:rFonts w:ascii="Arial Nova Light" w:eastAsiaTheme="minorHAnsi" w:hAnsi="Arial Nova Light" w:cstheme="minorBidi"/>
          <w:bCs/>
          <w:iCs/>
          <w:sz w:val="23"/>
          <w:szCs w:val="23"/>
        </w:rPr>
        <w:t xml:space="preserve">, and perseverative ruminative thinking in negative mood states </w:t>
      </w:r>
      <w:r w:rsidRPr="008B4CAC">
        <w:rPr>
          <w:rFonts w:ascii="Arial Nova Light" w:eastAsiaTheme="minorHAnsi" w:hAnsi="Arial Nova Light" w:cstheme="minorBidi"/>
          <w:bCs/>
          <w:iCs/>
          <w:sz w:val="23"/>
          <w:szCs w:val="23"/>
        </w:rPr>
        <w:fldChar w:fldCharType="begin" w:fldLock="1"/>
      </w:r>
      <w:r w:rsidR="00AF3FD0">
        <w:rPr>
          <w:rFonts w:ascii="Arial Nova Light" w:eastAsiaTheme="minorHAnsi" w:hAnsi="Arial Nova Light" w:cstheme="minorBidi"/>
          <w:bCs/>
          <w:iCs/>
          <w:sz w:val="23"/>
          <w:szCs w:val="23"/>
        </w:rPr>
        <w:instrText xml:space="preserve"> ADDIN ZOTERO_ITEM CSL_CITATION {"citationID":"lVoEJgFV","properties":{"formattedCitation":"\\super 41,132,133\\nosupersub{}","plainCitation":"41,132,133","noteIndex":0},"citationItems":[{"id":1806,"uris":["http://www.mendeley.com/documents/?uuid=a67f1e27-1f3c-4fdf-a058-71b4386dc9ff","http://zotero.org/groups/5758162/items/765ECU9R"],"itemData":{"id":1806,"type":"article-journal","abstract":"The functional properties of resting brain activity are poorly understood, but have generally been related to self-monitoring and introspective processes. Here we investigated how emotionally positive and negative information differentially influenced subsequent brain activity at rest. We acquired fMRI data in 15 participants during rest periods following fearful, joyful, and neutral movies. Several brain regions were more active during resting than during movie-watching, including posterior/anterior cingulate cortices (PCC, ACC), bilateral insula and inferior parietal lobules (IPL). Functional connectivity at different frequency bands was also assessed using a wavelet correlation approach and small-world network analysis. Resting activity in ACC and insula as well as their coupling were strongly enhanced by preceding emotions, while coupling between ventral-medial prefrontal cortex and amygdala was selectively reduced. These effects were more pronounced after fearful than joyful movies for higher frequency bands. Moreover, the initial suppression of resting activity in ACC and insula after emotional stimuli was followed by a gradual restoration over time. Emotions did not affect IPL average activity but increased its connectivity with other regions. These findings reveal specific neural circuits recruited during the recovery from emotional arousal and highlight the complex functional dynamics of default mode networks in emotionally salient contexts. ?? 2010 Elsevier Inc.","container-title":"NeuroImage","DOI":"10.1016/j.neuroimage.2010.10.021","ISSN":"10538119","issue":"3","note":"PMID: 20955802\npublisher: Elsevier Inc.\nISBN: 1095-9572 (Electronic)\\r1053-8119 (Linking)","page":"2481-2491","title":"Impact of transient emotions on functional connectivity during subsequent resting state: A wavelet correlation approach","URL":"http://dx.doi.org/10.1016/j.neuroimage.2010.10.021","volume":"54","author":[{"family":"Eryilmaz","given":"Hamdi"},{"family":"Van De Ville","given":"Dimitri"},{"family":"Schwartz","given":"Sophie"},{"family":"Vuilleumier","given":"Patrik"}],"issued":{"date-parts":[["2011"]]}}},{"id":7650,"uris":["http://www.mendeley.com/documents/?uuid=0dc0499b-5c27-4f82-84a3-b454c169b510","http://zotero.org/groups/5758162/items/27PKPR4J"],"itemData":{"id":7650,"type":"article-journal","abstract":"CONCEPT AND THEORY Interoception refers to the sensing and representation of signals concerning the internal state of the body (Cameron, 2001; Sherrington, 1948; Vaitl, 1996). Interoceptive systems are activated internally and are concerned with the “maintenance, propagation and regulation of the bodily apparatus itself” (Herrick, 1947, p. 355), in contrast with the exteroceptive senses that detect and process external, environmental features, events, and stimuli, notably through sight and hearing, but also through touch (i.e., sensation through physical contact) and smell. The boundary of what is interoception becomes less distinct when considering taste and flavor detection (chemosensing stimuli entering the body) and proprioception, kinesthesia, and balance (internally generated signals concerning the position of the body in space). Similarly, some sensory modalities span both interoceptive and exteroceptive domains. Temperature (bodily warmth and cold) and certain types of pain, notably ache, are interoceptive sensations which nevertheless have exteroceptive counterparts in discriminatory sensation in the skin or limbs (Craig, 2015). Within psychology, there has been a resurgence of interest in interoception, driven by increasing realization of the extent to which mental processes are embodied. The interplay between the mind and the physiological state or well-being of the body is expressed in perceptions, thoughts, and feelings. The study of psychophysiological interactions has been advanced by better techniques for simultaneous monitoring of body and brain. Thus the mechanisms through which internal physiology influences perceptual processing, decision-making, memory, and emotional processing are becoming better characterized (Critchley &amp; Harrison, 2013; Damasio, 1999; Damasio, Tranel, &amp; Damasio, 1991; Garfinkel et al., 2014; Garfinkel, Seth, Barrett, Suzuki, &amp; Critchley, 2015; Garfinkel et al., 2016b; Gray et al., 2012; Okon-Singer et al., 2014; Park, Correia, Ducorps, &amp; Tallon-Baudry, 2014). In the brain, the functional neuroanatomy supporting interoception includes regions specifically dedicated to viscerosensory representation (Critchley, Wiens, Rotshtein, Ohman, &amp; Dolan, 2004), and the engagement of systems that evoke more pervasive influences differentially impacting on cognitive, emotional, and perceptual processes. AXES OF INTEROCEPTIVE SENSATION Interoceptive information is conveyed to the brain by both neural and humoral axes. Neural pathways mainly transmit signals concerning the dynamic visceromotor state of organs (e.g., stretching), alongside functional information about their metabolic and cellular integrity. Humoral interoception centers on chemical sampling of the blood, to signal deviations in homeostatic parameters (level of blood gases, glucose, salts, and essential nutrients).","container-title":"Handbook of Psychophysiology, Fourth Edition","DOI":"10.1017/9781107415782.019","note":"ISBN: 9781107415782","page":"427-443","title":"The interoceptive system: Implications for cognition, emotion, and health","author":[{"family":"Garfinkel","given":"Sarah N."},{"family":"Critchley","given":"Hugo D."},{"family":"Pollatos","given":"Olga"}],"issued":{"date-parts":[["2016"]]}}},{"id":4766,"uris":["http://www.mendeley.com/documents/?uuid=f272e380-041d-490d-8225-eeb88eed79a5","http://zotero.org/groups/5758162/items/77Q7AUPD"],"itemData":{"id":4766,"type":"article-journal","abstract":"BACKGROUND: There is growing interest in the nature of slow variations of the blood oxygen level-dependent (BOLD) signal observed in functional MRI resting-state studies. In humans, these slow BOLD variations are thought to reflect an underlying or intrinsic form of brain functional connectivity in discrete neuroanatomical systems. While these 'resting-state networks' may be relatively enduring phenomena, other evidence suggest that dynamic changes in their functional connectivity may also emerge depending on the brain state of subjects during scanning. METHODOLOGY/PRINCIPAL FINDINGS: In this study, we examined healthy subjects (n = 24) with a mood induction paradigm during two continuous fMRI recordings to assess the effects of a change in self-generated mood state (neutral to sad) on the functional connectivity of these resting-state networks (n = 24). Using independent component analysis, we identified five networks that were common to both experimental states, each showing dominant signal fluctuations in the very low frequency domain (approximately 0.04 Hz). Between the two states, we observed apparent increases and decreases in the overall functional connectivity of these networks. Primary findings included increased connectivity strength of a paralimbic network involving the dorsal anterior cingulate and anterior insula cortices with subjects' increasing sadness and decreased functional connectivity of the 'default mode network'. CONCLUSIONS/SIGNIFICANCE: These findings support recent studies that suggest the functional connectivity of certain resting-state networks may, in part, reflect a dynamic image of the current brain state. In our study, this was linked to changes in subjective mood.","container-title":"PLoS ONE","DOI":"10.1371/journal.pone.0001794","ISSN":"1932-6203","issue":"3","note":"PMID: 18350136\nISBN: 1932-6203","page":"e1794","title":"Modulation of Brain Resting-State Networks by Sad Mood Induction","URL":"https://dx.plos.org/10.1371/journal.pone.0001794","volume":"3","author":[{"family":"Harrison","given":"Ben J."},{"family":"Pujol","given":"Jesus"},{"family":"Ortiz","given":"Hector"},{"family":"Fornito","given":"Alex"},{"family":"Pantelis","given":"Christos"},{"family":"Yücel","given":"Murat"}],"editor":[{"family":"Robertson","given":"Edwin"}],"issued":{"date-parts":[["2008",3,19]]}}}],"schema":"https://github.com/citation-style-language/schema/raw/master/csl-citation.json"} </w:instrText>
      </w:r>
      <w:r w:rsidRPr="008B4CAC">
        <w:rPr>
          <w:rFonts w:ascii="Arial Nova Light" w:eastAsiaTheme="minorHAnsi" w:hAnsi="Arial Nova Light" w:cstheme="minorBidi"/>
          <w:bCs/>
          <w:iCs/>
          <w:sz w:val="23"/>
          <w:szCs w:val="23"/>
        </w:rPr>
        <w:fldChar w:fldCharType="separate"/>
      </w:r>
      <w:r w:rsidR="00AF3FD0" w:rsidRPr="00AF3FD0">
        <w:rPr>
          <w:rFonts w:ascii="Arial Nova Light" w:hAnsi="Arial Nova Light"/>
          <w:sz w:val="23"/>
          <w:vertAlign w:val="superscript"/>
        </w:rPr>
        <w:t>41,132,133</w:t>
      </w:r>
      <w:r w:rsidRPr="008B4CAC">
        <w:rPr>
          <w:rFonts w:ascii="Arial Nova Light" w:eastAsiaTheme="minorHAnsi" w:hAnsi="Arial Nova Light" w:cstheme="minorBidi"/>
          <w:sz w:val="23"/>
          <w:szCs w:val="23"/>
        </w:rPr>
        <w:fldChar w:fldCharType="end"/>
      </w:r>
      <w:r w:rsidRPr="008B4CAC">
        <w:rPr>
          <w:rFonts w:ascii="Arial Nova Light" w:eastAsiaTheme="minorHAnsi" w:hAnsi="Arial Nova Light" w:cstheme="minorBidi"/>
          <w:bCs/>
          <w:iCs/>
          <w:sz w:val="23"/>
          <w:szCs w:val="23"/>
        </w:rPr>
        <w:t>.</w:t>
      </w:r>
      <w:r>
        <w:rPr>
          <w:rFonts w:ascii="Arial Nova Light" w:eastAsiaTheme="minorHAnsi" w:hAnsi="Arial Nova Light" w:cstheme="minorBidi"/>
          <w:bCs/>
          <w:iCs/>
          <w:sz w:val="23"/>
          <w:szCs w:val="23"/>
        </w:rPr>
        <w:t xml:space="preserve"> F</w:t>
      </w:r>
      <w:r w:rsidRPr="008B4CAC">
        <w:rPr>
          <w:rFonts w:ascii="Arial Nova Light" w:eastAsiaTheme="minorHAnsi" w:hAnsi="Arial Nova Light" w:cstheme="minorBidi"/>
          <w:bCs/>
          <w:iCs/>
          <w:sz w:val="23"/>
          <w:szCs w:val="23"/>
        </w:rPr>
        <w:t xml:space="preserve">urther research is needed to investigate whether similar changes in brain dFC are also observed (and potentially exacerbated) in psychiatric diseases, populations with at-risk profiles, or healthy individuals with </w:t>
      </w:r>
      <w:proofErr w:type="gramStart"/>
      <w:r w:rsidRPr="008B4CAC">
        <w:rPr>
          <w:rFonts w:ascii="Arial Nova Light" w:eastAsiaTheme="minorHAnsi" w:hAnsi="Arial Nova Light" w:cstheme="minorBidi"/>
          <w:bCs/>
          <w:iCs/>
          <w:sz w:val="23"/>
          <w:szCs w:val="23"/>
        </w:rPr>
        <w:t>particular personality</w:t>
      </w:r>
      <w:proofErr w:type="gramEnd"/>
      <w:r w:rsidRPr="008B4CAC">
        <w:rPr>
          <w:rFonts w:ascii="Arial Nova Light" w:eastAsiaTheme="minorHAnsi" w:hAnsi="Arial Nova Light" w:cstheme="minorBidi"/>
          <w:bCs/>
          <w:iCs/>
          <w:sz w:val="23"/>
          <w:szCs w:val="23"/>
        </w:rPr>
        <w:t xml:space="preserve"> traits. In turn, it remains to be determined whether these neural measures may offer valuable</w:t>
      </w:r>
      <w:r w:rsidRPr="008B4CAC">
        <w:rPr>
          <w:rFonts w:ascii="Arial Nova Light" w:eastAsiaTheme="minorHAnsi" w:hAnsi="Arial Nova Light" w:cstheme="minorBidi"/>
          <w:sz w:val="23"/>
          <w:szCs w:val="23"/>
        </w:rPr>
        <w:t xml:space="preserve"> biomarkers of (mal)adaptive emotion regulation abilities allowing better assessment and monitoring of psychopathology conditions.</w:t>
      </w:r>
    </w:p>
    <w:p w14:paraId="4454A11E" w14:textId="77777777" w:rsidR="003A5A81" w:rsidRDefault="003A5A81" w:rsidP="00DA3823">
      <w:pPr>
        <w:spacing w:after="0" w:line="480" w:lineRule="auto"/>
        <w:jc w:val="both"/>
        <w:rPr>
          <w:rFonts w:ascii="Arial Nova Light" w:eastAsiaTheme="minorHAnsi" w:hAnsi="Arial Nova Light" w:cstheme="minorBidi"/>
          <w:sz w:val="23"/>
          <w:szCs w:val="23"/>
        </w:rPr>
      </w:pPr>
    </w:p>
    <w:p w14:paraId="7AC61EB7" w14:textId="77777777" w:rsidR="00591CC0" w:rsidRPr="00591CC0" w:rsidRDefault="00591CC0" w:rsidP="00DA3823">
      <w:pPr>
        <w:spacing w:after="0" w:line="480" w:lineRule="auto"/>
        <w:jc w:val="both"/>
        <w:rPr>
          <w:rFonts w:ascii="Arial Nova" w:eastAsiaTheme="minorHAnsi" w:hAnsi="Arial Nova" w:cstheme="minorBidi"/>
          <w:b/>
          <w:bCs/>
          <w:sz w:val="23"/>
          <w:szCs w:val="23"/>
        </w:rPr>
      </w:pPr>
    </w:p>
    <w:p w14:paraId="0D01C63D" w14:textId="77777777" w:rsidR="003A5A81" w:rsidRDefault="003A5A81" w:rsidP="00DA3823">
      <w:pPr>
        <w:spacing w:after="0" w:line="480" w:lineRule="auto"/>
        <w:jc w:val="both"/>
        <w:rPr>
          <w:rFonts w:ascii="Arial Nova Light" w:eastAsiaTheme="minorHAnsi" w:hAnsi="Arial Nova Light" w:cstheme="minorBidi"/>
          <w:sz w:val="23"/>
          <w:szCs w:val="23"/>
        </w:rPr>
      </w:pPr>
    </w:p>
    <w:p w14:paraId="459A8ED2" w14:textId="77777777" w:rsidR="00DA3823" w:rsidRDefault="00DA3823">
      <w:pPr>
        <w:rPr>
          <w:rFonts w:ascii="Arial Nova Light" w:eastAsiaTheme="minorHAnsi" w:hAnsi="Arial Nova Light" w:cstheme="minorBidi"/>
          <w:sz w:val="23"/>
          <w:szCs w:val="23"/>
        </w:rPr>
      </w:pPr>
      <w:r>
        <w:rPr>
          <w:rFonts w:ascii="Arial Nova Light" w:eastAsiaTheme="minorHAnsi" w:hAnsi="Arial Nova Light" w:cstheme="minorBidi"/>
          <w:sz w:val="23"/>
          <w:szCs w:val="23"/>
        </w:rPr>
        <w:br w:type="page"/>
      </w:r>
    </w:p>
    <w:p w14:paraId="40D50064" w14:textId="77777777" w:rsidR="008F4632" w:rsidRPr="008F4632" w:rsidRDefault="008F4632" w:rsidP="008F4632">
      <w:pPr>
        <w:spacing w:after="0" w:line="480" w:lineRule="auto"/>
        <w:rPr>
          <w:rFonts w:ascii="Arial Nova" w:eastAsiaTheme="minorHAnsi" w:hAnsi="Arial Nova" w:cstheme="minorBidi"/>
          <w:b/>
          <w:bCs/>
          <w:sz w:val="23"/>
          <w:szCs w:val="23"/>
        </w:rPr>
      </w:pPr>
      <w:r w:rsidRPr="008F4632">
        <w:rPr>
          <w:rFonts w:ascii="Arial Nova" w:eastAsiaTheme="minorHAnsi" w:hAnsi="Arial Nova" w:cstheme="minorBidi"/>
          <w:b/>
          <w:bCs/>
          <w:sz w:val="23"/>
          <w:szCs w:val="23"/>
        </w:rPr>
        <w:lastRenderedPageBreak/>
        <w:t>Data availability</w:t>
      </w:r>
    </w:p>
    <w:p w14:paraId="42BF9CC4" w14:textId="26B4598D" w:rsidR="008F4632" w:rsidRPr="007848EB" w:rsidRDefault="008F4632" w:rsidP="00664805">
      <w:pPr>
        <w:spacing w:after="0" w:line="480" w:lineRule="auto"/>
        <w:jc w:val="both"/>
        <w:rPr>
          <w:rFonts w:ascii="Arial Nova Light" w:eastAsiaTheme="minorHAnsi" w:hAnsi="Arial Nova Light" w:cstheme="minorBidi"/>
          <w:sz w:val="23"/>
          <w:szCs w:val="23"/>
        </w:rPr>
      </w:pPr>
      <w:r>
        <w:rPr>
          <w:rFonts w:ascii="Arial Nova Light" w:eastAsiaTheme="minorHAnsi" w:hAnsi="Arial Nova Light" w:cstheme="minorBidi"/>
          <w:sz w:val="23"/>
          <w:szCs w:val="23"/>
        </w:rPr>
        <w:t>BIDS</w:t>
      </w:r>
      <w:r w:rsidR="00925BF4">
        <w:rPr>
          <w:rFonts w:ascii="Arial Nova Light" w:eastAsiaTheme="minorHAnsi" w:hAnsi="Arial Nova Light" w:cstheme="minorBidi"/>
          <w:noProof/>
          <w:sz w:val="23"/>
          <w:szCs w:val="23"/>
          <w:vertAlign w:val="superscript"/>
        </w:rPr>
        <w:fldChar w:fldCharType="begin" w:fldLock="1"/>
      </w:r>
      <w:r w:rsidR="00AF3FD0">
        <w:rPr>
          <w:rFonts w:ascii="Arial Nova Light" w:eastAsiaTheme="minorHAnsi" w:hAnsi="Arial Nova Light" w:cstheme="minorBidi"/>
          <w:noProof/>
          <w:sz w:val="23"/>
          <w:szCs w:val="23"/>
          <w:vertAlign w:val="superscript"/>
        </w:rPr>
        <w:instrText xml:space="preserve"> ADDIN ZOTERO_ITEM CSL_CITATION {"citationID":"YAYqSETu","properties":{"formattedCitation":"\\super 134\\nosupersub{}","plainCitation":"134","noteIndex":0},"citationItems":[{"id":12264,"uris":["http://www.mendeley.com/documents/?uuid=671de802-f586-48f9-aed4-28e6057c2c3c","http://zotero.org/groups/5758162/items/235JVHTF"],"itemData":{"id":12264,"type":"article-journal","abstract":"The development of magnetic resonance imaging (MRI) techniques has defined modern neuroimaging. Since its inception, tens of thousands of studies using techniques such as functional MRI and diffusion weighted imaging have allowed for the non-invasive study of the brain. Despite the fact that MRI is routinely used to obtain data for neuroscience research, there has been no widely adopted standard for organizing and describing the data collected in an imaging experiment. This renders sharing and reusing data (within or between labs) difficult if not impossible and unnecessarily complicates the application of automatic pipelines and quality assurance protocols. To solve this problem, we have developed the Brain Imaging Data Structure (BIDS), a standard for organizing and describing MRI datasets. The BIDS standard uses file formats compatible with existing software, unifies the majority of practices already common in the field, and captures the metadata necessary for most common data processing operations.","container-title":"Scientific Data","DOI":"10.1038/sdata.2016.44","ISSN":"2052-4463","issue":"1","note":"publisher: Springer Netherlands\npublisher-place: Dordrecht","page":"160044","title":"The brain imaging data structure, a format for organizing and describing outputs of neuroimaging experiments","URL":"http://link.springer.com/10.1007/978-1-4020-6754-9_1720","volume":"3","author":[{"family":"Gorgolewski","given":"Krzysztof J."},{"family":"Auer","given":"Tibor"},{"family":"Calhoun","given":"Vince D."},{"family":"Craddock","given":"R. Cameron"},{"family":"Das","given":"Samir"},{"family":"Duff","given":"Eugene P."},{"family":"Flandin","given":"Guillaume"},{"family":"Ghosh","given":"Satrajit S."},{"family":"Glatard","given":"Tristan"},{"family":"Halchenko","given":"Yaroslav O."},{"family":"Handwerker","given":"Daniel A."},{"family":"Hanke","given":"Michael"},{"family":"Keator","given":"David"},{"family":"Li","given":"Xiangrui"},{"family":"Michael","given":"Zachary"},{"family":"Maumet","given":"Camille"},{"family":"Nichols","given":"B. Nolan"},{"family":"Nichols","given":"Thomas E."},{"family":"Pellman","given":"John"},{"family":"Poline","given":"Jean-Baptiste"},{"family":"Rokem","given":"Ariel"},{"family":"Schaefer","given":"Gunnar"},{"family":"Sochat","given":"Vanessa"},{"family":"Triplett","given":"William"},{"family":"Turner","given":"Jessica A."},{"family":"Varoquaux","given":"Gaël"},{"family":"Poldrack","given":"Russell A."}],"issued":{"date-parts":[["2016",12,21]]}}}],"schema":"https://github.com/citation-style-language/schema/raw/master/csl-citation.json"} </w:instrText>
      </w:r>
      <w:r w:rsidR="00925BF4">
        <w:rPr>
          <w:rFonts w:ascii="Arial Nova Light" w:eastAsiaTheme="minorHAnsi" w:hAnsi="Arial Nova Light" w:cstheme="minorBidi"/>
          <w:noProof/>
          <w:sz w:val="23"/>
          <w:szCs w:val="23"/>
          <w:vertAlign w:val="superscript"/>
        </w:rPr>
        <w:fldChar w:fldCharType="separate"/>
      </w:r>
      <w:r w:rsidR="00AF3FD0" w:rsidRPr="00AF3FD0">
        <w:rPr>
          <w:rFonts w:ascii="Arial Nova Light" w:hAnsi="Arial Nova Light"/>
          <w:sz w:val="23"/>
          <w:vertAlign w:val="superscript"/>
        </w:rPr>
        <w:t>134</w:t>
      </w:r>
      <w:r w:rsidR="00925BF4">
        <w:rPr>
          <w:rFonts w:ascii="Arial Nova Light" w:eastAsiaTheme="minorHAnsi" w:hAnsi="Arial Nova Light" w:cstheme="minorBidi"/>
          <w:noProof/>
          <w:sz w:val="23"/>
          <w:szCs w:val="23"/>
          <w:vertAlign w:val="superscript"/>
        </w:rPr>
        <w:fldChar w:fldCharType="end"/>
      </w:r>
      <w:r>
        <w:rPr>
          <w:rFonts w:ascii="Arial Nova Light" w:eastAsiaTheme="minorHAnsi" w:hAnsi="Arial Nova Light" w:cstheme="minorBidi"/>
          <w:sz w:val="23"/>
          <w:szCs w:val="23"/>
        </w:rPr>
        <w:t xml:space="preserve"> of the raw</w:t>
      </w:r>
      <w:r w:rsidRPr="008F4632">
        <w:rPr>
          <w:rFonts w:ascii="Arial Nova Light" w:eastAsiaTheme="minorHAnsi" w:hAnsi="Arial Nova Light" w:cstheme="minorBidi"/>
          <w:sz w:val="23"/>
          <w:szCs w:val="23"/>
        </w:rPr>
        <w:t xml:space="preserve"> data supporting the findings of this study </w:t>
      </w:r>
      <w:r w:rsidR="00512105">
        <w:rPr>
          <w:rFonts w:ascii="Arial Nova Light" w:eastAsiaTheme="minorHAnsi" w:hAnsi="Arial Nova Light" w:cstheme="minorBidi"/>
          <w:sz w:val="23"/>
          <w:szCs w:val="23"/>
        </w:rPr>
        <w:t>will be</w:t>
      </w:r>
      <w:r w:rsidRPr="008F4632">
        <w:rPr>
          <w:rFonts w:ascii="Arial Nova Light" w:eastAsiaTheme="minorHAnsi" w:hAnsi="Arial Nova Light" w:cstheme="minorBidi"/>
          <w:sz w:val="23"/>
          <w:szCs w:val="23"/>
        </w:rPr>
        <w:t xml:space="preserve"> available at</w:t>
      </w:r>
      <w:r>
        <w:rPr>
          <w:rFonts w:ascii="Arial Nova Light" w:eastAsiaTheme="minorHAnsi" w:hAnsi="Arial Nova Light" w:cstheme="minorBidi"/>
          <w:sz w:val="23"/>
          <w:szCs w:val="23"/>
        </w:rPr>
        <w:t xml:space="preserve"> </w:t>
      </w:r>
      <w:r w:rsidRPr="00FF68DA">
        <w:rPr>
          <w:rFonts w:ascii="Arial Nova Light" w:eastAsiaTheme="minorHAnsi" w:hAnsi="Arial Nova Light" w:cstheme="minorBidi"/>
          <w:sz w:val="23"/>
          <w:szCs w:val="23"/>
        </w:rPr>
        <w:t>https://yareta.unige.ch/#/home</w:t>
      </w:r>
      <w:r>
        <w:rPr>
          <w:rFonts w:ascii="Arial Nova Light" w:eastAsiaTheme="minorHAnsi" w:hAnsi="Arial Nova Light" w:cstheme="minorBidi"/>
          <w:sz w:val="23"/>
          <w:szCs w:val="23"/>
        </w:rPr>
        <w:t xml:space="preserve"> in full accordance to the FAIR principles for scientific data managment</w:t>
      </w:r>
      <w:r w:rsidR="00925BF4">
        <w:rPr>
          <w:rFonts w:ascii="Arial Nova Light" w:eastAsiaTheme="minorHAnsi" w:hAnsi="Arial Nova Light" w:cstheme="minorBidi"/>
          <w:sz w:val="23"/>
          <w:szCs w:val="23"/>
        </w:rPr>
        <w:fldChar w:fldCharType="begin" w:fldLock="1"/>
      </w:r>
      <w:r w:rsidR="00FE72C4">
        <w:rPr>
          <w:rFonts w:ascii="Arial Nova Light" w:eastAsiaTheme="minorHAnsi" w:hAnsi="Arial Nova Light" w:cstheme="minorBidi"/>
          <w:sz w:val="23"/>
          <w:szCs w:val="23"/>
        </w:rPr>
        <w:instrText xml:space="preserve"> ADDIN ZOTERO_ITEM CSL_CITATION {"citationID":"RYZUxRmV","properties":{"formattedCitation":"\\super 135\\nosupersub{}","plainCitation":"135","noteIndex":0},"citationItems":[{"id":12266,"uris":["http://www.mendeley.com/documents/?uuid=339e7c40-1ce1-44da-b9f0-281e1a7b122b","http://zotero.org/groups/5758162/items/8U2BVW8S"],"itemData":{"id":12266,"type":"article-journal","abstract":"There is an urgent need to improve the infrastructure supporting the reuse of scholarly data. A diverse set of stakeholders-representing academia, industry, funding agencies, and scholarly publishers-have come together to design and jointly endorse a concise and measureable set of principles that we refer to as the FAIR Data Principles. The intent is that these may act as a guideline for those wishing to enhance the reusability of their data holdings. Distinct from peer initiatives that focus on the human scholar, the FAIR Principles put specific emphasis on enhancing the ability of machines to automatically find and use the data, in addition to supporting its reuse by individuals. This Comment is the first formal publication of the FAIR Principles, and includes the rationale behind them, and some exemplar implementations in the community.","container-title":"Scientific Data","DOI":"10.1038/sdata.2016.18","ISSN":"2052-4463","issue":"1","note":"PMID: 26978244","page":"160018","title":"The FAIR Guiding Principles for scientific data management and stewardship","URL":"http://www.nature.com/articles/sdata201618","volume":"3","author":[{"family":"Wilkinson","given":"Mark D."},{"family":"Dumontier","given":"Michel"},{"family":"Aalbersberg","given":"IJsbrand Jan"},{"family":"Appleton","given":"Gabrielle"},{"family":"Axton","given":"Myles"},{"family":"Baak","given":"Arie"},{"family":"Blomberg","given":"Niklas"},{"family":"Boiten","given":"Jan-Willem"},{"family":"Silva Santos","given":"Luiz Bonino","non-dropping-particle":"da"},{"family":"Bourne","given":"Philip E."},{"family":"Bouwman","given":"Jildau"},{"family":"Brookes","given":"Anthony J."},{"family":"Clark","given":"Tim"},{"family":"Crosas","given":"Mercè"},{"family":"Dillo","given":"Ingrid"},{"family":"Dumon","given":"Olivier"},{"family":"Edmunds","given":"Scott"},{"family":"Evelo","given":"Chris T."},{"family":"Finkers","given":"Richard"},{"family":"Gonzalez-Beltran","given":"Alejandra"},{"family":"Gray","given":"Alasdair J.G."},{"family":"Groth","given":"Paul"},{"family":"Goble","given":"Carole"},{"family":"Grethe","given":"Jeffrey S."},{"family":"Heringa","given":"Jaap"},{"family":"Hoen","given":"Peter A.C","non-dropping-particle":"’t"},{"family":"Hooft","given":"Rob"},{"family":"Kuhn","given":"Tobias"},{"family":"Kok","given":"Ruben"},{"family":"Kok","given":"Joost"},{"family":"Lusher","given":"Scott J."},{"family":"Martone","given":"Maryann E."},{"family":"Mons","given":"Albert"},{"family":"Packer","given":"Abel L."},{"family":"Persson","given":"Bengt"},{"family":"Rocca-Serra","given":"Philippe"},{"family":"Roos","given":"Marco"},{"family":"Schaik","given":"Rene","non-dropping-particle":"van"},{"family":"Sansone","given":"Susanna-Assunta"},{"family":"Schultes","given":"Erik"},{"family":"Sengstag","given":"Thierry"},{"family":"Slater","given":"Ted"},{"family":"Strawn","given":"George"},{"family":"Swertz","given":"Morris A."},{"family":"Thompson","given":"Mark"},{"family":"Lei","given":"Johan","non-dropping-particle":"van der"},{"family":"Mulligen","given":"Erik","non-dropping-particle":"van"},{"family":"Velterop","given":"Jan"},{"family":"Waagmeester","given":"Andra"},{"family":"Wittenburg","given":"Peter"},{"family":"Wolstencroft","given":"Katherine"},{"family":"Zhao","given":"Jun"},{"family":"Mons","given":"Barend"}],"issued":{"date-parts":[["2016",12,15]]}}}],"schema":"https://github.com/citation-style-language/schema/raw/master/csl-citation.json"} </w:instrText>
      </w:r>
      <w:r w:rsidR="00925BF4">
        <w:rPr>
          <w:rFonts w:ascii="Arial Nova Light" w:eastAsiaTheme="minorHAnsi" w:hAnsi="Arial Nova Light" w:cstheme="minorBidi"/>
          <w:sz w:val="23"/>
          <w:szCs w:val="23"/>
        </w:rPr>
        <w:fldChar w:fldCharType="separate"/>
      </w:r>
      <w:r w:rsidR="00FE72C4" w:rsidRPr="00FE72C4">
        <w:rPr>
          <w:rFonts w:ascii="Arial Nova Light" w:hAnsi="Arial Nova Light"/>
          <w:sz w:val="23"/>
          <w:vertAlign w:val="superscript"/>
        </w:rPr>
        <w:t>135</w:t>
      </w:r>
      <w:r w:rsidR="00925BF4">
        <w:rPr>
          <w:rFonts w:ascii="Arial Nova Light" w:eastAsiaTheme="minorHAnsi" w:hAnsi="Arial Nova Light" w:cstheme="minorBidi"/>
          <w:sz w:val="23"/>
          <w:szCs w:val="23"/>
        </w:rPr>
        <w:fldChar w:fldCharType="end"/>
      </w:r>
      <w:r>
        <w:rPr>
          <w:rFonts w:ascii="Arial Nova Light" w:eastAsiaTheme="minorHAnsi" w:hAnsi="Arial Nova Light" w:cstheme="minorBidi"/>
          <w:sz w:val="23"/>
          <w:szCs w:val="23"/>
        </w:rPr>
        <w:t xml:space="preserve">. </w:t>
      </w:r>
    </w:p>
    <w:p w14:paraId="67521F88" w14:textId="77777777" w:rsidR="0023604A" w:rsidRDefault="0023604A" w:rsidP="009C64CD">
      <w:pPr>
        <w:spacing w:after="0" w:line="240" w:lineRule="auto"/>
        <w:jc w:val="both"/>
        <w:rPr>
          <w:rFonts w:ascii="Arial Nova Light" w:eastAsiaTheme="minorHAnsi" w:hAnsi="Arial Nova Light" w:cstheme="minorBidi"/>
          <w:bCs/>
          <w:sz w:val="23"/>
          <w:szCs w:val="23"/>
        </w:rPr>
      </w:pPr>
    </w:p>
    <w:p w14:paraId="5490A069" w14:textId="77777777" w:rsidR="0023604A" w:rsidRPr="008B4CAC" w:rsidRDefault="0023604A" w:rsidP="0023604A">
      <w:pPr>
        <w:spacing w:line="360" w:lineRule="auto"/>
        <w:jc w:val="both"/>
        <w:rPr>
          <w:rFonts w:ascii="Arial Nova" w:eastAsiaTheme="minorHAnsi" w:hAnsi="Arial Nova" w:cstheme="minorBidi"/>
          <w:b/>
          <w:sz w:val="23"/>
          <w:szCs w:val="23"/>
        </w:rPr>
      </w:pPr>
      <w:r w:rsidRPr="008B4CAC">
        <w:rPr>
          <w:rFonts w:ascii="Arial Nova" w:eastAsiaTheme="minorHAnsi" w:hAnsi="Arial Nova" w:cstheme="minorBidi"/>
          <w:b/>
          <w:sz w:val="23"/>
          <w:szCs w:val="23"/>
        </w:rPr>
        <w:t>Acknowledgments</w:t>
      </w:r>
    </w:p>
    <w:p w14:paraId="43E377C2" w14:textId="4326A790" w:rsidR="00664805" w:rsidRDefault="0023604A" w:rsidP="00664805">
      <w:pPr>
        <w:spacing w:line="480" w:lineRule="auto"/>
        <w:jc w:val="both"/>
        <w:rPr>
          <w:rFonts w:ascii="Arial Nova Light" w:eastAsiaTheme="minorHAnsi" w:hAnsi="Arial Nova Light" w:cstheme="minorBidi"/>
          <w:sz w:val="23"/>
          <w:szCs w:val="23"/>
        </w:rPr>
      </w:pPr>
      <w:r w:rsidRPr="008B4CAC">
        <w:rPr>
          <w:rFonts w:ascii="Arial Nova Light" w:eastAsiaTheme="minorHAnsi" w:hAnsi="Arial Nova Light" w:cstheme="minorBidi"/>
          <w:sz w:val="23"/>
          <w:szCs w:val="23"/>
        </w:rPr>
        <w:t xml:space="preserve">This work was supported by the Sinergia Grant no. </w:t>
      </w:r>
      <w:r w:rsidR="00192478">
        <w:rPr>
          <w:rFonts w:ascii="Arial Nova Light" w:eastAsiaTheme="minorHAnsi" w:hAnsi="Arial Nova Light" w:cstheme="minorBidi"/>
          <w:sz w:val="23"/>
          <w:szCs w:val="23"/>
        </w:rPr>
        <w:t>CRSII5_</w:t>
      </w:r>
      <w:r w:rsidRPr="008B4CAC">
        <w:rPr>
          <w:rFonts w:ascii="Arial Nova Light" w:eastAsiaTheme="minorHAnsi" w:hAnsi="Arial Nova Light" w:cstheme="minorBidi"/>
          <w:sz w:val="23"/>
          <w:szCs w:val="23"/>
        </w:rPr>
        <w:t xml:space="preserve">180319 from the Swiss National Science Foundation (SNF), the Swiss Center of Affective Sciences financed by UNIGE and SNF (Grant no. 51NF40_104897), and the </w:t>
      </w:r>
      <w:r w:rsidRPr="008B4CAC">
        <w:rPr>
          <w:rFonts w:ascii="Arial Nova Light" w:eastAsiaTheme="minorHAnsi" w:hAnsi="Arial Nova Light" w:cstheme="minorBidi"/>
          <w:sz w:val="23"/>
          <w:szCs w:val="23"/>
          <w:lang w:val="en-GB"/>
        </w:rPr>
        <w:t>Société Académique de Genève (</w:t>
      </w:r>
      <w:r w:rsidRPr="008B4CAC">
        <w:rPr>
          <w:rFonts w:ascii="Arial Nova Light" w:eastAsiaTheme="minorHAnsi" w:hAnsi="Arial Nova Light" w:cstheme="minorBidi"/>
          <w:sz w:val="23"/>
          <w:szCs w:val="23"/>
        </w:rPr>
        <w:t>SACAD</w:t>
      </w:r>
      <w:r w:rsidRPr="008B4CAC">
        <w:rPr>
          <w:rFonts w:ascii="Arial Nova Light" w:eastAsiaTheme="minorHAnsi" w:hAnsi="Arial Nova Light" w:cstheme="minorBidi"/>
          <w:sz w:val="23"/>
          <w:szCs w:val="23"/>
          <w:lang w:val="en-GB"/>
        </w:rPr>
        <w:t>)</w:t>
      </w:r>
      <w:r w:rsidRPr="008B4CAC">
        <w:rPr>
          <w:rFonts w:ascii="Arial Nova Light" w:eastAsiaTheme="minorHAnsi" w:hAnsi="Arial Nova Light" w:cstheme="minorBidi"/>
          <w:sz w:val="23"/>
          <w:szCs w:val="23"/>
        </w:rPr>
        <w:t xml:space="preserve">. This study was conducted on the imaging platform at the Brain and Behavior Lab (BBL) and benefited from support </w:t>
      </w:r>
      <w:proofErr w:type="gramStart"/>
      <w:r w:rsidRPr="008B4CAC">
        <w:rPr>
          <w:rFonts w:ascii="Arial Nova Light" w:eastAsiaTheme="minorHAnsi" w:hAnsi="Arial Nova Light" w:cstheme="minorBidi"/>
          <w:sz w:val="23"/>
          <w:szCs w:val="23"/>
        </w:rPr>
        <w:t>of</w:t>
      </w:r>
      <w:proofErr w:type="gramEnd"/>
      <w:r w:rsidRPr="008B4CAC">
        <w:rPr>
          <w:rFonts w:ascii="Arial Nova Light" w:eastAsiaTheme="minorHAnsi" w:hAnsi="Arial Nova Light" w:cstheme="minorBidi"/>
          <w:sz w:val="23"/>
          <w:szCs w:val="23"/>
        </w:rPr>
        <w:t xml:space="preserve"> the BBL technical staff. Imaging analysis was carried out at University of Geneva on the high-performance computing (HPC) BAOBAB server.</w:t>
      </w:r>
    </w:p>
    <w:p w14:paraId="2C824654" w14:textId="5565EF9F" w:rsidR="00DA3823" w:rsidRPr="00842D97" w:rsidRDefault="00DA3823">
      <w:pPr>
        <w:rPr>
          <w:rFonts w:ascii="Arial Nova Light" w:eastAsiaTheme="minorHAnsi" w:hAnsi="Arial Nova Light" w:cstheme="minorBidi"/>
          <w:sz w:val="20"/>
          <w:szCs w:val="20"/>
        </w:rPr>
      </w:pPr>
      <w:r w:rsidRPr="00842D97">
        <w:rPr>
          <w:rFonts w:ascii="Arial Nova Light" w:eastAsiaTheme="minorHAnsi" w:hAnsi="Arial Nova Light" w:cstheme="minorBidi"/>
          <w:sz w:val="20"/>
          <w:szCs w:val="20"/>
        </w:rPr>
        <w:br w:type="page"/>
      </w:r>
    </w:p>
    <w:p w14:paraId="0DB16F78" w14:textId="7ED96305" w:rsidR="000B04C5" w:rsidRPr="00842D97" w:rsidRDefault="00664805" w:rsidP="00764C48">
      <w:pPr>
        <w:spacing w:line="480" w:lineRule="auto"/>
        <w:jc w:val="both"/>
        <w:rPr>
          <w:rFonts w:ascii="Arial Nova" w:eastAsiaTheme="minorHAnsi" w:hAnsi="Arial Nova" w:cstheme="minorBidi"/>
          <w:b/>
          <w:bCs/>
        </w:rPr>
      </w:pPr>
      <w:r w:rsidRPr="00842D97">
        <w:rPr>
          <w:rFonts w:ascii="Arial Nova" w:eastAsiaTheme="minorHAnsi" w:hAnsi="Arial Nova" w:cstheme="minorBidi"/>
          <w:b/>
          <w:bCs/>
        </w:rPr>
        <w:lastRenderedPageBreak/>
        <w:t>References</w:t>
      </w:r>
      <w:r w:rsidR="0023604A" w:rsidRPr="00842D97">
        <w:rPr>
          <w:rFonts w:ascii="Arial Nova" w:eastAsiaTheme="minorHAnsi" w:hAnsi="Arial Nova" w:cstheme="minorBidi"/>
          <w:b/>
          <w:bCs/>
        </w:rPr>
        <w:t xml:space="preserve"> </w:t>
      </w:r>
    </w:p>
    <w:p w14:paraId="162B5AC0" w14:textId="77777777" w:rsidR="00FE72C4" w:rsidRPr="00842D97" w:rsidRDefault="005964FE" w:rsidP="00FE72C4">
      <w:pPr>
        <w:pStyle w:val="Bibliography"/>
        <w:rPr>
          <w:rFonts w:ascii="Arial Nova Light" w:hAnsi="Arial Nova Light"/>
          <w:sz w:val="20"/>
          <w:szCs w:val="20"/>
        </w:rPr>
      </w:pPr>
      <w:r w:rsidRPr="00842D97">
        <w:rPr>
          <w:rFonts w:ascii="Arial Nova Light" w:eastAsiaTheme="minorHAnsi" w:hAnsi="Arial Nova Light" w:cstheme="minorBidi"/>
          <w:b/>
          <w:bCs/>
          <w:sz w:val="20"/>
          <w:szCs w:val="20"/>
        </w:rPr>
        <w:fldChar w:fldCharType="begin" w:fldLock="1"/>
      </w:r>
      <w:r w:rsidR="00313689" w:rsidRPr="00842D97">
        <w:rPr>
          <w:rFonts w:ascii="Arial Nova Light" w:eastAsiaTheme="minorHAnsi" w:hAnsi="Arial Nova Light" w:cstheme="minorBidi"/>
          <w:b/>
          <w:bCs/>
          <w:sz w:val="20"/>
          <w:szCs w:val="20"/>
        </w:rPr>
        <w:instrText xml:space="preserve"> ADDIN ZOTERO_BIBL {"uncited":[],"omitted":[],"custom":[]} CSL_BIBLIOGRAPHY </w:instrText>
      </w:r>
      <w:r w:rsidRPr="00842D97">
        <w:rPr>
          <w:rFonts w:ascii="Arial Nova Light" w:eastAsiaTheme="minorHAnsi" w:hAnsi="Arial Nova Light" w:cstheme="minorBidi"/>
          <w:b/>
          <w:bCs/>
          <w:sz w:val="20"/>
          <w:szCs w:val="20"/>
        </w:rPr>
        <w:fldChar w:fldCharType="separate"/>
      </w:r>
      <w:r w:rsidR="00FE72C4" w:rsidRPr="00842D97">
        <w:rPr>
          <w:rFonts w:ascii="Arial Nova Light" w:hAnsi="Arial Nova Light"/>
          <w:sz w:val="20"/>
          <w:szCs w:val="20"/>
        </w:rPr>
        <w:t>1.</w:t>
      </w:r>
      <w:r w:rsidR="00FE72C4" w:rsidRPr="00842D97">
        <w:rPr>
          <w:rFonts w:ascii="Arial Nova Light" w:hAnsi="Arial Nova Light"/>
          <w:sz w:val="20"/>
          <w:szCs w:val="20"/>
        </w:rPr>
        <w:tab/>
        <w:t xml:space="preserve">van Steenbergen, H. Affective Modulation of Cognitive Control: A Biobehavioral Perspective. in </w:t>
      </w:r>
      <w:r w:rsidR="00FE72C4" w:rsidRPr="00842D97">
        <w:rPr>
          <w:rFonts w:ascii="Arial Nova Light" w:hAnsi="Arial Nova Light"/>
          <w:i/>
          <w:iCs/>
          <w:sz w:val="20"/>
          <w:szCs w:val="20"/>
        </w:rPr>
        <w:t>Handbook of Biobehavioral Approaches to Self-Regulation</w:t>
      </w:r>
      <w:r w:rsidR="00FE72C4" w:rsidRPr="00842D97">
        <w:rPr>
          <w:rFonts w:ascii="Arial Nova Light" w:hAnsi="Arial Nova Light"/>
          <w:sz w:val="20"/>
          <w:szCs w:val="20"/>
        </w:rPr>
        <w:t xml:space="preserve"> (eds. </w:t>
      </w:r>
      <w:proofErr w:type="spellStart"/>
      <w:r w:rsidR="00FE72C4" w:rsidRPr="00842D97">
        <w:rPr>
          <w:rFonts w:ascii="Arial Nova Light" w:hAnsi="Arial Nova Light"/>
          <w:sz w:val="20"/>
          <w:szCs w:val="20"/>
        </w:rPr>
        <w:t>Gendolla</w:t>
      </w:r>
      <w:proofErr w:type="spellEnd"/>
      <w:r w:rsidR="00FE72C4" w:rsidRPr="00842D97">
        <w:rPr>
          <w:rFonts w:ascii="Arial Nova Light" w:hAnsi="Arial Nova Light"/>
          <w:sz w:val="20"/>
          <w:szCs w:val="20"/>
        </w:rPr>
        <w:t>, G. H. E., Tops, M. &amp; Koole, S. L.) 89–107 (Springer New York, New York, NY, 2015). doi:10.1007/978-1-4939-1236-0_7.</w:t>
      </w:r>
    </w:p>
    <w:p w14:paraId="18453B90" w14:textId="77777777" w:rsidR="00FE72C4" w:rsidRPr="00842D97" w:rsidRDefault="00FE72C4" w:rsidP="00FE72C4">
      <w:pPr>
        <w:pStyle w:val="Bibliography"/>
        <w:rPr>
          <w:rFonts w:ascii="Arial Nova Light" w:hAnsi="Arial Nova Light"/>
          <w:sz w:val="20"/>
          <w:szCs w:val="20"/>
        </w:rPr>
      </w:pPr>
      <w:r w:rsidRPr="00842D97">
        <w:rPr>
          <w:rFonts w:ascii="Arial Nova Light" w:hAnsi="Arial Nova Light"/>
          <w:sz w:val="20"/>
          <w:szCs w:val="20"/>
        </w:rPr>
        <w:t>2.</w:t>
      </w:r>
      <w:r w:rsidRPr="00842D97">
        <w:rPr>
          <w:rFonts w:ascii="Arial Nova Light" w:hAnsi="Arial Nova Light"/>
          <w:sz w:val="20"/>
          <w:szCs w:val="20"/>
        </w:rPr>
        <w:tab/>
        <w:t xml:space="preserve">Tambini, A., Rimmele, U., Phelps, E. A. &amp; </w:t>
      </w:r>
      <w:proofErr w:type="spellStart"/>
      <w:r w:rsidRPr="00842D97">
        <w:rPr>
          <w:rFonts w:ascii="Arial Nova Light" w:hAnsi="Arial Nova Light"/>
          <w:sz w:val="20"/>
          <w:szCs w:val="20"/>
        </w:rPr>
        <w:t>Davachi</w:t>
      </w:r>
      <w:proofErr w:type="spellEnd"/>
      <w:r w:rsidRPr="00842D97">
        <w:rPr>
          <w:rFonts w:ascii="Arial Nova Light" w:hAnsi="Arial Nova Light"/>
          <w:sz w:val="20"/>
          <w:szCs w:val="20"/>
        </w:rPr>
        <w:t xml:space="preserve">, L. Emotional brain states carry over and enhance future memory formation. </w:t>
      </w:r>
      <w:r w:rsidRPr="00842D97">
        <w:rPr>
          <w:rFonts w:ascii="Arial Nova Light" w:hAnsi="Arial Nova Light"/>
          <w:i/>
          <w:iCs/>
          <w:sz w:val="20"/>
          <w:szCs w:val="20"/>
        </w:rPr>
        <w:t xml:space="preserve">Nat. </w:t>
      </w:r>
      <w:proofErr w:type="spellStart"/>
      <w:r w:rsidRPr="00842D97">
        <w:rPr>
          <w:rFonts w:ascii="Arial Nova Light" w:hAnsi="Arial Nova Light"/>
          <w:i/>
          <w:iCs/>
          <w:sz w:val="20"/>
          <w:szCs w:val="20"/>
        </w:rPr>
        <w:t>Neurosci</w:t>
      </w:r>
      <w:proofErr w:type="spellEnd"/>
      <w:r w:rsidRPr="00842D97">
        <w:rPr>
          <w:rFonts w:ascii="Arial Nova Light" w:hAnsi="Arial Nova Light"/>
          <w:i/>
          <w:iCs/>
          <w:sz w:val="20"/>
          <w:szCs w:val="20"/>
        </w:rPr>
        <w:t>.</w:t>
      </w:r>
      <w:r w:rsidRPr="00842D97">
        <w:rPr>
          <w:rFonts w:ascii="Arial Nova Light" w:hAnsi="Arial Nova Light"/>
          <w:sz w:val="20"/>
          <w:szCs w:val="20"/>
        </w:rPr>
        <w:t xml:space="preserve"> </w:t>
      </w:r>
      <w:r w:rsidRPr="00842D97">
        <w:rPr>
          <w:rFonts w:ascii="Arial Nova Light" w:hAnsi="Arial Nova Light"/>
          <w:b/>
          <w:bCs/>
          <w:sz w:val="20"/>
          <w:szCs w:val="20"/>
        </w:rPr>
        <w:t>20</w:t>
      </w:r>
      <w:r w:rsidRPr="00842D97">
        <w:rPr>
          <w:rFonts w:ascii="Arial Nova Light" w:hAnsi="Arial Nova Light"/>
          <w:sz w:val="20"/>
          <w:szCs w:val="20"/>
        </w:rPr>
        <w:t>, 271–278 (2017).</w:t>
      </w:r>
    </w:p>
    <w:p w14:paraId="330AC58D" w14:textId="77777777" w:rsidR="00FE72C4" w:rsidRPr="00842D97" w:rsidRDefault="00FE72C4" w:rsidP="00FE72C4">
      <w:pPr>
        <w:pStyle w:val="Bibliography"/>
        <w:rPr>
          <w:rFonts w:ascii="Arial Nova Light" w:hAnsi="Arial Nova Light"/>
          <w:sz w:val="20"/>
          <w:szCs w:val="20"/>
        </w:rPr>
      </w:pPr>
      <w:r w:rsidRPr="00842D97">
        <w:rPr>
          <w:rFonts w:ascii="Arial Nova Light" w:hAnsi="Arial Nova Light"/>
          <w:sz w:val="20"/>
          <w:szCs w:val="20"/>
        </w:rPr>
        <w:t>3.</w:t>
      </w:r>
      <w:r w:rsidRPr="00842D97">
        <w:rPr>
          <w:rFonts w:ascii="Arial Nova Light" w:hAnsi="Arial Nova Light"/>
          <w:sz w:val="20"/>
          <w:szCs w:val="20"/>
        </w:rPr>
        <w:tab/>
        <w:t xml:space="preserve">Leventhal, H. &amp; Scherer, K. R. The Relationship of Emotion to Cognition: A Functional Approach to a Semantic Controversy. </w:t>
      </w:r>
      <w:proofErr w:type="spellStart"/>
      <w:r w:rsidRPr="00842D97">
        <w:rPr>
          <w:rFonts w:ascii="Arial Nova Light" w:hAnsi="Arial Nova Light"/>
          <w:i/>
          <w:iCs/>
          <w:sz w:val="20"/>
          <w:szCs w:val="20"/>
        </w:rPr>
        <w:t>Cogn</w:t>
      </w:r>
      <w:proofErr w:type="spellEnd"/>
      <w:r w:rsidRPr="00842D97">
        <w:rPr>
          <w:rFonts w:ascii="Arial Nova Light" w:hAnsi="Arial Nova Light"/>
          <w:i/>
          <w:iCs/>
          <w:sz w:val="20"/>
          <w:szCs w:val="20"/>
        </w:rPr>
        <w:t xml:space="preserve">. </w:t>
      </w:r>
      <w:proofErr w:type="spellStart"/>
      <w:r w:rsidRPr="00842D97">
        <w:rPr>
          <w:rFonts w:ascii="Arial Nova Light" w:hAnsi="Arial Nova Light"/>
          <w:i/>
          <w:iCs/>
          <w:sz w:val="20"/>
          <w:szCs w:val="20"/>
        </w:rPr>
        <w:t>Emot</w:t>
      </w:r>
      <w:proofErr w:type="spellEnd"/>
      <w:r w:rsidRPr="00842D97">
        <w:rPr>
          <w:rFonts w:ascii="Arial Nova Light" w:hAnsi="Arial Nova Light"/>
          <w:i/>
          <w:iCs/>
          <w:sz w:val="20"/>
          <w:szCs w:val="20"/>
        </w:rPr>
        <w:t>.</w:t>
      </w:r>
      <w:r w:rsidRPr="00842D97">
        <w:rPr>
          <w:rFonts w:ascii="Arial Nova Light" w:hAnsi="Arial Nova Light"/>
          <w:sz w:val="20"/>
          <w:szCs w:val="20"/>
        </w:rPr>
        <w:t xml:space="preserve"> </w:t>
      </w:r>
      <w:r w:rsidRPr="00842D97">
        <w:rPr>
          <w:rFonts w:ascii="Arial Nova Light" w:hAnsi="Arial Nova Light"/>
          <w:b/>
          <w:bCs/>
          <w:sz w:val="20"/>
          <w:szCs w:val="20"/>
        </w:rPr>
        <w:t>1</w:t>
      </w:r>
      <w:r w:rsidRPr="00842D97">
        <w:rPr>
          <w:rFonts w:ascii="Arial Nova Light" w:hAnsi="Arial Nova Light"/>
          <w:sz w:val="20"/>
          <w:szCs w:val="20"/>
        </w:rPr>
        <w:t>, 3–28 (1987).</w:t>
      </w:r>
    </w:p>
    <w:p w14:paraId="3F497B94" w14:textId="77777777" w:rsidR="00FE72C4" w:rsidRPr="00842D97" w:rsidRDefault="00FE72C4" w:rsidP="00FE72C4">
      <w:pPr>
        <w:pStyle w:val="Bibliography"/>
        <w:rPr>
          <w:rFonts w:ascii="Arial Nova Light" w:hAnsi="Arial Nova Light"/>
          <w:sz w:val="20"/>
          <w:szCs w:val="20"/>
        </w:rPr>
      </w:pPr>
      <w:r w:rsidRPr="00842D97">
        <w:rPr>
          <w:rFonts w:ascii="Arial Nova Light" w:hAnsi="Arial Nova Light"/>
          <w:sz w:val="20"/>
          <w:szCs w:val="20"/>
        </w:rPr>
        <w:t>4.</w:t>
      </w:r>
      <w:r w:rsidRPr="00842D97">
        <w:rPr>
          <w:rFonts w:ascii="Arial Nova Light" w:hAnsi="Arial Nova Light"/>
          <w:sz w:val="20"/>
          <w:szCs w:val="20"/>
        </w:rPr>
        <w:tab/>
        <w:t xml:space="preserve">Baez-Lugo, S. </w:t>
      </w:r>
      <w:r w:rsidRPr="00842D97">
        <w:rPr>
          <w:rFonts w:ascii="Arial Nova Light" w:hAnsi="Arial Nova Light"/>
          <w:i/>
          <w:iCs/>
          <w:sz w:val="20"/>
          <w:szCs w:val="20"/>
        </w:rPr>
        <w:t>et al.</w:t>
      </w:r>
      <w:r w:rsidRPr="00842D97">
        <w:rPr>
          <w:rFonts w:ascii="Arial Nova Light" w:hAnsi="Arial Nova Light"/>
          <w:sz w:val="20"/>
          <w:szCs w:val="20"/>
        </w:rPr>
        <w:t xml:space="preserve"> Exposure to negative socio-emotional events induces sustained alteration of resting-state brain networks in older adults. </w:t>
      </w:r>
      <w:r w:rsidRPr="00842D97">
        <w:rPr>
          <w:rFonts w:ascii="Arial Nova Light" w:hAnsi="Arial Nova Light"/>
          <w:i/>
          <w:iCs/>
          <w:sz w:val="20"/>
          <w:szCs w:val="20"/>
        </w:rPr>
        <w:t>Nat. Aging</w:t>
      </w:r>
      <w:r w:rsidRPr="00842D97">
        <w:rPr>
          <w:rFonts w:ascii="Arial Nova Light" w:hAnsi="Arial Nova Light"/>
          <w:sz w:val="20"/>
          <w:szCs w:val="20"/>
        </w:rPr>
        <w:t xml:space="preserve"> </w:t>
      </w:r>
      <w:r w:rsidRPr="00842D97">
        <w:rPr>
          <w:rFonts w:ascii="Arial Nova Light" w:hAnsi="Arial Nova Light"/>
          <w:b/>
          <w:bCs/>
          <w:sz w:val="20"/>
          <w:szCs w:val="20"/>
        </w:rPr>
        <w:t>3</w:t>
      </w:r>
      <w:r w:rsidRPr="00842D97">
        <w:rPr>
          <w:rFonts w:ascii="Arial Nova Light" w:hAnsi="Arial Nova Light"/>
          <w:sz w:val="20"/>
          <w:szCs w:val="20"/>
        </w:rPr>
        <w:t>, 105–120 (2023).</w:t>
      </w:r>
    </w:p>
    <w:p w14:paraId="0116AFF1" w14:textId="77777777" w:rsidR="00FE72C4" w:rsidRPr="00842D97" w:rsidRDefault="00FE72C4" w:rsidP="00FE72C4">
      <w:pPr>
        <w:pStyle w:val="Bibliography"/>
        <w:rPr>
          <w:rFonts w:ascii="Arial Nova Light" w:hAnsi="Arial Nova Light"/>
          <w:sz w:val="20"/>
          <w:szCs w:val="20"/>
        </w:rPr>
      </w:pPr>
      <w:r w:rsidRPr="00842D97">
        <w:rPr>
          <w:rFonts w:ascii="Arial Nova Light" w:hAnsi="Arial Nova Light"/>
          <w:sz w:val="20"/>
          <w:szCs w:val="20"/>
        </w:rPr>
        <w:t>5.</w:t>
      </w:r>
      <w:r w:rsidRPr="00842D97">
        <w:rPr>
          <w:rFonts w:ascii="Arial Nova Light" w:hAnsi="Arial Nova Light"/>
          <w:sz w:val="20"/>
          <w:szCs w:val="20"/>
        </w:rPr>
        <w:tab/>
        <w:t xml:space="preserve">Zhou, H.-X. </w:t>
      </w:r>
      <w:r w:rsidRPr="00842D97">
        <w:rPr>
          <w:rFonts w:ascii="Arial Nova Light" w:hAnsi="Arial Nova Light"/>
          <w:i/>
          <w:iCs/>
          <w:sz w:val="20"/>
          <w:szCs w:val="20"/>
        </w:rPr>
        <w:t>et al.</w:t>
      </w:r>
      <w:r w:rsidRPr="00842D97">
        <w:rPr>
          <w:rFonts w:ascii="Arial Nova Light" w:hAnsi="Arial Nova Light"/>
          <w:sz w:val="20"/>
          <w:szCs w:val="20"/>
        </w:rPr>
        <w:t xml:space="preserve"> Rumination and the default mode network: Meta-analysis of brain imaging studies and implications for depression. </w:t>
      </w:r>
      <w:r w:rsidRPr="00842D97">
        <w:rPr>
          <w:rFonts w:ascii="Arial Nova Light" w:hAnsi="Arial Nova Light"/>
          <w:i/>
          <w:iCs/>
          <w:sz w:val="20"/>
          <w:szCs w:val="20"/>
        </w:rPr>
        <w:t>NeuroImage</w:t>
      </w:r>
      <w:r w:rsidRPr="00842D97">
        <w:rPr>
          <w:rFonts w:ascii="Arial Nova Light" w:hAnsi="Arial Nova Light"/>
          <w:sz w:val="20"/>
          <w:szCs w:val="20"/>
        </w:rPr>
        <w:t xml:space="preserve"> </w:t>
      </w:r>
      <w:r w:rsidRPr="00842D97">
        <w:rPr>
          <w:rFonts w:ascii="Arial Nova Light" w:hAnsi="Arial Nova Light"/>
          <w:b/>
          <w:bCs/>
          <w:sz w:val="20"/>
          <w:szCs w:val="20"/>
        </w:rPr>
        <w:t>206</w:t>
      </w:r>
      <w:r w:rsidRPr="00842D97">
        <w:rPr>
          <w:rFonts w:ascii="Arial Nova Light" w:hAnsi="Arial Nova Light"/>
          <w:sz w:val="20"/>
          <w:szCs w:val="20"/>
        </w:rPr>
        <w:t>, 116287 (2020).</w:t>
      </w:r>
    </w:p>
    <w:p w14:paraId="5E68557D" w14:textId="77777777" w:rsidR="00FE72C4" w:rsidRPr="00842D97" w:rsidRDefault="00FE72C4" w:rsidP="00FE72C4">
      <w:pPr>
        <w:pStyle w:val="Bibliography"/>
        <w:rPr>
          <w:rFonts w:ascii="Arial Nova Light" w:hAnsi="Arial Nova Light"/>
          <w:sz w:val="20"/>
          <w:szCs w:val="20"/>
        </w:rPr>
      </w:pPr>
      <w:r w:rsidRPr="00842D97">
        <w:rPr>
          <w:rFonts w:ascii="Arial Nova Light" w:hAnsi="Arial Nova Light"/>
          <w:sz w:val="20"/>
          <w:szCs w:val="20"/>
        </w:rPr>
        <w:t>6.</w:t>
      </w:r>
      <w:r w:rsidRPr="00842D97">
        <w:rPr>
          <w:rFonts w:ascii="Arial Nova Light" w:hAnsi="Arial Nova Light"/>
          <w:sz w:val="20"/>
          <w:szCs w:val="20"/>
        </w:rPr>
        <w:tab/>
      </w:r>
      <w:proofErr w:type="spellStart"/>
      <w:r w:rsidRPr="00842D97">
        <w:rPr>
          <w:rFonts w:ascii="Arial Nova Light" w:hAnsi="Arial Nova Light"/>
          <w:sz w:val="20"/>
          <w:szCs w:val="20"/>
        </w:rPr>
        <w:t>Janiri</w:t>
      </w:r>
      <w:proofErr w:type="spellEnd"/>
      <w:r w:rsidRPr="00842D97">
        <w:rPr>
          <w:rFonts w:ascii="Arial Nova Light" w:hAnsi="Arial Nova Light"/>
          <w:sz w:val="20"/>
          <w:szCs w:val="20"/>
        </w:rPr>
        <w:t xml:space="preserve">, D. </w:t>
      </w:r>
      <w:r w:rsidRPr="00842D97">
        <w:rPr>
          <w:rFonts w:ascii="Arial Nova Light" w:hAnsi="Arial Nova Light"/>
          <w:i/>
          <w:iCs/>
          <w:sz w:val="20"/>
          <w:szCs w:val="20"/>
        </w:rPr>
        <w:t>et al.</w:t>
      </w:r>
      <w:r w:rsidRPr="00842D97">
        <w:rPr>
          <w:rFonts w:ascii="Arial Nova Light" w:hAnsi="Arial Nova Light"/>
          <w:sz w:val="20"/>
          <w:szCs w:val="20"/>
        </w:rPr>
        <w:t xml:space="preserve"> Shared Neural Phenotypes for Mood and Anxiety Disorders: A Meta-analysis of 226 Task-Related Functional Imaging Studies. </w:t>
      </w:r>
      <w:r w:rsidRPr="00842D97">
        <w:rPr>
          <w:rFonts w:ascii="Arial Nova Light" w:hAnsi="Arial Nova Light"/>
          <w:i/>
          <w:iCs/>
          <w:sz w:val="20"/>
          <w:szCs w:val="20"/>
        </w:rPr>
        <w:t>JAMA Psychiatry</w:t>
      </w:r>
      <w:r w:rsidRPr="00842D97">
        <w:rPr>
          <w:rFonts w:ascii="Arial Nova Light" w:hAnsi="Arial Nova Light"/>
          <w:sz w:val="20"/>
          <w:szCs w:val="20"/>
        </w:rPr>
        <w:t xml:space="preserve"> </w:t>
      </w:r>
      <w:r w:rsidRPr="00842D97">
        <w:rPr>
          <w:rFonts w:ascii="Arial Nova Light" w:hAnsi="Arial Nova Light"/>
          <w:b/>
          <w:bCs/>
          <w:sz w:val="20"/>
          <w:szCs w:val="20"/>
        </w:rPr>
        <w:t>77</w:t>
      </w:r>
      <w:r w:rsidRPr="00842D97">
        <w:rPr>
          <w:rFonts w:ascii="Arial Nova Light" w:hAnsi="Arial Nova Light"/>
          <w:sz w:val="20"/>
          <w:szCs w:val="20"/>
        </w:rPr>
        <w:t>, 172–179 (2020).</w:t>
      </w:r>
    </w:p>
    <w:p w14:paraId="63A48B4E" w14:textId="77777777" w:rsidR="00FE72C4" w:rsidRPr="00842D97" w:rsidRDefault="00FE72C4" w:rsidP="00FE72C4">
      <w:pPr>
        <w:pStyle w:val="Bibliography"/>
        <w:rPr>
          <w:rFonts w:ascii="Arial Nova Light" w:hAnsi="Arial Nova Light"/>
          <w:sz w:val="20"/>
          <w:szCs w:val="20"/>
        </w:rPr>
      </w:pPr>
      <w:r w:rsidRPr="00842D97">
        <w:rPr>
          <w:rFonts w:ascii="Arial Nova Light" w:hAnsi="Arial Nova Light"/>
          <w:sz w:val="20"/>
          <w:szCs w:val="20"/>
        </w:rPr>
        <w:t>7.</w:t>
      </w:r>
      <w:r w:rsidRPr="00842D97">
        <w:rPr>
          <w:rFonts w:ascii="Arial Nova Light" w:hAnsi="Arial Nova Light"/>
          <w:sz w:val="20"/>
          <w:szCs w:val="20"/>
        </w:rPr>
        <w:tab/>
        <w:t xml:space="preserve">Perry, A., Roberts, G., Mitchell, P. B. &amp; Breakspear, M. Connectomics of bipolar disorder: a critical review, and evidence for dynamic instabilities within interoceptive networks. </w:t>
      </w:r>
      <w:r w:rsidRPr="00842D97">
        <w:rPr>
          <w:rFonts w:ascii="Arial Nova Light" w:hAnsi="Arial Nova Light"/>
          <w:i/>
          <w:iCs/>
          <w:sz w:val="20"/>
          <w:szCs w:val="20"/>
        </w:rPr>
        <w:t>Mol. Psychiatry</w:t>
      </w:r>
      <w:r w:rsidRPr="00842D97">
        <w:rPr>
          <w:rFonts w:ascii="Arial Nova Light" w:hAnsi="Arial Nova Light"/>
          <w:sz w:val="20"/>
          <w:szCs w:val="20"/>
        </w:rPr>
        <w:t xml:space="preserve"> </w:t>
      </w:r>
      <w:r w:rsidRPr="00842D97">
        <w:rPr>
          <w:rFonts w:ascii="Arial Nova Light" w:hAnsi="Arial Nova Light"/>
          <w:b/>
          <w:bCs/>
          <w:sz w:val="20"/>
          <w:szCs w:val="20"/>
        </w:rPr>
        <w:t>24</w:t>
      </w:r>
      <w:r w:rsidRPr="00842D97">
        <w:rPr>
          <w:rFonts w:ascii="Arial Nova Light" w:hAnsi="Arial Nova Light"/>
          <w:sz w:val="20"/>
          <w:szCs w:val="20"/>
        </w:rPr>
        <w:t>, 1296–1318 (2019).</w:t>
      </w:r>
    </w:p>
    <w:p w14:paraId="3A810E0C" w14:textId="77777777" w:rsidR="00FE72C4" w:rsidRPr="00842D97" w:rsidRDefault="00FE72C4" w:rsidP="00FE72C4">
      <w:pPr>
        <w:pStyle w:val="Bibliography"/>
        <w:rPr>
          <w:rFonts w:ascii="Arial Nova Light" w:hAnsi="Arial Nova Light"/>
          <w:sz w:val="20"/>
          <w:szCs w:val="20"/>
        </w:rPr>
      </w:pPr>
      <w:r w:rsidRPr="00842D97">
        <w:rPr>
          <w:rFonts w:ascii="Arial Nova Light" w:hAnsi="Arial Nova Light"/>
          <w:sz w:val="20"/>
          <w:szCs w:val="20"/>
        </w:rPr>
        <w:t>8.</w:t>
      </w:r>
      <w:r w:rsidRPr="00842D97">
        <w:rPr>
          <w:rFonts w:ascii="Arial Nova Light" w:hAnsi="Arial Nova Light"/>
          <w:sz w:val="20"/>
          <w:szCs w:val="20"/>
        </w:rPr>
        <w:tab/>
        <w:t xml:space="preserve">Pessoa, L. On the relationship between emotion and cognition. </w:t>
      </w:r>
      <w:r w:rsidRPr="00842D97">
        <w:rPr>
          <w:rFonts w:ascii="Arial Nova Light" w:hAnsi="Arial Nova Light"/>
          <w:i/>
          <w:iCs/>
          <w:sz w:val="20"/>
          <w:szCs w:val="20"/>
        </w:rPr>
        <w:t xml:space="preserve">Nat. Rev. </w:t>
      </w:r>
      <w:proofErr w:type="spellStart"/>
      <w:r w:rsidRPr="00842D97">
        <w:rPr>
          <w:rFonts w:ascii="Arial Nova Light" w:hAnsi="Arial Nova Light"/>
          <w:i/>
          <w:iCs/>
          <w:sz w:val="20"/>
          <w:szCs w:val="20"/>
        </w:rPr>
        <w:t>Neurosci</w:t>
      </w:r>
      <w:proofErr w:type="spellEnd"/>
      <w:r w:rsidRPr="00842D97">
        <w:rPr>
          <w:rFonts w:ascii="Arial Nova Light" w:hAnsi="Arial Nova Light"/>
          <w:i/>
          <w:iCs/>
          <w:sz w:val="20"/>
          <w:szCs w:val="20"/>
        </w:rPr>
        <w:t>.</w:t>
      </w:r>
      <w:r w:rsidRPr="00842D97">
        <w:rPr>
          <w:rFonts w:ascii="Arial Nova Light" w:hAnsi="Arial Nova Light"/>
          <w:sz w:val="20"/>
          <w:szCs w:val="20"/>
        </w:rPr>
        <w:t xml:space="preserve"> </w:t>
      </w:r>
      <w:r w:rsidRPr="00842D97">
        <w:rPr>
          <w:rFonts w:ascii="Arial Nova Light" w:hAnsi="Arial Nova Light"/>
          <w:b/>
          <w:bCs/>
          <w:sz w:val="20"/>
          <w:szCs w:val="20"/>
        </w:rPr>
        <w:t>9</w:t>
      </w:r>
      <w:r w:rsidRPr="00842D97">
        <w:rPr>
          <w:rFonts w:ascii="Arial Nova Light" w:hAnsi="Arial Nova Light"/>
          <w:sz w:val="20"/>
          <w:szCs w:val="20"/>
        </w:rPr>
        <w:t>, 148–158 (2008).</w:t>
      </w:r>
    </w:p>
    <w:p w14:paraId="0404AC9E" w14:textId="77777777" w:rsidR="00FE72C4" w:rsidRPr="00842D97" w:rsidRDefault="00FE72C4" w:rsidP="00FE72C4">
      <w:pPr>
        <w:pStyle w:val="Bibliography"/>
        <w:rPr>
          <w:rFonts w:ascii="Arial Nova Light" w:hAnsi="Arial Nova Light"/>
          <w:sz w:val="20"/>
          <w:szCs w:val="20"/>
        </w:rPr>
      </w:pPr>
      <w:r w:rsidRPr="00842D97">
        <w:rPr>
          <w:rFonts w:ascii="Arial Nova Light" w:hAnsi="Arial Nova Light"/>
          <w:sz w:val="20"/>
          <w:szCs w:val="20"/>
        </w:rPr>
        <w:t>9.</w:t>
      </w:r>
      <w:r w:rsidRPr="00842D97">
        <w:rPr>
          <w:rFonts w:ascii="Arial Nova Light" w:hAnsi="Arial Nova Light"/>
          <w:sz w:val="20"/>
          <w:szCs w:val="20"/>
        </w:rPr>
        <w:tab/>
        <w:t xml:space="preserve">Lewis, M. D. Bridging emotion theory and neurobiology through dynamic systems modeling. </w:t>
      </w:r>
      <w:r w:rsidRPr="00842D97">
        <w:rPr>
          <w:rFonts w:ascii="Arial Nova Light" w:hAnsi="Arial Nova Light"/>
          <w:i/>
          <w:iCs/>
          <w:sz w:val="20"/>
          <w:szCs w:val="20"/>
        </w:rPr>
        <w:t>Behav. Brain Sci.</w:t>
      </w:r>
      <w:r w:rsidRPr="00842D97">
        <w:rPr>
          <w:rFonts w:ascii="Arial Nova Light" w:hAnsi="Arial Nova Light"/>
          <w:sz w:val="20"/>
          <w:szCs w:val="20"/>
        </w:rPr>
        <w:t xml:space="preserve"> </w:t>
      </w:r>
      <w:r w:rsidRPr="00842D97">
        <w:rPr>
          <w:rFonts w:ascii="Arial Nova Light" w:hAnsi="Arial Nova Light"/>
          <w:b/>
          <w:bCs/>
          <w:sz w:val="20"/>
          <w:szCs w:val="20"/>
        </w:rPr>
        <w:t>28</w:t>
      </w:r>
      <w:r w:rsidRPr="00842D97">
        <w:rPr>
          <w:rFonts w:ascii="Arial Nova Light" w:hAnsi="Arial Nova Light"/>
          <w:sz w:val="20"/>
          <w:szCs w:val="20"/>
        </w:rPr>
        <w:t>, 169–194 (2005).</w:t>
      </w:r>
    </w:p>
    <w:p w14:paraId="425EDD19" w14:textId="77777777" w:rsidR="00FE72C4" w:rsidRPr="00842D97" w:rsidRDefault="00FE72C4" w:rsidP="00FE72C4">
      <w:pPr>
        <w:pStyle w:val="Bibliography"/>
        <w:rPr>
          <w:rFonts w:ascii="Arial Nova Light" w:hAnsi="Arial Nova Light"/>
          <w:sz w:val="20"/>
          <w:szCs w:val="20"/>
        </w:rPr>
      </w:pPr>
      <w:r w:rsidRPr="00842D97">
        <w:rPr>
          <w:rFonts w:ascii="Arial Nova Light" w:hAnsi="Arial Nova Light"/>
          <w:sz w:val="20"/>
          <w:szCs w:val="20"/>
        </w:rPr>
        <w:t>10.</w:t>
      </w:r>
      <w:r w:rsidRPr="00842D97">
        <w:rPr>
          <w:rFonts w:ascii="Arial Nova Light" w:hAnsi="Arial Nova Light"/>
          <w:sz w:val="20"/>
          <w:szCs w:val="20"/>
        </w:rPr>
        <w:tab/>
        <w:t xml:space="preserve">Todd, R. M., Miskovic, V., </w:t>
      </w:r>
      <w:proofErr w:type="spellStart"/>
      <w:r w:rsidRPr="00842D97">
        <w:rPr>
          <w:rFonts w:ascii="Arial Nova Light" w:hAnsi="Arial Nova Light"/>
          <w:sz w:val="20"/>
          <w:szCs w:val="20"/>
        </w:rPr>
        <w:t>Chikazoe</w:t>
      </w:r>
      <w:proofErr w:type="spellEnd"/>
      <w:r w:rsidRPr="00842D97">
        <w:rPr>
          <w:rFonts w:ascii="Arial Nova Light" w:hAnsi="Arial Nova Light"/>
          <w:sz w:val="20"/>
          <w:szCs w:val="20"/>
        </w:rPr>
        <w:t xml:space="preserve">, J. &amp; Anderson, A. K. Emotional Objectivity: Neural Representations of Emotions and Their Interaction with Cognition. </w:t>
      </w:r>
      <w:r w:rsidRPr="00842D97">
        <w:rPr>
          <w:rFonts w:ascii="Arial Nova Light" w:hAnsi="Arial Nova Light"/>
          <w:i/>
          <w:iCs/>
          <w:sz w:val="20"/>
          <w:szCs w:val="20"/>
        </w:rPr>
        <w:t>Annu. Rev. Psychol.</w:t>
      </w:r>
      <w:r w:rsidRPr="00842D97">
        <w:rPr>
          <w:rFonts w:ascii="Arial Nova Light" w:hAnsi="Arial Nova Light"/>
          <w:sz w:val="20"/>
          <w:szCs w:val="20"/>
        </w:rPr>
        <w:t xml:space="preserve"> </w:t>
      </w:r>
      <w:r w:rsidRPr="00842D97">
        <w:rPr>
          <w:rFonts w:ascii="Arial Nova Light" w:hAnsi="Arial Nova Light"/>
          <w:b/>
          <w:bCs/>
          <w:sz w:val="20"/>
          <w:szCs w:val="20"/>
        </w:rPr>
        <w:t>71</w:t>
      </w:r>
      <w:r w:rsidRPr="00842D97">
        <w:rPr>
          <w:rFonts w:ascii="Arial Nova Light" w:hAnsi="Arial Nova Light"/>
          <w:sz w:val="20"/>
          <w:szCs w:val="20"/>
        </w:rPr>
        <w:t>, (2020).</w:t>
      </w:r>
    </w:p>
    <w:p w14:paraId="4C54EEA9" w14:textId="77777777" w:rsidR="00FE72C4" w:rsidRPr="00842D97" w:rsidRDefault="00FE72C4" w:rsidP="00FE72C4">
      <w:pPr>
        <w:pStyle w:val="Bibliography"/>
        <w:rPr>
          <w:rFonts w:ascii="Arial Nova Light" w:hAnsi="Arial Nova Light"/>
          <w:sz w:val="20"/>
          <w:szCs w:val="20"/>
        </w:rPr>
      </w:pPr>
      <w:r w:rsidRPr="00842D97">
        <w:rPr>
          <w:rFonts w:ascii="Arial Nova Light" w:hAnsi="Arial Nova Light"/>
          <w:sz w:val="20"/>
          <w:szCs w:val="20"/>
        </w:rPr>
        <w:t>11.</w:t>
      </w:r>
      <w:r w:rsidRPr="00842D97">
        <w:rPr>
          <w:rFonts w:ascii="Arial Nova Light" w:hAnsi="Arial Nova Light"/>
          <w:sz w:val="20"/>
          <w:szCs w:val="20"/>
        </w:rPr>
        <w:tab/>
        <w:t xml:space="preserve">Sander, D. </w:t>
      </w:r>
      <w:r w:rsidRPr="00842D97">
        <w:rPr>
          <w:rFonts w:ascii="Arial Nova Light" w:hAnsi="Arial Nova Light"/>
          <w:i/>
          <w:iCs/>
          <w:sz w:val="20"/>
          <w:szCs w:val="20"/>
        </w:rPr>
        <w:t>et al.</w:t>
      </w:r>
      <w:r w:rsidRPr="00842D97">
        <w:rPr>
          <w:rFonts w:ascii="Arial Nova Light" w:hAnsi="Arial Nova Light"/>
          <w:sz w:val="20"/>
          <w:szCs w:val="20"/>
        </w:rPr>
        <w:t xml:space="preserve"> Emotion and attention interactions in social cognition: Brain regions involved in processing anger prosody. </w:t>
      </w:r>
      <w:r w:rsidRPr="00842D97">
        <w:rPr>
          <w:rFonts w:ascii="Arial Nova Light" w:hAnsi="Arial Nova Light"/>
          <w:i/>
          <w:iCs/>
          <w:sz w:val="20"/>
          <w:szCs w:val="20"/>
        </w:rPr>
        <w:t>NeuroImage</w:t>
      </w:r>
      <w:r w:rsidRPr="00842D97">
        <w:rPr>
          <w:rFonts w:ascii="Arial Nova Light" w:hAnsi="Arial Nova Light"/>
          <w:sz w:val="20"/>
          <w:szCs w:val="20"/>
        </w:rPr>
        <w:t xml:space="preserve"> </w:t>
      </w:r>
      <w:r w:rsidRPr="00842D97">
        <w:rPr>
          <w:rFonts w:ascii="Arial Nova Light" w:hAnsi="Arial Nova Light"/>
          <w:b/>
          <w:bCs/>
          <w:sz w:val="20"/>
          <w:szCs w:val="20"/>
        </w:rPr>
        <w:t>28</w:t>
      </w:r>
      <w:r w:rsidRPr="00842D97">
        <w:rPr>
          <w:rFonts w:ascii="Arial Nova Light" w:hAnsi="Arial Nova Light"/>
          <w:sz w:val="20"/>
          <w:szCs w:val="20"/>
        </w:rPr>
        <w:t>, 848–858 (2005).</w:t>
      </w:r>
    </w:p>
    <w:p w14:paraId="7154966B" w14:textId="77777777" w:rsidR="00FE72C4" w:rsidRPr="00842D97" w:rsidRDefault="00FE72C4" w:rsidP="00FE72C4">
      <w:pPr>
        <w:pStyle w:val="Bibliography"/>
        <w:rPr>
          <w:rFonts w:ascii="Arial Nova Light" w:hAnsi="Arial Nova Light"/>
          <w:sz w:val="20"/>
          <w:szCs w:val="20"/>
        </w:rPr>
      </w:pPr>
      <w:r w:rsidRPr="00842D97">
        <w:rPr>
          <w:rFonts w:ascii="Arial Nova Light" w:hAnsi="Arial Nova Light"/>
          <w:sz w:val="20"/>
          <w:szCs w:val="20"/>
        </w:rPr>
        <w:t>12.</w:t>
      </w:r>
      <w:r w:rsidRPr="00842D97">
        <w:rPr>
          <w:rFonts w:ascii="Arial Nova Light" w:hAnsi="Arial Nova Light"/>
          <w:sz w:val="20"/>
          <w:szCs w:val="20"/>
        </w:rPr>
        <w:tab/>
        <w:t xml:space="preserve">Kragel, P. A. </w:t>
      </w:r>
      <w:r w:rsidRPr="00842D97">
        <w:rPr>
          <w:rFonts w:ascii="Arial Nova Light" w:hAnsi="Arial Nova Light"/>
          <w:i/>
          <w:iCs/>
          <w:sz w:val="20"/>
          <w:szCs w:val="20"/>
        </w:rPr>
        <w:t>et al.</w:t>
      </w:r>
      <w:r w:rsidRPr="00842D97">
        <w:rPr>
          <w:rFonts w:ascii="Arial Nova Light" w:hAnsi="Arial Nova Light"/>
          <w:sz w:val="20"/>
          <w:szCs w:val="20"/>
        </w:rPr>
        <w:t xml:space="preserve"> Generalizable representations of pain, cognitive control, and negative emotion in medial frontal cortex. </w:t>
      </w:r>
      <w:r w:rsidRPr="00842D97">
        <w:rPr>
          <w:rFonts w:ascii="Arial Nova Light" w:hAnsi="Arial Nova Light"/>
          <w:i/>
          <w:iCs/>
          <w:sz w:val="20"/>
          <w:szCs w:val="20"/>
        </w:rPr>
        <w:t xml:space="preserve">Nat. </w:t>
      </w:r>
      <w:proofErr w:type="spellStart"/>
      <w:r w:rsidRPr="00842D97">
        <w:rPr>
          <w:rFonts w:ascii="Arial Nova Light" w:hAnsi="Arial Nova Light"/>
          <w:i/>
          <w:iCs/>
          <w:sz w:val="20"/>
          <w:szCs w:val="20"/>
        </w:rPr>
        <w:t>Neurosci</w:t>
      </w:r>
      <w:proofErr w:type="spellEnd"/>
      <w:r w:rsidRPr="00842D97">
        <w:rPr>
          <w:rFonts w:ascii="Arial Nova Light" w:hAnsi="Arial Nova Light"/>
          <w:i/>
          <w:iCs/>
          <w:sz w:val="20"/>
          <w:szCs w:val="20"/>
        </w:rPr>
        <w:t>.</w:t>
      </w:r>
      <w:r w:rsidRPr="00842D97">
        <w:rPr>
          <w:rFonts w:ascii="Arial Nova Light" w:hAnsi="Arial Nova Light"/>
          <w:sz w:val="20"/>
          <w:szCs w:val="20"/>
        </w:rPr>
        <w:t xml:space="preserve"> </w:t>
      </w:r>
      <w:r w:rsidRPr="00842D97">
        <w:rPr>
          <w:rFonts w:ascii="Arial Nova Light" w:hAnsi="Arial Nova Light"/>
          <w:b/>
          <w:bCs/>
          <w:sz w:val="20"/>
          <w:szCs w:val="20"/>
        </w:rPr>
        <w:t>21</w:t>
      </w:r>
      <w:r w:rsidRPr="00842D97">
        <w:rPr>
          <w:rFonts w:ascii="Arial Nova Light" w:hAnsi="Arial Nova Light"/>
          <w:sz w:val="20"/>
          <w:szCs w:val="20"/>
        </w:rPr>
        <w:t>, 283–289 (2018).</w:t>
      </w:r>
    </w:p>
    <w:p w14:paraId="551B7C95" w14:textId="77777777" w:rsidR="00FE72C4" w:rsidRPr="00842D97" w:rsidRDefault="00FE72C4" w:rsidP="00FE72C4">
      <w:pPr>
        <w:pStyle w:val="Bibliography"/>
        <w:rPr>
          <w:rFonts w:ascii="Arial Nova Light" w:hAnsi="Arial Nova Light"/>
          <w:sz w:val="20"/>
          <w:szCs w:val="20"/>
        </w:rPr>
      </w:pPr>
      <w:r w:rsidRPr="00842D97">
        <w:rPr>
          <w:rFonts w:ascii="Arial Nova Light" w:hAnsi="Arial Nova Light"/>
          <w:sz w:val="20"/>
          <w:szCs w:val="20"/>
        </w:rPr>
        <w:t>13.</w:t>
      </w:r>
      <w:r w:rsidRPr="00842D97">
        <w:rPr>
          <w:rFonts w:ascii="Arial Nova Light" w:hAnsi="Arial Nova Light"/>
          <w:sz w:val="20"/>
          <w:szCs w:val="20"/>
        </w:rPr>
        <w:tab/>
        <w:t xml:space="preserve">Okon-Singer, H., Hendler, T., Pessoa, L. &amp; </w:t>
      </w:r>
      <w:proofErr w:type="spellStart"/>
      <w:r w:rsidRPr="00842D97">
        <w:rPr>
          <w:rFonts w:ascii="Arial Nova Light" w:hAnsi="Arial Nova Light"/>
          <w:sz w:val="20"/>
          <w:szCs w:val="20"/>
        </w:rPr>
        <w:t>Shackman</w:t>
      </w:r>
      <w:proofErr w:type="spellEnd"/>
      <w:r w:rsidRPr="00842D97">
        <w:rPr>
          <w:rFonts w:ascii="Arial Nova Light" w:hAnsi="Arial Nova Light"/>
          <w:sz w:val="20"/>
          <w:szCs w:val="20"/>
        </w:rPr>
        <w:t xml:space="preserve">, A. J. The neurobiology of emotion cognition interactions: fundamental questions and strategies for future research. </w:t>
      </w:r>
      <w:r w:rsidRPr="00842D97">
        <w:rPr>
          <w:rFonts w:ascii="Arial Nova Light" w:hAnsi="Arial Nova Light"/>
          <w:i/>
          <w:iCs/>
          <w:sz w:val="20"/>
          <w:szCs w:val="20"/>
        </w:rPr>
        <w:t xml:space="preserve">Front. Hum. </w:t>
      </w:r>
      <w:proofErr w:type="spellStart"/>
      <w:r w:rsidRPr="00842D97">
        <w:rPr>
          <w:rFonts w:ascii="Arial Nova Light" w:hAnsi="Arial Nova Light"/>
          <w:i/>
          <w:iCs/>
          <w:sz w:val="20"/>
          <w:szCs w:val="20"/>
        </w:rPr>
        <w:t>Neurosci</w:t>
      </w:r>
      <w:proofErr w:type="spellEnd"/>
      <w:r w:rsidRPr="00842D97">
        <w:rPr>
          <w:rFonts w:ascii="Arial Nova Light" w:hAnsi="Arial Nova Light"/>
          <w:i/>
          <w:iCs/>
          <w:sz w:val="20"/>
          <w:szCs w:val="20"/>
        </w:rPr>
        <w:t>.</w:t>
      </w:r>
      <w:r w:rsidRPr="00842D97">
        <w:rPr>
          <w:rFonts w:ascii="Arial Nova Light" w:hAnsi="Arial Nova Light"/>
          <w:sz w:val="20"/>
          <w:szCs w:val="20"/>
        </w:rPr>
        <w:t xml:space="preserve"> </w:t>
      </w:r>
      <w:r w:rsidRPr="00842D97">
        <w:rPr>
          <w:rFonts w:ascii="Arial Nova Light" w:hAnsi="Arial Nova Light"/>
          <w:b/>
          <w:bCs/>
          <w:sz w:val="20"/>
          <w:szCs w:val="20"/>
        </w:rPr>
        <w:t>9</w:t>
      </w:r>
      <w:r w:rsidRPr="00842D97">
        <w:rPr>
          <w:rFonts w:ascii="Arial Nova Light" w:hAnsi="Arial Nova Light"/>
          <w:sz w:val="20"/>
          <w:szCs w:val="20"/>
        </w:rPr>
        <w:t>, 58 (2015).</w:t>
      </w:r>
    </w:p>
    <w:p w14:paraId="1A8747C2" w14:textId="77777777" w:rsidR="00FE72C4" w:rsidRPr="00842D97" w:rsidRDefault="00FE72C4" w:rsidP="00FE72C4">
      <w:pPr>
        <w:pStyle w:val="Bibliography"/>
        <w:rPr>
          <w:rFonts w:ascii="Arial Nova Light" w:hAnsi="Arial Nova Light"/>
          <w:sz w:val="20"/>
          <w:szCs w:val="20"/>
        </w:rPr>
      </w:pPr>
      <w:r w:rsidRPr="00842D97">
        <w:rPr>
          <w:rFonts w:ascii="Arial Nova Light" w:hAnsi="Arial Nova Light"/>
          <w:sz w:val="20"/>
          <w:szCs w:val="20"/>
        </w:rPr>
        <w:t>14.</w:t>
      </w:r>
      <w:r w:rsidRPr="00842D97">
        <w:rPr>
          <w:rFonts w:ascii="Arial Nova Light" w:hAnsi="Arial Nova Light"/>
          <w:sz w:val="20"/>
          <w:szCs w:val="20"/>
        </w:rPr>
        <w:tab/>
      </w:r>
      <w:proofErr w:type="spellStart"/>
      <w:r w:rsidRPr="00842D97">
        <w:rPr>
          <w:rFonts w:ascii="Arial Nova Light" w:hAnsi="Arial Nova Light"/>
          <w:sz w:val="20"/>
          <w:szCs w:val="20"/>
        </w:rPr>
        <w:t>Dolcos</w:t>
      </w:r>
      <w:proofErr w:type="spellEnd"/>
      <w:r w:rsidRPr="00842D97">
        <w:rPr>
          <w:rFonts w:ascii="Arial Nova Light" w:hAnsi="Arial Nova Light"/>
          <w:sz w:val="20"/>
          <w:szCs w:val="20"/>
        </w:rPr>
        <w:t xml:space="preserve">, F. </w:t>
      </w:r>
      <w:r w:rsidRPr="00842D97">
        <w:rPr>
          <w:rFonts w:ascii="Arial Nova Light" w:hAnsi="Arial Nova Light"/>
          <w:i/>
          <w:iCs/>
          <w:sz w:val="20"/>
          <w:szCs w:val="20"/>
        </w:rPr>
        <w:t>et al.</w:t>
      </w:r>
      <w:r w:rsidRPr="00842D97">
        <w:rPr>
          <w:rFonts w:ascii="Arial Nova Light" w:hAnsi="Arial Nova Light"/>
          <w:sz w:val="20"/>
          <w:szCs w:val="20"/>
        </w:rPr>
        <w:t xml:space="preserve"> Neural correlates of emotion-attention interactions: From perception, learning, and memory to social cognition, individual differences, and training interventions. </w:t>
      </w:r>
      <w:proofErr w:type="spellStart"/>
      <w:r w:rsidRPr="00842D97">
        <w:rPr>
          <w:rFonts w:ascii="Arial Nova Light" w:hAnsi="Arial Nova Light"/>
          <w:i/>
          <w:iCs/>
          <w:sz w:val="20"/>
          <w:szCs w:val="20"/>
        </w:rPr>
        <w:t>Neurosci</w:t>
      </w:r>
      <w:proofErr w:type="spellEnd"/>
      <w:r w:rsidRPr="00842D97">
        <w:rPr>
          <w:rFonts w:ascii="Arial Nova Light" w:hAnsi="Arial Nova Light"/>
          <w:i/>
          <w:iCs/>
          <w:sz w:val="20"/>
          <w:szCs w:val="20"/>
        </w:rPr>
        <w:t xml:space="preserve">. </w:t>
      </w:r>
      <w:proofErr w:type="spellStart"/>
      <w:r w:rsidRPr="00842D97">
        <w:rPr>
          <w:rFonts w:ascii="Arial Nova Light" w:hAnsi="Arial Nova Light"/>
          <w:i/>
          <w:iCs/>
          <w:sz w:val="20"/>
          <w:szCs w:val="20"/>
        </w:rPr>
        <w:t>Biobehav</w:t>
      </w:r>
      <w:proofErr w:type="spellEnd"/>
      <w:r w:rsidRPr="00842D97">
        <w:rPr>
          <w:rFonts w:ascii="Arial Nova Light" w:hAnsi="Arial Nova Light"/>
          <w:i/>
          <w:iCs/>
          <w:sz w:val="20"/>
          <w:szCs w:val="20"/>
        </w:rPr>
        <w:t>. Rev.</w:t>
      </w:r>
      <w:r w:rsidRPr="00842D97">
        <w:rPr>
          <w:rFonts w:ascii="Arial Nova Light" w:hAnsi="Arial Nova Light"/>
          <w:sz w:val="20"/>
          <w:szCs w:val="20"/>
        </w:rPr>
        <w:t xml:space="preserve"> </w:t>
      </w:r>
      <w:r w:rsidRPr="00842D97">
        <w:rPr>
          <w:rFonts w:ascii="Arial Nova Light" w:hAnsi="Arial Nova Light"/>
          <w:b/>
          <w:bCs/>
          <w:sz w:val="20"/>
          <w:szCs w:val="20"/>
        </w:rPr>
        <w:t>108</w:t>
      </w:r>
      <w:r w:rsidRPr="00842D97">
        <w:rPr>
          <w:rFonts w:ascii="Arial Nova Light" w:hAnsi="Arial Nova Light"/>
          <w:sz w:val="20"/>
          <w:szCs w:val="20"/>
        </w:rPr>
        <w:t>, 559–601 (2020).</w:t>
      </w:r>
    </w:p>
    <w:p w14:paraId="52D898F8" w14:textId="77777777" w:rsidR="00FE72C4" w:rsidRPr="00842D97" w:rsidRDefault="00FE72C4" w:rsidP="00FE72C4">
      <w:pPr>
        <w:pStyle w:val="Bibliography"/>
        <w:rPr>
          <w:rFonts w:ascii="Arial Nova Light" w:hAnsi="Arial Nova Light"/>
          <w:sz w:val="20"/>
          <w:szCs w:val="20"/>
        </w:rPr>
      </w:pPr>
      <w:r w:rsidRPr="00842D97">
        <w:rPr>
          <w:rFonts w:ascii="Arial Nova Light" w:hAnsi="Arial Nova Light"/>
          <w:sz w:val="20"/>
          <w:szCs w:val="20"/>
        </w:rPr>
        <w:t>15.</w:t>
      </w:r>
      <w:r w:rsidRPr="00842D97">
        <w:rPr>
          <w:rFonts w:ascii="Arial Nova Light" w:hAnsi="Arial Nova Light"/>
          <w:sz w:val="20"/>
          <w:szCs w:val="20"/>
        </w:rPr>
        <w:tab/>
      </w:r>
      <w:proofErr w:type="spellStart"/>
      <w:r w:rsidRPr="00842D97">
        <w:rPr>
          <w:rFonts w:ascii="Arial Nova Light" w:hAnsi="Arial Nova Light"/>
          <w:sz w:val="20"/>
          <w:szCs w:val="20"/>
        </w:rPr>
        <w:t>Pourtois</w:t>
      </w:r>
      <w:proofErr w:type="spellEnd"/>
      <w:r w:rsidRPr="00842D97">
        <w:rPr>
          <w:rFonts w:ascii="Arial Nova Light" w:hAnsi="Arial Nova Light"/>
          <w:sz w:val="20"/>
          <w:szCs w:val="20"/>
        </w:rPr>
        <w:t xml:space="preserve">, G., Schettino, A. &amp; Vuilleumier, P. Brain mechanisms for emotional influences on perception and attention: What is magic and what is not. </w:t>
      </w:r>
      <w:r w:rsidRPr="00842D97">
        <w:rPr>
          <w:rFonts w:ascii="Arial Nova Light" w:hAnsi="Arial Nova Light"/>
          <w:i/>
          <w:iCs/>
          <w:sz w:val="20"/>
          <w:szCs w:val="20"/>
        </w:rPr>
        <w:t>Biol. Psychol.</w:t>
      </w:r>
      <w:r w:rsidRPr="00842D97">
        <w:rPr>
          <w:rFonts w:ascii="Arial Nova Light" w:hAnsi="Arial Nova Light"/>
          <w:sz w:val="20"/>
          <w:szCs w:val="20"/>
        </w:rPr>
        <w:t xml:space="preserve"> </w:t>
      </w:r>
      <w:r w:rsidRPr="00842D97">
        <w:rPr>
          <w:rFonts w:ascii="Arial Nova Light" w:hAnsi="Arial Nova Light"/>
          <w:b/>
          <w:bCs/>
          <w:sz w:val="20"/>
          <w:szCs w:val="20"/>
        </w:rPr>
        <w:t>92</w:t>
      </w:r>
      <w:r w:rsidRPr="00842D97">
        <w:rPr>
          <w:rFonts w:ascii="Arial Nova Light" w:hAnsi="Arial Nova Light"/>
          <w:sz w:val="20"/>
          <w:szCs w:val="20"/>
        </w:rPr>
        <w:t>, 492–512 (2013).</w:t>
      </w:r>
    </w:p>
    <w:p w14:paraId="5A714479" w14:textId="77777777" w:rsidR="00FE72C4" w:rsidRPr="00842D97" w:rsidRDefault="00FE72C4" w:rsidP="00FE72C4">
      <w:pPr>
        <w:pStyle w:val="Bibliography"/>
        <w:rPr>
          <w:rFonts w:ascii="Arial Nova Light" w:hAnsi="Arial Nova Light"/>
          <w:sz w:val="20"/>
          <w:szCs w:val="20"/>
        </w:rPr>
      </w:pPr>
      <w:r w:rsidRPr="00842D97">
        <w:rPr>
          <w:rFonts w:ascii="Arial Nova Light" w:hAnsi="Arial Nova Light"/>
          <w:sz w:val="20"/>
          <w:szCs w:val="20"/>
        </w:rPr>
        <w:t>16.</w:t>
      </w:r>
      <w:r w:rsidRPr="00842D97">
        <w:rPr>
          <w:rFonts w:ascii="Arial Nova Light" w:hAnsi="Arial Nova Light"/>
          <w:sz w:val="20"/>
          <w:szCs w:val="20"/>
        </w:rPr>
        <w:tab/>
        <w:t xml:space="preserve">Vuilleumier, P. Affective and motivational control of vision. </w:t>
      </w:r>
      <w:r w:rsidRPr="00842D97">
        <w:rPr>
          <w:rFonts w:ascii="Arial Nova Light" w:hAnsi="Arial Nova Light"/>
          <w:i/>
          <w:iCs/>
          <w:sz w:val="20"/>
          <w:szCs w:val="20"/>
        </w:rPr>
        <w:t xml:space="preserve">Curr. </w:t>
      </w:r>
      <w:proofErr w:type="spellStart"/>
      <w:r w:rsidRPr="00842D97">
        <w:rPr>
          <w:rFonts w:ascii="Arial Nova Light" w:hAnsi="Arial Nova Light"/>
          <w:i/>
          <w:iCs/>
          <w:sz w:val="20"/>
          <w:szCs w:val="20"/>
        </w:rPr>
        <w:t>Opin</w:t>
      </w:r>
      <w:proofErr w:type="spellEnd"/>
      <w:r w:rsidRPr="00842D97">
        <w:rPr>
          <w:rFonts w:ascii="Arial Nova Light" w:hAnsi="Arial Nova Light"/>
          <w:i/>
          <w:iCs/>
          <w:sz w:val="20"/>
          <w:szCs w:val="20"/>
        </w:rPr>
        <w:t>. Neurol.</w:t>
      </w:r>
      <w:r w:rsidRPr="00842D97">
        <w:rPr>
          <w:rFonts w:ascii="Arial Nova Light" w:hAnsi="Arial Nova Light"/>
          <w:sz w:val="20"/>
          <w:szCs w:val="20"/>
        </w:rPr>
        <w:t xml:space="preserve"> </w:t>
      </w:r>
      <w:r w:rsidRPr="00842D97">
        <w:rPr>
          <w:rFonts w:ascii="Arial Nova Light" w:hAnsi="Arial Nova Light"/>
          <w:b/>
          <w:bCs/>
          <w:sz w:val="20"/>
          <w:szCs w:val="20"/>
        </w:rPr>
        <w:t>28</w:t>
      </w:r>
      <w:r w:rsidRPr="00842D97">
        <w:rPr>
          <w:rFonts w:ascii="Arial Nova Light" w:hAnsi="Arial Nova Light"/>
          <w:sz w:val="20"/>
          <w:szCs w:val="20"/>
        </w:rPr>
        <w:t>, 29–35 (2015).</w:t>
      </w:r>
    </w:p>
    <w:p w14:paraId="465CC2C1" w14:textId="77777777" w:rsidR="00FE72C4" w:rsidRPr="00842D97" w:rsidRDefault="00FE72C4" w:rsidP="00FE72C4">
      <w:pPr>
        <w:pStyle w:val="Bibliography"/>
        <w:rPr>
          <w:rFonts w:ascii="Arial Nova Light" w:hAnsi="Arial Nova Light"/>
          <w:sz w:val="20"/>
          <w:szCs w:val="20"/>
        </w:rPr>
      </w:pPr>
      <w:r w:rsidRPr="00842D97">
        <w:rPr>
          <w:rFonts w:ascii="Arial Nova Light" w:hAnsi="Arial Nova Light"/>
          <w:sz w:val="20"/>
          <w:szCs w:val="20"/>
        </w:rPr>
        <w:t>17.</w:t>
      </w:r>
      <w:r w:rsidRPr="00842D97">
        <w:rPr>
          <w:rFonts w:ascii="Arial Nova Light" w:hAnsi="Arial Nova Light"/>
          <w:sz w:val="20"/>
          <w:szCs w:val="20"/>
        </w:rPr>
        <w:tab/>
        <w:t xml:space="preserve">Schuch, S. &amp; Koch, I. Mood states influence cognitive control: the case of conflict adaptation. </w:t>
      </w:r>
      <w:r w:rsidRPr="00842D97">
        <w:rPr>
          <w:rFonts w:ascii="Arial Nova Light" w:hAnsi="Arial Nova Light"/>
          <w:i/>
          <w:iCs/>
          <w:sz w:val="20"/>
          <w:szCs w:val="20"/>
        </w:rPr>
        <w:t>Psychol. Res.</w:t>
      </w:r>
      <w:r w:rsidRPr="00842D97">
        <w:rPr>
          <w:rFonts w:ascii="Arial Nova Light" w:hAnsi="Arial Nova Light"/>
          <w:sz w:val="20"/>
          <w:szCs w:val="20"/>
        </w:rPr>
        <w:t xml:space="preserve"> </w:t>
      </w:r>
      <w:r w:rsidRPr="00842D97">
        <w:rPr>
          <w:rFonts w:ascii="Arial Nova Light" w:hAnsi="Arial Nova Light"/>
          <w:b/>
          <w:bCs/>
          <w:sz w:val="20"/>
          <w:szCs w:val="20"/>
        </w:rPr>
        <w:t>79</w:t>
      </w:r>
      <w:r w:rsidRPr="00842D97">
        <w:rPr>
          <w:rFonts w:ascii="Arial Nova Light" w:hAnsi="Arial Nova Light"/>
          <w:sz w:val="20"/>
          <w:szCs w:val="20"/>
        </w:rPr>
        <w:t>, 759–772 (2015).</w:t>
      </w:r>
    </w:p>
    <w:p w14:paraId="6FA8360F" w14:textId="77777777" w:rsidR="00FE72C4" w:rsidRPr="00842D97" w:rsidRDefault="00FE72C4" w:rsidP="00FE72C4">
      <w:pPr>
        <w:pStyle w:val="Bibliography"/>
        <w:rPr>
          <w:rFonts w:ascii="Arial Nova Light" w:hAnsi="Arial Nova Light"/>
          <w:sz w:val="20"/>
          <w:szCs w:val="20"/>
        </w:rPr>
      </w:pPr>
      <w:r w:rsidRPr="00842D97">
        <w:rPr>
          <w:rFonts w:ascii="Arial Nova Light" w:hAnsi="Arial Nova Light"/>
          <w:sz w:val="20"/>
          <w:szCs w:val="20"/>
        </w:rPr>
        <w:t>18.</w:t>
      </w:r>
      <w:r w:rsidRPr="00842D97">
        <w:rPr>
          <w:rFonts w:ascii="Arial Nova Light" w:hAnsi="Arial Nova Light"/>
          <w:sz w:val="20"/>
          <w:szCs w:val="20"/>
        </w:rPr>
        <w:tab/>
        <w:t xml:space="preserve">van Steenbergen, H., Band, G. P. H. &amp; Hommel, B. In the Mood for Adaptation: How Affect Regulates Conflict-Driven Control. </w:t>
      </w:r>
      <w:r w:rsidRPr="00842D97">
        <w:rPr>
          <w:rFonts w:ascii="Arial Nova Light" w:hAnsi="Arial Nova Light"/>
          <w:i/>
          <w:iCs/>
          <w:sz w:val="20"/>
          <w:szCs w:val="20"/>
        </w:rPr>
        <w:t>Psychol. Sci.</w:t>
      </w:r>
      <w:r w:rsidRPr="00842D97">
        <w:rPr>
          <w:rFonts w:ascii="Arial Nova Light" w:hAnsi="Arial Nova Light"/>
          <w:sz w:val="20"/>
          <w:szCs w:val="20"/>
        </w:rPr>
        <w:t xml:space="preserve"> </w:t>
      </w:r>
      <w:r w:rsidRPr="00842D97">
        <w:rPr>
          <w:rFonts w:ascii="Arial Nova Light" w:hAnsi="Arial Nova Light"/>
          <w:b/>
          <w:bCs/>
          <w:sz w:val="20"/>
          <w:szCs w:val="20"/>
        </w:rPr>
        <w:t>21</w:t>
      </w:r>
      <w:r w:rsidRPr="00842D97">
        <w:rPr>
          <w:rFonts w:ascii="Arial Nova Light" w:hAnsi="Arial Nova Light"/>
          <w:sz w:val="20"/>
          <w:szCs w:val="20"/>
        </w:rPr>
        <w:t>, 1629–1634 (2010).</w:t>
      </w:r>
    </w:p>
    <w:p w14:paraId="232ED663" w14:textId="77777777" w:rsidR="00FE72C4" w:rsidRPr="00842D97" w:rsidRDefault="00FE72C4" w:rsidP="00FE72C4">
      <w:pPr>
        <w:pStyle w:val="Bibliography"/>
        <w:rPr>
          <w:rFonts w:ascii="Arial Nova Light" w:hAnsi="Arial Nova Light"/>
          <w:sz w:val="20"/>
          <w:szCs w:val="20"/>
        </w:rPr>
      </w:pPr>
      <w:r w:rsidRPr="00842D97">
        <w:rPr>
          <w:rFonts w:ascii="Arial Nova Light" w:hAnsi="Arial Nova Light"/>
          <w:sz w:val="20"/>
          <w:szCs w:val="20"/>
        </w:rPr>
        <w:t>19.</w:t>
      </w:r>
      <w:r w:rsidRPr="00842D97">
        <w:rPr>
          <w:rFonts w:ascii="Arial Nova Light" w:hAnsi="Arial Nova Light"/>
          <w:sz w:val="20"/>
          <w:szCs w:val="20"/>
        </w:rPr>
        <w:tab/>
      </w:r>
      <w:proofErr w:type="spellStart"/>
      <w:r w:rsidRPr="00842D97">
        <w:rPr>
          <w:rFonts w:ascii="Arial Nova Light" w:hAnsi="Arial Nova Light"/>
          <w:sz w:val="20"/>
          <w:szCs w:val="20"/>
        </w:rPr>
        <w:t>Kuhbandner</w:t>
      </w:r>
      <w:proofErr w:type="spellEnd"/>
      <w:r w:rsidRPr="00842D97">
        <w:rPr>
          <w:rFonts w:ascii="Arial Nova Light" w:hAnsi="Arial Nova Light"/>
          <w:sz w:val="20"/>
          <w:szCs w:val="20"/>
        </w:rPr>
        <w:t xml:space="preserve">, C. &amp; </w:t>
      </w:r>
      <w:proofErr w:type="spellStart"/>
      <w:r w:rsidRPr="00842D97">
        <w:rPr>
          <w:rFonts w:ascii="Arial Nova Light" w:hAnsi="Arial Nova Light"/>
          <w:sz w:val="20"/>
          <w:szCs w:val="20"/>
        </w:rPr>
        <w:t>Zehetleitner</w:t>
      </w:r>
      <w:proofErr w:type="spellEnd"/>
      <w:r w:rsidRPr="00842D97">
        <w:rPr>
          <w:rFonts w:ascii="Arial Nova Light" w:hAnsi="Arial Nova Light"/>
          <w:sz w:val="20"/>
          <w:szCs w:val="20"/>
        </w:rPr>
        <w:t xml:space="preserve">, M. Dissociable effects of valence and arousal in adaptive executive control. </w:t>
      </w:r>
      <w:proofErr w:type="spellStart"/>
      <w:r w:rsidRPr="00842D97">
        <w:rPr>
          <w:rFonts w:ascii="Arial Nova Light" w:hAnsi="Arial Nova Light"/>
          <w:i/>
          <w:iCs/>
          <w:sz w:val="20"/>
          <w:szCs w:val="20"/>
        </w:rPr>
        <w:t>PLoS</w:t>
      </w:r>
      <w:proofErr w:type="spellEnd"/>
      <w:r w:rsidRPr="00842D97">
        <w:rPr>
          <w:rFonts w:ascii="Arial Nova Light" w:hAnsi="Arial Nova Light"/>
          <w:i/>
          <w:iCs/>
          <w:sz w:val="20"/>
          <w:szCs w:val="20"/>
        </w:rPr>
        <w:t xml:space="preserve"> ONE</w:t>
      </w:r>
      <w:r w:rsidRPr="00842D97">
        <w:rPr>
          <w:rFonts w:ascii="Arial Nova Light" w:hAnsi="Arial Nova Light"/>
          <w:sz w:val="20"/>
          <w:szCs w:val="20"/>
        </w:rPr>
        <w:t xml:space="preserve"> </w:t>
      </w:r>
      <w:r w:rsidRPr="00842D97">
        <w:rPr>
          <w:rFonts w:ascii="Arial Nova Light" w:hAnsi="Arial Nova Light"/>
          <w:b/>
          <w:bCs/>
          <w:sz w:val="20"/>
          <w:szCs w:val="20"/>
        </w:rPr>
        <w:t>6</w:t>
      </w:r>
      <w:r w:rsidRPr="00842D97">
        <w:rPr>
          <w:rFonts w:ascii="Arial Nova Light" w:hAnsi="Arial Nova Light"/>
          <w:sz w:val="20"/>
          <w:szCs w:val="20"/>
        </w:rPr>
        <w:t>, (2011).</w:t>
      </w:r>
    </w:p>
    <w:p w14:paraId="56E34E08" w14:textId="77777777" w:rsidR="00FE72C4" w:rsidRPr="00842D97" w:rsidRDefault="00FE72C4" w:rsidP="00FE72C4">
      <w:pPr>
        <w:pStyle w:val="Bibliography"/>
        <w:rPr>
          <w:rFonts w:ascii="Arial Nova Light" w:hAnsi="Arial Nova Light"/>
          <w:sz w:val="20"/>
          <w:szCs w:val="20"/>
        </w:rPr>
      </w:pPr>
      <w:r w:rsidRPr="00842D97">
        <w:rPr>
          <w:rFonts w:ascii="Arial Nova Light" w:hAnsi="Arial Nova Light"/>
          <w:sz w:val="20"/>
          <w:szCs w:val="20"/>
        </w:rPr>
        <w:t>20.</w:t>
      </w:r>
      <w:r w:rsidRPr="00842D97">
        <w:rPr>
          <w:rFonts w:ascii="Arial Nova Light" w:hAnsi="Arial Nova Light"/>
          <w:sz w:val="20"/>
          <w:szCs w:val="20"/>
        </w:rPr>
        <w:tab/>
        <w:t xml:space="preserve">van Steenbergen, H., Band, G. P. H., Hommel, B., </w:t>
      </w:r>
      <w:proofErr w:type="spellStart"/>
      <w:r w:rsidRPr="00842D97">
        <w:rPr>
          <w:rFonts w:ascii="Arial Nova Light" w:hAnsi="Arial Nova Light"/>
          <w:sz w:val="20"/>
          <w:szCs w:val="20"/>
        </w:rPr>
        <w:t>Rombouts</w:t>
      </w:r>
      <w:proofErr w:type="spellEnd"/>
      <w:r w:rsidRPr="00842D97">
        <w:rPr>
          <w:rFonts w:ascii="Arial Nova Light" w:hAnsi="Arial Nova Light"/>
          <w:sz w:val="20"/>
          <w:szCs w:val="20"/>
        </w:rPr>
        <w:t xml:space="preserve">, S. A. R. B. &amp; Nieuwenhuis, S. Hedonic Hotspots Regulate Cingulate-driven Adaptation to Cognitive Demands. </w:t>
      </w:r>
      <w:proofErr w:type="spellStart"/>
      <w:r w:rsidRPr="00842D97">
        <w:rPr>
          <w:rFonts w:ascii="Arial Nova Light" w:hAnsi="Arial Nova Light"/>
          <w:i/>
          <w:iCs/>
          <w:sz w:val="20"/>
          <w:szCs w:val="20"/>
        </w:rPr>
        <w:t>Cereb</w:t>
      </w:r>
      <w:proofErr w:type="spellEnd"/>
      <w:r w:rsidRPr="00842D97">
        <w:rPr>
          <w:rFonts w:ascii="Arial Nova Light" w:hAnsi="Arial Nova Light"/>
          <w:i/>
          <w:iCs/>
          <w:sz w:val="20"/>
          <w:szCs w:val="20"/>
        </w:rPr>
        <w:t>. Cortex</w:t>
      </w:r>
      <w:r w:rsidRPr="00842D97">
        <w:rPr>
          <w:rFonts w:ascii="Arial Nova Light" w:hAnsi="Arial Nova Light"/>
          <w:sz w:val="20"/>
          <w:szCs w:val="20"/>
        </w:rPr>
        <w:t xml:space="preserve"> </w:t>
      </w:r>
      <w:r w:rsidRPr="00842D97">
        <w:rPr>
          <w:rFonts w:ascii="Arial Nova Light" w:hAnsi="Arial Nova Light"/>
          <w:b/>
          <w:bCs/>
          <w:sz w:val="20"/>
          <w:szCs w:val="20"/>
        </w:rPr>
        <w:t>25</w:t>
      </w:r>
      <w:r w:rsidRPr="00842D97">
        <w:rPr>
          <w:rFonts w:ascii="Arial Nova Light" w:hAnsi="Arial Nova Light"/>
          <w:sz w:val="20"/>
          <w:szCs w:val="20"/>
        </w:rPr>
        <w:t>, 1746–1756 (2015).</w:t>
      </w:r>
    </w:p>
    <w:p w14:paraId="69358057" w14:textId="77777777" w:rsidR="00FE72C4" w:rsidRPr="00842D97" w:rsidRDefault="00FE72C4" w:rsidP="00FE72C4">
      <w:pPr>
        <w:pStyle w:val="Bibliography"/>
        <w:rPr>
          <w:rFonts w:ascii="Arial Nova Light" w:hAnsi="Arial Nova Light"/>
          <w:sz w:val="20"/>
          <w:szCs w:val="20"/>
        </w:rPr>
      </w:pPr>
      <w:r w:rsidRPr="00842D97">
        <w:rPr>
          <w:rFonts w:ascii="Arial Nova Light" w:hAnsi="Arial Nova Light"/>
          <w:sz w:val="20"/>
          <w:szCs w:val="20"/>
        </w:rPr>
        <w:t>21.</w:t>
      </w:r>
      <w:r w:rsidRPr="00842D97">
        <w:rPr>
          <w:rFonts w:ascii="Arial Nova Light" w:hAnsi="Arial Nova Light"/>
          <w:sz w:val="20"/>
          <w:szCs w:val="20"/>
        </w:rPr>
        <w:tab/>
        <w:t xml:space="preserve">Li, W. </w:t>
      </w:r>
      <w:r w:rsidRPr="00842D97">
        <w:rPr>
          <w:rFonts w:ascii="Arial Nova Light" w:hAnsi="Arial Nova Light"/>
          <w:i/>
          <w:iCs/>
          <w:sz w:val="20"/>
          <w:szCs w:val="20"/>
        </w:rPr>
        <w:t>et al.</w:t>
      </w:r>
      <w:r w:rsidRPr="00842D97">
        <w:rPr>
          <w:rFonts w:ascii="Arial Nova Light" w:hAnsi="Arial Nova Light"/>
          <w:sz w:val="20"/>
          <w:szCs w:val="20"/>
        </w:rPr>
        <w:t xml:space="preserve"> Positive and negative emotions modulate attention allocation in color-flanker task processing: Evidence from </w:t>
      </w:r>
      <w:proofErr w:type="gramStart"/>
      <w:r w:rsidRPr="00842D97">
        <w:rPr>
          <w:rFonts w:ascii="Arial Nova Light" w:hAnsi="Arial Nova Light"/>
          <w:sz w:val="20"/>
          <w:szCs w:val="20"/>
        </w:rPr>
        <w:t>event related</w:t>
      </w:r>
      <w:proofErr w:type="gramEnd"/>
      <w:r w:rsidRPr="00842D97">
        <w:rPr>
          <w:rFonts w:ascii="Arial Nova Light" w:hAnsi="Arial Nova Light"/>
          <w:sz w:val="20"/>
          <w:szCs w:val="20"/>
        </w:rPr>
        <w:t xml:space="preserve"> potentials. </w:t>
      </w:r>
      <w:r w:rsidRPr="00842D97">
        <w:rPr>
          <w:rFonts w:ascii="Arial Nova Light" w:hAnsi="Arial Nova Light"/>
          <w:i/>
          <w:iCs/>
          <w:sz w:val="20"/>
          <w:szCs w:val="20"/>
        </w:rPr>
        <w:t xml:space="preserve">Motiv. </w:t>
      </w:r>
      <w:proofErr w:type="spellStart"/>
      <w:r w:rsidRPr="00842D97">
        <w:rPr>
          <w:rFonts w:ascii="Arial Nova Light" w:hAnsi="Arial Nova Light"/>
          <w:i/>
          <w:iCs/>
          <w:sz w:val="20"/>
          <w:szCs w:val="20"/>
        </w:rPr>
        <w:t>Emot</w:t>
      </w:r>
      <w:proofErr w:type="spellEnd"/>
      <w:r w:rsidRPr="00842D97">
        <w:rPr>
          <w:rFonts w:ascii="Arial Nova Light" w:hAnsi="Arial Nova Light"/>
          <w:i/>
          <w:iCs/>
          <w:sz w:val="20"/>
          <w:szCs w:val="20"/>
        </w:rPr>
        <w:t>.</w:t>
      </w:r>
      <w:r w:rsidRPr="00842D97">
        <w:rPr>
          <w:rFonts w:ascii="Arial Nova Light" w:hAnsi="Arial Nova Light"/>
          <w:sz w:val="20"/>
          <w:szCs w:val="20"/>
        </w:rPr>
        <w:t xml:space="preserve"> </w:t>
      </w:r>
      <w:r w:rsidRPr="00842D97">
        <w:rPr>
          <w:rFonts w:ascii="Arial Nova Light" w:hAnsi="Arial Nova Light"/>
          <w:b/>
          <w:bCs/>
          <w:sz w:val="20"/>
          <w:szCs w:val="20"/>
        </w:rPr>
        <w:t>38</w:t>
      </w:r>
      <w:r w:rsidRPr="00842D97">
        <w:rPr>
          <w:rFonts w:ascii="Arial Nova Light" w:hAnsi="Arial Nova Light"/>
          <w:sz w:val="20"/>
          <w:szCs w:val="20"/>
        </w:rPr>
        <w:t>, 451–461 (2014).</w:t>
      </w:r>
    </w:p>
    <w:p w14:paraId="448977FA" w14:textId="77777777" w:rsidR="00FE72C4" w:rsidRPr="00842D97" w:rsidRDefault="00FE72C4" w:rsidP="00FE72C4">
      <w:pPr>
        <w:pStyle w:val="Bibliography"/>
        <w:rPr>
          <w:rFonts w:ascii="Arial Nova Light" w:hAnsi="Arial Nova Light"/>
          <w:sz w:val="20"/>
          <w:szCs w:val="20"/>
        </w:rPr>
      </w:pPr>
      <w:r w:rsidRPr="00842D97">
        <w:rPr>
          <w:rFonts w:ascii="Arial Nova Light" w:hAnsi="Arial Nova Light"/>
          <w:sz w:val="20"/>
          <w:szCs w:val="20"/>
        </w:rPr>
        <w:t>22.</w:t>
      </w:r>
      <w:r w:rsidRPr="00842D97">
        <w:rPr>
          <w:rFonts w:ascii="Arial Nova Light" w:hAnsi="Arial Nova Light"/>
          <w:sz w:val="20"/>
          <w:szCs w:val="20"/>
        </w:rPr>
        <w:tab/>
        <w:t xml:space="preserve">Melcher, T., Born, C. &amp; Gruber, O. How negative affect influences neural control processes underlying the resolution of cognitive interference: An event-related fMRI study. </w:t>
      </w:r>
      <w:proofErr w:type="spellStart"/>
      <w:r w:rsidRPr="00842D97">
        <w:rPr>
          <w:rFonts w:ascii="Arial Nova Light" w:hAnsi="Arial Nova Light"/>
          <w:i/>
          <w:iCs/>
          <w:sz w:val="20"/>
          <w:szCs w:val="20"/>
        </w:rPr>
        <w:t>Neurosci</w:t>
      </w:r>
      <w:proofErr w:type="spellEnd"/>
      <w:r w:rsidRPr="00842D97">
        <w:rPr>
          <w:rFonts w:ascii="Arial Nova Light" w:hAnsi="Arial Nova Light"/>
          <w:i/>
          <w:iCs/>
          <w:sz w:val="20"/>
          <w:szCs w:val="20"/>
        </w:rPr>
        <w:t>. Res.</w:t>
      </w:r>
      <w:r w:rsidRPr="00842D97">
        <w:rPr>
          <w:rFonts w:ascii="Arial Nova Light" w:hAnsi="Arial Nova Light"/>
          <w:sz w:val="20"/>
          <w:szCs w:val="20"/>
        </w:rPr>
        <w:t xml:space="preserve"> </w:t>
      </w:r>
      <w:r w:rsidRPr="00842D97">
        <w:rPr>
          <w:rFonts w:ascii="Arial Nova Light" w:hAnsi="Arial Nova Light"/>
          <w:b/>
          <w:bCs/>
          <w:sz w:val="20"/>
          <w:szCs w:val="20"/>
        </w:rPr>
        <w:t>70</w:t>
      </w:r>
      <w:r w:rsidRPr="00842D97">
        <w:rPr>
          <w:rFonts w:ascii="Arial Nova Light" w:hAnsi="Arial Nova Light"/>
          <w:sz w:val="20"/>
          <w:szCs w:val="20"/>
        </w:rPr>
        <w:t>, 415–427 (2011).</w:t>
      </w:r>
    </w:p>
    <w:p w14:paraId="68CC7AA6" w14:textId="77777777" w:rsidR="00FE72C4" w:rsidRPr="00842D97" w:rsidRDefault="00FE72C4" w:rsidP="00FE72C4">
      <w:pPr>
        <w:pStyle w:val="Bibliography"/>
        <w:rPr>
          <w:rFonts w:ascii="Arial Nova Light" w:hAnsi="Arial Nova Light"/>
          <w:sz w:val="20"/>
          <w:szCs w:val="20"/>
        </w:rPr>
      </w:pPr>
      <w:r w:rsidRPr="00842D97">
        <w:rPr>
          <w:rFonts w:ascii="Arial Nova Light" w:hAnsi="Arial Nova Light"/>
          <w:sz w:val="20"/>
          <w:szCs w:val="20"/>
        </w:rPr>
        <w:t>23.</w:t>
      </w:r>
      <w:r w:rsidRPr="00842D97">
        <w:rPr>
          <w:rFonts w:ascii="Arial Nova Light" w:hAnsi="Arial Nova Light"/>
          <w:sz w:val="20"/>
          <w:szCs w:val="20"/>
        </w:rPr>
        <w:tab/>
        <w:t xml:space="preserve">Hart, S. J., Green, S. R., </w:t>
      </w:r>
      <w:proofErr w:type="spellStart"/>
      <w:r w:rsidRPr="00842D97">
        <w:rPr>
          <w:rFonts w:ascii="Arial Nova Light" w:hAnsi="Arial Nova Light"/>
          <w:sz w:val="20"/>
          <w:szCs w:val="20"/>
        </w:rPr>
        <w:t>Casp</w:t>
      </w:r>
      <w:proofErr w:type="spellEnd"/>
      <w:r w:rsidRPr="00842D97">
        <w:rPr>
          <w:rFonts w:ascii="Arial Nova Light" w:hAnsi="Arial Nova Light"/>
          <w:sz w:val="20"/>
          <w:szCs w:val="20"/>
        </w:rPr>
        <w:t xml:space="preserve">, M. &amp; Belger, A. Emotional priming effects during Stroop task performance. </w:t>
      </w:r>
      <w:r w:rsidRPr="00842D97">
        <w:rPr>
          <w:rFonts w:ascii="Arial Nova Light" w:hAnsi="Arial Nova Light"/>
          <w:i/>
          <w:iCs/>
          <w:sz w:val="20"/>
          <w:szCs w:val="20"/>
        </w:rPr>
        <w:t>NeuroImage</w:t>
      </w:r>
      <w:r w:rsidRPr="00842D97">
        <w:rPr>
          <w:rFonts w:ascii="Arial Nova Light" w:hAnsi="Arial Nova Light"/>
          <w:sz w:val="20"/>
          <w:szCs w:val="20"/>
        </w:rPr>
        <w:t xml:space="preserve"> (2010) doi:10.1016/j.neuroimage.2009.10.076.</w:t>
      </w:r>
    </w:p>
    <w:p w14:paraId="078A216D" w14:textId="77777777" w:rsidR="00FE72C4" w:rsidRPr="00842D97" w:rsidRDefault="00FE72C4" w:rsidP="00FE72C4">
      <w:pPr>
        <w:pStyle w:val="Bibliography"/>
        <w:rPr>
          <w:rFonts w:ascii="Arial Nova Light" w:hAnsi="Arial Nova Light"/>
          <w:sz w:val="20"/>
          <w:szCs w:val="20"/>
        </w:rPr>
      </w:pPr>
      <w:r w:rsidRPr="00842D97">
        <w:rPr>
          <w:rFonts w:ascii="Arial Nova Light" w:hAnsi="Arial Nova Light"/>
          <w:sz w:val="20"/>
          <w:szCs w:val="20"/>
        </w:rPr>
        <w:t>24.</w:t>
      </w:r>
      <w:r w:rsidRPr="00842D97">
        <w:rPr>
          <w:rFonts w:ascii="Arial Nova Light" w:hAnsi="Arial Nova Light"/>
          <w:sz w:val="20"/>
          <w:szCs w:val="20"/>
        </w:rPr>
        <w:tab/>
        <w:t xml:space="preserve">Dennis, T. A., Chen, C.-C. &amp; McCandliss, B. D. Threat-related attentional biases: an analysis of three attention systems. </w:t>
      </w:r>
      <w:r w:rsidRPr="00842D97">
        <w:rPr>
          <w:rFonts w:ascii="Arial Nova Light" w:hAnsi="Arial Nova Light"/>
          <w:i/>
          <w:iCs/>
          <w:sz w:val="20"/>
          <w:szCs w:val="20"/>
        </w:rPr>
        <w:t>Depress. Anxiety</w:t>
      </w:r>
      <w:r w:rsidRPr="00842D97">
        <w:rPr>
          <w:rFonts w:ascii="Arial Nova Light" w:hAnsi="Arial Nova Light"/>
          <w:sz w:val="20"/>
          <w:szCs w:val="20"/>
        </w:rPr>
        <w:t xml:space="preserve"> </w:t>
      </w:r>
      <w:r w:rsidRPr="00842D97">
        <w:rPr>
          <w:rFonts w:ascii="Arial Nova Light" w:hAnsi="Arial Nova Light"/>
          <w:b/>
          <w:bCs/>
          <w:sz w:val="20"/>
          <w:szCs w:val="20"/>
        </w:rPr>
        <w:t>25</w:t>
      </w:r>
      <w:r w:rsidRPr="00842D97">
        <w:rPr>
          <w:rFonts w:ascii="Arial Nova Light" w:hAnsi="Arial Nova Light"/>
          <w:sz w:val="20"/>
          <w:szCs w:val="20"/>
        </w:rPr>
        <w:t>, E1–E10 (2008).</w:t>
      </w:r>
    </w:p>
    <w:p w14:paraId="59311462" w14:textId="77777777" w:rsidR="00FE72C4" w:rsidRPr="00842D97" w:rsidRDefault="00FE72C4" w:rsidP="00FE72C4">
      <w:pPr>
        <w:pStyle w:val="Bibliography"/>
        <w:rPr>
          <w:rFonts w:ascii="Arial Nova Light" w:hAnsi="Arial Nova Light"/>
          <w:sz w:val="20"/>
          <w:szCs w:val="20"/>
        </w:rPr>
      </w:pPr>
      <w:r w:rsidRPr="00842D97">
        <w:rPr>
          <w:rFonts w:ascii="Arial Nova Light" w:hAnsi="Arial Nova Light"/>
          <w:sz w:val="20"/>
          <w:szCs w:val="20"/>
        </w:rPr>
        <w:t>25.</w:t>
      </w:r>
      <w:r w:rsidRPr="00842D97">
        <w:rPr>
          <w:rFonts w:ascii="Arial Nova Light" w:hAnsi="Arial Nova Light"/>
          <w:sz w:val="20"/>
          <w:szCs w:val="20"/>
        </w:rPr>
        <w:tab/>
        <w:t xml:space="preserve">Dreisbach, G. &amp; Fischer, R. Conflicts as aversive signals. </w:t>
      </w:r>
      <w:r w:rsidRPr="00842D97">
        <w:rPr>
          <w:rFonts w:ascii="Arial Nova Light" w:hAnsi="Arial Nova Light"/>
          <w:i/>
          <w:iCs/>
          <w:sz w:val="20"/>
          <w:szCs w:val="20"/>
        </w:rPr>
        <w:t xml:space="preserve">Brain </w:t>
      </w:r>
      <w:proofErr w:type="spellStart"/>
      <w:r w:rsidRPr="00842D97">
        <w:rPr>
          <w:rFonts w:ascii="Arial Nova Light" w:hAnsi="Arial Nova Light"/>
          <w:i/>
          <w:iCs/>
          <w:sz w:val="20"/>
          <w:szCs w:val="20"/>
        </w:rPr>
        <w:t>Cogn</w:t>
      </w:r>
      <w:proofErr w:type="spellEnd"/>
      <w:r w:rsidRPr="00842D97">
        <w:rPr>
          <w:rFonts w:ascii="Arial Nova Light" w:hAnsi="Arial Nova Light"/>
          <w:i/>
          <w:iCs/>
          <w:sz w:val="20"/>
          <w:szCs w:val="20"/>
        </w:rPr>
        <w:t>.</w:t>
      </w:r>
      <w:r w:rsidRPr="00842D97">
        <w:rPr>
          <w:rFonts w:ascii="Arial Nova Light" w:hAnsi="Arial Nova Light"/>
          <w:sz w:val="20"/>
          <w:szCs w:val="20"/>
        </w:rPr>
        <w:t xml:space="preserve"> </w:t>
      </w:r>
      <w:r w:rsidRPr="00842D97">
        <w:rPr>
          <w:rFonts w:ascii="Arial Nova Light" w:hAnsi="Arial Nova Light"/>
          <w:b/>
          <w:bCs/>
          <w:sz w:val="20"/>
          <w:szCs w:val="20"/>
        </w:rPr>
        <w:t>78</w:t>
      </w:r>
      <w:r w:rsidRPr="00842D97">
        <w:rPr>
          <w:rFonts w:ascii="Arial Nova Light" w:hAnsi="Arial Nova Light"/>
          <w:sz w:val="20"/>
          <w:szCs w:val="20"/>
        </w:rPr>
        <w:t>, 94–98 (2012).</w:t>
      </w:r>
    </w:p>
    <w:p w14:paraId="4AE7DFDF" w14:textId="77777777" w:rsidR="00FE72C4" w:rsidRPr="00842D97" w:rsidRDefault="00FE72C4" w:rsidP="00FE72C4">
      <w:pPr>
        <w:pStyle w:val="Bibliography"/>
        <w:rPr>
          <w:rFonts w:ascii="Arial Nova Light" w:hAnsi="Arial Nova Light"/>
          <w:sz w:val="20"/>
          <w:szCs w:val="20"/>
        </w:rPr>
      </w:pPr>
      <w:r w:rsidRPr="00842D97">
        <w:rPr>
          <w:rFonts w:ascii="Arial Nova Light" w:hAnsi="Arial Nova Light"/>
          <w:sz w:val="20"/>
          <w:szCs w:val="20"/>
        </w:rPr>
        <w:t>26.</w:t>
      </w:r>
      <w:r w:rsidRPr="00842D97">
        <w:rPr>
          <w:rFonts w:ascii="Arial Nova Light" w:hAnsi="Arial Nova Light"/>
          <w:sz w:val="20"/>
          <w:szCs w:val="20"/>
        </w:rPr>
        <w:tab/>
      </w:r>
      <w:proofErr w:type="spellStart"/>
      <w:r w:rsidRPr="00842D97">
        <w:rPr>
          <w:rFonts w:ascii="Arial Nova Light" w:hAnsi="Arial Nova Light"/>
          <w:sz w:val="20"/>
          <w:szCs w:val="20"/>
        </w:rPr>
        <w:t>Botvinick</w:t>
      </w:r>
      <w:proofErr w:type="spellEnd"/>
      <w:r w:rsidRPr="00842D97">
        <w:rPr>
          <w:rFonts w:ascii="Arial Nova Light" w:hAnsi="Arial Nova Light"/>
          <w:sz w:val="20"/>
          <w:szCs w:val="20"/>
        </w:rPr>
        <w:t xml:space="preserve">, M. M., Braver, T. S., Barch, D. M., Carter, C. S. &amp; Cohen, J. D. Conflict Monitoring and Cognitive Control. </w:t>
      </w:r>
      <w:r w:rsidRPr="00842D97">
        <w:rPr>
          <w:rFonts w:ascii="Arial Nova Light" w:hAnsi="Arial Nova Light"/>
          <w:i/>
          <w:iCs/>
          <w:sz w:val="20"/>
          <w:szCs w:val="20"/>
        </w:rPr>
        <w:t>Psychol. Rev.</w:t>
      </w:r>
      <w:r w:rsidRPr="00842D97">
        <w:rPr>
          <w:rFonts w:ascii="Arial Nova Light" w:hAnsi="Arial Nova Light"/>
          <w:sz w:val="20"/>
          <w:szCs w:val="20"/>
        </w:rPr>
        <w:t xml:space="preserve"> </w:t>
      </w:r>
      <w:r w:rsidRPr="00842D97">
        <w:rPr>
          <w:rFonts w:ascii="Arial Nova Light" w:hAnsi="Arial Nova Light"/>
          <w:b/>
          <w:bCs/>
          <w:sz w:val="20"/>
          <w:szCs w:val="20"/>
        </w:rPr>
        <w:t>108</w:t>
      </w:r>
      <w:r w:rsidRPr="00842D97">
        <w:rPr>
          <w:rFonts w:ascii="Arial Nova Light" w:hAnsi="Arial Nova Light"/>
          <w:sz w:val="20"/>
          <w:szCs w:val="20"/>
        </w:rPr>
        <w:t>, 624–652 (2001).</w:t>
      </w:r>
    </w:p>
    <w:p w14:paraId="3C8459E9" w14:textId="77777777" w:rsidR="00FE72C4" w:rsidRPr="00842D97" w:rsidRDefault="00FE72C4" w:rsidP="00FE72C4">
      <w:pPr>
        <w:pStyle w:val="Bibliography"/>
        <w:rPr>
          <w:rFonts w:ascii="Arial Nova Light" w:hAnsi="Arial Nova Light"/>
          <w:sz w:val="20"/>
          <w:szCs w:val="20"/>
        </w:rPr>
      </w:pPr>
      <w:r w:rsidRPr="00842D97">
        <w:rPr>
          <w:rFonts w:ascii="Arial Nova Light" w:hAnsi="Arial Nova Light"/>
          <w:sz w:val="20"/>
          <w:szCs w:val="20"/>
        </w:rPr>
        <w:t>27.</w:t>
      </w:r>
      <w:r w:rsidRPr="00842D97">
        <w:rPr>
          <w:rFonts w:ascii="Arial Nova Light" w:hAnsi="Arial Nova Light"/>
          <w:sz w:val="20"/>
          <w:szCs w:val="20"/>
        </w:rPr>
        <w:tab/>
        <w:t xml:space="preserve">Gehring, W. J. &amp; Willoughby, A. R. The medial frontal cortex and the rapid processing of monetary gains and losses. </w:t>
      </w:r>
      <w:r w:rsidRPr="00842D97">
        <w:rPr>
          <w:rFonts w:ascii="Arial Nova Light" w:hAnsi="Arial Nova Light"/>
          <w:i/>
          <w:iCs/>
          <w:sz w:val="20"/>
          <w:szCs w:val="20"/>
        </w:rPr>
        <w:t>Science</w:t>
      </w:r>
      <w:r w:rsidRPr="00842D97">
        <w:rPr>
          <w:rFonts w:ascii="Arial Nova Light" w:hAnsi="Arial Nova Light"/>
          <w:sz w:val="20"/>
          <w:szCs w:val="20"/>
        </w:rPr>
        <w:t xml:space="preserve"> (2002) doi:10.1126/science.1066893.</w:t>
      </w:r>
    </w:p>
    <w:p w14:paraId="3C7A08B3" w14:textId="77777777" w:rsidR="00FE72C4" w:rsidRPr="00842D97" w:rsidRDefault="00FE72C4" w:rsidP="00FE72C4">
      <w:pPr>
        <w:pStyle w:val="Bibliography"/>
        <w:rPr>
          <w:rFonts w:ascii="Arial Nova Light" w:hAnsi="Arial Nova Light"/>
          <w:sz w:val="20"/>
          <w:szCs w:val="20"/>
        </w:rPr>
      </w:pPr>
      <w:r w:rsidRPr="00842D97">
        <w:rPr>
          <w:rFonts w:ascii="Arial Nova Light" w:hAnsi="Arial Nova Light"/>
          <w:sz w:val="20"/>
          <w:szCs w:val="20"/>
        </w:rPr>
        <w:t>28.</w:t>
      </w:r>
      <w:r w:rsidRPr="00842D97">
        <w:rPr>
          <w:rFonts w:ascii="Arial Nova Light" w:hAnsi="Arial Nova Light"/>
          <w:sz w:val="20"/>
          <w:szCs w:val="20"/>
        </w:rPr>
        <w:tab/>
        <w:t xml:space="preserve">Bush, G., Luu, P. &amp; Posner, M. I. Cognitive and emotional influences in anterior cingulate cortex. </w:t>
      </w:r>
      <w:r w:rsidRPr="00842D97">
        <w:rPr>
          <w:rFonts w:ascii="Arial Nova Light" w:hAnsi="Arial Nova Light"/>
          <w:i/>
          <w:iCs/>
          <w:sz w:val="20"/>
          <w:szCs w:val="20"/>
        </w:rPr>
        <w:t xml:space="preserve">Trends </w:t>
      </w:r>
      <w:proofErr w:type="spellStart"/>
      <w:r w:rsidRPr="00842D97">
        <w:rPr>
          <w:rFonts w:ascii="Arial Nova Light" w:hAnsi="Arial Nova Light"/>
          <w:i/>
          <w:iCs/>
          <w:sz w:val="20"/>
          <w:szCs w:val="20"/>
        </w:rPr>
        <w:t>Cogn</w:t>
      </w:r>
      <w:proofErr w:type="spellEnd"/>
      <w:r w:rsidRPr="00842D97">
        <w:rPr>
          <w:rFonts w:ascii="Arial Nova Light" w:hAnsi="Arial Nova Light"/>
          <w:i/>
          <w:iCs/>
          <w:sz w:val="20"/>
          <w:szCs w:val="20"/>
        </w:rPr>
        <w:t>. Sci.</w:t>
      </w:r>
      <w:r w:rsidRPr="00842D97">
        <w:rPr>
          <w:rFonts w:ascii="Arial Nova Light" w:hAnsi="Arial Nova Light"/>
          <w:sz w:val="20"/>
          <w:szCs w:val="20"/>
        </w:rPr>
        <w:t xml:space="preserve"> </w:t>
      </w:r>
      <w:r w:rsidRPr="00842D97">
        <w:rPr>
          <w:rFonts w:ascii="Arial Nova Light" w:hAnsi="Arial Nova Light"/>
          <w:b/>
          <w:bCs/>
          <w:sz w:val="20"/>
          <w:szCs w:val="20"/>
        </w:rPr>
        <w:t>4</w:t>
      </w:r>
      <w:r w:rsidRPr="00842D97">
        <w:rPr>
          <w:rFonts w:ascii="Arial Nova Light" w:hAnsi="Arial Nova Light"/>
          <w:sz w:val="20"/>
          <w:szCs w:val="20"/>
        </w:rPr>
        <w:t>, 215–222 (2000).</w:t>
      </w:r>
    </w:p>
    <w:p w14:paraId="30AC98B0" w14:textId="77777777" w:rsidR="00FE72C4" w:rsidRPr="00842D97" w:rsidRDefault="00FE72C4" w:rsidP="00FE72C4">
      <w:pPr>
        <w:pStyle w:val="Bibliography"/>
        <w:rPr>
          <w:rFonts w:ascii="Arial Nova Light" w:hAnsi="Arial Nova Light"/>
          <w:sz w:val="20"/>
          <w:szCs w:val="20"/>
        </w:rPr>
      </w:pPr>
      <w:r w:rsidRPr="00842D97">
        <w:rPr>
          <w:rFonts w:ascii="Arial Nova Light" w:hAnsi="Arial Nova Light"/>
          <w:sz w:val="20"/>
          <w:szCs w:val="20"/>
        </w:rPr>
        <w:t>29.</w:t>
      </w:r>
      <w:r w:rsidRPr="00842D97">
        <w:rPr>
          <w:rFonts w:ascii="Arial Nova Light" w:hAnsi="Arial Nova Light"/>
          <w:sz w:val="20"/>
          <w:szCs w:val="20"/>
        </w:rPr>
        <w:tab/>
        <w:t xml:space="preserve">Etkin, A., Egner, T. &amp; Kalisch, R. Emotional processing in anterior cingulate and medial prefrontal cortex. </w:t>
      </w:r>
      <w:r w:rsidRPr="00842D97">
        <w:rPr>
          <w:rFonts w:ascii="Arial Nova Light" w:hAnsi="Arial Nova Light"/>
          <w:i/>
          <w:iCs/>
          <w:sz w:val="20"/>
          <w:szCs w:val="20"/>
        </w:rPr>
        <w:t xml:space="preserve">Trends </w:t>
      </w:r>
      <w:proofErr w:type="spellStart"/>
      <w:r w:rsidRPr="00842D97">
        <w:rPr>
          <w:rFonts w:ascii="Arial Nova Light" w:hAnsi="Arial Nova Light"/>
          <w:i/>
          <w:iCs/>
          <w:sz w:val="20"/>
          <w:szCs w:val="20"/>
        </w:rPr>
        <w:t>Cogn</w:t>
      </w:r>
      <w:proofErr w:type="spellEnd"/>
      <w:r w:rsidRPr="00842D97">
        <w:rPr>
          <w:rFonts w:ascii="Arial Nova Light" w:hAnsi="Arial Nova Light"/>
          <w:i/>
          <w:iCs/>
          <w:sz w:val="20"/>
          <w:szCs w:val="20"/>
        </w:rPr>
        <w:t>. Sci.</w:t>
      </w:r>
      <w:r w:rsidRPr="00842D97">
        <w:rPr>
          <w:rFonts w:ascii="Arial Nova Light" w:hAnsi="Arial Nova Light"/>
          <w:sz w:val="20"/>
          <w:szCs w:val="20"/>
        </w:rPr>
        <w:t xml:space="preserve"> </w:t>
      </w:r>
      <w:r w:rsidRPr="00842D97">
        <w:rPr>
          <w:rFonts w:ascii="Arial Nova Light" w:hAnsi="Arial Nova Light"/>
          <w:b/>
          <w:bCs/>
          <w:sz w:val="20"/>
          <w:szCs w:val="20"/>
        </w:rPr>
        <w:t>15</w:t>
      </w:r>
      <w:r w:rsidRPr="00842D97">
        <w:rPr>
          <w:rFonts w:ascii="Arial Nova Light" w:hAnsi="Arial Nova Light"/>
          <w:sz w:val="20"/>
          <w:szCs w:val="20"/>
        </w:rPr>
        <w:t>, 85–93 (2011).</w:t>
      </w:r>
    </w:p>
    <w:p w14:paraId="686A73B9" w14:textId="77777777" w:rsidR="00FE72C4" w:rsidRPr="00842D97" w:rsidRDefault="00FE72C4" w:rsidP="00FE72C4">
      <w:pPr>
        <w:pStyle w:val="Bibliography"/>
        <w:rPr>
          <w:rFonts w:ascii="Arial Nova Light" w:hAnsi="Arial Nova Light"/>
          <w:sz w:val="20"/>
          <w:szCs w:val="20"/>
        </w:rPr>
      </w:pPr>
      <w:r w:rsidRPr="00842D97">
        <w:rPr>
          <w:rFonts w:ascii="Arial Nova Light" w:hAnsi="Arial Nova Light"/>
          <w:sz w:val="20"/>
          <w:szCs w:val="20"/>
        </w:rPr>
        <w:t>30.</w:t>
      </w:r>
      <w:r w:rsidRPr="00842D97">
        <w:rPr>
          <w:rFonts w:ascii="Arial Nova Light" w:hAnsi="Arial Nova Light"/>
          <w:sz w:val="20"/>
          <w:szCs w:val="20"/>
        </w:rPr>
        <w:tab/>
        <w:t xml:space="preserve">Cole, M. W. &amp; Schneider, W. The cognitive control network: Integrated cortical regions with dissociable functions. </w:t>
      </w:r>
      <w:r w:rsidRPr="00842D97">
        <w:rPr>
          <w:rFonts w:ascii="Arial Nova Light" w:hAnsi="Arial Nova Light"/>
          <w:i/>
          <w:iCs/>
          <w:sz w:val="20"/>
          <w:szCs w:val="20"/>
        </w:rPr>
        <w:t>NeuroImage</w:t>
      </w:r>
      <w:r w:rsidRPr="00842D97">
        <w:rPr>
          <w:rFonts w:ascii="Arial Nova Light" w:hAnsi="Arial Nova Light"/>
          <w:sz w:val="20"/>
          <w:szCs w:val="20"/>
        </w:rPr>
        <w:t xml:space="preserve"> </w:t>
      </w:r>
      <w:r w:rsidRPr="00842D97">
        <w:rPr>
          <w:rFonts w:ascii="Arial Nova Light" w:hAnsi="Arial Nova Light"/>
          <w:b/>
          <w:bCs/>
          <w:sz w:val="20"/>
          <w:szCs w:val="20"/>
        </w:rPr>
        <w:t>37</w:t>
      </w:r>
      <w:r w:rsidRPr="00842D97">
        <w:rPr>
          <w:rFonts w:ascii="Arial Nova Light" w:hAnsi="Arial Nova Light"/>
          <w:sz w:val="20"/>
          <w:szCs w:val="20"/>
        </w:rPr>
        <w:t>, 343–360 (2007).</w:t>
      </w:r>
    </w:p>
    <w:p w14:paraId="56E66D9A" w14:textId="77777777" w:rsidR="00FE72C4" w:rsidRPr="00842D97" w:rsidRDefault="00FE72C4" w:rsidP="00FE72C4">
      <w:pPr>
        <w:pStyle w:val="Bibliography"/>
        <w:rPr>
          <w:rFonts w:ascii="Arial Nova Light" w:hAnsi="Arial Nova Light"/>
          <w:sz w:val="20"/>
          <w:szCs w:val="20"/>
        </w:rPr>
      </w:pPr>
      <w:r w:rsidRPr="00842D97">
        <w:rPr>
          <w:rFonts w:ascii="Arial Nova Light" w:hAnsi="Arial Nova Light"/>
          <w:sz w:val="20"/>
          <w:szCs w:val="20"/>
        </w:rPr>
        <w:t>31.</w:t>
      </w:r>
      <w:r w:rsidRPr="00842D97">
        <w:rPr>
          <w:rFonts w:ascii="Arial Nova Light" w:hAnsi="Arial Nova Light"/>
          <w:sz w:val="20"/>
          <w:szCs w:val="20"/>
        </w:rPr>
        <w:tab/>
        <w:t xml:space="preserve">Chen, T. </w:t>
      </w:r>
      <w:r w:rsidRPr="00842D97">
        <w:rPr>
          <w:rFonts w:ascii="Arial Nova Light" w:hAnsi="Arial Nova Light"/>
          <w:i/>
          <w:iCs/>
          <w:sz w:val="20"/>
          <w:szCs w:val="20"/>
        </w:rPr>
        <w:t>et al.</w:t>
      </w:r>
      <w:r w:rsidRPr="00842D97">
        <w:rPr>
          <w:rFonts w:ascii="Arial Nova Light" w:hAnsi="Arial Nova Light"/>
          <w:sz w:val="20"/>
          <w:szCs w:val="20"/>
        </w:rPr>
        <w:t xml:space="preserve"> A domain-general brain network underlying emotional and cognitive interference processing: evidence from coordinate-based and functional connectivity meta-analyses. </w:t>
      </w:r>
      <w:r w:rsidRPr="00842D97">
        <w:rPr>
          <w:rFonts w:ascii="Arial Nova Light" w:hAnsi="Arial Nova Light"/>
          <w:i/>
          <w:iCs/>
          <w:sz w:val="20"/>
          <w:szCs w:val="20"/>
        </w:rPr>
        <w:t xml:space="preserve">Brain Struct. </w:t>
      </w:r>
      <w:proofErr w:type="spellStart"/>
      <w:r w:rsidRPr="00842D97">
        <w:rPr>
          <w:rFonts w:ascii="Arial Nova Light" w:hAnsi="Arial Nova Light"/>
          <w:i/>
          <w:iCs/>
          <w:sz w:val="20"/>
          <w:szCs w:val="20"/>
        </w:rPr>
        <w:t>Funct</w:t>
      </w:r>
      <w:proofErr w:type="spellEnd"/>
      <w:r w:rsidRPr="00842D97">
        <w:rPr>
          <w:rFonts w:ascii="Arial Nova Light" w:hAnsi="Arial Nova Light"/>
          <w:i/>
          <w:iCs/>
          <w:sz w:val="20"/>
          <w:szCs w:val="20"/>
        </w:rPr>
        <w:t>.</w:t>
      </w:r>
      <w:r w:rsidRPr="00842D97">
        <w:rPr>
          <w:rFonts w:ascii="Arial Nova Light" w:hAnsi="Arial Nova Light"/>
          <w:sz w:val="20"/>
          <w:szCs w:val="20"/>
        </w:rPr>
        <w:t xml:space="preserve"> </w:t>
      </w:r>
      <w:r w:rsidRPr="00842D97">
        <w:rPr>
          <w:rFonts w:ascii="Arial Nova Light" w:hAnsi="Arial Nova Light"/>
          <w:b/>
          <w:bCs/>
          <w:sz w:val="20"/>
          <w:szCs w:val="20"/>
        </w:rPr>
        <w:t>223</w:t>
      </w:r>
      <w:r w:rsidRPr="00842D97">
        <w:rPr>
          <w:rFonts w:ascii="Arial Nova Light" w:hAnsi="Arial Nova Light"/>
          <w:sz w:val="20"/>
          <w:szCs w:val="20"/>
        </w:rPr>
        <w:t>, 3813–3840 (2018).</w:t>
      </w:r>
    </w:p>
    <w:p w14:paraId="61078E47" w14:textId="77777777" w:rsidR="00FE72C4" w:rsidRPr="00842D97" w:rsidRDefault="00FE72C4" w:rsidP="00FE72C4">
      <w:pPr>
        <w:pStyle w:val="Bibliography"/>
        <w:rPr>
          <w:rFonts w:ascii="Arial Nova Light" w:hAnsi="Arial Nova Light"/>
          <w:sz w:val="20"/>
          <w:szCs w:val="20"/>
        </w:rPr>
      </w:pPr>
      <w:r w:rsidRPr="00842D97">
        <w:rPr>
          <w:rFonts w:ascii="Arial Nova Light" w:hAnsi="Arial Nova Light"/>
          <w:sz w:val="20"/>
          <w:szCs w:val="20"/>
        </w:rPr>
        <w:t>32.</w:t>
      </w:r>
      <w:r w:rsidRPr="00842D97">
        <w:rPr>
          <w:rFonts w:ascii="Arial Nova Light" w:hAnsi="Arial Nova Light"/>
          <w:sz w:val="20"/>
          <w:szCs w:val="20"/>
        </w:rPr>
        <w:tab/>
        <w:t xml:space="preserve">Vuilleumier, P. The role of the human amygdala in perception and attention. in </w:t>
      </w:r>
      <w:proofErr w:type="gramStart"/>
      <w:r w:rsidRPr="00842D97">
        <w:rPr>
          <w:rFonts w:ascii="Arial Nova Light" w:hAnsi="Arial Nova Light"/>
          <w:i/>
          <w:iCs/>
          <w:sz w:val="20"/>
          <w:szCs w:val="20"/>
        </w:rPr>
        <w:t>The</w:t>
      </w:r>
      <w:proofErr w:type="gramEnd"/>
      <w:r w:rsidRPr="00842D97">
        <w:rPr>
          <w:rFonts w:ascii="Arial Nova Light" w:hAnsi="Arial Nova Light"/>
          <w:i/>
          <w:iCs/>
          <w:sz w:val="20"/>
          <w:szCs w:val="20"/>
        </w:rPr>
        <w:t xml:space="preserve"> human amygdala.</w:t>
      </w:r>
      <w:r w:rsidRPr="00842D97">
        <w:rPr>
          <w:rFonts w:ascii="Arial Nova Light" w:hAnsi="Arial Nova Light"/>
          <w:sz w:val="20"/>
          <w:szCs w:val="20"/>
        </w:rPr>
        <w:t xml:space="preserve"> 220–249 (The Guilford Press, New York,  NY,  US, 2009).</w:t>
      </w:r>
    </w:p>
    <w:p w14:paraId="79EA11C1" w14:textId="77777777" w:rsidR="00FE72C4" w:rsidRPr="00842D97" w:rsidRDefault="00FE72C4" w:rsidP="00FE72C4">
      <w:pPr>
        <w:pStyle w:val="Bibliography"/>
        <w:rPr>
          <w:rFonts w:ascii="Arial Nova Light" w:hAnsi="Arial Nova Light"/>
          <w:sz w:val="20"/>
          <w:szCs w:val="20"/>
        </w:rPr>
      </w:pPr>
      <w:r w:rsidRPr="00842D97">
        <w:rPr>
          <w:rFonts w:ascii="Arial Nova Light" w:hAnsi="Arial Nova Light"/>
          <w:sz w:val="20"/>
          <w:szCs w:val="20"/>
        </w:rPr>
        <w:t>33.</w:t>
      </w:r>
      <w:r w:rsidRPr="00842D97">
        <w:rPr>
          <w:rFonts w:ascii="Arial Nova Light" w:hAnsi="Arial Nova Light"/>
          <w:sz w:val="20"/>
          <w:szCs w:val="20"/>
        </w:rPr>
        <w:tab/>
        <w:t xml:space="preserve">Padmala, S., Bauer, A. &amp; Pessoa, L. Negative emotion impairs conflict-driven executive control. </w:t>
      </w:r>
      <w:r w:rsidRPr="00842D97">
        <w:rPr>
          <w:rFonts w:ascii="Arial Nova Light" w:hAnsi="Arial Nova Light"/>
          <w:i/>
          <w:iCs/>
          <w:sz w:val="20"/>
          <w:szCs w:val="20"/>
        </w:rPr>
        <w:t>Front. Psychol.</w:t>
      </w:r>
      <w:r w:rsidRPr="00842D97">
        <w:rPr>
          <w:rFonts w:ascii="Arial Nova Light" w:hAnsi="Arial Nova Light"/>
          <w:sz w:val="20"/>
          <w:szCs w:val="20"/>
        </w:rPr>
        <w:t xml:space="preserve"> </w:t>
      </w:r>
      <w:r w:rsidRPr="00842D97">
        <w:rPr>
          <w:rFonts w:ascii="Arial Nova Light" w:hAnsi="Arial Nova Light"/>
          <w:b/>
          <w:bCs/>
          <w:sz w:val="20"/>
          <w:szCs w:val="20"/>
        </w:rPr>
        <w:t>2</w:t>
      </w:r>
      <w:r w:rsidRPr="00842D97">
        <w:rPr>
          <w:rFonts w:ascii="Arial Nova Light" w:hAnsi="Arial Nova Light"/>
          <w:sz w:val="20"/>
          <w:szCs w:val="20"/>
        </w:rPr>
        <w:t>, 1–5 (2011).</w:t>
      </w:r>
    </w:p>
    <w:p w14:paraId="23B822C2" w14:textId="77777777" w:rsidR="00FE72C4" w:rsidRPr="00842D97" w:rsidRDefault="00FE72C4" w:rsidP="00FE72C4">
      <w:pPr>
        <w:pStyle w:val="Bibliography"/>
        <w:rPr>
          <w:rFonts w:ascii="Arial Nova Light" w:hAnsi="Arial Nova Light"/>
          <w:sz w:val="20"/>
          <w:szCs w:val="20"/>
        </w:rPr>
      </w:pPr>
      <w:r w:rsidRPr="00842D97">
        <w:rPr>
          <w:rFonts w:ascii="Arial Nova Light" w:hAnsi="Arial Nova Light"/>
          <w:sz w:val="20"/>
          <w:szCs w:val="20"/>
        </w:rPr>
        <w:t>34.</w:t>
      </w:r>
      <w:r w:rsidRPr="00842D97">
        <w:rPr>
          <w:rFonts w:ascii="Arial Nova Light" w:hAnsi="Arial Nova Light"/>
          <w:sz w:val="20"/>
          <w:szCs w:val="20"/>
        </w:rPr>
        <w:tab/>
      </w:r>
      <w:proofErr w:type="spellStart"/>
      <w:r w:rsidRPr="00842D97">
        <w:rPr>
          <w:rFonts w:ascii="Arial Nova Light" w:hAnsi="Arial Nova Light"/>
          <w:sz w:val="20"/>
          <w:szCs w:val="20"/>
        </w:rPr>
        <w:t>Kalanthroff</w:t>
      </w:r>
      <w:proofErr w:type="spellEnd"/>
      <w:r w:rsidRPr="00842D97">
        <w:rPr>
          <w:rFonts w:ascii="Arial Nova Light" w:hAnsi="Arial Nova Light"/>
          <w:sz w:val="20"/>
          <w:szCs w:val="20"/>
        </w:rPr>
        <w:t xml:space="preserve">, E., Cohen, N. &amp; Henik, A. Stop </w:t>
      </w:r>
      <w:proofErr w:type="gramStart"/>
      <w:r w:rsidRPr="00842D97">
        <w:rPr>
          <w:rFonts w:ascii="Arial Nova Light" w:hAnsi="Arial Nova Light"/>
          <w:sz w:val="20"/>
          <w:szCs w:val="20"/>
        </w:rPr>
        <w:t>feeling:</w:t>
      </w:r>
      <w:proofErr w:type="gramEnd"/>
      <w:r w:rsidRPr="00842D97">
        <w:rPr>
          <w:rFonts w:ascii="Arial Nova Light" w:hAnsi="Arial Nova Light"/>
          <w:sz w:val="20"/>
          <w:szCs w:val="20"/>
        </w:rPr>
        <w:t xml:space="preserve"> inhibition of emotional interference following stop-signal trials. </w:t>
      </w:r>
      <w:r w:rsidRPr="00842D97">
        <w:rPr>
          <w:rFonts w:ascii="Arial Nova Light" w:hAnsi="Arial Nova Light"/>
          <w:i/>
          <w:iCs/>
          <w:sz w:val="20"/>
          <w:szCs w:val="20"/>
        </w:rPr>
        <w:t xml:space="preserve">Front. Hum. </w:t>
      </w:r>
      <w:proofErr w:type="spellStart"/>
      <w:r w:rsidRPr="00842D97">
        <w:rPr>
          <w:rFonts w:ascii="Arial Nova Light" w:hAnsi="Arial Nova Light"/>
          <w:i/>
          <w:iCs/>
          <w:sz w:val="20"/>
          <w:szCs w:val="20"/>
        </w:rPr>
        <w:t>Neurosci</w:t>
      </w:r>
      <w:proofErr w:type="spellEnd"/>
      <w:r w:rsidRPr="00842D97">
        <w:rPr>
          <w:rFonts w:ascii="Arial Nova Light" w:hAnsi="Arial Nova Light"/>
          <w:i/>
          <w:iCs/>
          <w:sz w:val="20"/>
          <w:szCs w:val="20"/>
        </w:rPr>
        <w:t>.</w:t>
      </w:r>
      <w:r w:rsidRPr="00842D97">
        <w:rPr>
          <w:rFonts w:ascii="Arial Nova Light" w:hAnsi="Arial Nova Light"/>
          <w:sz w:val="20"/>
          <w:szCs w:val="20"/>
        </w:rPr>
        <w:t xml:space="preserve"> </w:t>
      </w:r>
      <w:r w:rsidRPr="00842D97">
        <w:rPr>
          <w:rFonts w:ascii="Arial Nova Light" w:hAnsi="Arial Nova Light"/>
          <w:b/>
          <w:bCs/>
          <w:sz w:val="20"/>
          <w:szCs w:val="20"/>
        </w:rPr>
        <w:t>7</w:t>
      </w:r>
      <w:r w:rsidRPr="00842D97">
        <w:rPr>
          <w:rFonts w:ascii="Arial Nova Light" w:hAnsi="Arial Nova Light"/>
          <w:sz w:val="20"/>
          <w:szCs w:val="20"/>
        </w:rPr>
        <w:t>, 78 (2013).</w:t>
      </w:r>
    </w:p>
    <w:p w14:paraId="6A1A39E0" w14:textId="77777777" w:rsidR="00FE72C4" w:rsidRPr="00842D97" w:rsidRDefault="00FE72C4" w:rsidP="00FE72C4">
      <w:pPr>
        <w:pStyle w:val="Bibliography"/>
        <w:rPr>
          <w:rFonts w:ascii="Arial Nova Light" w:hAnsi="Arial Nova Light"/>
          <w:sz w:val="20"/>
          <w:szCs w:val="20"/>
        </w:rPr>
      </w:pPr>
      <w:r w:rsidRPr="00842D97">
        <w:rPr>
          <w:rFonts w:ascii="Arial Nova Light" w:hAnsi="Arial Nova Light"/>
          <w:sz w:val="20"/>
          <w:szCs w:val="20"/>
        </w:rPr>
        <w:t>35.</w:t>
      </w:r>
      <w:r w:rsidRPr="00842D97">
        <w:rPr>
          <w:rFonts w:ascii="Arial Nova Light" w:hAnsi="Arial Nova Light"/>
          <w:sz w:val="20"/>
          <w:szCs w:val="20"/>
        </w:rPr>
        <w:tab/>
      </w:r>
      <w:proofErr w:type="spellStart"/>
      <w:r w:rsidRPr="00842D97">
        <w:rPr>
          <w:rFonts w:ascii="Arial Nova Light" w:hAnsi="Arial Nova Light"/>
          <w:sz w:val="20"/>
          <w:szCs w:val="20"/>
        </w:rPr>
        <w:t>Shackman</w:t>
      </w:r>
      <w:proofErr w:type="spellEnd"/>
      <w:r w:rsidRPr="00842D97">
        <w:rPr>
          <w:rFonts w:ascii="Arial Nova Light" w:hAnsi="Arial Nova Light"/>
          <w:sz w:val="20"/>
          <w:szCs w:val="20"/>
        </w:rPr>
        <w:t xml:space="preserve">, A. J. </w:t>
      </w:r>
      <w:r w:rsidRPr="00842D97">
        <w:rPr>
          <w:rFonts w:ascii="Arial Nova Light" w:hAnsi="Arial Nova Light"/>
          <w:i/>
          <w:iCs/>
          <w:sz w:val="20"/>
          <w:szCs w:val="20"/>
        </w:rPr>
        <w:t>et al.</w:t>
      </w:r>
      <w:r w:rsidRPr="00842D97">
        <w:rPr>
          <w:rFonts w:ascii="Arial Nova Light" w:hAnsi="Arial Nova Light"/>
          <w:sz w:val="20"/>
          <w:szCs w:val="20"/>
        </w:rPr>
        <w:t xml:space="preserve"> The integration of negative </w:t>
      </w:r>
      <w:proofErr w:type="gramStart"/>
      <w:r w:rsidRPr="00842D97">
        <w:rPr>
          <w:rFonts w:ascii="Arial Nova Light" w:hAnsi="Arial Nova Light"/>
          <w:sz w:val="20"/>
          <w:szCs w:val="20"/>
        </w:rPr>
        <w:t>affect</w:t>
      </w:r>
      <w:proofErr w:type="gramEnd"/>
      <w:r w:rsidRPr="00842D97">
        <w:rPr>
          <w:rFonts w:ascii="Arial Nova Light" w:hAnsi="Arial Nova Light"/>
          <w:sz w:val="20"/>
          <w:szCs w:val="20"/>
        </w:rPr>
        <w:t xml:space="preserve">, pain and cognitive control in the cingulate cortex. </w:t>
      </w:r>
      <w:r w:rsidRPr="00842D97">
        <w:rPr>
          <w:rFonts w:ascii="Arial Nova Light" w:hAnsi="Arial Nova Light"/>
          <w:i/>
          <w:iCs/>
          <w:sz w:val="20"/>
          <w:szCs w:val="20"/>
        </w:rPr>
        <w:t xml:space="preserve">Nat. Rev. </w:t>
      </w:r>
      <w:proofErr w:type="spellStart"/>
      <w:r w:rsidRPr="00842D97">
        <w:rPr>
          <w:rFonts w:ascii="Arial Nova Light" w:hAnsi="Arial Nova Light"/>
          <w:i/>
          <w:iCs/>
          <w:sz w:val="20"/>
          <w:szCs w:val="20"/>
        </w:rPr>
        <w:t>Neurosci</w:t>
      </w:r>
      <w:proofErr w:type="spellEnd"/>
      <w:r w:rsidRPr="00842D97">
        <w:rPr>
          <w:rFonts w:ascii="Arial Nova Light" w:hAnsi="Arial Nova Light"/>
          <w:i/>
          <w:iCs/>
          <w:sz w:val="20"/>
          <w:szCs w:val="20"/>
        </w:rPr>
        <w:t>.</w:t>
      </w:r>
      <w:r w:rsidRPr="00842D97">
        <w:rPr>
          <w:rFonts w:ascii="Arial Nova Light" w:hAnsi="Arial Nova Light"/>
          <w:sz w:val="20"/>
          <w:szCs w:val="20"/>
        </w:rPr>
        <w:t xml:space="preserve"> </w:t>
      </w:r>
      <w:r w:rsidRPr="00842D97">
        <w:rPr>
          <w:rFonts w:ascii="Arial Nova Light" w:hAnsi="Arial Nova Light"/>
          <w:b/>
          <w:bCs/>
          <w:sz w:val="20"/>
          <w:szCs w:val="20"/>
        </w:rPr>
        <w:t>12</w:t>
      </w:r>
      <w:r w:rsidRPr="00842D97">
        <w:rPr>
          <w:rFonts w:ascii="Arial Nova Light" w:hAnsi="Arial Nova Light"/>
          <w:sz w:val="20"/>
          <w:szCs w:val="20"/>
        </w:rPr>
        <w:t>, 154–167 (2011).</w:t>
      </w:r>
    </w:p>
    <w:p w14:paraId="0B2B3892" w14:textId="77777777" w:rsidR="00FE72C4" w:rsidRPr="00842D97" w:rsidRDefault="00FE72C4" w:rsidP="00FE72C4">
      <w:pPr>
        <w:pStyle w:val="Bibliography"/>
        <w:rPr>
          <w:rFonts w:ascii="Arial Nova Light" w:hAnsi="Arial Nova Light"/>
          <w:sz w:val="20"/>
          <w:szCs w:val="20"/>
        </w:rPr>
      </w:pPr>
      <w:r w:rsidRPr="00842D97">
        <w:rPr>
          <w:rFonts w:ascii="Arial Nova Light" w:hAnsi="Arial Nova Light"/>
          <w:sz w:val="20"/>
          <w:szCs w:val="20"/>
        </w:rPr>
        <w:t>36.</w:t>
      </w:r>
      <w:r w:rsidRPr="00842D97">
        <w:rPr>
          <w:rFonts w:ascii="Arial Nova Light" w:hAnsi="Arial Nova Light"/>
          <w:sz w:val="20"/>
          <w:szCs w:val="20"/>
        </w:rPr>
        <w:tab/>
        <w:t xml:space="preserve">Vuilleumier, P. Affective and motivational control of vision. </w:t>
      </w:r>
      <w:r w:rsidRPr="00842D97">
        <w:rPr>
          <w:rFonts w:ascii="Arial Nova Light" w:hAnsi="Arial Nova Light"/>
          <w:i/>
          <w:iCs/>
          <w:sz w:val="20"/>
          <w:szCs w:val="20"/>
        </w:rPr>
        <w:t xml:space="preserve">Curr. </w:t>
      </w:r>
      <w:proofErr w:type="spellStart"/>
      <w:r w:rsidRPr="00842D97">
        <w:rPr>
          <w:rFonts w:ascii="Arial Nova Light" w:hAnsi="Arial Nova Light"/>
          <w:i/>
          <w:iCs/>
          <w:sz w:val="20"/>
          <w:szCs w:val="20"/>
        </w:rPr>
        <w:t>Opin</w:t>
      </w:r>
      <w:proofErr w:type="spellEnd"/>
      <w:r w:rsidRPr="00842D97">
        <w:rPr>
          <w:rFonts w:ascii="Arial Nova Light" w:hAnsi="Arial Nova Light"/>
          <w:i/>
          <w:iCs/>
          <w:sz w:val="20"/>
          <w:szCs w:val="20"/>
        </w:rPr>
        <w:t>. Neurol.</w:t>
      </w:r>
      <w:r w:rsidRPr="00842D97">
        <w:rPr>
          <w:rFonts w:ascii="Arial Nova Light" w:hAnsi="Arial Nova Light"/>
          <w:sz w:val="20"/>
          <w:szCs w:val="20"/>
        </w:rPr>
        <w:t xml:space="preserve"> </w:t>
      </w:r>
      <w:r w:rsidRPr="00842D97">
        <w:rPr>
          <w:rFonts w:ascii="Arial Nova Light" w:hAnsi="Arial Nova Light"/>
          <w:b/>
          <w:bCs/>
          <w:sz w:val="20"/>
          <w:szCs w:val="20"/>
        </w:rPr>
        <w:t>28</w:t>
      </w:r>
      <w:r w:rsidRPr="00842D97">
        <w:rPr>
          <w:rFonts w:ascii="Arial Nova Light" w:hAnsi="Arial Nova Light"/>
          <w:sz w:val="20"/>
          <w:szCs w:val="20"/>
        </w:rPr>
        <w:t>, 29–35 (2015).</w:t>
      </w:r>
    </w:p>
    <w:p w14:paraId="1425E5A0" w14:textId="77777777" w:rsidR="00FE72C4" w:rsidRPr="00842D97" w:rsidRDefault="00FE72C4" w:rsidP="00FE72C4">
      <w:pPr>
        <w:pStyle w:val="Bibliography"/>
        <w:rPr>
          <w:rFonts w:ascii="Arial Nova Light" w:hAnsi="Arial Nova Light"/>
          <w:sz w:val="20"/>
          <w:szCs w:val="20"/>
        </w:rPr>
      </w:pPr>
      <w:r w:rsidRPr="00842D97">
        <w:rPr>
          <w:rFonts w:ascii="Arial Nova Light" w:hAnsi="Arial Nova Light"/>
          <w:sz w:val="20"/>
          <w:szCs w:val="20"/>
        </w:rPr>
        <w:t>37.</w:t>
      </w:r>
      <w:r w:rsidRPr="00842D97">
        <w:rPr>
          <w:rFonts w:ascii="Arial Nova Light" w:hAnsi="Arial Nova Light"/>
          <w:sz w:val="20"/>
          <w:szCs w:val="20"/>
        </w:rPr>
        <w:tab/>
        <w:t xml:space="preserve">Meaux, E. &amp; Vuilleumier, P. </w:t>
      </w:r>
      <w:r w:rsidRPr="00842D97">
        <w:rPr>
          <w:rFonts w:ascii="Arial Nova Light" w:hAnsi="Arial Nova Light"/>
          <w:i/>
          <w:iCs/>
          <w:sz w:val="20"/>
          <w:szCs w:val="20"/>
        </w:rPr>
        <w:t>Emotion Perception and Elicitation</w:t>
      </w:r>
      <w:r w:rsidRPr="00842D97">
        <w:rPr>
          <w:rFonts w:ascii="Arial Nova Light" w:hAnsi="Arial Nova Light"/>
          <w:sz w:val="20"/>
          <w:szCs w:val="20"/>
        </w:rPr>
        <w:t xml:space="preserve">. </w:t>
      </w:r>
      <w:r w:rsidRPr="00842D97">
        <w:rPr>
          <w:rFonts w:ascii="Arial Nova Light" w:hAnsi="Arial Nova Light"/>
          <w:i/>
          <w:iCs/>
          <w:sz w:val="20"/>
          <w:szCs w:val="20"/>
        </w:rPr>
        <w:t>Brain Mapping: An Encyclopedic Reference</w:t>
      </w:r>
      <w:r w:rsidRPr="00842D97">
        <w:rPr>
          <w:rFonts w:ascii="Arial Nova Light" w:hAnsi="Arial Nova Light"/>
          <w:sz w:val="20"/>
          <w:szCs w:val="20"/>
        </w:rPr>
        <w:t xml:space="preserve"> vol. 3 (Elsevier Inc., 2015).</w:t>
      </w:r>
    </w:p>
    <w:p w14:paraId="0CE6E187" w14:textId="77777777" w:rsidR="00FE72C4" w:rsidRPr="00842D97" w:rsidRDefault="00FE72C4" w:rsidP="00FE72C4">
      <w:pPr>
        <w:pStyle w:val="Bibliography"/>
        <w:rPr>
          <w:rFonts w:ascii="Arial Nova Light" w:hAnsi="Arial Nova Light"/>
          <w:sz w:val="20"/>
          <w:szCs w:val="20"/>
        </w:rPr>
      </w:pPr>
      <w:r w:rsidRPr="00842D97">
        <w:rPr>
          <w:rFonts w:ascii="Arial Nova Light" w:hAnsi="Arial Nova Light"/>
          <w:sz w:val="20"/>
          <w:szCs w:val="20"/>
        </w:rPr>
        <w:t>38.</w:t>
      </w:r>
      <w:r w:rsidRPr="00842D97">
        <w:rPr>
          <w:rFonts w:ascii="Arial Nova Light" w:hAnsi="Arial Nova Light"/>
          <w:sz w:val="20"/>
          <w:szCs w:val="20"/>
        </w:rPr>
        <w:tab/>
        <w:t xml:space="preserve">Pichon, S., </w:t>
      </w:r>
      <w:proofErr w:type="spellStart"/>
      <w:r w:rsidRPr="00842D97">
        <w:rPr>
          <w:rFonts w:ascii="Arial Nova Light" w:hAnsi="Arial Nova Light"/>
          <w:sz w:val="20"/>
          <w:szCs w:val="20"/>
        </w:rPr>
        <w:t>Miendlarzewska</w:t>
      </w:r>
      <w:proofErr w:type="spellEnd"/>
      <w:r w:rsidRPr="00842D97">
        <w:rPr>
          <w:rFonts w:ascii="Arial Nova Light" w:hAnsi="Arial Nova Light"/>
          <w:sz w:val="20"/>
          <w:szCs w:val="20"/>
        </w:rPr>
        <w:t xml:space="preserve">, E. A., </w:t>
      </w:r>
      <w:proofErr w:type="spellStart"/>
      <w:r w:rsidRPr="00842D97">
        <w:rPr>
          <w:rFonts w:ascii="Arial Nova Light" w:hAnsi="Arial Nova Light"/>
          <w:sz w:val="20"/>
          <w:szCs w:val="20"/>
        </w:rPr>
        <w:t>Eryilmaz</w:t>
      </w:r>
      <w:proofErr w:type="spellEnd"/>
      <w:r w:rsidRPr="00842D97">
        <w:rPr>
          <w:rFonts w:ascii="Arial Nova Light" w:hAnsi="Arial Nova Light"/>
          <w:sz w:val="20"/>
          <w:szCs w:val="20"/>
        </w:rPr>
        <w:t xml:space="preserve">, H. &amp; Vuilleumier, P. Cumulative activation during positive and negative events and state anxiety predicts subsequent inertia of amygdala reactivity. </w:t>
      </w:r>
      <w:r w:rsidRPr="00842D97">
        <w:rPr>
          <w:rFonts w:ascii="Arial Nova Light" w:hAnsi="Arial Nova Light"/>
          <w:i/>
          <w:iCs/>
          <w:sz w:val="20"/>
          <w:szCs w:val="20"/>
        </w:rPr>
        <w:t xml:space="preserve">Soc. </w:t>
      </w:r>
      <w:proofErr w:type="spellStart"/>
      <w:r w:rsidRPr="00842D97">
        <w:rPr>
          <w:rFonts w:ascii="Arial Nova Light" w:hAnsi="Arial Nova Light"/>
          <w:i/>
          <w:iCs/>
          <w:sz w:val="20"/>
          <w:szCs w:val="20"/>
        </w:rPr>
        <w:t>Cogn</w:t>
      </w:r>
      <w:proofErr w:type="spellEnd"/>
      <w:r w:rsidRPr="00842D97">
        <w:rPr>
          <w:rFonts w:ascii="Arial Nova Light" w:hAnsi="Arial Nova Light"/>
          <w:i/>
          <w:iCs/>
          <w:sz w:val="20"/>
          <w:szCs w:val="20"/>
        </w:rPr>
        <w:t xml:space="preserve">. </w:t>
      </w:r>
      <w:proofErr w:type="gramStart"/>
      <w:r w:rsidRPr="00842D97">
        <w:rPr>
          <w:rFonts w:ascii="Arial Nova Light" w:hAnsi="Arial Nova Light"/>
          <w:i/>
          <w:iCs/>
          <w:sz w:val="20"/>
          <w:szCs w:val="20"/>
        </w:rPr>
        <w:t>Affect</w:t>
      </w:r>
      <w:proofErr w:type="gramEnd"/>
      <w:r w:rsidRPr="00842D97">
        <w:rPr>
          <w:rFonts w:ascii="Arial Nova Light" w:hAnsi="Arial Nova Light"/>
          <w:i/>
          <w:iCs/>
          <w:sz w:val="20"/>
          <w:szCs w:val="20"/>
        </w:rPr>
        <w:t xml:space="preserve">. </w:t>
      </w:r>
      <w:proofErr w:type="spellStart"/>
      <w:r w:rsidRPr="00842D97">
        <w:rPr>
          <w:rFonts w:ascii="Arial Nova Light" w:hAnsi="Arial Nova Light"/>
          <w:i/>
          <w:iCs/>
          <w:sz w:val="20"/>
          <w:szCs w:val="20"/>
        </w:rPr>
        <w:t>Neurosci</w:t>
      </w:r>
      <w:proofErr w:type="spellEnd"/>
      <w:r w:rsidRPr="00842D97">
        <w:rPr>
          <w:rFonts w:ascii="Arial Nova Light" w:hAnsi="Arial Nova Light"/>
          <w:i/>
          <w:iCs/>
          <w:sz w:val="20"/>
          <w:szCs w:val="20"/>
        </w:rPr>
        <w:t>.</w:t>
      </w:r>
      <w:r w:rsidRPr="00842D97">
        <w:rPr>
          <w:rFonts w:ascii="Arial Nova Light" w:hAnsi="Arial Nova Light"/>
          <w:sz w:val="20"/>
          <w:szCs w:val="20"/>
        </w:rPr>
        <w:t xml:space="preserve"> </w:t>
      </w:r>
      <w:r w:rsidRPr="00842D97">
        <w:rPr>
          <w:rFonts w:ascii="Arial Nova Light" w:hAnsi="Arial Nova Light"/>
          <w:b/>
          <w:bCs/>
          <w:sz w:val="20"/>
          <w:szCs w:val="20"/>
        </w:rPr>
        <w:t>10</w:t>
      </w:r>
      <w:r w:rsidRPr="00842D97">
        <w:rPr>
          <w:rFonts w:ascii="Arial Nova Light" w:hAnsi="Arial Nova Light"/>
          <w:sz w:val="20"/>
          <w:szCs w:val="20"/>
        </w:rPr>
        <w:t>, 180–190 (2015).</w:t>
      </w:r>
    </w:p>
    <w:p w14:paraId="1066A694" w14:textId="77777777" w:rsidR="00FE72C4" w:rsidRPr="00842D97" w:rsidRDefault="00FE72C4" w:rsidP="00FE72C4">
      <w:pPr>
        <w:pStyle w:val="Bibliography"/>
        <w:rPr>
          <w:rFonts w:ascii="Arial Nova Light" w:hAnsi="Arial Nova Light"/>
          <w:sz w:val="20"/>
          <w:szCs w:val="20"/>
        </w:rPr>
      </w:pPr>
      <w:r w:rsidRPr="00842D97">
        <w:rPr>
          <w:rFonts w:ascii="Arial Nova Light" w:hAnsi="Arial Nova Light"/>
          <w:sz w:val="20"/>
          <w:szCs w:val="20"/>
        </w:rPr>
        <w:t>39.</w:t>
      </w:r>
      <w:r w:rsidRPr="00842D97">
        <w:rPr>
          <w:rFonts w:ascii="Arial Nova Light" w:hAnsi="Arial Nova Light"/>
          <w:sz w:val="20"/>
          <w:szCs w:val="20"/>
        </w:rPr>
        <w:tab/>
        <w:t xml:space="preserve">Provenzano, J., Verduyn, P., Daniels, N., Fossati, P. &amp; </w:t>
      </w:r>
      <w:proofErr w:type="spellStart"/>
      <w:r w:rsidRPr="00842D97">
        <w:rPr>
          <w:rFonts w:ascii="Arial Nova Light" w:hAnsi="Arial Nova Light"/>
          <w:sz w:val="20"/>
          <w:szCs w:val="20"/>
        </w:rPr>
        <w:t>Kuppens</w:t>
      </w:r>
      <w:proofErr w:type="spellEnd"/>
      <w:r w:rsidRPr="00842D97">
        <w:rPr>
          <w:rFonts w:ascii="Arial Nova Light" w:hAnsi="Arial Nova Light"/>
          <w:sz w:val="20"/>
          <w:szCs w:val="20"/>
        </w:rPr>
        <w:t xml:space="preserve">, P. Mood Congruency Effects are Mediated by Shifts in Salience and Central Executive Network Efficiency. </w:t>
      </w:r>
      <w:r w:rsidRPr="00842D97">
        <w:rPr>
          <w:rFonts w:ascii="Arial Nova Light" w:hAnsi="Arial Nova Light"/>
          <w:i/>
          <w:iCs/>
          <w:sz w:val="20"/>
          <w:szCs w:val="20"/>
        </w:rPr>
        <w:t xml:space="preserve">Soc. </w:t>
      </w:r>
      <w:proofErr w:type="spellStart"/>
      <w:r w:rsidRPr="00842D97">
        <w:rPr>
          <w:rFonts w:ascii="Arial Nova Light" w:hAnsi="Arial Nova Light"/>
          <w:i/>
          <w:iCs/>
          <w:sz w:val="20"/>
          <w:szCs w:val="20"/>
        </w:rPr>
        <w:t>Cogn</w:t>
      </w:r>
      <w:proofErr w:type="spellEnd"/>
      <w:r w:rsidRPr="00842D97">
        <w:rPr>
          <w:rFonts w:ascii="Arial Nova Light" w:hAnsi="Arial Nova Light"/>
          <w:i/>
          <w:iCs/>
          <w:sz w:val="20"/>
          <w:szCs w:val="20"/>
        </w:rPr>
        <w:t xml:space="preserve">. </w:t>
      </w:r>
      <w:proofErr w:type="gramStart"/>
      <w:r w:rsidRPr="00842D97">
        <w:rPr>
          <w:rFonts w:ascii="Arial Nova Light" w:hAnsi="Arial Nova Light"/>
          <w:i/>
          <w:iCs/>
          <w:sz w:val="20"/>
          <w:szCs w:val="20"/>
        </w:rPr>
        <w:t>Affect</w:t>
      </w:r>
      <w:proofErr w:type="gramEnd"/>
      <w:r w:rsidRPr="00842D97">
        <w:rPr>
          <w:rFonts w:ascii="Arial Nova Light" w:hAnsi="Arial Nova Light"/>
          <w:i/>
          <w:iCs/>
          <w:sz w:val="20"/>
          <w:szCs w:val="20"/>
        </w:rPr>
        <w:t xml:space="preserve">. </w:t>
      </w:r>
      <w:proofErr w:type="spellStart"/>
      <w:r w:rsidRPr="00842D97">
        <w:rPr>
          <w:rFonts w:ascii="Arial Nova Light" w:hAnsi="Arial Nova Light"/>
          <w:i/>
          <w:iCs/>
          <w:sz w:val="20"/>
          <w:szCs w:val="20"/>
        </w:rPr>
        <w:t>Neurosci</w:t>
      </w:r>
      <w:proofErr w:type="spellEnd"/>
      <w:r w:rsidRPr="00842D97">
        <w:rPr>
          <w:rFonts w:ascii="Arial Nova Light" w:hAnsi="Arial Nova Light"/>
          <w:i/>
          <w:iCs/>
          <w:sz w:val="20"/>
          <w:szCs w:val="20"/>
        </w:rPr>
        <w:t>.</w:t>
      </w:r>
      <w:r w:rsidRPr="00842D97">
        <w:rPr>
          <w:rFonts w:ascii="Arial Nova Light" w:hAnsi="Arial Nova Light"/>
          <w:sz w:val="20"/>
          <w:szCs w:val="20"/>
        </w:rPr>
        <w:t xml:space="preserve"> 987–995 (2019) doi:10.1093/scan/nsz065.</w:t>
      </w:r>
    </w:p>
    <w:p w14:paraId="4D112786" w14:textId="77777777" w:rsidR="00FE72C4" w:rsidRPr="00842D97" w:rsidRDefault="00FE72C4" w:rsidP="00FE72C4">
      <w:pPr>
        <w:pStyle w:val="Bibliography"/>
        <w:rPr>
          <w:rFonts w:ascii="Arial Nova Light" w:hAnsi="Arial Nova Light"/>
          <w:sz w:val="20"/>
          <w:szCs w:val="20"/>
        </w:rPr>
      </w:pPr>
      <w:r w:rsidRPr="00842D97">
        <w:rPr>
          <w:rFonts w:ascii="Arial Nova Light" w:hAnsi="Arial Nova Light"/>
          <w:sz w:val="20"/>
          <w:szCs w:val="20"/>
        </w:rPr>
        <w:t>40.</w:t>
      </w:r>
      <w:r w:rsidRPr="00842D97">
        <w:rPr>
          <w:rFonts w:ascii="Arial Nova Light" w:hAnsi="Arial Nova Light"/>
          <w:sz w:val="20"/>
          <w:szCs w:val="20"/>
        </w:rPr>
        <w:tab/>
        <w:t>Qiao-</w:t>
      </w:r>
      <w:proofErr w:type="spellStart"/>
      <w:r w:rsidRPr="00842D97">
        <w:rPr>
          <w:rFonts w:ascii="Arial Nova Light" w:hAnsi="Arial Nova Light"/>
          <w:sz w:val="20"/>
          <w:szCs w:val="20"/>
        </w:rPr>
        <w:t>Tasserit</w:t>
      </w:r>
      <w:proofErr w:type="spellEnd"/>
      <w:r w:rsidRPr="00842D97">
        <w:rPr>
          <w:rFonts w:ascii="Arial Nova Light" w:hAnsi="Arial Nova Light"/>
          <w:sz w:val="20"/>
          <w:szCs w:val="20"/>
        </w:rPr>
        <w:t xml:space="preserve">, E., Corradi-Dell’Acqua, C. &amp; Vuilleumier, P. The good, the bad, and the suffering. Transient emotional episodes modulate the neural circuits of pain and empathy. </w:t>
      </w:r>
      <w:r w:rsidRPr="00842D97">
        <w:rPr>
          <w:rFonts w:ascii="Arial Nova Light" w:hAnsi="Arial Nova Light"/>
          <w:i/>
          <w:iCs/>
          <w:sz w:val="20"/>
          <w:szCs w:val="20"/>
        </w:rPr>
        <w:t>Neuropsychologia</w:t>
      </w:r>
      <w:r w:rsidRPr="00842D97">
        <w:rPr>
          <w:rFonts w:ascii="Arial Nova Light" w:hAnsi="Arial Nova Light"/>
          <w:sz w:val="20"/>
          <w:szCs w:val="20"/>
        </w:rPr>
        <w:t xml:space="preserve"> </w:t>
      </w:r>
      <w:r w:rsidRPr="00842D97">
        <w:rPr>
          <w:rFonts w:ascii="Arial Nova Light" w:hAnsi="Arial Nova Light"/>
          <w:b/>
          <w:bCs/>
          <w:sz w:val="20"/>
          <w:szCs w:val="20"/>
        </w:rPr>
        <w:t>116</w:t>
      </w:r>
      <w:r w:rsidRPr="00842D97">
        <w:rPr>
          <w:rFonts w:ascii="Arial Nova Light" w:hAnsi="Arial Nova Light"/>
          <w:sz w:val="20"/>
          <w:szCs w:val="20"/>
        </w:rPr>
        <w:t>, 99–116 (2018).</w:t>
      </w:r>
    </w:p>
    <w:p w14:paraId="26261C85" w14:textId="77777777" w:rsidR="00FE72C4" w:rsidRPr="00842D97" w:rsidRDefault="00FE72C4" w:rsidP="00FE72C4">
      <w:pPr>
        <w:pStyle w:val="Bibliography"/>
        <w:rPr>
          <w:rFonts w:ascii="Arial Nova Light" w:hAnsi="Arial Nova Light"/>
          <w:sz w:val="20"/>
          <w:szCs w:val="20"/>
        </w:rPr>
      </w:pPr>
      <w:r w:rsidRPr="00842D97">
        <w:rPr>
          <w:rFonts w:ascii="Arial Nova Light" w:hAnsi="Arial Nova Light"/>
          <w:sz w:val="20"/>
          <w:szCs w:val="20"/>
        </w:rPr>
        <w:t>41.</w:t>
      </w:r>
      <w:r w:rsidRPr="00842D97">
        <w:rPr>
          <w:rFonts w:ascii="Arial Nova Light" w:hAnsi="Arial Nova Light"/>
          <w:sz w:val="20"/>
          <w:szCs w:val="20"/>
        </w:rPr>
        <w:tab/>
      </w:r>
      <w:proofErr w:type="spellStart"/>
      <w:r w:rsidRPr="00842D97">
        <w:rPr>
          <w:rFonts w:ascii="Arial Nova Light" w:hAnsi="Arial Nova Light"/>
          <w:sz w:val="20"/>
          <w:szCs w:val="20"/>
        </w:rPr>
        <w:t>Eryilmaz</w:t>
      </w:r>
      <w:proofErr w:type="spellEnd"/>
      <w:r w:rsidRPr="00842D97">
        <w:rPr>
          <w:rFonts w:ascii="Arial Nova Light" w:hAnsi="Arial Nova Light"/>
          <w:sz w:val="20"/>
          <w:szCs w:val="20"/>
        </w:rPr>
        <w:t xml:space="preserve">, H., Van De Ville, D., Schwartz, S. &amp; Vuilleumier, P. Impact of transient emotions on functional connectivity during subsequent resting state: A wavelet correlation approach. </w:t>
      </w:r>
      <w:r w:rsidRPr="00842D97">
        <w:rPr>
          <w:rFonts w:ascii="Arial Nova Light" w:hAnsi="Arial Nova Light"/>
          <w:i/>
          <w:iCs/>
          <w:sz w:val="20"/>
          <w:szCs w:val="20"/>
        </w:rPr>
        <w:t>NeuroImage</w:t>
      </w:r>
      <w:r w:rsidRPr="00842D97">
        <w:rPr>
          <w:rFonts w:ascii="Arial Nova Light" w:hAnsi="Arial Nova Light"/>
          <w:sz w:val="20"/>
          <w:szCs w:val="20"/>
        </w:rPr>
        <w:t xml:space="preserve"> </w:t>
      </w:r>
      <w:r w:rsidRPr="00842D97">
        <w:rPr>
          <w:rFonts w:ascii="Arial Nova Light" w:hAnsi="Arial Nova Light"/>
          <w:b/>
          <w:bCs/>
          <w:sz w:val="20"/>
          <w:szCs w:val="20"/>
        </w:rPr>
        <w:t>54</w:t>
      </w:r>
      <w:r w:rsidRPr="00842D97">
        <w:rPr>
          <w:rFonts w:ascii="Arial Nova Light" w:hAnsi="Arial Nova Light"/>
          <w:sz w:val="20"/>
          <w:szCs w:val="20"/>
        </w:rPr>
        <w:t>, 2481–2491 (2011).</w:t>
      </w:r>
    </w:p>
    <w:p w14:paraId="1F20CFD1" w14:textId="77777777" w:rsidR="00FE72C4" w:rsidRPr="00842D97" w:rsidRDefault="00FE72C4" w:rsidP="00FE72C4">
      <w:pPr>
        <w:pStyle w:val="Bibliography"/>
        <w:rPr>
          <w:rFonts w:ascii="Arial Nova Light" w:hAnsi="Arial Nova Light"/>
          <w:sz w:val="20"/>
          <w:szCs w:val="20"/>
        </w:rPr>
      </w:pPr>
      <w:r w:rsidRPr="00842D97">
        <w:rPr>
          <w:rFonts w:ascii="Arial Nova Light" w:hAnsi="Arial Nova Light"/>
          <w:sz w:val="20"/>
          <w:szCs w:val="20"/>
        </w:rPr>
        <w:t>42.</w:t>
      </w:r>
      <w:r w:rsidRPr="00842D97">
        <w:rPr>
          <w:rFonts w:ascii="Arial Nova Light" w:hAnsi="Arial Nova Light"/>
          <w:sz w:val="20"/>
          <w:szCs w:val="20"/>
        </w:rPr>
        <w:tab/>
        <w:t xml:space="preserve">Lamke, J. P. </w:t>
      </w:r>
      <w:r w:rsidRPr="00842D97">
        <w:rPr>
          <w:rFonts w:ascii="Arial Nova Light" w:hAnsi="Arial Nova Light"/>
          <w:i/>
          <w:iCs/>
          <w:sz w:val="20"/>
          <w:szCs w:val="20"/>
        </w:rPr>
        <w:t>et al.</w:t>
      </w:r>
      <w:r w:rsidRPr="00842D97">
        <w:rPr>
          <w:rFonts w:ascii="Arial Nova Light" w:hAnsi="Arial Nova Light"/>
          <w:sz w:val="20"/>
          <w:szCs w:val="20"/>
        </w:rPr>
        <w:t xml:space="preserve"> The impact of stimulus valence and emotion regulation on sustained brain activation: Task-rest switching in emotion. </w:t>
      </w:r>
      <w:proofErr w:type="spellStart"/>
      <w:r w:rsidRPr="00842D97">
        <w:rPr>
          <w:rFonts w:ascii="Arial Nova Light" w:hAnsi="Arial Nova Light"/>
          <w:i/>
          <w:iCs/>
          <w:sz w:val="20"/>
          <w:szCs w:val="20"/>
        </w:rPr>
        <w:t>PLoS</w:t>
      </w:r>
      <w:proofErr w:type="spellEnd"/>
      <w:r w:rsidRPr="00842D97">
        <w:rPr>
          <w:rFonts w:ascii="Arial Nova Light" w:hAnsi="Arial Nova Light"/>
          <w:i/>
          <w:iCs/>
          <w:sz w:val="20"/>
          <w:szCs w:val="20"/>
        </w:rPr>
        <w:t xml:space="preserve"> ONE</w:t>
      </w:r>
      <w:r w:rsidRPr="00842D97">
        <w:rPr>
          <w:rFonts w:ascii="Arial Nova Light" w:hAnsi="Arial Nova Light"/>
          <w:sz w:val="20"/>
          <w:szCs w:val="20"/>
        </w:rPr>
        <w:t xml:space="preserve"> </w:t>
      </w:r>
      <w:r w:rsidRPr="00842D97">
        <w:rPr>
          <w:rFonts w:ascii="Arial Nova Light" w:hAnsi="Arial Nova Light"/>
          <w:b/>
          <w:bCs/>
          <w:sz w:val="20"/>
          <w:szCs w:val="20"/>
        </w:rPr>
        <w:t>9</w:t>
      </w:r>
      <w:r w:rsidRPr="00842D97">
        <w:rPr>
          <w:rFonts w:ascii="Arial Nova Light" w:hAnsi="Arial Nova Light"/>
          <w:sz w:val="20"/>
          <w:szCs w:val="20"/>
        </w:rPr>
        <w:t>, (2014).</w:t>
      </w:r>
    </w:p>
    <w:p w14:paraId="48D152ED" w14:textId="77777777" w:rsidR="00FE72C4" w:rsidRPr="00842D97" w:rsidRDefault="00FE72C4" w:rsidP="00FE72C4">
      <w:pPr>
        <w:pStyle w:val="Bibliography"/>
        <w:rPr>
          <w:rFonts w:ascii="Arial Nova Light" w:hAnsi="Arial Nova Light"/>
          <w:sz w:val="20"/>
          <w:szCs w:val="20"/>
        </w:rPr>
      </w:pPr>
      <w:r w:rsidRPr="00842D97">
        <w:rPr>
          <w:rFonts w:ascii="Arial Nova Light" w:hAnsi="Arial Nova Light"/>
          <w:sz w:val="20"/>
          <w:szCs w:val="20"/>
        </w:rPr>
        <w:t>43.</w:t>
      </w:r>
      <w:r w:rsidRPr="00842D97">
        <w:rPr>
          <w:rFonts w:ascii="Arial Nova Light" w:hAnsi="Arial Nova Light"/>
          <w:sz w:val="20"/>
          <w:szCs w:val="20"/>
        </w:rPr>
        <w:tab/>
        <w:t xml:space="preserve">Borchardt, V. </w:t>
      </w:r>
      <w:r w:rsidRPr="00842D97">
        <w:rPr>
          <w:rFonts w:ascii="Arial Nova Light" w:hAnsi="Arial Nova Light"/>
          <w:i/>
          <w:iCs/>
          <w:sz w:val="20"/>
          <w:szCs w:val="20"/>
        </w:rPr>
        <w:t>et al.</w:t>
      </w:r>
      <w:r w:rsidRPr="00842D97">
        <w:rPr>
          <w:rFonts w:ascii="Arial Nova Light" w:hAnsi="Arial Nova Light"/>
          <w:sz w:val="20"/>
          <w:szCs w:val="20"/>
        </w:rPr>
        <w:t xml:space="preserve"> Echoes of Affective Stimulation in Brain connectivity Networks. </w:t>
      </w:r>
      <w:proofErr w:type="spellStart"/>
      <w:r w:rsidRPr="00842D97">
        <w:rPr>
          <w:rFonts w:ascii="Arial Nova Light" w:hAnsi="Arial Nova Light"/>
          <w:i/>
          <w:iCs/>
          <w:sz w:val="20"/>
          <w:szCs w:val="20"/>
        </w:rPr>
        <w:t>Cereb</w:t>
      </w:r>
      <w:proofErr w:type="spellEnd"/>
      <w:r w:rsidRPr="00842D97">
        <w:rPr>
          <w:rFonts w:ascii="Arial Nova Light" w:hAnsi="Arial Nova Light"/>
          <w:i/>
          <w:iCs/>
          <w:sz w:val="20"/>
          <w:szCs w:val="20"/>
        </w:rPr>
        <w:t>. Cortex</w:t>
      </w:r>
      <w:r w:rsidRPr="00842D97">
        <w:rPr>
          <w:rFonts w:ascii="Arial Nova Light" w:hAnsi="Arial Nova Light"/>
          <w:sz w:val="20"/>
          <w:szCs w:val="20"/>
        </w:rPr>
        <w:t xml:space="preserve"> </w:t>
      </w:r>
      <w:r w:rsidRPr="00842D97">
        <w:rPr>
          <w:rFonts w:ascii="Arial Nova Light" w:hAnsi="Arial Nova Light"/>
          <w:b/>
          <w:bCs/>
          <w:sz w:val="20"/>
          <w:szCs w:val="20"/>
        </w:rPr>
        <w:t>28</w:t>
      </w:r>
      <w:r w:rsidRPr="00842D97">
        <w:rPr>
          <w:rFonts w:ascii="Arial Nova Light" w:hAnsi="Arial Nova Light"/>
          <w:sz w:val="20"/>
          <w:szCs w:val="20"/>
        </w:rPr>
        <w:t>, 4365–4378 (2018).</w:t>
      </w:r>
    </w:p>
    <w:p w14:paraId="21672B50" w14:textId="77777777" w:rsidR="00FE72C4" w:rsidRPr="00842D97" w:rsidRDefault="00FE72C4" w:rsidP="00FE72C4">
      <w:pPr>
        <w:pStyle w:val="Bibliography"/>
        <w:rPr>
          <w:rFonts w:ascii="Arial Nova Light" w:hAnsi="Arial Nova Light"/>
          <w:sz w:val="20"/>
          <w:szCs w:val="20"/>
        </w:rPr>
      </w:pPr>
      <w:r w:rsidRPr="00842D97">
        <w:rPr>
          <w:rFonts w:ascii="Arial Nova Light" w:hAnsi="Arial Nova Light"/>
          <w:sz w:val="20"/>
          <w:szCs w:val="20"/>
        </w:rPr>
        <w:t>44.</w:t>
      </w:r>
      <w:r w:rsidRPr="00842D97">
        <w:rPr>
          <w:rFonts w:ascii="Arial Nova Light" w:hAnsi="Arial Nova Light"/>
          <w:sz w:val="20"/>
          <w:szCs w:val="20"/>
        </w:rPr>
        <w:tab/>
        <w:t xml:space="preserve">Gaviria, J., Rey, G., Bolton, T. A. W., Ville, D. V. D. &amp; Vuilleumier, P. Dynamic functional brain networks underlying the temporal inertia of negative emotions. </w:t>
      </w:r>
      <w:r w:rsidRPr="00842D97">
        <w:rPr>
          <w:rFonts w:ascii="Arial Nova Light" w:hAnsi="Arial Nova Light"/>
          <w:i/>
          <w:iCs/>
          <w:sz w:val="20"/>
          <w:szCs w:val="20"/>
        </w:rPr>
        <w:t>NeuroImage</w:t>
      </w:r>
      <w:r w:rsidRPr="00842D97">
        <w:rPr>
          <w:rFonts w:ascii="Arial Nova Light" w:hAnsi="Arial Nova Light"/>
          <w:sz w:val="20"/>
          <w:szCs w:val="20"/>
        </w:rPr>
        <w:t xml:space="preserve"> </w:t>
      </w:r>
      <w:r w:rsidRPr="00842D97">
        <w:rPr>
          <w:rFonts w:ascii="Arial Nova Light" w:hAnsi="Arial Nova Light"/>
          <w:b/>
          <w:bCs/>
          <w:sz w:val="20"/>
          <w:szCs w:val="20"/>
        </w:rPr>
        <w:t>240</w:t>
      </w:r>
      <w:r w:rsidRPr="00842D97">
        <w:rPr>
          <w:rFonts w:ascii="Arial Nova Light" w:hAnsi="Arial Nova Light"/>
          <w:sz w:val="20"/>
          <w:szCs w:val="20"/>
        </w:rPr>
        <w:t>, 118377 (2021).</w:t>
      </w:r>
    </w:p>
    <w:p w14:paraId="0DF54E0B" w14:textId="77777777" w:rsidR="00FE72C4" w:rsidRPr="00842D97" w:rsidRDefault="00FE72C4" w:rsidP="00FE72C4">
      <w:pPr>
        <w:pStyle w:val="Bibliography"/>
        <w:rPr>
          <w:rFonts w:ascii="Arial Nova Light" w:hAnsi="Arial Nova Light"/>
          <w:sz w:val="20"/>
          <w:szCs w:val="20"/>
        </w:rPr>
      </w:pPr>
      <w:r w:rsidRPr="00842D97">
        <w:rPr>
          <w:rFonts w:ascii="Arial Nova Light" w:hAnsi="Arial Nova Light"/>
          <w:sz w:val="20"/>
          <w:szCs w:val="20"/>
        </w:rPr>
        <w:t>45.</w:t>
      </w:r>
      <w:r w:rsidRPr="00842D97">
        <w:rPr>
          <w:rFonts w:ascii="Arial Nova Light" w:hAnsi="Arial Nova Light"/>
          <w:sz w:val="20"/>
          <w:szCs w:val="20"/>
        </w:rPr>
        <w:tab/>
        <w:t xml:space="preserve">Carlson, H. </w:t>
      </w:r>
      <w:r w:rsidRPr="00842D97">
        <w:rPr>
          <w:rFonts w:ascii="Arial Nova Light" w:hAnsi="Arial Nova Light"/>
          <w:i/>
          <w:iCs/>
          <w:sz w:val="20"/>
          <w:szCs w:val="20"/>
        </w:rPr>
        <w:t>et al.</w:t>
      </w:r>
      <w:r w:rsidRPr="00842D97">
        <w:rPr>
          <w:rFonts w:ascii="Arial Nova Light" w:hAnsi="Arial Nova Light"/>
          <w:sz w:val="20"/>
          <w:szCs w:val="20"/>
        </w:rPr>
        <w:t xml:space="preserve"> Sustained effects of pleasant and unpleasant smells on resting state brain activity. </w:t>
      </w:r>
      <w:r w:rsidRPr="00842D97">
        <w:rPr>
          <w:rFonts w:ascii="Arial Nova Light" w:hAnsi="Arial Nova Light"/>
          <w:i/>
          <w:iCs/>
          <w:sz w:val="20"/>
          <w:szCs w:val="20"/>
        </w:rPr>
        <w:t>Cortex</w:t>
      </w:r>
      <w:r w:rsidRPr="00842D97">
        <w:rPr>
          <w:rFonts w:ascii="Arial Nova Light" w:hAnsi="Arial Nova Light"/>
          <w:sz w:val="20"/>
          <w:szCs w:val="20"/>
        </w:rPr>
        <w:t xml:space="preserve"> </w:t>
      </w:r>
      <w:r w:rsidRPr="00842D97">
        <w:rPr>
          <w:rFonts w:ascii="Arial Nova Light" w:hAnsi="Arial Nova Light"/>
          <w:b/>
          <w:bCs/>
          <w:sz w:val="20"/>
          <w:szCs w:val="20"/>
        </w:rPr>
        <w:t>132</w:t>
      </w:r>
      <w:r w:rsidRPr="00842D97">
        <w:rPr>
          <w:rFonts w:ascii="Arial Nova Light" w:hAnsi="Arial Nova Light"/>
          <w:sz w:val="20"/>
          <w:szCs w:val="20"/>
        </w:rPr>
        <w:t>, 386–403 (2020).</w:t>
      </w:r>
    </w:p>
    <w:p w14:paraId="16BFB565" w14:textId="77777777" w:rsidR="00FE72C4" w:rsidRPr="00842D97" w:rsidRDefault="00FE72C4" w:rsidP="00FE72C4">
      <w:pPr>
        <w:pStyle w:val="Bibliography"/>
        <w:rPr>
          <w:rFonts w:ascii="Arial Nova Light" w:hAnsi="Arial Nova Light"/>
          <w:sz w:val="20"/>
          <w:szCs w:val="20"/>
        </w:rPr>
      </w:pPr>
      <w:r w:rsidRPr="00842D97">
        <w:rPr>
          <w:rFonts w:ascii="Arial Nova Light" w:hAnsi="Arial Nova Light"/>
          <w:sz w:val="20"/>
          <w:szCs w:val="20"/>
        </w:rPr>
        <w:t>46.</w:t>
      </w:r>
      <w:r w:rsidRPr="00842D97">
        <w:rPr>
          <w:rFonts w:ascii="Arial Nova Light" w:hAnsi="Arial Nova Light"/>
          <w:sz w:val="20"/>
          <w:szCs w:val="20"/>
        </w:rPr>
        <w:tab/>
        <w:t xml:space="preserve">Rey, G. </w:t>
      </w:r>
      <w:r w:rsidRPr="00842D97">
        <w:rPr>
          <w:rFonts w:ascii="Arial Nova Light" w:hAnsi="Arial Nova Light"/>
          <w:i/>
          <w:iCs/>
          <w:sz w:val="20"/>
          <w:szCs w:val="20"/>
        </w:rPr>
        <w:t>et al.</w:t>
      </w:r>
      <w:r w:rsidRPr="00842D97">
        <w:rPr>
          <w:rFonts w:ascii="Arial Nova Light" w:hAnsi="Arial Nova Light"/>
          <w:sz w:val="20"/>
          <w:szCs w:val="20"/>
        </w:rPr>
        <w:t xml:space="preserve"> Dynamics of amygdala connectivity in bipolar disorders: a longitudinal study across mood states. </w:t>
      </w:r>
      <w:r w:rsidRPr="00842D97">
        <w:rPr>
          <w:rFonts w:ascii="Arial Nova Light" w:hAnsi="Arial Nova Light"/>
          <w:i/>
          <w:iCs/>
          <w:sz w:val="20"/>
          <w:szCs w:val="20"/>
        </w:rPr>
        <w:t>Neuropsychopharmacology</w:t>
      </w:r>
      <w:r w:rsidRPr="00842D97">
        <w:rPr>
          <w:rFonts w:ascii="Arial Nova Light" w:hAnsi="Arial Nova Light"/>
          <w:sz w:val="20"/>
          <w:szCs w:val="20"/>
        </w:rPr>
        <w:t xml:space="preserve"> </w:t>
      </w:r>
      <w:r w:rsidRPr="00842D97">
        <w:rPr>
          <w:rFonts w:ascii="Arial Nova Light" w:hAnsi="Arial Nova Light"/>
          <w:b/>
          <w:bCs/>
          <w:sz w:val="20"/>
          <w:szCs w:val="20"/>
        </w:rPr>
        <w:t>46</w:t>
      </w:r>
      <w:r w:rsidRPr="00842D97">
        <w:rPr>
          <w:rFonts w:ascii="Arial Nova Light" w:hAnsi="Arial Nova Light"/>
          <w:sz w:val="20"/>
          <w:szCs w:val="20"/>
        </w:rPr>
        <w:t>, 1693–1701 (2021).</w:t>
      </w:r>
    </w:p>
    <w:p w14:paraId="539E9C69" w14:textId="77777777" w:rsidR="00FE72C4" w:rsidRPr="00842D97" w:rsidRDefault="00FE72C4" w:rsidP="00FE72C4">
      <w:pPr>
        <w:pStyle w:val="Bibliography"/>
        <w:rPr>
          <w:rFonts w:ascii="Arial Nova Light" w:hAnsi="Arial Nova Light"/>
          <w:sz w:val="20"/>
          <w:szCs w:val="20"/>
        </w:rPr>
      </w:pPr>
      <w:r w:rsidRPr="00842D97">
        <w:rPr>
          <w:rFonts w:ascii="Arial Nova Light" w:hAnsi="Arial Nova Light"/>
          <w:sz w:val="20"/>
          <w:szCs w:val="20"/>
        </w:rPr>
        <w:t>47.</w:t>
      </w:r>
      <w:r w:rsidRPr="00842D97">
        <w:rPr>
          <w:rFonts w:ascii="Arial Nova Light" w:hAnsi="Arial Nova Light"/>
          <w:sz w:val="20"/>
          <w:szCs w:val="20"/>
        </w:rPr>
        <w:tab/>
        <w:t xml:space="preserve">Gaviria, J. </w:t>
      </w:r>
      <w:r w:rsidRPr="00842D97">
        <w:rPr>
          <w:rFonts w:ascii="Arial Nova Light" w:hAnsi="Arial Nova Light"/>
          <w:i/>
          <w:iCs/>
          <w:sz w:val="20"/>
          <w:szCs w:val="20"/>
        </w:rPr>
        <w:t>et al.</w:t>
      </w:r>
      <w:r w:rsidRPr="00842D97">
        <w:rPr>
          <w:rFonts w:ascii="Arial Nova Light" w:hAnsi="Arial Nova Light"/>
          <w:sz w:val="20"/>
          <w:szCs w:val="20"/>
        </w:rPr>
        <w:t xml:space="preserve"> Brain functional connectivity dynamics at rest in the aftermath of affective and cognitive challenges. </w:t>
      </w:r>
      <w:r w:rsidRPr="00842D97">
        <w:rPr>
          <w:rFonts w:ascii="Arial Nova Light" w:hAnsi="Arial Nova Light"/>
          <w:i/>
          <w:iCs/>
          <w:sz w:val="20"/>
          <w:szCs w:val="20"/>
        </w:rPr>
        <w:t>Hum. Brain Mapp.</w:t>
      </w:r>
      <w:r w:rsidRPr="00842D97">
        <w:rPr>
          <w:rFonts w:ascii="Arial Nova Light" w:hAnsi="Arial Nova Light"/>
          <w:sz w:val="20"/>
          <w:szCs w:val="20"/>
        </w:rPr>
        <w:t xml:space="preserve"> </w:t>
      </w:r>
      <w:r w:rsidRPr="00842D97">
        <w:rPr>
          <w:rFonts w:ascii="Arial Nova Light" w:hAnsi="Arial Nova Light"/>
          <w:b/>
          <w:bCs/>
          <w:sz w:val="20"/>
          <w:szCs w:val="20"/>
        </w:rPr>
        <w:t>42</w:t>
      </w:r>
      <w:r w:rsidRPr="00842D97">
        <w:rPr>
          <w:rFonts w:ascii="Arial Nova Light" w:hAnsi="Arial Nova Light"/>
          <w:sz w:val="20"/>
          <w:szCs w:val="20"/>
        </w:rPr>
        <w:t>, 1054–1069 (2021).</w:t>
      </w:r>
    </w:p>
    <w:p w14:paraId="06E3553E" w14:textId="77777777" w:rsidR="00FE72C4" w:rsidRPr="00842D97" w:rsidRDefault="00FE72C4" w:rsidP="00FE72C4">
      <w:pPr>
        <w:pStyle w:val="Bibliography"/>
        <w:rPr>
          <w:rFonts w:ascii="Arial Nova Light" w:hAnsi="Arial Nova Light"/>
          <w:sz w:val="20"/>
          <w:szCs w:val="20"/>
        </w:rPr>
      </w:pPr>
      <w:r w:rsidRPr="00842D97">
        <w:rPr>
          <w:rFonts w:ascii="Arial Nova Light" w:hAnsi="Arial Nova Light"/>
          <w:sz w:val="20"/>
          <w:szCs w:val="20"/>
        </w:rPr>
        <w:t>48.</w:t>
      </w:r>
      <w:r w:rsidRPr="00842D97">
        <w:rPr>
          <w:rFonts w:ascii="Arial Nova Light" w:hAnsi="Arial Nova Light"/>
          <w:sz w:val="20"/>
          <w:szCs w:val="20"/>
        </w:rPr>
        <w:tab/>
        <w:t xml:space="preserve">Bolton, T. A. W. </w:t>
      </w:r>
      <w:r w:rsidRPr="00842D97">
        <w:rPr>
          <w:rFonts w:ascii="Arial Nova Light" w:hAnsi="Arial Nova Light"/>
          <w:i/>
          <w:iCs/>
          <w:sz w:val="20"/>
          <w:szCs w:val="20"/>
        </w:rPr>
        <w:t>et al.</w:t>
      </w:r>
      <w:r w:rsidRPr="00842D97">
        <w:rPr>
          <w:rFonts w:ascii="Arial Nova Light" w:hAnsi="Arial Nova Light"/>
          <w:sz w:val="20"/>
          <w:szCs w:val="20"/>
        </w:rPr>
        <w:t xml:space="preserve"> TbCAPs: A toolbox for co-activation pattern analysis. </w:t>
      </w:r>
      <w:r w:rsidRPr="00842D97">
        <w:rPr>
          <w:rFonts w:ascii="Arial Nova Light" w:hAnsi="Arial Nova Light"/>
          <w:i/>
          <w:iCs/>
          <w:sz w:val="20"/>
          <w:szCs w:val="20"/>
        </w:rPr>
        <w:t>NeuroImage</w:t>
      </w:r>
      <w:r w:rsidRPr="00842D97">
        <w:rPr>
          <w:rFonts w:ascii="Arial Nova Light" w:hAnsi="Arial Nova Light"/>
          <w:sz w:val="20"/>
          <w:szCs w:val="20"/>
        </w:rPr>
        <w:t xml:space="preserve"> </w:t>
      </w:r>
      <w:r w:rsidRPr="00842D97">
        <w:rPr>
          <w:rFonts w:ascii="Arial Nova Light" w:hAnsi="Arial Nova Light"/>
          <w:b/>
          <w:bCs/>
          <w:sz w:val="20"/>
          <w:szCs w:val="20"/>
        </w:rPr>
        <w:t>211</w:t>
      </w:r>
      <w:r w:rsidRPr="00842D97">
        <w:rPr>
          <w:rFonts w:ascii="Arial Nova Light" w:hAnsi="Arial Nova Light"/>
          <w:sz w:val="20"/>
          <w:szCs w:val="20"/>
        </w:rPr>
        <w:t>, 116621 (2020).</w:t>
      </w:r>
    </w:p>
    <w:p w14:paraId="5A49F0FB" w14:textId="77777777" w:rsidR="00FE72C4" w:rsidRPr="00842D97" w:rsidRDefault="00FE72C4" w:rsidP="00FE72C4">
      <w:pPr>
        <w:pStyle w:val="Bibliography"/>
        <w:rPr>
          <w:rFonts w:ascii="Arial Nova Light" w:hAnsi="Arial Nova Light"/>
          <w:sz w:val="20"/>
          <w:szCs w:val="20"/>
        </w:rPr>
      </w:pPr>
      <w:r w:rsidRPr="00842D97">
        <w:rPr>
          <w:rFonts w:ascii="Arial Nova Light" w:hAnsi="Arial Nova Light"/>
          <w:sz w:val="20"/>
          <w:szCs w:val="20"/>
        </w:rPr>
        <w:t>49.</w:t>
      </w:r>
      <w:r w:rsidRPr="00842D97">
        <w:rPr>
          <w:rFonts w:ascii="Arial Nova Light" w:hAnsi="Arial Nova Light"/>
          <w:sz w:val="20"/>
          <w:szCs w:val="20"/>
        </w:rPr>
        <w:tab/>
        <w:t xml:space="preserve">Liu, X., Zhang, N., Chang, C. &amp; Duyn, J. H. Co-activation patterns in resting-state fMRI signals. </w:t>
      </w:r>
      <w:r w:rsidRPr="00842D97">
        <w:rPr>
          <w:rFonts w:ascii="Arial Nova Light" w:hAnsi="Arial Nova Light"/>
          <w:i/>
          <w:iCs/>
          <w:sz w:val="20"/>
          <w:szCs w:val="20"/>
        </w:rPr>
        <w:t>NeuroImage</w:t>
      </w:r>
      <w:r w:rsidRPr="00842D97">
        <w:rPr>
          <w:rFonts w:ascii="Arial Nova Light" w:hAnsi="Arial Nova Light"/>
          <w:sz w:val="20"/>
          <w:szCs w:val="20"/>
        </w:rPr>
        <w:t xml:space="preserve"> 1–10 (2018) doi:10.1016/j.neuroimage.2018.01.041.</w:t>
      </w:r>
    </w:p>
    <w:p w14:paraId="61AEB5A2" w14:textId="77777777" w:rsidR="00FE72C4" w:rsidRPr="00842D97" w:rsidRDefault="00FE72C4" w:rsidP="00FE72C4">
      <w:pPr>
        <w:pStyle w:val="Bibliography"/>
        <w:rPr>
          <w:rFonts w:ascii="Arial Nova Light" w:hAnsi="Arial Nova Light"/>
          <w:sz w:val="20"/>
          <w:szCs w:val="20"/>
        </w:rPr>
      </w:pPr>
      <w:r w:rsidRPr="00842D97">
        <w:rPr>
          <w:rFonts w:ascii="Arial Nova Light" w:hAnsi="Arial Nova Light"/>
          <w:sz w:val="20"/>
          <w:szCs w:val="20"/>
        </w:rPr>
        <w:t>50.</w:t>
      </w:r>
      <w:r w:rsidRPr="00842D97">
        <w:rPr>
          <w:rFonts w:ascii="Arial Nova Light" w:hAnsi="Arial Nova Light"/>
          <w:sz w:val="20"/>
          <w:szCs w:val="20"/>
        </w:rPr>
        <w:tab/>
        <w:t xml:space="preserve">Andrews-Hanna, J. R. The brain’s default network and its adaptive role in internal mentation. </w:t>
      </w:r>
      <w:r w:rsidRPr="00842D97">
        <w:rPr>
          <w:rFonts w:ascii="Arial Nova Light" w:hAnsi="Arial Nova Light"/>
          <w:i/>
          <w:iCs/>
          <w:sz w:val="20"/>
          <w:szCs w:val="20"/>
        </w:rPr>
        <w:t>Neuroscientist</w:t>
      </w:r>
      <w:r w:rsidRPr="00842D97">
        <w:rPr>
          <w:rFonts w:ascii="Arial Nova Light" w:hAnsi="Arial Nova Light"/>
          <w:sz w:val="20"/>
          <w:szCs w:val="20"/>
        </w:rPr>
        <w:t xml:space="preserve"> </w:t>
      </w:r>
      <w:r w:rsidRPr="00842D97">
        <w:rPr>
          <w:rFonts w:ascii="Arial Nova Light" w:hAnsi="Arial Nova Light"/>
          <w:b/>
          <w:bCs/>
          <w:sz w:val="20"/>
          <w:szCs w:val="20"/>
        </w:rPr>
        <w:t>18</w:t>
      </w:r>
      <w:r w:rsidRPr="00842D97">
        <w:rPr>
          <w:rFonts w:ascii="Arial Nova Light" w:hAnsi="Arial Nova Light"/>
          <w:sz w:val="20"/>
          <w:szCs w:val="20"/>
        </w:rPr>
        <w:t>, 251–270 (2012).</w:t>
      </w:r>
    </w:p>
    <w:p w14:paraId="067AE9A3" w14:textId="77777777" w:rsidR="00FE72C4" w:rsidRPr="00842D97" w:rsidRDefault="00FE72C4" w:rsidP="00FE72C4">
      <w:pPr>
        <w:pStyle w:val="Bibliography"/>
        <w:rPr>
          <w:rFonts w:ascii="Arial Nova Light" w:hAnsi="Arial Nova Light"/>
          <w:sz w:val="20"/>
          <w:szCs w:val="20"/>
        </w:rPr>
      </w:pPr>
      <w:r w:rsidRPr="00842D97">
        <w:rPr>
          <w:rFonts w:ascii="Arial Nova Light" w:hAnsi="Arial Nova Light"/>
          <w:sz w:val="20"/>
          <w:szCs w:val="20"/>
        </w:rPr>
        <w:t>51.</w:t>
      </w:r>
      <w:r w:rsidRPr="00842D97">
        <w:rPr>
          <w:rFonts w:ascii="Arial Nova Light" w:hAnsi="Arial Nova Light"/>
          <w:sz w:val="20"/>
          <w:szCs w:val="20"/>
        </w:rPr>
        <w:tab/>
        <w:t xml:space="preserve">Dixon, M. L. </w:t>
      </w:r>
      <w:r w:rsidRPr="00842D97">
        <w:rPr>
          <w:rFonts w:ascii="Arial Nova Light" w:hAnsi="Arial Nova Light"/>
          <w:i/>
          <w:iCs/>
          <w:sz w:val="20"/>
          <w:szCs w:val="20"/>
        </w:rPr>
        <w:t>et al.</w:t>
      </w:r>
      <w:r w:rsidRPr="00842D97">
        <w:rPr>
          <w:rFonts w:ascii="Arial Nova Light" w:hAnsi="Arial Nova Light"/>
          <w:sz w:val="20"/>
          <w:szCs w:val="20"/>
        </w:rPr>
        <w:t xml:space="preserve"> Heterogeneity within the frontoparietal control network and its relationship to the default and dorsal attention networks. </w:t>
      </w:r>
      <w:r w:rsidRPr="00842D97">
        <w:rPr>
          <w:rFonts w:ascii="Arial Nova Light" w:hAnsi="Arial Nova Light"/>
          <w:i/>
          <w:iCs/>
          <w:sz w:val="20"/>
          <w:szCs w:val="20"/>
        </w:rPr>
        <w:t>Proc. Natl. Acad. Sci.</w:t>
      </w:r>
      <w:r w:rsidRPr="00842D97">
        <w:rPr>
          <w:rFonts w:ascii="Arial Nova Light" w:hAnsi="Arial Nova Light"/>
          <w:sz w:val="20"/>
          <w:szCs w:val="20"/>
        </w:rPr>
        <w:t xml:space="preserve"> </w:t>
      </w:r>
      <w:r w:rsidRPr="00842D97">
        <w:rPr>
          <w:rFonts w:ascii="Arial Nova Light" w:hAnsi="Arial Nova Light"/>
          <w:b/>
          <w:bCs/>
          <w:sz w:val="20"/>
          <w:szCs w:val="20"/>
        </w:rPr>
        <w:t>115</w:t>
      </w:r>
      <w:r w:rsidRPr="00842D97">
        <w:rPr>
          <w:rFonts w:ascii="Arial Nova Light" w:hAnsi="Arial Nova Light"/>
          <w:sz w:val="20"/>
          <w:szCs w:val="20"/>
        </w:rPr>
        <w:t>, E1598–E1607 (2018).</w:t>
      </w:r>
    </w:p>
    <w:p w14:paraId="3461C744" w14:textId="77777777" w:rsidR="00FE72C4" w:rsidRPr="00842D97" w:rsidRDefault="00FE72C4" w:rsidP="00FE72C4">
      <w:pPr>
        <w:pStyle w:val="Bibliography"/>
        <w:rPr>
          <w:rFonts w:ascii="Arial Nova Light" w:hAnsi="Arial Nova Light"/>
          <w:sz w:val="20"/>
          <w:szCs w:val="20"/>
        </w:rPr>
      </w:pPr>
      <w:r w:rsidRPr="00842D97">
        <w:rPr>
          <w:rFonts w:ascii="Arial Nova Light" w:hAnsi="Arial Nova Light"/>
          <w:sz w:val="20"/>
          <w:szCs w:val="20"/>
        </w:rPr>
        <w:t>52.</w:t>
      </w:r>
      <w:r w:rsidRPr="00842D97">
        <w:rPr>
          <w:rFonts w:ascii="Arial Nova Light" w:hAnsi="Arial Nova Light"/>
          <w:sz w:val="20"/>
          <w:szCs w:val="20"/>
        </w:rPr>
        <w:tab/>
        <w:t xml:space="preserve">Clare Kelly, A. M., Uddin, L. Q., Biswal, B., Castellanos, F. X. &amp; Milham, M. P. Competition between functional brain networks mediates behavioral variability. </w:t>
      </w:r>
      <w:r w:rsidRPr="00842D97">
        <w:rPr>
          <w:rFonts w:ascii="Arial Nova Light" w:hAnsi="Arial Nova Light"/>
          <w:i/>
          <w:iCs/>
          <w:sz w:val="20"/>
          <w:szCs w:val="20"/>
        </w:rPr>
        <w:t>NeuroImage</w:t>
      </w:r>
      <w:r w:rsidRPr="00842D97">
        <w:rPr>
          <w:rFonts w:ascii="Arial Nova Light" w:hAnsi="Arial Nova Light"/>
          <w:sz w:val="20"/>
          <w:szCs w:val="20"/>
        </w:rPr>
        <w:t xml:space="preserve"> </w:t>
      </w:r>
      <w:r w:rsidRPr="00842D97">
        <w:rPr>
          <w:rFonts w:ascii="Arial Nova Light" w:hAnsi="Arial Nova Light"/>
          <w:b/>
          <w:bCs/>
          <w:sz w:val="20"/>
          <w:szCs w:val="20"/>
        </w:rPr>
        <w:t>39</w:t>
      </w:r>
      <w:r w:rsidRPr="00842D97">
        <w:rPr>
          <w:rFonts w:ascii="Arial Nova Light" w:hAnsi="Arial Nova Light"/>
          <w:sz w:val="20"/>
          <w:szCs w:val="20"/>
        </w:rPr>
        <w:t>, 527–537 (2008).</w:t>
      </w:r>
    </w:p>
    <w:p w14:paraId="26264642" w14:textId="77777777" w:rsidR="00FE72C4" w:rsidRPr="00842D97" w:rsidRDefault="00FE72C4" w:rsidP="00FE72C4">
      <w:pPr>
        <w:pStyle w:val="Bibliography"/>
        <w:rPr>
          <w:rFonts w:ascii="Arial Nova Light" w:hAnsi="Arial Nova Light"/>
          <w:sz w:val="20"/>
          <w:szCs w:val="20"/>
        </w:rPr>
      </w:pPr>
      <w:r w:rsidRPr="00842D97">
        <w:rPr>
          <w:rFonts w:ascii="Arial Nova Light" w:hAnsi="Arial Nova Light"/>
          <w:sz w:val="20"/>
          <w:szCs w:val="20"/>
        </w:rPr>
        <w:t>53.</w:t>
      </w:r>
      <w:r w:rsidRPr="00842D97">
        <w:rPr>
          <w:rFonts w:ascii="Arial Nova Light" w:hAnsi="Arial Nova Light"/>
          <w:sz w:val="20"/>
          <w:szCs w:val="20"/>
        </w:rPr>
        <w:tab/>
        <w:t xml:space="preserve">Wu, T. </w:t>
      </w:r>
      <w:r w:rsidRPr="00842D97">
        <w:rPr>
          <w:rFonts w:ascii="Arial Nova Light" w:hAnsi="Arial Nova Light"/>
          <w:i/>
          <w:iCs/>
          <w:sz w:val="20"/>
          <w:szCs w:val="20"/>
        </w:rPr>
        <w:t>et al.</w:t>
      </w:r>
      <w:r w:rsidRPr="00842D97">
        <w:rPr>
          <w:rFonts w:ascii="Arial Nova Light" w:hAnsi="Arial Nova Light"/>
          <w:sz w:val="20"/>
          <w:szCs w:val="20"/>
        </w:rPr>
        <w:t xml:space="preserve"> Hick-</w:t>
      </w:r>
      <w:proofErr w:type="spellStart"/>
      <w:r w:rsidRPr="00842D97">
        <w:rPr>
          <w:rFonts w:ascii="Arial Nova Light" w:hAnsi="Arial Nova Light"/>
          <w:sz w:val="20"/>
          <w:szCs w:val="20"/>
        </w:rPr>
        <w:t>hyman</w:t>
      </w:r>
      <w:proofErr w:type="spellEnd"/>
      <w:r w:rsidRPr="00842D97">
        <w:rPr>
          <w:rFonts w:ascii="Arial Nova Light" w:hAnsi="Arial Nova Light"/>
          <w:sz w:val="20"/>
          <w:szCs w:val="20"/>
        </w:rPr>
        <w:t xml:space="preserve"> law is mediated by the cognitive control network in the brain. </w:t>
      </w:r>
      <w:proofErr w:type="spellStart"/>
      <w:r w:rsidRPr="00842D97">
        <w:rPr>
          <w:rFonts w:ascii="Arial Nova Light" w:hAnsi="Arial Nova Light"/>
          <w:i/>
          <w:iCs/>
          <w:sz w:val="20"/>
          <w:szCs w:val="20"/>
        </w:rPr>
        <w:t>Cereb</w:t>
      </w:r>
      <w:proofErr w:type="spellEnd"/>
      <w:r w:rsidRPr="00842D97">
        <w:rPr>
          <w:rFonts w:ascii="Arial Nova Light" w:hAnsi="Arial Nova Light"/>
          <w:i/>
          <w:iCs/>
          <w:sz w:val="20"/>
          <w:szCs w:val="20"/>
        </w:rPr>
        <w:t>. Cortex</w:t>
      </w:r>
      <w:r w:rsidRPr="00842D97">
        <w:rPr>
          <w:rFonts w:ascii="Arial Nova Light" w:hAnsi="Arial Nova Light"/>
          <w:sz w:val="20"/>
          <w:szCs w:val="20"/>
        </w:rPr>
        <w:t xml:space="preserve"> </w:t>
      </w:r>
      <w:r w:rsidRPr="00842D97">
        <w:rPr>
          <w:rFonts w:ascii="Arial Nova Light" w:hAnsi="Arial Nova Light"/>
          <w:b/>
          <w:bCs/>
          <w:sz w:val="20"/>
          <w:szCs w:val="20"/>
        </w:rPr>
        <w:t>28</w:t>
      </w:r>
      <w:r w:rsidRPr="00842D97">
        <w:rPr>
          <w:rFonts w:ascii="Arial Nova Light" w:hAnsi="Arial Nova Light"/>
          <w:sz w:val="20"/>
          <w:szCs w:val="20"/>
        </w:rPr>
        <w:t>, 2267–2282 (2018).</w:t>
      </w:r>
    </w:p>
    <w:p w14:paraId="2562218D" w14:textId="77777777" w:rsidR="00FE72C4" w:rsidRPr="00842D97" w:rsidRDefault="00FE72C4" w:rsidP="00FE72C4">
      <w:pPr>
        <w:pStyle w:val="Bibliography"/>
        <w:rPr>
          <w:rFonts w:ascii="Arial Nova Light" w:hAnsi="Arial Nova Light"/>
          <w:sz w:val="20"/>
          <w:szCs w:val="20"/>
        </w:rPr>
      </w:pPr>
      <w:r w:rsidRPr="00842D97">
        <w:rPr>
          <w:rFonts w:ascii="Arial Nova Light" w:hAnsi="Arial Nova Light"/>
          <w:sz w:val="20"/>
          <w:szCs w:val="20"/>
        </w:rPr>
        <w:t>54.</w:t>
      </w:r>
      <w:r w:rsidRPr="00842D97">
        <w:rPr>
          <w:rFonts w:ascii="Arial Nova Light" w:hAnsi="Arial Nova Light"/>
          <w:sz w:val="20"/>
          <w:szCs w:val="20"/>
        </w:rPr>
        <w:tab/>
      </w:r>
      <w:proofErr w:type="spellStart"/>
      <w:r w:rsidRPr="00842D97">
        <w:rPr>
          <w:rFonts w:ascii="Arial Nova Light" w:hAnsi="Arial Nova Light"/>
          <w:sz w:val="20"/>
          <w:szCs w:val="20"/>
        </w:rPr>
        <w:t>Protopopescu</w:t>
      </w:r>
      <w:proofErr w:type="spellEnd"/>
      <w:r w:rsidRPr="00842D97">
        <w:rPr>
          <w:rFonts w:ascii="Arial Nova Light" w:hAnsi="Arial Nova Light"/>
          <w:sz w:val="20"/>
          <w:szCs w:val="20"/>
        </w:rPr>
        <w:t xml:space="preserve">, X. </w:t>
      </w:r>
      <w:r w:rsidRPr="00842D97">
        <w:rPr>
          <w:rFonts w:ascii="Arial Nova Light" w:hAnsi="Arial Nova Light"/>
          <w:i/>
          <w:iCs/>
          <w:sz w:val="20"/>
          <w:szCs w:val="20"/>
        </w:rPr>
        <w:t>et al.</w:t>
      </w:r>
      <w:r w:rsidRPr="00842D97">
        <w:rPr>
          <w:rFonts w:ascii="Arial Nova Light" w:hAnsi="Arial Nova Light"/>
          <w:sz w:val="20"/>
          <w:szCs w:val="20"/>
        </w:rPr>
        <w:t xml:space="preserve"> Orbitofrontal cortex activity related to emotional processing changes across the menstrual cycle. </w:t>
      </w:r>
      <w:r w:rsidRPr="00842D97">
        <w:rPr>
          <w:rFonts w:ascii="Arial Nova Light" w:hAnsi="Arial Nova Light"/>
          <w:i/>
          <w:iCs/>
          <w:sz w:val="20"/>
          <w:szCs w:val="20"/>
        </w:rPr>
        <w:t>Proc. Natl. Acad. Sci.</w:t>
      </w:r>
      <w:r w:rsidRPr="00842D97">
        <w:rPr>
          <w:rFonts w:ascii="Arial Nova Light" w:hAnsi="Arial Nova Light"/>
          <w:sz w:val="20"/>
          <w:szCs w:val="20"/>
        </w:rPr>
        <w:t xml:space="preserve"> </w:t>
      </w:r>
      <w:r w:rsidRPr="00842D97">
        <w:rPr>
          <w:rFonts w:ascii="Arial Nova Light" w:hAnsi="Arial Nova Light"/>
          <w:b/>
          <w:bCs/>
          <w:sz w:val="20"/>
          <w:szCs w:val="20"/>
        </w:rPr>
        <w:t>102</w:t>
      </w:r>
      <w:r w:rsidRPr="00842D97">
        <w:rPr>
          <w:rFonts w:ascii="Arial Nova Light" w:hAnsi="Arial Nova Light"/>
          <w:sz w:val="20"/>
          <w:szCs w:val="20"/>
        </w:rPr>
        <w:t>, 16060–16065 (2005).</w:t>
      </w:r>
    </w:p>
    <w:p w14:paraId="40ADF451" w14:textId="77777777" w:rsidR="00FE72C4" w:rsidRPr="00842D97" w:rsidRDefault="00FE72C4" w:rsidP="00FE72C4">
      <w:pPr>
        <w:pStyle w:val="Bibliography"/>
        <w:rPr>
          <w:rFonts w:ascii="Arial Nova Light" w:hAnsi="Arial Nova Light"/>
          <w:sz w:val="20"/>
          <w:szCs w:val="20"/>
        </w:rPr>
      </w:pPr>
      <w:r w:rsidRPr="00842D97">
        <w:rPr>
          <w:rFonts w:ascii="Arial Nova Light" w:hAnsi="Arial Nova Light"/>
          <w:sz w:val="20"/>
          <w:szCs w:val="20"/>
        </w:rPr>
        <w:t>55.</w:t>
      </w:r>
      <w:r w:rsidRPr="00842D97">
        <w:rPr>
          <w:rFonts w:ascii="Arial Nova Light" w:hAnsi="Arial Nova Light"/>
          <w:sz w:val="20"/>
          <w:szCs w:val="20"/>
        </w:rPr>
        <w:tab/>
        <w:t xml:space="preserve">Petersen, N., Kilpatrick, L. A., </w:t>
      </w:r>
      <w:proofErr w:type="spellStart"/>
      <w:r w:rsidRPr="00842D97">
        <w:rPr>
          <w:rFonts w:ascii="Arial Nova Light" w:hAnsi="Arial Nova Light"/>
          <w:sz w:val="20"/>
          <w:szCs w:val="20"/>
        </w:rPr>
        <w:t>Goharzad</w:t>
      </w:r>
      <w:proofErr w:type="spellEnd"/>
      <w:r w:rsidRPr="00842D97">
        <w:rPr>
          <w:rFonts w:ascii="Arial Nova Light" w:hAnsi="Arial Nova Light"/>
          <w:sz w:val="20"/>
          <w:szCs w:val="20"/>
        </w:rPr>
        <w:t xml:space="preserve">, A. &amp; Cahill, L. Oral contraceptive pill use and menstrual cycle phase are associated with altered resting state functional connectivity. </w:t>
      </w:r>
      <w:r w:rsidRPr="00842D97">
        <w:rPr>
          <w:rFonts w:ascii="Arial Nova Light" w:hAnsi="Arial Nova Light"/>
          <w:i/>
          <w:iCs/>
          <w:sz w:val="20"/>
          <w:szCs w:val="20"/>
        </w:rPr>
        <w:t>NeuroImage</w:t>
      </w:r>
      <w:r w:rsidRPr="00842D97">
        <w:rPr>
          <w:rFonts w:ascii="Arial Nova Light" w:hAnsi="Arial Nova Light"/>
          <w:sz w:val="20"/>
          <w:szCs w:val="20"/>
        </w:rPr>
        <w:t xml:space="preserve"> </w:t>
      </w:r>
      <w:r w:rsidRPr="00842D97">
        <w:rPr>
          <w:rFonts w:ascii="Arial Nova Light" w:hAnsi="Arial Nova Light"/>
          <w:b/>
          <w:bCs/>
          <w:sz w:val="20"/>
          <w:szCs w:val="20"/>
        </w:rPr>
        <w:t>90</w:t>
      </w:r>
      <w:r w:rsidRPr="00842D97">
        <w:rPr>
          <w:rFonts w:ascii="Arial Nova Light" w:hAnsi="Arial Nova Light"/>
          <w:sz w:val="20"/>
          <w:szCs w:val="20"/>
        </w:rPr>
        <w:t>, 24–32 (2014).</w:t>
      </w:r>
    </w:p>
    <w:p w14:paraId="6C8295F3" w14:textId="77777777" w:rsidR="00FE72C4" w:rsidRPr="00842D97" w:rsidRDefault="00FE72C4" w:rsidP="00FE72C4">
      <w:pPr>
        <w:pStyle w:val="Bibliography"/>
        <w:rPr>
          <w:rFonts w:ascii="Arial Nova Light" w:hAnsi="Arial Nova Light"/>
          <w:sz w:val="20"/>
          <w:szCs w:val="20"/>
        </w:rPr>
      </w:pPr>
      <w:r w:rsidRPr="00842D97">
        <w:rPr>
          <w:rFonts w:ascii="Arial Nova Light" w:hAnsi="Arial Nova Light"/>
          <w:sz w:val="20"/>
          <w:szCs w:val="20"/>
        </w:rPr>
        <w:t>56.</w:t>
      </w:r>
      <w:r w:rsidRPr="00842D97">
        <w:rPr>
          <w:rFonts w:ascii="Arial Nova Light" w:hAnsi="Arial Nova Light"/>
          <w:sz w:val="20"/>
          <w:szCs w:val="20"/>
        </w:rPr>
        <w:tab/>
        <w:t xml:space="preserve">Pletzer, B., Crone, J. S., </w:t>
      </w:r>
      <w:proofErr w:type="spellStart"/>
      <w:r w:rsidRPr="00842D97">
        <w:rPr>
          <w:rFonts w:ascii="Arial Nova Light" w:hAnsi="Arial Nova Light"/>
          <w:sz w:val="20"/>
          <w:szCs w:val="20"/>
        </w:rPr>
        <w:t>Kronbichler</w:t>
      </w:r>
      <w:proofErr w:type="spellEnd"/>
      <w:r w:rsidRPr="00842D97">
        <w:rPr>
          <w:rFonts w:ascii="Arial Nova Light" w:hAnsi="Arial Nova Light"/>
          <w:sz w:val="20"/>
          <w:szCs w:val="20"/>
        </w:rPr>
        <w:t xml:space="preserve">, M. &amp; Kerschbaum, H. Menstrual Cycle and Hormonal Contraceptive-Dependent Changes in Intrinsic Connectivity of Resting-State Brain Networks Correspond to Behavioral Changes Due to Hormonal Status. </w:t>
      </w:r>
      <w:r w:rsidRPr="00842D97">
        <w:rPr>
          <w:rFonts w:ascii="Arial Nova Light" w:hAnsi="Arial Nova Light"/>
          <w:i/>
          <w:iCs/>
          <w:sz w:val="20"/>
          <w:szCs w:val="20"/>
        </w:rPr>
        <w:t>Brain Connect.</w:t>
      </w:r>
      <w:r w:rsidRPr="00842D97">
        <w:rPr>
          <w:rFonts w:ascii="Arial Nova Light" w:hAnsi="Arial Nova Light"/>
          <w:sz w:val="20"/>
          <w:szCs w:val="20"/>
        </w:rPr>
        <w:t xml:space="preserve"> </w:t>
      </w:r>
      <w:r w:rsidRPr="00842D97">
        <w:rPr>
          <w:rFonts w:ascii="Arial Nova Light" w:hAnsi="Arial Nova Light"/>
          <w:b/>
          <w:bCs/>
          <w:sz w:val="20"/>
          <w:szCs w:val="20"/>
        </w:rPr>
        <w:t>6</w:t>
      </w:r>
      <w:r w:rsidRPr="00842D97">
        <w:rPr>
          <w:rFonts w:ascii="Arial Nova Light" w:hAnsi="Arial Nova Light"/>
          <w:sz w:val="20"/>
          <w:szCs w:val="20"/>
        </w:rPr>
        <w:t>, 572–585 (2016).</w:t>
      </w:r>
    </w:p>
    <w:p w14:paraId="68BF72E7" w14:textId="77777777" w:rsidR="00FE72C4" w:rsidRPr="00842D97" w:rsidRDefault="00FE72C4" w:rsidP="00FE72C4">
      <w:pPr>
        <w:pStyle w:val="Bibliography"/>
        <w:rPr>
          <w:rFonts w:ascii="Arial Nova Light" w:hAnsi="Arial Nova Light"/>
          <w:sz w:val="20"/>
          <w:szCs w:val="20"/>
        </w:rPr>
      </w:pPr>
      <w:r w:rsidRPr="00842D97">
        <w:rPr>
          <w:rFonts w:ascii="Arial Nova Light" w:hAnsi="Arial Nova Light"/>
          <w:sz w:val="20"/>
          <w:szCs w:val="20"/>
        </w:rPr>
        <w:t>57.</w:t>
      </w:r>
      <w:r w:rsidRPr="00842D97">
        <w:rPr>
          <w:rFonts w:ascii="Arial Nova Light" w:hAnsi="Arial Nova Light"/>
          <w:sz w:val="20"/>
          <w:szCs w:val="20"/>
        </w:rPr>
        <w:tab/>
        <w:t xml:space="preserve">Andreano, J. M., </w:t>
      </w:r>
      <w:proofErr w:type="spellStart"/>
      <w:r w:rsidRPr="00842D97">
        <w:rPr>
          <w:rFonts w:ascii="Arial Nova Light" w:hAnsi="Arial Nova Light"/>
          <w:sz w:val="20"/>
          <w:szCs w:val="20"/>
        </w:rPr>
        <w:t>Touroutoglou</w:t>
      </w:r>
      <w:proofErr w:type="spellEnd"/>
      <w:r w:rsidRPr="00842D97">
        <w:rPr>
          <w:rFonts w:ascii="Arial Nova Light" w:hAnsi="Arial Nova Light"/>
          <w:sz w:val="20"/>
          <w:szCs w:val="20"/>
        </w:rPr>
        <w:t xml:space="preserve">, A., Dickerson, B. &amp; Feldman B., L. Hormonal Cycles, Brain Network Connectivity, and Windows of Vulnerability to Affective Disorder. </w:t>
      </w:r>
      <w:r w:rsidRPr="00842D97">
        <w:rPr>
          <w:rFonts w:ascii="Arial Nova Light" w:hAnsi="Arial Nova Light"/>
          <w:i/>
          <w:iCs/>
          <w:sz w:val="20"/>
          <w:szCs w:val="20"/>
        </w:rPr>
        <w:t xml:space="preserve">Trends </w:t>
      </w:r>
      <w:proofErr w:type="spellStart"/>
      <w:r w:rsidRPr="00842D97">
        <w:rPr>
          <w:rFonts w:ascii="Arial Nova Light" w:hAnsi="Arial Nova Light"/>
          <w:i/>
          <w:iCs/>
          <w:sz w:val="20"/>
          <w:szCs w:val="20"/>
        </w:rPr>
        <w:t>Neurosci</w:t>
      </w:r>
      <w:proofErr w:type="spellEnd"/>
      <w:r w:rsidRPr="00842D97">
        <w:rPr>
          <w:rFonts w:ascii="Arial Nova Light" w:hAnsi="Arial Nova Light"/>
          <w:i/>
          <w:iCs/>
          <w:sz w:val="20"/>
          <w:szCs w:val="20"/>
        </w:rPr>
        <w:t>.</w:t>
      </w:r>
      <w:r w:rsidRPr="00842D97">
        <w:rPr>
          <w:rFonts w:ascii="Arial Nova Light" w:hAnsi="Arial Nova Light"/>
          <w:sz w:val="20"/>
          <w:szCs w:val="20"/>
        </w:rPr>
        <w:t xml:space="preserve"> </w:t>
      </w:r>
      <w:r w:rsidRPr="00842D97">
        <w:rPr>
          <w:rFonts w:ascii="Arial Nova Light" w:hAnsi="Arial Nova Light"/>
          <w:b/>
          <w:bCs/>
          <w:sz w:val="20"/>
          <w:szCs w:val="20"/>
        </w:rPr>
        <w:t>41</w:t>
      </w:r>
      <w:r w:rsidRPr="00842D97">
        <w:rPr>
          <w:rFonts w:ascii="Arial Nova Light" w:hAnsi="Arial Nova Light"/>
          <w:sz w:val="20"/>
          <w:szCs w:val="20"/>
        </w:rPr>
        <w:t>, 660–676 (2018).</w:t>
      </w:r>
    </w:p>
    <w:p w14:paraId="13A7E9DA" w14:textId="77777777" w:rsidR="00FE72C4" w:rsidRPr="00842D97" w:rsidRDefault="00FE72C4" w:rsidP="00FE72C4">
      <w:pPr>
        <w:pStyle w:val="Bibliography"/>
        <w:rPr>
          <w:rFonts w:ascii="Arial Nova Light" w:hAnsi="Arial Nova Light"/>
          <w:sz w:val="20"/>
          <w:szCs w:val="20"/>
        </w:rPr>
      </w:pPr>
      <w:r w:rsidRPr="00842D97">
        <w:rPr>
          <w:rFonts w:ascii="Arial Nova Light" w:hAnsi="Arial Nova Light"/>
          <w:sz w:val="20"/>
          <w:szCs w:val="20"/>
        </w:rPr>
        <w:t>58.</w:t>
      </w:r>
      <w:r w:rsidRPr="00842D97">
        <w:rPr>
          <w:rFonts w:ascii="Arial Nova Light" w:hAnsi="Arial Nova Light"/>
          <w:sz w:val="20"/>
          <w:szCs w:val="20"/>
        </w:rPr>
        <w:tab/>
        <w:t xml:space="preserve">Endicott, J. The menstrual cycle and mood disorders. </w:t>
      </w:r>
      <w:r w:rsidRPr="00842D97">
        <w:rPr>
          <w:rFonts w:ascii="Arial Nova Light" w:hAnsi="Arial Nova Light"/>
          <w:i/>
          <w:iCs/>
          <w:sz w:val="20"/>
          <w:szCs w:val="20"/>
        </w:rPr>
        <w:t>J. Affect. Disord.</w:t>
      </w:r>
      <w:r w:rsidRPr="00842D97">
        <w:rPr>
          <w:rFonts w:ascii="Arial Nova Light" w:hAnsi="Arial Nova Light"/>
          <w:sz w:val="20"/>
          <w:szCs w:val="20"/>
        </w:rPr>
        <w:t xml:space="preserve"> </w:t>
      </w:r>
      <w:r w:rsidRPr="00842D97">
        <w:rPr>
          <w:rFonts w:ascii="Arial Nova Light" w:hAnsi="Arial Nova Light"/>
          <w:b/>
          <w:bCs/>
          <w:sz w:val="20"/>
          <w:szCs w:val="20"/>
        </w:rPr>
        <w:t>29</w:t>
      </w:r>
      <w:r w:rsidRPr="00842D97">
        <w:rPr>
          <w:rFonts w:ascii="Arial Nova Light" w:hAnsi="Arial Nova Light"/>
          <w:sz w:val="20"/>
          <w:szCs w:val="20"/>
        </w:rPr>
        <w:t>, 193–200 (1993).</w:t>
      </w:r>
    </w:p>
    <w:p w14:paraId="2BC3132F" w14:textId="77777777" w:rsidR="00FE72C4" w:rsidRPr="00842D97" w:rsidRDefault="00FE72C4" w:rsidP="00FE72C4">
      <w:pPr>
        <w:pStyle w:val="Bibliography"/>
        <w:rPr>
          <w:rFonts w:ascii="Arial Nova Light" w:hAnsi="Arial Nova Light"/>
          <w:sz w:val="20"/>
          <w:szCs w:val="20"/>
        </w:rPr>
      </w:pPr>
      <w:r w:rsidRPr="00842D97">
        <w:rPr>
          <w:rFonts w:ascii="Arial Nova Light" w:hAnsi="Arial Nova Light"/>
          <w:sz w:val="20"/>
          <w:szCs w:val="20"/>
        </w:rPr>
        <w:t>59.</w:t>
      </w:r>
      <w:r w:rsidRPr="00842D97">
        <w:rPr>
          <w:rFonts w:ascii="Arial Nova Light" w:hAnsi="Arial Nova Light"/>
          <w:sz w:val="20"/>
          <w:szCs w:val="20"/>
        </w:rPr>
        <w:tab/>
      </w:r>
      <w:proofErr w:type="spellStart"/>
      <w:r w:rsidRPr="00842D97">
        <w:rPr>
          <w:rFonts w:ascii="Arial Nova Light" w:hAnsi="Arial Nova Light"/>
          <w:sz w:val="20"/>
          <w:szCs w:val="20"/>
        </w:rPr>
        <w:t>Eryilmaz</w:t>
      </w:r>
      <w:proofErr w:type="spellEnd"/>
      <w:r w:rsidRPr="00842D97">
        <w:rPr>
          <w:rFonts w:ascii="Arial Nova Light" w:hAnsi="Arial Nova Light"/>
          <w:sz w:val="20"/>
          <w:szCs w:val="20"/>
        </w:rPr>
        <w:t xml:space="preserve">, H., Van De Ville, D., Schwartz, S. &amp; Vuilleumier, P. Lasting Impact of Regret and Gratification on Resting Brain Activity and Its Relation to Depressive Traits. </w:t>
      </w:r>
      <w:r w:rsidRPr="00842D97">
        <w:rPr>
          <w:rFonts w:ascii="Arial Nova Light" w:hAnsi="Arial Nova Light"/>
          <w:i/>
          <w:iCs/>
          <w:sz w:val="20"/>
          <w:szCs w:val="20"/>
        </w:rPr>
        <w:t xml:space="preserve">J </w:t>
      </w:r>
      <w:proofErr w:type="spellStart"/>
      <w:r w:rsidRPr="00842D97">
        <w:rPr>
          <w:rFonts w:ascii="Arial Nova Light" w:hAnsi="Arial Nova Light"/>
          <w:i/>
          <w:iCs/>
          <w:sz w:val="20"/>
          <w:szCs w:val="20"/>
        </w:rPr>
        <w:t>Neurosci</w:t>
      </w:r>
      <w:proofErr w:type="spellEnd"/>
      <w:r w:rsidRPr="00842D97">
        <w:rPr>
          <w:rFonts w:ascii="Arial Nova Light" w:hAnsi="Arial Nova Light"/>
          <w:sz w:val="20"/>
          <w:szCs w:val="20"/>
        </w:rPr>
        <w:t xml:space="preserve"> </w:t>
      </w:r>
      <w:r w:rsidRPr="00842D97">
        <w:rPr>
          <w:rFonts w:ascii="Arial Nova Light" w:hAnsi="Arial Nova Light"/>
          <w:b/>
          <w:bCs/>
          <w:sz w:val="20"/>
          <w:szCs w:val="20"/>
        </w:rPr>
        <w:t>34</w:t>
      </w:r>
      <w:r w:rsidRPr="00842D97">
        <w:rPr>
          <w:rFonts w:ascii="Arial Nova Light" w:hAnsi="Arial Nova Light"/>
          <w:sz w:val="20"/>
          <w:szCs w:val="20"/>
        </w:rPr>
        <w:t>, 7825–7835 (2014).</w:t>
      </w:r>
    </w:p>
    <w:p w14:paraId="75C3B462" w14:textId="77777777" w:rsidR="00FE72C4" w:rsidRPr="00842D97" w:rsidRDefault="00FE72C4" w:rsidP="00FE72C4">
      <w:pPr>
        <w:pStyle w:val="Bibliography"/>
        <w:rPr>
          <w:rFonts w:ascii="Arial Nova Light" w:hAnsi="Arial Nova Light"/>
          <w:sz w:val="20"/>
          <w:szCs w:val="20"/>
        </w:rPr>
      </w:pPr>
      <w:r w:rsidRPr="00842D97">
        <w:rPr>
          <w:rFonts w:ascii="Arial Nova Light" w:hAnsi="Arial Nova Light"/>
          <w:sz w:val="20"/>
          <w:szCs w:val="20"/>
        </w:rPr>
        <w:t>60.</w:t>
      </w:r>
      <w:r w:rsidRPr="00842D97">
        <w:rPr>
          <w:rFonts w:ascii="Arial Nova Light" w:hAnsi="Arial Nova Light"/>
          <w:sz w:val="20"/>
          <w:szCs w:val="20"/>
        </w:rPr>
        <w:tab/>
        <w:t>Ullsperger, M., Planck, M., Cognitive, H. &amp; Sciences, B. The conflict adaptation effect</w:t>
      </w:r>
      <w:r w:rsidRPr="00842D97">
        <w:rPr>
          <w:rFonts w:ascii="Arial" w:hAnsi="Arial" w:cs="Arial"/>
          <w:sz w:val="20"/>
          <w:szCs w:val="20"/>
        </w:rPr>
        <w:t> </w:t>
      </w:r>
      <w:r w:rsidRPr="00842D97">
        <w:rPr>
          <w:rFonts w:ascii="Arial Nova Light" w:hAnsi="Arial Nova Light"/>
          <w:sz w:val="20"/>
          <w:szCs w:val="20"/>
        </w:rPr>
        <w:t xml:space="preserve">: It </w:t>
      </w:r>
      <w:r w:rsidRPr="00842D97">
        <w:rPr>
          <w:rFonts w:ascii="Arial Nova Light" w:hAnsi="Arial Nova Light" w:cs="Arial Nova Light"/>
          <w:sz w:val="20"/>
          <w:szCs w:val="20"/>
        </w:rPr>
        <w:t>’</w:t>
      </w:r>
      <w:r w:rsidRPr="00842D97">
        <w:rPr>
          <w:rFonts w:ascii="Arial Nova Light" w:hAnsi="Arial Nova Light"/>
          <w:sz w:val="20"/>
          <w:szCs w:val="20"/>
        </w:rPr>
        <w:t xml:space="preserve"> s not just priming. </w:t>
      </w:r>
      <w:r w:rsidRPr="00842D97">
        <w:rPr>
          <w:rFonts w:ascii="Arial Nova Light" w:hAnsi="Arial Nova Light"/>
          <w:b/>
          <w:bCs/>
          <w:sz w:val="20"/>
          <w:szCs w:val="20"/>
        </w:rPr>
        <w:t>5</w:t>
      </w:r>
      <w:r w:rsidRPr="00842D97">
        <w:rPr>
          <w:rFonts w:ascii="Arial Nova Light" w:hAnsi="Arial Nova Light"/>
          <w:sz w:val="20"/>
          <w:szCs w:val="20"/>
        </w:rPr>
        <w:t>, 467–472 (2005).</w:t>
      </w:r>
    </w:p>
    <w:p w14:paraId="6FEC0A49" w14:textId="77777777" w:rsidR="00FE72C4" w:rsidRPr="00842D97" w:rsidRDefault="00FE72C4" w:rsidP="00FE72C4">
      <w:pPr>
        <w:pStyle w:val="Bibliography"/>
        <w:rPr>
          <w:rFonts w:ascii="Arial Nova Light" w:hAnsi="Arial Nova Light"/>
          <w:sz w:val="20"/>
          <w:szCs w:val="20"/>
        </w:rPr>
      </w:pPr>
      <w:r w:rsidRPr="00842D97">
        <w:rPr>
          <w:rFonts w:ascii="Arial Nova Light" w:hAnsi="Arial Nova Light"/>
          <w:sz w:val="20"/>
          <w:szCs w:val="20"/>
        </w:rPr>
        <w:t>61.</w:t>
      </w:r>
      <w:r w:rsidRPr="00842D97">
        <w:rPr>
          <w:rFonts w:ascii="Arial Nova Light" w:hAnsi="Arial Nova Light"/>
          <w:sz w:val="20"/>
          <w:szCs w:val="20"/>
        </w:rPr>
        <w:tab/>
        <w:t xml:space="preserve">Rey-Mermet, A. </w:t>
      </w:r>
      <w:r w:rsidRPr="00842D97">
        <w:rPr>
          <w:rFonts w:ascii="Arial Nova Light" w:hAnsi="Arial Nova Light"/>
          <w:i/>
          <w:iCs/>
          <w:sz w:val="20"/>
          <w:szCs w:val="20"/>
        </w:rPr>
        <w:t>Finding an Interaction between Stroop Congruency and Flanker Congruency Requires a Large Congruency Effect: A within-Trial Combination of Conflict Tasks</w:t>
      </w:r>
      <w:r w:rsidRPr="00842D97">
        <w:rPr>
          <w:rFonts w:ascii="Arial Nova Light" w:hAnsi="Arial Nova Light"/>
          <w:sz w:val="20"/>
          <w:szCs w:val="20"/>
        </w:rPr>
        <w:t xml:space="preserve">. </w:t>
      </w:r>
      <w:r w:rsidRPr="00842D97">
        <w:rPr>
          <w:rFonts w:ascii="Arial Nova Light" w:hAnsi="Arial Nova Light"/>
          <w:i/>
          <w:iCs/>
          <w:sz w:val="20"/>
          <w:szCs w:val="20"/>
        </w:rPr>
        <w:t>Attention, Perception, and Psychophysics</w:t>
      </w:r>
      <w:r w:rsidRPr="00842D97">
        <w:rPr>
          <w:rFonts w:ascii="Arial Nova Light" w:hAnsi="Arial Nova Light"/>
          <w:sz w:val="20"/>
          <w:szCs w:val="20"/>
        </w:rPr>
        <w:t xml:space="preserve"> vol. 82 (Attention, Perception, &amp; Psychophysics, 2020).</w:t>
      </w:r>
    </w:p>
    <w:p w14:paraId="4D5387EF" w14:textId="77777777" w:rsidR="00FE72C4" w:rsidRPr="00842D97" w:rsidRDefault="00FE72C4" w:rsidP="00FE72C4">
      <w:pPr>
        <w:pStyle w:val="Bibliography"/>
        <w:rPr>
          <w:rFonts w:ascii="Arial Nova Light" w:hAnsi="Arial Nova Light"/>
          <w:sz w:val="20"/>
          <w:szCs w:val="20"/>
        </w:rPr>
      </w:pPr>
      <w:r w:rsidRPr="00842D97">
        <w:rPr>
          <w:rFonts w:ascii="Arial Nova Light" w:hAnsi="Arial Nova Light"/>
          <w:sz w:val="20"/>
          <w:szCs w:val="20"/>
        </w:rPr>
        <w:t>62.</w:t>
      </w:r>
      <w:r w:rsidRPr="00842D97">
        <w:rPr>
          <w:rFonts w:ascii="Arial Nova Light" w:hAnsi="Arial Nova Light"/>
          <w:sz w:val="20"/>
          <w:szCs w:val="20"/>
        </w:rPr>
        <w:tab/>
        <w:t xml:space="preserve">Izard, C. E., Frühholz, S., Godde, B., Finke, M. &amp; Herrmann, M. Spatio-temporal brain dynamics in a combined stimulus-stimulus and stimulus-response conflict task. </w:t>
      </w:r>
      <w:r w:rsidRPr="00842D97">
        <w:rPr>
          <w:rFonts w:ascii="Arial Nova Light" w:hAnsi="Arial Nova Light"/>
          <w:i/>
          <w:iCs/>
          <w:sz w:val="20"/>
          <w:szCs w:val="20"/>
        </w:rPr>
        <w:t>NeuroImage</w:t>
      </w:r>
      <w:r w:rsidRPr="00842D97">
        <w:rPr>
          <w:rFonts w:ascii="Arial Nova Light" w:hAnsi="Arial Nova Light"/>
          <w:sz w:val="20"/>
          <w:szCs w:val="20"/>
        </w:rPr>
        <w:t xml:space="preserve"> </w:t>
      </w:r>
      <w:r w:rsidRPr="00842D97">
        <w:rPr>
          <w:rFonts w:ascii="Arial Nova Light" w:hAnsi="Arial Nova Light"/>
          <w:b/>
          <w:bCs/>
          <w:sz w:val="20"/>
          <w:szCs w:val="20"/>
        </w:rPr>
        <w:t>54</w:t>
      </w:r>
      <w:r w:rsidRPr="00842D97">
        <w:rPr>
          <w:rFonts w:ascii="Arial Nova Light" w:hAnsi="Arial Nova Light"/>
          <w:sz w:val="20"/>
          <w:szCs w:val="20"/>
        </w:rPr>
        <w:t>, 622–634 (2011).</w:t>
      </w:r>
    </w:p>
    <w:p w14:paraId="1892A794" w14:textId="77777777" w:rsidR="00FE72C4" w:rsidRPr="00842D97" w:rsidRDefault="00FE72C4" w:rsidP="00FE72C4">
      <w:pPr>
        <w:pStyle w:val="Bibliography"/>
        <w:rPr>
          <w:rFonts w:ascii="Arial Nova Light" w:hAnsi="Arial Nova Light"/>
          <w:sz w:val="20"/>
          <w:szCs w:val="20"/>
        </w:rPr>
      </w:pPr>
      <w:r w:rsidRPr="00842D97">
        <w:rPr>
          <w:rFonts w:ascii="Arial Nova Light" w:hAnsi="Arial Nova Light"/>
          <w:sz w:val="20"/>
          <w:szCs w:val="20"/>
        </w:rPr>
        <w:t>63.</w:t>
      </w:r>
      <w:r w:rsidRPr="00842D97">
        <w:rPr>
          <w:rFonts w:ascii="Arial Nova Light" w:hAnsi="Arial Nova Light"/>
          <w:sz w:val="20"/>
          <w:szCs w:val="20"/>
        </w:rPr>
        <w:tab/>
        <w:t xml:space="preserve">Verbruggen, F., </w:t>
      </w:r>
      <w:proofErr w:type="spellStart"/>
      <w:r w:rsidRPr="00842D97">
        <w:rPr>
          <w:rFonts w:ascii="Arial Nova Light" w:hAnsi="Arial Nova Light"/>
          <w:sz w:val="20"/>
          <w:szCs w:val="20"/>
        </w:rPr>
        <w:t>Liefooghe</w:t>
      </w:r>
      <w:proofErr w:type="spellEnd"/>
      <w:r w:rsidRPr="00842D97">
        <w:rPr>
          <w:rFonts w:ascii="Arial Nova Light" w:hAnsi="Arial Nova Light"/>
          <w:sz w:val="20"/>
          <w:szCs w:val="20"/>
        </w:rPr>
        <w:t xml:space="preserve">, B., Notebaert, W. &amp; </w:t>
      </w:r>
      <w:proofErr w:type="spellStart"/>
      <w:r w:rsidRPr="00842D97">
        <w:rPr>
          <w:rFonts w:ascii="Arial Nova Light" w:hAnsi="Arial Nova Light"/>
          <w:sz w:val="20"/>
          <w:szCs w:val="20"/>
        </w:rPr>
        <w:t>Vandierendonck</w:t>
      </w:r>
      <w:proofErr w:type="spellEnd"/>
      <w:r w:rsidRPr="00842D97">
        <w:rPr>
          <w:rFonts w:ascii="Arial Nova Light" w:hAnsi="Arial Nova Light"/>
          <w:sz w:val="20"/>
          <w:szCs w:val="20"/>
        </w:rPr>
        <w:t xml:space="preserve">, A. Effects of stimulus-stimulus compatibility and stimulus-response compatibility on response inhibition. </w:t>
      </w:r>
      <w:r w:rsidRPr="00842D97">
        <w:rPr>
          <w:rFonts w:ascii="Arial Nova Light" w:hAnsi="Arial Nova Light"/>
          <w:i/>
          <w:iCs/>
          <w:sz w:val="20"/>
          <w:szCs w:val="20"/>
        </w:rPr>
        <w:t>Acta Psychol. (</w:t>
      </w:r>
      <w:proofErr w:type="spellStart"/>
      <w:r w:rsidRPr="00842D97">
        <w:rPr>
          <w:rFonts w:ascii="Arial Nova Light" w:hAnsi="Arial Nova Light"/>
          <w:i/>
          <w:iCs/>
          <w:sz w:val="20"/>
          <w:szCs w:val="20"/>
        </w:rPr>
        <w:t>Amst</w:t>
      </w:r>
      <w:proofErr w:type="spellEnd"/>
      <w:r w:rsidRPr="00842D97">
        <w:rPr>
          <w:rFonts w:ascii="Arial Nova Light" w:hAnsi="Arial Nova Light"/>
          <w:i/>
          <w:iCs/>
          <w:sz w:val="20"/>
          <w:szCs w:val="20"/>
        </w:rPr>
        <w:t>.)</w:t>
      </w:r>
      <w:r w:rsidRPr="00842D97">
        <w:rPr>
          <w:rFonts w:ascii="Arial Nova Light" w:hAnsi="Arial Nova Light"/>
          <w:sz w:val="20"/>
          <w:szCs w:val="20"/>
        </w:rPr>
        <w:t xml:space="preserve"> </w:t>
      </w:r>
      <w:r w:rsidRPr="00842D97">
        <w:rPr>
          <w:rFonts w:ascii="Arial Nova Light" w:hAnsi="Arial Nova Light"/>
          <w:b/>
          <w:bCs/>
          <w:sz w:val="20"/>
          <w:szCs w:val="20"/>
        </w:rPr>
        <w:t>120</w:t>
      </w:r>
      <w:r w:rsidRPr="00842D97">
        <w:rPr>
          <w:rFonts w:ascii="Arial Nova Light" w:hAnsi="Arial Nova Light"/>
          <w:sz w:val="20"/>
          <w:szCs w:val="20"/>
        </w:rPr>
        <w:t>, 307–326 (2005).</w:t>
      </w:r>
    </w:p>
    <w:p w14:paraId="4D33A4BE" w14:textId="77777777" w:rsidR="00FE72C4" w:rsidRPr="00842D97" w:rsidRDefault="00FE72C4" w:rsidP="00FE72C4">
      <w:pPr>
        <w:pStyle w:val="Bibliography"/>
        <w:rPr>
          <w:rFonts w:ascii="Arial Nova Light" w:hAnsi="Arial Nova Light"/>
          <w:sz w:val="20"/>
          <w:szCs w:val="20"/>
        </w:rPr>
      </w:pPr>
      <w:r w:rsidRPr="00842D97">
        <w:rPr>
          <w:rFonts w:ascii="Arial Nova Light" w:hAnsi="Arial Nova Light"/>
          <w:sz w:val="20"/>
          <w:szCs w:val="20"/>
        </w:rPr>
        <w:t>64.</w:t>
      </w:r>
      <w:r w:rsidRPr="00842D97">
        <w:rPr>
          <w:rFonts w:ascii="Arial Nova Light" w:hAnsi="Arial Nova Light"/>
          <w:sz w:val="20"/>
          <w:szCs w:val="20"/>
        </w:rPr>
        <w:tab/>
        <w:t xml:space="preserve">Egner, T., Etkin, A., Gale, S. &amp; Hirsch, J. Dissociable Neural Systems Resolve Conflict from Emotional versus Nonemotional Distracters. </w:t>
      </w:r>
      <w:proofErr w:type="spellStart"/>
      <w:r w:rsidRPr="00842D97">
        <w:rPr>
          <w:rFonts w:ascii="Arial Nova Light" w:hAnsi="Arial Nova Light"/>
          <w:i/>
          <w:iCs/>
          <w:sz w:val="20"/>
          <w:szCs w:val="20"/>
        </w:rPr>
        <w:t>Cereb</w:t>
      </w:r>
      <w:proofErr w:type="spellEnd"/>
      <w:r w:rsidRPr="00842D97">
        <w:rPr>
          <w:rFonts w:ascii="Arial Nova Light" w:hAnsi="Arial Nova Light"/>
          <w:i/>
          <w:iCs/>
          <w:sz w:val="20"/>
          <w:szCs w:val="20"/>
        </w:rPr>
        <w:t>. Cortex</w:t>
      </w:r>
      <w:r w:rsidRPr="00842D97">
        <w:rPr>
          <w:rFonts w:ascii="Arial Nova Light" w:hAnsi="Arial Nova Light"/>
          <w:sz w:val="20"/>
          <w:szCs w:val="20"/>
        </w:rPr>
        <w:t xml:space="preserve"> </w:t>
      </w:r>
      <w:r w:rsidRPr="00842D97">
        <w:rPr>
          <w:rFonts w:ascii="Arial Nova Light" w:hAnsi="Arial Nova Light"/>
          <w:b/>
          <w:bCs/>
          <w:sz w:val="20"/>
          <w:szCs w:val="20"/>
        </w:rPr>
        <w:t>18</w:t>
      </w:r>
      <w:r w:rsidRPr="00842D97">
        <w:rPr>
          <w:rFonts w:ascii="Arial Nova Light" w:hAnsi="Arial Nova Light"/>
          <w:sz w:val="20"/>
          <w:szCs w:val="20"/>
        </w:rPr>
        <w:t>, 1475–1484 (2008).</w:t>
      </w:r>
    </w:p>
    <w:p w14:paraId="5143EDE8" w14:textId="77777777" w:rsidR="00FE72C4" w:rsidRPr="00842D97" w:rsidRDefault="00FE72C4" w:rsidP="00FE72C4">
      <w:pPr>
        <w:pStyle w:val="Bibliography"/>
        <w:rPr>
          <w:rFonts w:ascii="Arial Nova Light" w:hAnsi="Arial Nova Light"/>
          <w:sz w:val="20"/>
          <w:szCs w:val="20"/>
        </w:rPr>
      </w:pPr>
      <w:r w:rsidRPr="00842D97">
        <w:rPr>
          <w:rFonts w:ascii="Arial Nova Light" w:hAnsi="Arial Nova Light"/>
          <w:sz w:val="20"/>
          <w:szCs w:val="20"/>
        </w:rPr>
        <w:t>65.</w:t>
      </w:r>
      <w:r w:rsidRPr="00842D97">
        <w:rPr>
          <w:rFonts w:ascii="Arial Nova Light" w:hAnsi="Arial Nova Light"/>
          <w:sz w:val="20"/>
          <w:szCs w:val="20"/>
        </w:rPr>
        <w:tab/>
        <w:t>Macleod, C. M. Half a Century of Research on the Stroop Effect</w:t>
      </w:r>
      <w:r w:rsidRPr="00842D97">
        <w:rPr>
          <w:rFonts w:ascii="Arial" w:hAnsi="Arial" w:cs="Arial"/>
          <w:sz w:val="20"/>
          <w:szCs w:val="20"/>
        </w:rPr>
        <w:t> </w:t>
      </w:r>
      <w:r w:rsidRPr="00842D97">
        <w:rPr>
          <w:rFonts w:ascii="Arial Nova Light" w:hAnsi="Arial Nova Light"/>
          <w:sz w:val="20"/>
          <w:szCs w:val="20"/>
        </w:rPr>
        <w:t xml:space="preserve">: An Integrative Review. </w:t>
      </w:r>
      <w:r w:rsidRPr="00842D97">
        <w:rPr>
          <w:rFonts w:ascii="Arial Nova Light" w:hAnsi="Arial Nova Light"/>
          <w:b/>
          <w:bCs/>
          <w:sz w:val="20"/>
          <w:szCs w:val="20"/>
        </w:rPr>
        <w:t>109</w:t>
      </w:r>
      <w:r w:rsidRPr="00842D97">
        <w:rPr>
          <w:rFonts w:ascii="Arial Nova Light" w:hAnsi="Arial Nova Light"/>
          <w:sz w:val="20"/>
          <w:szCs w:val="20"/>
        </w:rPr>
        <w:t>, 163–203 (1991).</w:t>
      </w:r>
    </w:p>
    <w:p w14:paraId="360AB1CD" w14:textId="77777777" w:rsidR="00FE72C4" w:rsidRPr="00842D97" w:rsidRDefault="00FE72C4" w:rsidP="00FE72C4">
      <w:pPr>
        <w:pStyle w:val="Bibliography"/>
        <w:rPr>
          <w:rFonts w:ascii="Arial Nova Light" w:hAnsi="Arial Nova Light"/>
          <w:sz w:val="20"/>
          <w:szCs w:val="20"/>
        </w:rPr>
      </w:pPr>
      <w:r w:rsidRPr="00842D97">
        <w:rPr>
          <w:rFonts w:ascii="Arial Nova Light" w:hAnsi="Arial Nova Light"/>
          <w:sz w:val="20"/>
          <w:szCs w:val="20"/>
        </w:rPr>
        <w:t>66.</w:t>
      </w:r>
      <w:r w:rsidRPr="00842D97">
        <w:rPr>
          <w:rFonts w:ascii="Arial Nova Light" w:hAnsi="Arial Nova Light"/>
          <w:sz w:val="20"/>
          <w:szCs w:val="20"/>
        </w:rPr>
        <w:tab/>
      </w:r>
      <w:proofErr w:type="spellStart"/>
      <w:r w:rsidRPr="00842D97">
        <w:rPr>
          <w:rFonts w:ascii="Arial Nova Light" w:hAnsi="Arial Nova Light"/>
          <w:sz w:val="20"/>
          <w:szCs w:val="20"/>
        </w:rPr>
        <w:t>Verguts</w:t>
      </w:r>
      <w:proofErr w:type="spellEnd"/>
      <w:r w:rsidRPr="00842D97">
        <w:rPr>
          <w:rFonts w:ascii="Arial Nova Light" w:hAnsi="Arial Nova Light"/>
          <w:sz w:val="20"/>
          <w:szCs w:val="20"/>
        </w:rPr>
        <w:t xml:space="preserve">, T., Notebaert, W., Kunde, W. &amp; Wühr, P. Post-conflict </w:t>
      </w:r>
      <w:proofErr w:type="gramStart"/>
      <w:r w:rsidRPr="00842D97">
        <w:rPr>
          <w:rFonts w:ascii="Arial Nova Light" w:hAnsi="Arial Nova Light"/>
          <w:sz w:val="20"/>
          <w:szCs w:val="20"/>
        </w:rPr>
        <w:t>slowing</w:t>
      </w:r>
      <w:r w:rsidRPr="00842D97">
        <w:rPr>
          <w:rFonts w:ascii="Arial" w:hAnsi="Arial" w:cs="Arial"/>
          <w:sz w:val="20"/>
          <w:szCs w:val="20"/>
        </w:rPr>
        <w:t> </w:t>
      </w:r>
      <w:r w:rsidRPr="00842D97">
        <w:rPr>
          <w:rFonts w:ascii="Arial Nova Light" w:hAnsi="Arial Nova Light"/>
          <w:sz w:val="20"/>
          <w:szCs w:val="20"/>
        </w:rPr>
        <w:t>:</w:t>
      </w:r>
      <w:proofErr w:type="gramEnd"/>
      <w:r w:rsidRPr="00842D97">
        <w:rPr>
          <w:rFonts w:ascii="Arial Nova Light" w:hAnsi="Arial Nova Light"/>
          <w:sz w:val="20"/>
          <w:szCs w:val="20"/>
        </w:rPr>
        <w:t xml:space="preserve"> cognitive adaptation after conflict processing. 76</w:t>
      </w:r>
      <w:r w:rsidRPr="00842D97">
        <w:rPr>
          <w:rFonts w:ascii="Arial Nova Light" w:hAnsi="Arial Nova Light" w:cs="Arial Nova Light"/>
          <w:sz w:val="20"/>
          <w:szCs w:val="20"/>
        </w:rPr>
        <w:t>–</w:t>
      </w:r>
      <w:r w:rsidRPr="00842D97">
        <w:rPr>
          <w:rFonts w:ascii="Arial Nova Light" w:hAnsi="Arial Nova Light"/>
          <w:sz w:val="20"/>
          <w:szCs w:val="20"/>
        </w:rPr>
        <w:t>82 (2011) doi:10.3758/s13423-010-0016-2.</w:t>
      </w:r>
    </w:p>
    <w:p w14:paraId="5353DB1D" w14:textId="77777777" w:rsidR="00FE72C4" w:rsidRPr="00842D97" w:rsidRDefault="00FE72C4" w:rsidP="00FE72C4">
      <w:pPr>
        <w:pStyle w:val="Bibliography"/>
        <w:rPr>
          <w:rFonts w:ascii="Arial Nova Light" w:hAnsi="Arial Nova Light"/>
          <w:sz w:val="20"/>
          <w:szCs w:val="20"/>
        </w:rPr>
      </w:pPr>
      <w:r w:rsidRPr="00842D97">
        <w:rPr>
          <w:rFonts w:ascii="Arial Nova Light" w:hAnsi="Arial Nova Light"/>
          <w:sz w:val="20"/>
          <w:szCs w:val="20"/>
        </w:rPr>
        <w:t>67.</w:t>
      </w:r>
      <w:r w:rsidRPr="00842D97">
        <w:rPr>
          <w:rFonts w:ascii="Arial Nova Light" w:hAnsi="Arial Nova Light"/>
          <w:sz w:val="20"/>
          <w:szCs w:val="20"/>
        </w:rPr>
        <w:tab/>
        <w:t xml:space="preserve">Preti, M. G., Bolton, T. A. W. &amp; Van De Ville, D. The dynamic functional connectome: State-of-the-art and perspectives. </w:t>
      </w:r>
      <w:r w:rsidRPr="00842D97">
        <w:rPr>
          <w:rFonts w:ascii="Arial Nova Light" w:hAnsi="Arial Nova Light"/>
          <w:i/>
          <w:iCs/>
          <w:sz w:val="20"/>
          <w:szCs w:val="20"/>
        </w:rPr>
        <w:t>NeuroImage</w:t>
      </w:r>
      <w:r w:rsidRPr="00842D97">
        <w:rPr>
          <w:rFonts w:ascii="Arial Nova Light" w:hAnsi="Arial Nova Light"/>
          <w:sz w:val="20"/>
          <w:szCs w:val="20"/>
        </w:rPr>
        <w:t xml:space="preserve"> </w:t>
      </w:r>
      <w:r w:rsidRPr="00842D97">
        <w:rPr>
          <w:rFonts w:ascii="Arial Nova Light" w:hAnsi="Arial Nova Light"/>
          <w:b/>
          <w:bCs/>
          <w:sz w:val="20"/>
          <w:szCs w:val="20"/>
        </w:rPr>
        <w:t>160</w:t>
      </w:r>
      <w:r w:rsidRPr="00842D97">
        <w:rPr>
          <w:rFonts w:ascii="Arial Nova Light" w:hAnsi="Arial Nova Light"/>
          <w:sz w:val="20"/>
          <w:szCs w:val="20"/>
        </w:rPr>
        <w:t>, 41–54 (2017).</w:t>
      </w:r>
    </w:p>
    <w:p w14:paraId="5309D8FA" w14:textId="77777777" w:rsidR="00FE72C4" w:rsidRPr="00842D97" w:rsidRDefault="00FE72C4" w:rsidP="00FE72C4">
      <w:pPr>
        <w:pStyle w:val="Bibliography"/>
        <w:rPr>
          <w:rFonts w:ascii="Arial Nova Light" w:hAnsi="Arial Nova Light"/>
          <w:sz w:val="20"/>
          <w:szCs w:val="20"/>
        </w:rPr>
      </w:pPr>
      <w:r w:rsidRPr="00842D97">
        <w:rPr>
          <w:rFonts w:ascii="Arial Nova Light" w:hAnsi="Arial Nova Light"/>
          <w:sz w:val="20"/>
          <w:szCs w:val="20"/>
        </w:rPr>
        <w:t>68.</w:t>
      </w:r>
      <w:r w:rsidRPr="00842D97">
        <w:rPr>
          <w:rFonts w:ascii="Arial Nova Light" w:hAnsi="Arial Nova Light"/>
          <w:sz w:val="20"/>
          <w:szCs w:val="20"/>
        </w:rPr>
        <w:tab/>
        <w:t xml:space="preserve">Chang, C. </w:t>
      </w:r>
      <w:r w:rsidRPr="00842D97">
        <w:rPr>
          <w:rFonts w:ascii="Arial Nova Light" w:hAnsi="Arial Nova Light"/>
          <w:i/>
          <w:iCs/>
          <w:sz w:val="20"/>
          <w:szCs w:val="20"/>
        </w:rPr>
        <w:t>et al.</w:t>
      </w:r>
      <w:r w:rsidRPr="00842D97">
        <w:rPr>
          <w:rFonts w:ascii="Arial Nova Light" w:hAnsi="Arial Nova Light"/>
          <w:sz w:val="20"/>
          <w:szCs w:val="20"/>
        </w:rPr>
        <w:t xml:space="preserve"> Tracking brain arousal fluctuations with fMRI. </w:t>
      </w:r>
      <w:r w:rsidRPr="00842D97">
        <w:rPr>
          <w:rFonts w:ascii="Arial Nova Light" w:hAnsi="Arial Nova Light"/>
          <w:i/>
          <w:iCs/>
          <w:sz w:val="20"/>
          <w:szCs w:val="20"/>
        </w:rPr>
        <w:t>Proc. Natl. Acad. Sci. U. S. A.</w:t>
      </w:r>
      <w:r w:rsidRPr="00842D97">
        <w:rPr>
          <w:rFonts w:ascii="Arial Nova Light" w:hAnsi="Arial Nova Light"/>
          <w:sz w:val="20"/>
          <w:szCs w:val="20"/>
        </w:rPr>
        <w:t xml:space="preserve"> </w:t>
      </w:r>
      <w:r w:rsidRPr="00842D97">
        <w:rPr>
          <w:rFonts w:ascii="Arial Nova Light" w:hAnsi="Arial Nova Light"/>
          <w:b/>
          <w:bCs/>
          <w:sz w:val="20"/>
          <w:szCs w:val="20"/>
        </w:rPr>
        <w:t>113</w:t>
      </w:r>
      <w:r w:rsidRPr="00842D97">
        <w:rPr>
          <w:rFonts w:ascii="Arial Nova Light" w:hAnsi="Arial Nova Light"/>
          <w:sz w:val="20"/>
          <w:szCs w:val="20"/>
        </w:rPr>
        <w:t>, 4518–23 (2016).</w:t>
      </w:r>
    </w:p>
    <w:p w14:paraId="3BD5C8CF" w14:textId="77777777" w:rsidR="00FE72C4" w:rsidRPr="00842D97" w:rsidRDefault="00FE72C4" w:rsidP="00FE72C4">
      <w:pPr>
        <w:pStyle w:val="Bibliography"/>
        <w:rPr>
          <w:rFonts w:ascii="Arial Nova Light" w:hAnsi="Arial Nova Light"/>
          <w:sz w:val="20"/>
          <w:szCs w:val="20"/>
        </w:rPr>
      </w:pPr>
      <w:r w:rsidRPr="00842D97">
        <w:rPr>
          <w:rFonts w:ascii="Arial Nova Light" w:hAnsi="Arial Nova Light"/>
          <w:sz w:val="20"/>
          <w:szCs w:val="20"/>
        </w:rPr>
        <w:t>69.</w:t>
      </w:r>
      <w:r w:rsidRPr="00842D97">
        <w:rPr>
          <w:rFonts w:ascii="Arial Nova Light" w:hAnsi="Arial Nova Light"/>
          <w:sz w:val="20"/>
          <w:szCs w:val="20"/>
        </w:rPr>
        <w:tab/>
        <w:t xml:space="preserve">Liu, X. &amp; Duyn, J. H. Time-varying functional network information extracted from brief instances of spontaneous brain activity. </w:t>
      </w:r>
      <w:r w:rsidRPr="00842D97">
        <w:rPr>
          <w:rFonts w:ascii="Arial Nova Light" w:hAnsi="Arial Nova Light"/>
          <w:i/>
          <w:iCs/>
          <w:sz w:val="20"/>
          <w:szCs w:val="20"/>
        </w:rPr>
        <w:t>Proc. Natl. Acad. Sci.</w:t>
      </w:r>
      <w:r w:rsidRPr="00842D97">
        <w:rPr>
          <w:rFonts w:ascii="Arial Nova Light" w:hAnsi="Arial Nova Light"/>
          <w:sz w:val="20"/>
          <w:szCs w:val="20"/>
        </w:rPr>
        <w:t xml:space="preserve"> </w:t>
      </w:r>
      <w:r w:rsidRPr="00842D97">
        <w:rPr>
          <w:rFonts w:ascii="Arial Nova Light" w:hAnsi="Arial Nova Light"/>
          <w:b/>
          <w:bCs/>
          <w:sz w:val="20"/>
          <w:szCs w:val="20"/>
        </w:rPr>
        <w:t>110</w:t>
      </w:r>
      <w:r w:rsidRPr="00842D97">
        <w:rPr>
          <w:rFonts w:ascii="Arial Nova Light" w:hAnsi="Arial Nova Light"/>
          <w:sz w:val="20"/>
          <w:szCs w:val="20"/>
        </w:rPr>
        <w:t>, 4392–4397 (2013).</w:t>
      </w:r>
    </w:p>
    <w:p w14:paraId="13858CD0" w14:textId="77777777" w:rsidR="00FE72C4" w:rsidRPr="00842D97" w:rsidRDefault="00FE72C4" w:rsidP="00FE72C4">
      <w:pPr>
        <w:pStyle w:val="Bibliography"/>
        <w:rPr>
          <w:rFonts w:ascii="Arial Nova Light" w:hAnsi="Arial Nova Light"/>
          <w:sz w:val="20"/>
          <w:szCs w:val="20"/>
        </w:rPr>
      </w:pPr>
      <w:r w:rsidRPr="00842D97">
        <w:rPr>
          <w:rFonts w:ascii="Arial Nova Light" w:hAnsi="Arial Nova Light"/>
          <w:sz w:val="20"/>
          <w:szCs w:val="20"/>
        </w:rPr>
        <w:t>70.</w:t>
      </w:r>
      <w:r w:rsidRPr="00842D97">
        <w:rPr>
          <w:rFonts w:ascii="Arial Nova Light" w:hAnsi="Arial Nova Light"/>
          <w:sz w:val="20"/>
          <w:szCs w:val="20"/>
        </w:rPr>
        <w:tab/>
        <w:t xml:space="preserve">Li, W., Li, Y., Hu, C., Chen, X. &amp; Dai, H. Point process analysis in brain networks of patients with diabetes. </w:t>
      </w:r>
      <w:r w:rsidRPr="00842D97">
        <w:rPr>
          <w:rFonts w:ascii="Arial Nova Light" w:hAnsi="Arial Nova Light"/>
          <w:i/>
          <w:iCs/>
          <w:sz w:val="20"/>
          <w:szCs w:val="20"/>
        </w:rPr>
        <w:t>Neurocomputing</w:t>
      </w:r>
      <w:r w:rsidRPr="00842D97">
        <w:rPr>
          <w:rFonts w:ascii="Arial Nova Light" w:hAnsi="Arial Nova Light"/>
          <w:sz w:val="20"/>
          <w:szCs w:val="20"/>
        </w:rPr>
        <w:t xml:space="preserve"> </w:t>
      </w:r>
      <w:r w:rsidRPr="00842D97">
        <w:rPr>
          <w:rFonts w:ascii="Arial Nova Light" w:hAnsi="Arial Nova Light"/>
          <w:b/>
          <w:bCs/>
          <w:sz w:val="20"/>
          <w:szCs w:val="20"/>
        </w:rPr>
        <w:t>145</w:t>
      </w:r>
      <w:r w:rsidRPr="00842D97">
        <w:rPr>
          <w:rFonts w:ascii="Arial Nova Light" w:hAnsi="Arial Nova Light"/>
          <w:sz w:val="20"/>
          <w:szCs w:val="20"/>
        </w:rPr>
        <w:t>, 182–189 (2014).</w:t>
      </w:r>
    </w:p>
    <w:p w14:paraId="0577B25A" w14:textId="77777777" w:rsidR="00FE72C4" w:rsidRPr="00842D97" w:rsidRDefault="00FE72C4" w:rsidP="00FE72C4">
      <w:pPr>
        <w:pStyle w:val="Bibliography"/>
        <w:rPr>
          <w:rFonts w:ascii="Arial Nova Light" w:hAnsi="Arial Nova Light"/>
          <w:sz w:val="20"/>
          <w:szCs w:val="20"/>
        </w:rPr>
      </w:pPr>
      <w:r w:rsidRPr="00842D97">
        <w:rPr>
          <w:rFonts w:ascii="Arial Nova Light" w:hAnsi="Arial Nova Light"/>
          <w:sz w:val="20"/>
          <w:szCs w:val="20"/>
        </w:rPr>
        <w:t>71.</w:t>
      </w:r>
      <w:r w:rsidRPr="00842D97">
        <w:rPr>
          <w:rFonts w:ascii="Arial Nova Light" w:hAnsi="Arial Nova Light"/>
          <w:sz w:val="20"/>
          <w:szCs w:val="20"/>
        </w:rPr>
        <w:tab/>
        <w:t xml:space="preserve">Matsui, T., Murakami, T. &amp; Ohki, K. Neuronal Origin of the Temporal Dynamics of Spontaneous BOLD Activity Correlation. </w:t>
      </w:r>
      <w:proofErr w:type="spellStart"/>
      <w:r w:rsidRPr="00842D97">
        <w:rPr>
          <w:rFonts w:ascii="Arial Nova Light" w:hAnsi="Arial Nova Light"/>
          <w:i/>
          <w:iCs/>
          <w:sz w:val="20"/>
          <w:szCs w:val="20"/>
        </w:rPr>
        <w:t>Cereb</w:t>
      </w:r>
      <w:proofErr w:type="spellEnd"/>
      <w:r w:rsidRPr="00842D97">
        <w:rPr>
          <w:rFonts w:ascii="Arial Nova Light" w:hAnsi="Arial Nova Light"/>
          <w:i/>
          <w:iCs/>
          <w:sz w:val="20"/>
          <w:szCs w:val="20"/>
        </w:rPr>
        <w:t>. Cortex</w:t>
      </w:r>
      <w:r w:rsidRPr="00842D97">
        <w:rPr>
          <w:rFonts w:ascii="Arial Nova Light" w:hAnsi="Arial Nova Light"/>
          <w:sz w:val="20"/>
          <w:szCs w:val="20"/>
        </w:rPr>
        <w:t xml:space="preserve"> </w:t>
      </w:r>
      <w:r w:rsidRPr="00842D97">
        <w:rPr>
          <w:rFonts w:ascii="Arial Nova Light" w:hAnsi="Arial Nova Light"/>
          <w:b/>
          <w:bCs/>
          <w:sz w:val="20"/>
          <w:szCs w:val="20"/>
        </w:rPr>
        <w:t>29</w:t>
      </w:r>
      <w:r w:rsidRPr="00842D97">
        <w:rPr>
          <w:rFonts w:ascii="Arial Nova Light" w:hAnsi="Arial Nova Light"/>
          <w:sz w:val="20"/>
          <w:szCs w:val="20"/>
        </w:rPr>
        <w:t>, 1496–1508 (2019).</w:t>
      </w:r>
    </w:p>
    <w:p w14:paraId="5C01CF4E" w14:textId="77777777" w:rsidR="00FE72C4" w:rsidRPr="00842D97" w:rsidRDefault="00FE72C4" w:rsidP="00FE72C4">
      <w:pPr>
        <w:pStyle w:val="Bibliography"/>
        <w:rPr>
          <w:rFonts w:ascii="Arial Nova Light" w:hAnsi="Arial Nova Light"/>
          <w:sz w:val="20"/>
          <w:szCs w:val="20"/>
        </w:rPr>
      </w:pPr>
      <w:r w:rsidRPr="00842D97">
        <w:rPr>
          <w:rFonts w:ascii="Arial Nova Light" w:hAnsi="Arial Nova Light"/>
          <w:sz w:val="20"/>
          <w:szCs w:val="20"/>
        </w:rPr>
        <w:t>72.</w:t>
      </w:r>
      <w:r w:rsidRPr="00842D97">
        <w:rPr>
          <w:rFonts w:ascii="Arial Nova Light" w:hAnsi="Arial Nova Light"/>
          <w:sz w:val="20"/>
          <w:szCs w:val="20"/>
        </w:rPr>
        <w:tab/>
        <w:t xml:space="preserve">Liu, X., Chang, C. &amp; Duyn, J. H. Decomposition of spontaneous brain activity into distinct fMRI co-activation patterns. </w:t>
      </w:r>
      <w:r w:rsidRPr="00842D97">
        <w:rPr>
          <w:rFonts w:ascii="Arial Nova Light" w:hAnsi="Arial Nova Light"/>
          <w:i/>
          <w:iCs/>
          <w:sz w:val="20"/>
          <w:szCs w:val="20"/>
        </w:rPr>
        <w:t xml:space="preserve">Front. Syst. </w:t>
      </w:r>
      <w:proofErr w:type="spellStart"/>
      <w:r w:rsidRPr="00842D97">
        <w:rPr>
          <w:rFonts w:ascii="Arial Nova Light" w:hAnsi="Arial Nova Light"/>
          <w:i/>
          <w:iCs/>
          <w:sz w:val="20"/>
          <w:szCs w:val="20"/>
        </w:rPr>
        <w:t>Neurosci</w:t>
      </w:r>
      <w:proofErr w:type="spellEnd"/>
      <w:r w:rsidRPr="00842D97">
        <w:rPr>
          <w:rFonts w:ascii="Arial Nova Light" w:hAnsi="Arial Nova Light"/>
          <w:i/>
          <w:iCs/>
          <w:sz w:val="20"/>
          <w:szCs w:val="20"/>
        </w:rPr>
        <w:t>.</w:t>
      </w:r>
      <w:r w:rsidRPr="00842D97">
        <w:rPr>
          <w:rFonts w:ascii="Arial Nova Light" w:hAnsi="Arial Nova Light"/>
          <w:sz w:val="20"/>
          <w:szCs w:val="20"/>
        </w:rPr>
        <w:t xml:space="preserve"> </w:t>
      </w:r>
      <w:r w:rsidRPr="00842D97">
        <w:rPr>
          <w:rFonts w:ascii="Arial Nova Light" w:hAnsi="Arial Nova Light"/>
          <w:b/>
          <w:bCs/>
          <w:sz w:val="20"/>
          <w:szCs w:val="20"/>
        </w:rPr>
        <w:t>7</w:t>
      </w:r>
      <w:r w:rsidRPr="00842D97">
        <w:rPr>
          <w:rFonts w:ascii="Arial Nova Light" w:hAnsi="Arial Nova Light"/>
          <w:sz w:val="20"/>
          <w:szCs w:val="20"/>
        </w:rPr>
        <w:t>, 101 (2013).</w:t>
      </w:r>
    </w:p>
    <w:p w14:paraId="4C7ACE68" w14:textId="77777777" w:rsidR="00FE72C4" w:rsidRPr="00842D97" w:rsidRDefault="00FE72C4" w:rsidP="00FE72C4">
      <w:pPr>
        <w:pStyle w:val="Bibliography"/>
        <w:rPr>
          <w:rFonts w:ascii="Arial Nova Light" w:hAnsi="Arial Nova Light"/>
          <w:sz w:val="20"/>
          <w:szCs w:val="20"/>
        </w:rPr>
      </w:pPr>
      <w:r w:rsidRPr="00842D97">
        <w:rPr>
          <w:rFonts w:ascii="Arial Nova Light" w:hAnsi="Arial Nova Light"/>
          <w:sz w:val="20"/>
          <w:szCs w:val="20"/>
        </w:rPr>
        <w:t>73.</w:t>
      </w:r>
      <w:r w:rsidRPr="00842D97">
        <w:rPr>
          <w:rFonts w:ascii="Arial Nova Light" w:hAnsi="Arial Nova Light"/>
          <w:sz w:val="20"/>
          <w:szCs w:val="20"/>
        </w:rPr>
        <w:tab/>
        <w:t xml:space="preserve">Monti, S., Tamayo, P., </w:t>
      </w:r>
      <w:proofErr w:type="spellStart"/>
      <w:r w:rsidRPr="00842D97">
        <w:rPr>
          <w:rFonts w:ascii="Arial Nova Light" w:hAnsi="Arial Nova Light"/>
          <w:sz w:val="20"/>
          <w:szCs w:val="20"/>
        </w:rPr>
        <w:t>Mesirov</w:t>
      </w:r>
      <w:proofErr w:type="spellEnd"/>
      <w:r w:rsidRPr="00842D97">
        <w:rPr>
          <w:rFonts w:ascii="Arial Nova Light" w:hAnsi="Arial Nova Light"/>
          <w:sz w:val="20"/>
          <w:szCs w:val="20"/>
        </w:rPr>
        <w:t xml:space="preserve">, J. &amp; Golub, T. Consensus clustering: A resampling-based method for class discovery and visualization of gene expression microarray data. </w:t>
      </w:r>
      <w:r w:rsidRPr="00842D97">
        <w:rPr>
          <w:rFonts w:ascii="Arial Nova Light" w:hAnsi="Arial Nova Light"/>
          <w:i/>
          <w:iCs/>
          <w:sz w:val="20"/>
          <w:szCs w:val="20"/>
        </w:rPr>
        <w:t>Mach. Learn.</w:t>
      </w:r>
      <w:r w:rsidRPr="00842D97">
        <w:rPr>
          <w:rFonts w:ascii="Arial Nova Light" w:hAnsi="Arial Nova Light"/>
          <w:sz w:val="20"/>
          <w:szCs w:val="20"/>
        </w:rPr>
        <w:t xml:space="preserve"> </w:t>
      </w:r>
      <w:r w:rsidRPr="00842D97">
        <w:rPr>
          <w:rFonts w:ascii="Arial Nova Light" w:hAnsi="Arial Nova Light"/>
          <w:b/>
          <w:bCs/>
          <w:sz w:val="20"/>
          <w:szCs w:val="20"/>
        </w:rPr>
        <w:t>52</w:t>
      </w:r>
      <w:r w:rsidRPr="00842D97">
        <w:rPr>
          <w:rFonts w:ascii="Arial Nova Light" w:hAnsi="Arial Nova Light"/>
          <w:sz w:val="20"/>
          <w:szCs w:val="20"/>
        </w:rPr>
        <w:t>, 91–118 (2003).</w:t>
      </w:r>
    </w:p>
    <w:p w14:paraId="1E4D5B47" w14:textId="77777777" w:rsidR="00FE72C4" w:rsidRPr="00842D97" w:rsidRDefault="00FE72C4" w:rsidP="00FE72C4">
      <w:pPr>
        <w:pStyle w:val="Bibliography"/>
        <w:rPr>
          <w:rFonts w:ascii="Arial Nova Light" w:hAnsi="Arial Nova Light"/>
          <w:sz w:val="20"/>
          <w:szCs w:val="20"/>
        </w:rPr>
      </w:pPr>
      <w:r w:rsidRPr="00842D97">
        <w:rPr>
          <w:rFonts w:ascii="Arial Nova Light" w:hAnsi="Arial Nova Light"/>
          <w:sz w:val="20"/>
          <w:szCs w:val="20"/>
        </w:rPr>
        <w:t>74.</w:t>
      </w:r>
      <w:r w:rsidRPr="00842D97">
        <w:rPr>
          <w:rFonts w:ascii="Arial Nova Light" w:hAnsi="Arial Nova Light"/>
          <w:sz w:val="20"/>
          <w:szCs w:val="20"/>
        </w:rPr>
        <w:tab/>
        <w:t xml:space="preserve">van de </w:t>
      </w:r>
      <w:proofErr w:type="spellStart"/>
      <w:r w:rsidRPr="00842D97">
        <w:rPr>
          <w:rFonts w:ascii="Arial Nova Light" w:hAnsi="Arial Nova Light"/>
          <w:sz w:val="20"/>
          <w:szCs w:val="20"/>
        </w:rPr>
        <w:t>Schoot</w:t>
      </w:r>
      <w:proofErr w:type="spellEnd"/>
      <w:r w:rsidRPr="00842D97">
        <w:rPr>
          <w:rFonts w:ascii="Arial Nova Light" w:hAnsi="Arial Nova Light"/>
          <w:sz w:val="20"/>
          <w:szCs w:val="20"/>
        </w:rPr>
        <w:t xml:space="preserve">, R. &amp; </w:t>
      </w:r>
      <w:proofErr w:type="spellStart"/>
      <w:r w:rsidRPr="00842D97">
        <w:rPr>
          <w:rFonts w:ascii="Arial Nova Light" w:hAnsi="Arial Nova Light"/>
          <w:sz w:val="20"/>
          <w:szCs w:val="20"/>
        </w:rPr>
        <w:t>Miočević</w:t>
      </w:r>
      <w:proofErr w:type="spellEnd"/>
      <w:r w:rsidRPr="00842D97">
        <w:rPr>
          <w:rFonts w:ascii="Arial Nova Light" w:hAnsi="Arial Nova Light"/>
          <w:sz w:val="20"/>
          <w:szCs w:val="20"/>
        </w:rPr>
        <w:t xml:space="preserve">, M. </w:t>
      </w:r>
      <w:r w:rsidRPr="00842D97">
        <w:rPr>
          <w:rFonts w:ascii="Arial Nova Light" w:hAnsi="Arial Nova Light"/>
          <w:i/>
          <w:iCs/>
          <w:sz w:val="20"/>
          <w:szCs w:val="20"/>
        </w:rPr>
        <w:t>Small Sample Size Solutions</w:t>
      </w:r>
      <w:r w:rsidRPr="00842D97">
        <w:rPr>
          <w:rFonts w:ascii="Arial Nova Light" w:hAnsi="Arial Nova Light"/>
          <w:sz w:val="20"/>
          <w:szCs w:val="20"/>
        </w:rPr>
        <w:t xml:space="preserve">. </w:t>
      </w:r>
      <w:r w:rsidRPr="00842D97">
        <w:rPr>
          <w:rFonts w:ascii="Arial Nova Light" w:hAnsi="Arial Nova Light"/>
          <w:i/>
          <w:iCs/>
          <w:sz w:val="20"/>
          <w:szCs w:val="20"/>
        </w:rPr>
        <w:t>Small Sample Size Solutions</w:t>
      </w:r>
      <w:r w:rsidRPr="00842D97">
        <w:rPr>
          <w:rFonts w:ascii="Arial Nova Light" w:hAnsi="Arial Nova Light"/>
          <w:sz w:val="20"/>
          <w:szCs w:val="20"/>
        </w:rPr>
        <w:t xml:space="preserve"> (Routledge, 2020). doi:10.4324/9780429273872.</w:t>
      </w:r>
    </w:p>
    <w:p w14:paraId="18B37110" w14:textId="77777777" w:rsidR="00FE72C4" w:rsidRPr="00842D97" w:rsidRDefault="00FE72C4" w:rsidP="00FE72C4">
      <w:pPr>
        <w:pStyle w:val="Bibliography"/>
        <w:rPr>
          <w:rFonts w:ascii="Arial Nova Light" w:hAnsi="Arial Nova Light"/>
          <w:sz w:val="20"/>
          <w:szCs w:val="20"/>
        </w:rPr>
      </w:pPr>
      <w:r w:rsidRPr="00842D97">
        <w:rPr>
          <w:rFonts w:ascii="Arial Nova Light" w:hAnsi="Arial Nova Light"/>
          <w:sz w:val="20"/>
          <w:szCs w:val="20"/>
        </w:rPr>
        <w:t>75.</w:t>
      </w:r>
      <w:r w:rsidRPr="00842D97">
        <w:rPr>
          <w:rFonts w:ascii="Arial Nova Light" w:hAnsi="Arial Nova Light"/>
          <w:sz w:val="20"/>
          <w:szCs w:val="20"/>
        </w:rPr>
        <w:tab/>
        <w:t xml:space="preserve">Smid, S. C., McNeish, D., </w:t>
      </w:r>
      <w:proofErr w:type="spellStart"/>
      <w:r w:rsidRPr="00842D97">
        <w:rPr>
          <w:rFonts w:ascii="Arial Nova Light" w:hAnsi="Arial Nova Light"/>
          <w:sz w:val="20"/>
          <w:szCs w:val="20"/>
        </w:rPr>
        <w:t>Miočević</w:t>
      </w:r>
      <w:proofErr w:type="spellEnd"/>
      <w:r w:rsidRPr="00842D97">
        <w:rPr>
          <w:rFonts w:ascii="Arial Nova Light" w:hAnsi="Arial Nova Light"/>
          <w:sz w:val="20"/>
          <w:szCs w:val="20"/>
        </w:rPr>
        <w:t xml:space="preserve">, M. &amp; van de </w:t>
      </w:r>
      <w:proofErr w:type="spellStart"/>
      <w:r w:rsidRPr="00842D97">
        <w:rPr>
          <w:rFonts w:ascii="Arial Nova Light" w:hAnsi="Arial Nova Light"/>
          <w:sz w:val="20"/>
          <w:szCs w:val="20"/>
        </w:rPr>
        <w:t>Schoot</w:t>
      </w:r>
      <w:proofErr w:type="spellEnd"/>
      <w:r w:rsidRPr="00842D97">
        <w:rPr>
          <w:rFonts w:ascii="Arial Nova Light" w:hAnsi="Arial Nova Light"/>
          <w:sz w:val="20"/>
          <w:szCs w:val="20"/>
        </w:rPr>
        <w:t xml:space="preserve">, R. Bayesian Versus Frequentist Estimation for Structural Equation Models in Small Sample Contexts: A Systematic Review. </w:t>
      </w:r>
      <w:r w:rsidRPr="00842D97">
        <w:rPr>
          <w:rFonts w:ascii="Arial Nova Light" w:hAnsi="Arial Nova Light"/>
          <w:i/>
          <w:iCs/>
          <w:sz w:val="20"/>
          <w:szCs w:val="20"/>
        </w:rPr>
        <w:t xml:space="preserve">Struct. </w:t>
      </w:r>
      <w:proofErr w:type="spellStart"/>
      <w:r w:rsidRPr="00842D97">
        <w:rPr>
          <w:rFonts w:ascii="Arial Nova Light" w:hAnsi="Arial Nova Light"/>
          <w:i/>
          <w:iCs/>
          <w:sz w:val="20"/>
          <w:szCs w:val="20"/>
        </w:rPr>
        <w:t>Equ</w:t>
      </w:r>
      <w:proofErr w:type="spellEnd"/>
      <w:r w:rsidRPr="00842D97">
        <w:rPr>
          <w:rFonts w:ascii="Arial Nova Light" w:hAnsi="Arial Nova Light"/>
          <w:i/>
          <w:iCs/>
          <w:sz w:val="20"/>
          <w:szCs w:val="20"/>
        </w:rPr>
        <w:t>. Model.</w:t>
      </w:r>
      <w:r w:rsidRPr="00842D97">
        <w:rPr>
          <w:rFonts w:ascii="Arial Nova Light" w:hAnsi="Arial Nova Light"/>
          <w:sz w:val="20"/>
          <w:szCs w:val="20"/>
        </w:rPr>
        <w:t xml:space="preserve"> </w:t>
      </w:r>
      <w:r w:rsidRPr="00842D97">
        <w:rPr>
          <w:rFonts w:ascii="Arial Nova Light" w:hAnsi="Arial Nova Light"/>
          <w:b/>
          <w:bCs/>
          <w:sz w:val="20"/>
          <w:szCs w:val="20"/>
        </w:rPr>
        <w:t>27</w:t>
      </w:r>
      <w:r w:rsidRPr="00842D97">
        <w:rPr>
          <w:rFonts w:ascii="Arial Nova Light" w:hAnsi="Arial Nova Light"/>
          <w:sz w:val="20"/>
          <w:szCs w:val="20"/>
        </w:rPr>
        <w:t>, 131–161 (2020).</w:t>
      </w:r>
    </w:p>
    <w:p w14:paraId="3705241E" w14:textId="77777777" w:rsidR="00FE72C4" w:rsidRPr="00842D97" w:rsidRDefault="00FE72C4" w:rsidP="00FE72C4">
      <w:pPr>
        <w:pStyle w:val="Bibliography"/>
        <w:rPr>
          <w:rFonts w:ascii="Arial Nova Light" w:hAnsi="Arial Nova Light"/>
          <w:sz w:val="20"/>
          <w:szCs w:val="20"/>
        </w:rPr>
      </w:pPr>
      <w:r w:rsidRPr="00842D97">
        <w:rPr>
          <w:rFonts w:ascii="Arial Nova Light" w:hAnsi="Arial Nova Light"/>
          <w:sz w:val="20"/>
          <w:szCs w:val="20"/>
        </w:rPr>
        <w:t>76.</w:t>
      </w:r>
      <w:r w:rsidRPr="00842D97">
        <w:rPr>
          <w:rFonts w:ascii="Arial Nova Light" w:hAnsi="Arial Nova Light"/>
          <w:sz w:val="20"/>
          <w:szCs w:val="20"/>
        </w:rPr>
        <w:tab/>
        <w:t xml:space="preserve">Rosseel, Y. Small Sample Solutions for Structural Equation Modeling. in </w:t>
      </w:r>
      <w:r w:rsidRPr="00842D97">
        <w:rPr>
          <w:rFonts w:ascii="Arial Nova Light" w:hAnsi="Arial Nova Light"/>
          <w:i/>
          <w:iCs/>
          <w:sz w:val="20"/>
          <w:szCs w:val="20"/>
        </w:rPr>
        <w:t>Small Sample Size Solutions</w:t>
      </w:r>
      <w:r w:rsidRPr="00842D97">
        <w:rPr>
          <w:rFonts w:ascii="Arial Nova Light" w:hAnsi="Arial Nova Light"/>
          <w:sz w:val="20"/>
          <w:szCs w:val="20"/>
        </w:rPr>
        <w:t xml:space="preserve"> 226–238 (Routledge, 2020). doi:10.4324/9780429273872-19.</w:t>
      </w:r>
    </w:p>
    <w:p w14:paraId="5B475A4E" w14:textId="77777777" w:rsidR="00FE72C4" w:rsidRPr="00842D97" w:rsidRDefault="00FE72C4" w:rsidP="00FE72C4">
      <w:pPr>
        <w:pStyle w:val="Bibliography"/>
        <w:rPr>
          <w:rFonts w:ascii="Arial Nova Light" w:hAnsi="Arial Nova Light"/>
          <w:sz w:val="20"/>
          <w:szCs w:val="20"/>
        </w:rPr>
      </w:pPr>
      <w:r w:rsidRPr="00842D97">
        <w:rPr>
          <w:rFonts w:ascii="Arial Nova Light" w:hAnsi="Arial Nova Light"/>
          <w:sz w:val="20"/>
          <w:szCs w:val="20"/>
        </w:rPr>
        <w:t>77.</w:t>
      </w:r>
      <w:r w:rsidRPr="00842D97">
        <w:rPr>
          <w:rFonts w:ascii="Arial Nova Light" w:hAnsi="Arial Nova Light"/>
          <w:sz w:val="20"/>
          <w:szCs w:val="20"/>
        </w:rPr>
        <w:tab/>
        <w:t xml:space="preserve">Merkle, E. C. &amp; Rosseel, Y. </w:t>
      </w:r>
      <w:proofErr w:type="spellStart"/>
      <w:r w:rsidRPr="00842D97">
        <w:rPr>
          <w:rFonts w:ascii="Arial Nova Light" w:hAnsi="Arial Nova Light"/>
          <w:sz w:val="20"/>
          <w:szCs w:val="20"/>
        </w:rPr>
        <w:t>Blavaan</w:t>
      </w:r>
      <w:proofErr w:type="spellEnd"/>
      <w:r w:rsidRPr="00842D97">
        <w:rPr>
          <w:rFonts w:ascii="Arial Nova Light" w:hAnsi="Arial Nova Light"/>
          <w:sz w:val="20"/>
          <w:szCs w:val="20"/>
        </w:rPr>
        <w:t xml:space="preserve">: Bayesian Structural Equation Models Via Parameter Expansion. </w:t>
      </w:r>
      <w:r w:rsidRPr="00842D97">
        <w:rPr>
          <w:rFonts w:ascii="Arial Nova Light" w:hAnsi="Arial Nova Light"/>
          <w:i/>
          <w:iCs/>
          <w:sz w:val="20"/>
          <w:szCs w:val="20"/>
        </w:rPr>
        <w:t xml:space="preserve">J. Stat. </w:t>
      </w:r>
      <w:proofErr w:type="spellStart"/>
      <w:r w:rsidRPr="00842D97">
        <w:rPr>
          <w:rFonts w:ascii="Arial Nova Light" w:hAnsi="Arial Nova Light"/>
          <w:i/>
          <w:iCs/>
          <w:sz w:val="20"/>
          <w:szCs w:val="20"/>
        </w:rPr>
        <w:t>Softw</w:t>
      </w:r>
      <w:proofErr w:type="spellEnd"/>
      <w:r w:rsidRPr="00842D97">
        <w:rPr>
          <w:rFonts w:ascii="Arial Nova Light" w:hAnsi="Arial Nova Light"/>
          <w:i/>
          <w:iCs/>
          <w:sz w:val="20"/>
          <w:szCs w:val="20"/>
        </w:rPr>
        <w:t>.</w:t>
      </w:r>
      <w:r w:rsidRPr="00842D97">
        <w:rPr>
          <w:rFonts w:ascii="Arial Nova Light" w:hAnsi="Arial Nova Light"/>
          <w:sz w:val="20"/>
          <w:szCs w:val="20"/>
        </w:rPr>
        <w:t xml:space="preserve"> </w:t>
      </w:r>
      <w:r w:rsidRPr="00842D97">
        <w:rPr>
          <w:rFonts w:ascii="Arial Nova Light" w:hAnsi="Arial Nova Light"/>
          <w:b/>
          <w:bCs/>
          <w:sz w:val="20"/>
          <w:szCs w:val="20"/>
        </w:rPr>
        <w:t>85</w:t>
      </w:r>
      <w:r w:rsidRPr="00842D97">
        <w:rPr>
          <w:rFonts w:ascii="Arial Nova Light" w:hAnsi="Arial Nova Light"/>
          <w:sz w:val="20"/>
          <w:szCs w:val="20"/>
        </w:rPr>
        <w:t>, (2018).</w:t>
      </w:r>
    </w:p>
    <w:p w14:paraId="5B604025" w14:textId="77777777" w:rsidR="00FE72C4" w:rsidRPr="00842D97" w:rsidRDefault="00FE72C4" w:rsidP="00FE72C4">
      <w:pPr>
        <w:pStyle w:val="Bibliography"/>
        <w:rPr>
          <w:rFonts w:ascii="Arial Nova Light" w:hAnsi="Arial Nova Light"/>
          <w:sz w:val="20"/>
          <w:szCs w:val="20"/>
        </w:rPr>
      </w:pPr>
      <w:r w:rsidRPr="00842D97">
        <w:rPr>
          <w:rFonts w:ascii="Arial Nova Light" w:hAnsi="Arial Nova Light"/>
          <w:sz w:val="20"/>
          <w:szCs w:val="20"/>
        </w:rPr>
        <w:t>78.</w:t>
      </w:r>
      <w:r w:rsidRPr="00842D97">
        <w:rPr>
          <w:rFonts w:ascii="Arial Nova Light" w:hAnsi="Arial Nova Light"/>
          <w:sz w:val="20"/>
          <w:szCs w:val="20"/>
        </w:rPr>
        <w:tab/>
        <w:t xml:space="preserve">Makowski, D., Ben-Shachar, M. &amp; </w:t>
      </w:r>
      <w:proofErr w:type="spellStart"/>
      <w:r w:rsidRPr="00842D97">
        <w:rPr>
          <w:rFonts w:ascii="Arial Nova Light" w:hAnsi="Arial Nova Light"/>
          <w:sz w:val="20"/>
          <w:szCs w:val="20"/>
        </w:rPr>
        <w:t>Lüdecke</w:t>
      </w:r>
      <w:proofErr w:type="spellEnd"/>
      <w:r w:rsidRPr="00842D97">
        <w:rPr>
          <w:rFonts w:ascii="Arial Nova Light" w:hAnsi="Arial Nova Light"/>
          <w:sz w:val="20"/>
          <w:szCs w:val="20"/>
        </w:rPr>
        <w:t xml:space="preserve">, D. </w:t>
      </w:r>
      <w:proofErr w:type="spellStart"/>
      <w:r w:rsidRPr="00842D97">
        <w:rPr>
          <w:rFonts w:ascii="Arial Nova Light" w:hAnsi="Arial Nova Light"/>
          <w:sz w:val="20"/>
          <w:szCs w:val="20"/>
        </w:rPr>
        <w:t>bayestestR</w:t>
      </w:r>
      <w:proofErr w:type="spellEnd"/>
      <w:r w:rsidRPr="00842D97">
        <w:rPr>
          <w:rFonts w:ascii="Arial Nova Light" w:hAnsi="Arial Nova Light"/>
          <w:sz w:val="20"/>
          <w:szCs w:val="20"/>
        </w:rPr>
        <w:t xml:space="preserve">: Describing Effects and their Uncertainty, Existence and Significance within the Bayesian Framework. </w:t>
      </w:r>
      <w:r w:rsidRPr="00842D97">
        <w:rPr>
          <w:rFonts w:ascii="Arial Nova Light" w:hAnsi="Arial Nova Light"/>
          <w:i/>
          <w:iCs/>
          <w:sz w:val="20"/>
          <w:szCs w:val="20"/>
        </w:rPr>
        <w:t xml:space="preserve">J. Open Source </w:t>
      </w:r>
      <w:proofErr w:type="spellStart"/>
      <w:r w:rsidRPr="00842D97">
        <w:rPr>
          <w:rFonts w:ascii="Arial Nova Light" w:hAnsi="Arial Nova Light"/>
          <w:i/>
          <w:iCs/>
          <w:sz w:val="20"/>
          <w:szCs w:val="20"/>
        </w:rPr>
        <w:t>Softw</w:t>
      </w:r>
      <w:proofErr w:type="spellEnd"/>
      <w:r w:rsidRPr="00842D97">
        <w:rPr>
          <w:rFonts w:ascii="Arial Nova Light" w:hAnsi="Arial Nova Light"/>
          <w:i/>
          <w:iCs/>
          <w:sz w:val="20"/>
          <w:szCs w:val="20"/>
        </w:rPr>
        <w:t>.</w:t>
      </w:r>
      <w:r w:rsidRPr="00842D97">
        <w:rPr>
          <w:rFonts w:ascii="Arial Nova Light" w:hAnsi="Arial Nova Light"/>
          <w:sz w:val="20"/>
          <w:szCs w:val="20"/>
        </w:rPr>
        <w:t xml:space="preserve"> </w:t>
      </w:r>
      <w:r w:rsidRPr="00842D97">
        <w:rPr>
          <w:rFonts w:ascii="Arial Nova Light" w:hAnsi="Arial Nova Light"/>
          <w:b/>
          <w:bCs/>
          <w:sz w:val="20"/>
          <w:szCs w:val="20"/>
        </w:rPr>
        <w:t>4</w:t>
      </w:r>
      <w:r w:rsidRPr="00842D97">
        <w:rPr>
          <w:rFonts w:ascii="Arial Nova Light" w:hAnsi="Arial Nova Light"/>
          <w:sz w:val="20"/>
          <w:szCs w:val="20"/>
        </w:rPr>
        <w:t>, 1541 (2019).</w:t>
      </w:r>
    </w:p>
    <w:p w14:paraId="1689B52B" w14:textId="77777777" w:rsidR="00FE72C4" w:rsidRPr="00842D97" w:rsidRDefault="00FE72C4" w:rsidP="00FE72C4">
      <w:pPr>
        <w:pStyle w:val="Bibliography"/>
        <w:rPr>
          <w:rFonts w:ascii="Arial Nova Light" w:hAnsi="Arial Nova Light"/>
          <w:sz w:val="20"/>
          <w:szCs w:val="20"/>
        </w:rPr>
      </w:pPr>
      <w:r w:rsidRPr="00842D97">
        <w:rPr>
          <w:rFonts w:ascii="Arial Nova Light" w:hAnsi="Arial Nova Light"/>
          <w:sz w:val="20"/>
          <w:szCs w:val="20"/>
        </w:rPr>
        <w:t>79.</w:t>
      </w:r>
      <w:r w:rsidRPr="00842D97">
        <w:rPr>
          <w:rFonts w:ascii="Arial Nova Light" w:hAnsi="Arial Nova Light"/>
          <w:sz w:val="20"/>
          <w:szCs w:val="20"/>
        </w:rPr>
        <w:tab/>
        <w:t xml:space="preserve">Chen, J. Y. &amp; Johnson, M. K. The Stroop congruency effect is more observable under a speed strategy than an accuracy strategy. </w:t>
      </w:r>
      <w:r w:rsidRPr="00842D97">
        <w:rPr>
          <w:rFonts w:ascii="Arial Nova Light" w:hAnsi="Arial Nova Light"/>
          <w:i/>
          <w:iCs/>
          <w:sz w:val="20"/>
          <w:szCs w:val="20"/>
        </w:rPr>
        <w:t>Percept. Mot. Skills</w:t>
      </w:r>
      <w:r w:rsidRPr="00842D97">
        <w:rPr>
          <w:rFonts w:ascii="Arial Nova Light" w:hAnsi="Arial Nova Light"/>
          <w:sz w:val="20"/>
          <w:szCs w:val="20"/>
        </w:rPr>
        <w:t xml:space="preserve"> (1991) doi:10.2466/pms.1991.73.1.67.</w:t>
      </w:r>
    </w:p>
    <w:p w14:paraId="3BF7F169" w14:textId="77777777" w:rsidR="00FE72C4" w:rsidRPr="00842D97" w:rsidRDefault="00FE72C4" w:rsidP="00FE72C4">
      <w:pPr>
        <w:pStyle w:val="Bibliography"/>
        <w:rPr>
          <w:rFonts w:ascii="Arial Nova Light" w:hAnsi="Arial Nova Light"/>
          <w:sz w:val="20"/>
          <w:szCs w:val="20"/>
        </w:rPr>
      </w:pPr>
      <w:r w:rsidRPr="00842D97">
        <w:rPr>
          <w:rFonts w:ascii="Arial Nova Light" w:hAnsi="Arial Nova Light"/>
          <w:sz w:val="20"/>
          <w:szCs w:val="20"/>
        </w:rPr>
        <w:t>80.</w:t>
      </w:r>
      <w:r w:rsidRPr="00842D97">
        <w:rPr>
          <w:rFonts w:ascii="Arial Nova Light" w:hAnsi="Arial Nova Light"/>
          <w:sz w:val="20"/>
          <w:szCs w:val="20"/>
        </w:rPr>
        <w:tab/>
        <w:t xml:space="preserve">Egner, T. Congruency sequence effects and cognitive control. </w:t>
      </w:r>
      <w:proofErr w:type="spellStart"/>
      <w:r w:rsidRPr="00842D97">
        <w:rPr>
          <w:rFonts w:ascii="Arial Nova Light" w:hAnsi="Arial Nova Light"/>
          <w:i/>
          <w:iCs/>
          <w:sz w:val="20"/>
          <w:szCs w:val="20"/>
        </w:rPr>
        <w:t>Cogn</w:t>
      </w:r>
      <w:proofErr w:type="spellEnd"/>
      <w:r w:rsidRPr="00842D97">
        <w:rPr>
          <w:rFonts w:ascii="Arial Nova Light" w:hAnsi="Arial Nova Light"/>
          <w:i/>
          <w:iCs/>
          <w:sz w:val="20"/>
          <w:szCs w:val="20"/>
        </w:rPr>
        <w:t xml:space="preserve">. </w:t>
      </w:r>
      <w:proofErr w:type="gramStart"/>
      <w:r w:rsidRPr="00842D97">
        <w:rPr>
          <w:rFonts w:ascii="Arial Nova Light" w:hAnsi="Arial Nova Light"/>
          <w:i/>
          <w:iCs/>
          <w:sz w:val="20"/>
          <w:szCs w:val="20"/>
        </w:rPr>
        <w:t>Affect</w:t>
      </w:r>
      <w:proofErr w:type="gramEnd"/>
      <w:r w:rsidRPr="00842D97">
        <w:rPr>
          <w:rFonts w:ascii="Arial Nova Light" w:hAnsi="Arial Nova Light"/>
          <w:i/>
          <w:iCs/>
          <w:sz w:val="20"/>
          <w:szCs w:val="20"/>
        </w:rPr>
        <w:t xml:space="preserve">. Behav. </w:t>
      </w:r>
      <w:proofErr w:type="spellStart"/>
      <w:r w:rsidRPr="00842D97">
        <w:rPr>
          <w:rFonts w:ascii="Arial Nova Light" w:hAnsi="Arial Nova Light"/>
          <w:i/>
          <w:iCs/>
          <w:sz w:val="20"/>
          <w:szCs w:val="20"/>
        </w:rPr>
        <w:t>Neurosci</w:t>
      </w:r>
      <w:proofErr w:type="spellEnd"/>
      <w:r w:rsidRPr="00842D97">
        <w:rPr>
          <w:rFonts w:ascii="Arial Nova Light" w:hAnsi="Arial Nova Light"/>
          <w:i/>
          <w:iCs/>
          <w:sz w:val="20"/>
          <w:szCs w:val="20"/>
        </w:rPr>
        <w:t>.</w:t>
      </w:r>
      <w:r w:rsidRPr="00842D97">
        <w:rPr>
          <w:rFonts w:ascii="Arial Nova Light" w:hAnsi="Arial Nova Light"/>
          <w:sz w:val="20"/>
          <w:szCs w:val="20"/>
        </w:rPr>
        <w:t xml:space="preserve"> </w:t>
      </w:r>
      <w:r w:rsidRPr="00842D97">
        <w:rPr>
          <w:rFonts w:ascii="Arial Nova Light" w:hAnsi="Arial Nova Light"/>
          <w:b/>
          <w:bCs/>
          <w:sz w:val="20"/>
          <w:szCs w:val="20"/>
        </w:rPr>
        <w:t>7</w:t>
      </w:r>
      <w:r w:rsidRPr="00842D97">
        <w:rPr>
          <w:rFonts w:ascii="Arial Nova Light" w:hAnsi="Arial Nova Light"/>
          <w:sz w:val="20"/>
          <w:szCs w:val="20"/>
        </w:rPr>
        <w:t>, 380–390 (2007).</w:t>
      </w:r>
    </w:p>
    <w:p w14:paraId="31F52B3A" w14:textId="77777777" w:rsidR="00FE72C4" w:rsidRPr="00842D97" w:rsidRDefault="00FE72C4" w:rsidP="00FE72C4">
      <w:pPr>
        <w:pStyle w:val="Bibliography"/>
        <w:rPr>
          <w:rFonts w:ascii="Arial Nova Light" w:hAnsi="Arial Nova Light"/>
          <w:sz w:val="20"/>
          <w:szCs w:val="20"/>
        </w:rPr>
      </w:pPr>
      <w:r w:rsidRPr="00842D97">
        <w:rPr>
          <w:rFonts w:ascii="Arial Nova Light" w:hAnsi="Arial Nova Light"/>
          <w:sz w:val="20"/>
          <w:szCs w:val="20"/>
        </w:rPr>
        <w:t>81.</w:t>
      </w:r>
      <w:r w:rsidRPr="00842D97">
        <w:rPr>
          <w:rFonts w:ascii="Arial Nova Light" w:hAnsi="Arial Nova Light"/>
          <w:sz w:val="20"/>
          <w:szCs w:val="20"/>
        </w:rPr>
        <w:tab/>
        <w:t xml:space="preserve">Rey-Mermet, A., Gade, M. &amp; Steinhauser, M. Sequential conflict resolution under multiple concurrent conflicts: An ERP study. </w:t>
      </w:r>
      <w:r w:rsidRPr="00842D97">
        <w:rPr>
          <w:rFonts w:ascii="Arial Nova Light" w:hAnsi="Arial Nova Light"/>
          <w:i/>
          <w:iCs/>
          <w:sz w:val="20"/>
          <w:szCs w:val="20"/>
        </w:rPr>
        <w:t>NeuroImage</w:t>
      </w:r>
      <w:r w:rsidRPr="00842D97">
        <w:rPr>
          <w:rFonts w:ascii="Arial Nova Light" w:hAnsi="Arial Nova Light"/>
          <w:sz w:val="20"/>
          <w:szCs w:val="20"/>
        </w:rPr>
        <w:t xml:space="preserve"> </w:t>
      </w:r>
      <w:r w:rsidRPr="00842D97">
        <w:rPr>
          <w:rFonts w:ascii="Arial Nova Light" w:hAnsi="Arial Nova Light"/>
          <w:b/>
          <w:bCs/>
          <w:sz w:val="20"/>
          <w:szCs w:val="20"/>
        </w:rPr>
        <w:t>188</w:t>
      </w:r>
      <w:r w:rsidRPr="00842D97">
        <w:rPr>
          <w:rFonts w:ascii="Arial Nova Light" w:hAnsi="Arial Nova Light"/>
          <w:sz w:val="20"/>
          <w:szCs w:val="20"/>
        </w:rPr>
        <w:t>, 411–418 (2019).</w:t>
      </w:r>
    </w:p>
    <w:p w14:paraId="258820FF" w14:textId="77777777" w:rsidR="00FE72C4" w:rsidRPr="00842D97" w:rsidRDefault="00FE72C4" w:rsidP="00FE72C4">
      <w:pPr>
        <w:pStyle w:val="Bibliography"/>
        <w:rPr>
          <w:rFonts w:ascii="Arial Nova Light" w:hAnsi="Arial Nova Light"/>
          <w:sz w:val="20"/>
          <w:szCs w:val="20"/>
        </w:rPr>
      </w:pPr>
      <w:r w:rsidRPr="00842D97">
        <w:rPr>
          <w:rFonts w:ascii="Arial Nova Light" w:hAnsi="Arial Nova Light"/>
          <w:sz w:val="20"/>
          <w:szCs w:val="20"/>
        </w:rPr>
        <w:t>82.</w:t>
      </w:r>
      <w:r w:rsidRPr="00842D97">
        <w:rPr>
          <w:rFonts w:ascii="Arial Nova Light" w:hAnsi="Arial Nova Light"/>
          <w:sz w:val="20"/>
          <w:szCs w:val="20"/>
        </w:rPr>
        <w:tab/>
        <w:t xml:space="preserve">Rey, G. </w:t>
      </w:r>
      <w:r w:rsidRPr="00842D97">
        <w:rPr>
          <w:rFonts w:ascii="Arial Nova Light" w:hAnsi="Arial Nova Light"/>
          <w:i/>
          <w:iCs/>
          <w:sz w:val="20"/>
          <w:szCs w:val="20"/>
        </w:rPr>
        <w:t>et al.</w:t>
      </w:r>
      <w:r w:rsidRPr="00842D97">
        <w:rPr>
          <w:rFonts w:ascii="Arial Nova Light" w:hAnsi="Arial Nova Light"/>
          <w:sz w:val="20"/>
          <w:szCs w:val="20"/>
        </w:rPr>
        <w:t xml:space="preserve"> Modulation of brain response to emotional conflict as a function of current mood in bipolar disorder: Preliminary findings from a follow-up state-based fMRI study. </w:t>
      </w:r>
      <w:r w:rsidRPr="00842D97">
        <w:rPr>
          <w:rFonts w:ascii="Arial Nova Light" w:hAnsi="Arial Nova Light"/>
          <w:i/>
          <w:iCs/>
          <w:sz w:val="20"/>
          <w:szCs w:val="20"/>
        </w:rPr>
        <w:t>Psychiatry Res. - Neuroimaging</w:t>
      </w:r>
      <w:r w:rsidRPr="00842D97">
        <w:rPr>
          <w:rFonts w:ascii="Arial Nova Light" w:hAnsi="Arial Nova Light"/>
          <w:sz w:val="20"/>
          <w:szCs w:val="20"/>
        </w:rPr>
        <w:t xml:space="preserve"> </w:t>
      </w:r>
      <w:r w:rsidRPr="00842D97">
        <w:rPr>
          <w:rFonts w:ascii="Arial Nova Light" w:hAnsi="Arial Nova Light"/>
          <w:b/>
          <w:bCs/>
          <w:sz w:val="20"/>
          <w:szCs w:val="20"/>
        </w:rPr>
        <w:t>223</w:t>
      </w:r>
      <w:r w:rsidRPr="00842D97">
        <w:rPr>
          <w:rFonts w:ascii="Arial Nova Light" w:hAnsi="Arial Nova Light"/>
          <w:sz w:val="20"/>
          <w:szCs w:val="20"/>
        </w:rPr>
        <w:t>, 84–93 (2014).</w:t>
      </w:r>
    </w:p>
    <w:p w14:paraId="726690B4" w14:textId="77777777" w:rsidR="00FE72C4" w:rsidRPr="00842D97" w:rsidRDefault="00FE72C4" w:rsidP="00FE72C4">
      <w:pPr>
        <w:pStyle w:val="Bibliography"/>
        <w:rPr>
          <w:rFonts w:ascii="Arial Nova Light" w:hAnsi="Arial Nova Light"/>
          <w:sz w:val="20"/>
          <w:szCs w:val="20"/>
        </w:rPr>
      </w:pPr>
      <w:r w:rsidRPr="00842D97">
        <w:rPr>
          <w:rFonts w:ascii="Arial Nova Light" w:hAnsi="Arial Nova Light"/>
          <w:sz w:val="20"/>
          <w:szCs w:val="20"/>
        </w:rPr>
        <w:t>83.</w:t>
      </w:r>
      <w:r w:rsidRPr="00842D97">
        <w:rPr>
          <w:rFonts w:ascii="Arial Nova Light" w:hAnsi="Arial Nova Light"/>
          <w:sz w:val="20"/>
          <w:szCs w:val="20"/>
        </w:rPr>
        <w:tab/>
        <w:t xml:space="preserve">Kerns, J. G. Anterior Cingulate Conflict Monitoring and Adjustments in Control. </w:t>
      </w:r>
      <w:r w:rsidRPr="00842D97">
        <w:rPr>
          <w:rFonts w:ascii="Arial Nova Light" w:hAnsi="Arial Nova Light"/>
          <w:i/>
          <w:iCs/>
          <w:sz w:val="20"/>
          <w:szCs w:val="20"/>
        </w:rPr>
        <w:t>Science</w:t>
      </w:r>
      <w:r w:rsidRPr="00842D97">
        <w:rPr>
          <w:rFonts w:ascii="Arial Nova Light" w:hAnsi="Arial Nova Light"/>
          <w:sz w:val="20"/>
          <w:szCs w:val="20"/>
        </w:rPr>
        <w:t xml:space="preserve"> </w:t>
      </w:r>
      <w:r w:rsidRPr="00842D97">
        <w:rPr>
          <w:rFonts w:ascii="Arial Nova Light" w:hAnsi="Arial Nova Light"/>
          <w:b/>
          <w:bCs/>
          <w:sz w:val="20"/>
          <w:szCs w:val="20"/>
        </w:rPr>
        <w:t>303</w:t>
      </w:r>
      <w:r w:rsidRPr="00842D97">
        <w:rPr>
          <w:rFonts w:ascii="Arial Nova Light" w:hAnsi="Arial Nova Light"/>
          <w:sz w:val="20"/>
          <w:szCs w:val="20"/>
        </w:rPr>
        <w:t>, 1023–1026 (2004).</w:t>
      </w:r>
    </w:p>
    <w:p w14:paraId="63CA40D3" w14:textId="77777777" w:rsidR="00FE72C4" w:rsidRPr="00842D97" w:rsidRDefault="00FE72C4" w:rsidP="00FE72C4">
      <w:pPr>
        <w:pStyle w:val="Bibliography"/>
        <w:rPr>
          <w:rFonts w:ascii="Arial Nova Light" w:hAnsi="Arial Nova Light"/>
          <w:sz w:val="20"/>
          <w:szCs w:val="20"/>
        </w:rPr>
      </w:pPr>
      <w:r w:rsidRPr="00842D97">
        <w:rPr>
          <w:rFonts w:ascii="Arial Nova Light" w:hAnsi="Arial Nova Light"/>
          <w:sz w:val="20"/>
          <w:szCs w:val="20"/>
        </w:rPr>
        <w:t>84.</w:t>
      </w:r>
      <w:r w:rsidRPr="00842D97">
        <w:rPr>
          <w:rFonts w:ascii="Arial Nova Light" w:hAnsi="Arial Nova Light"/>
          <w:sz w:val="20"/>
          <w:szCs w:val="20"/>
        </w:rPr>
        <w:tab/>
        <w:t xml:space="preserve">Egner, T. &amp; Hirsch, J. Cognitive control mechanisms resolve conflict through cortical amplification of task-relevant information. </w:t>
      </w:r>
      <w:r w:rsidRPr="00842D97">
        <w:rPr>
          <w:rFonts w:ascii="Arial Nova Light" w:hAnsi="Arial Nova Light"/>
          <w:i/>
          <w:iCs/>
          <w:sz w:val="20"/>
          <w:szCs w:val="20"/>
        </w:rPr>
        <w:t xml:space="preserve">Nat. </w:t>
      </w:r>
      <w:proofErr w:type="spellStart"/>
      <w:r w:rsidRPr="00842D97">
        <w:rPr>
          <w:rFonts w:ascii="Arial Nova Light" w:hAnsi="Arial Nova Light"/>
          <w:i/>
          <w:iCs/>
          <w:sz w:val="20"/>
          <w:szCs w:val="20"/>
        </w:rPr>
        <w:t>Neurosci</w:t>
      </w:r>
      <w:proofErr w:type="spellEnd"/>
      <w:r w:rsidRPr="00842D97">
        <w:rPr>
          <w:rFonts w:ascii="Arial Nova Light" w:hAnsi="Arial Nova Light"/>
          <w:i/>
          <w:iCs/>
          <w:sz w:val="20"/>
          <w:szCs w:val="20"/>
        </w:rPr>
        <w:t>.</w:t>
      </w:r>
      <w:r w:rsidRPr="00842D97">
        <w:rPr>
          <w:rFonts w:ascii="Arial Nova Light" w:hAnsi="Arial Nova Light"/>
          <w:sz w:val="20"/>
          <w:szCs w:val="20"/>
        </w:rPr>
        <w:t xml:space="preserve"> </w:t>
      </w:r>
      <w:r w:rsidRPr="00842D97">
        <w:rPr>
          <w:rFonts w:ascii="Arial Nova Light" w:hAnsi="Arial Nova Light"/>
          <w:b/>
          <w:bCs/>
          <w:sz w:val="20"/>
          <w:szCs w:val="20"/>
        </w:rPr>
        <w:t>8</w:t>
      </w:r>
      <w:r w:rsidRPr="00842D97">
        <w:rPr>
          <w:rFonts w:ascii="Arial Nova Light" w:hAnsi="Arial Nova Light"/>
          <w:sz w:val="20"/>
          <w:szCs w:val="20"/>
        </w:rPr>
        <w:t>, 1784–1790 (2005).</w:t>
      </w:r>
    </w:p>
    <w:p w14:paraId="6125CD2B" w14:textId="77777777" w:rsidR="00FE72C4" w:rsidRPr="00842D97" w:rsidRDefault="00FE72C4" w:rsidP="00FE72C4">
      <w:pPr>
        <w:pStyle w:val="Bibliography"/>
        <w:rPr>
          <w:rFonts w:ascii="Arial Nova Light" w:hAnsi="Arial Nova Light"/>
          <w:sz w:val="20"/>
          <w:szCs w:val="20"/>
        </w:rPr>
      </w:pPr>
      <w:r w:rsidRPr="00842D97">
        <w:rPr>
          <w:rFonts w:ascii="Arial Nova Light" w:hAnsi="Arial Nova Light"/>
          <w:sz w:val="20"/>
          <w:szCs w:val="20"/>
        </w:rPr>
        <w:t>85.</w:t>
      </w:r>
      <w:r w:rsidRPr="00842D97">
        <w:rPr>
          <w:rFonts w:ascii="Arial Nova Light" w:hAnsi="Arial Nova Light"/>
          <w:sz w:val="20"/>
          <w:szCs w:val="20"/>
        </w:rPr>
        <w:tab/>
        <w:t xml:space="preserve">Ashburner, J. </w:t>
      </w:r>
      <w:r w:rsidRPr="00842D97">
        <w:rPr>
          <w:rFonts w:ascii="Arial Nova Light" w:hAnsi="Arial Nova Light"/>
          <w:i/>
          <w:iCs/>
          <w:sz w:val="20"/>
          <w:szCs w:val="20"/>
        </w:rPr>
        <w:t>et al.</w:t>
      </w:r>
      <w:r w:rsidRPr="00842D97">
        <w:rPr>
          <w:rFonts w:ascii="Arial Nova Light" w:hAnsi="Arial Nova Light"/>
          <w:sz w:val="20"/>
          <w:szCs w:val="20"/>
        </w:rPr>
        <w:t xml:space="preserve"> SPM12 Manual. </w:t>
      </w:r>
      <w:proofErr w:type="spellStart"/>
      <w:r w:rsidRPr="00842D97">
        <w:rPr>
          <w:rFonts w:ascii="Arial Nova Light" w:hAnsi="Arial Nova Light"/>
          <w:i/>
          <w:iCs/>
          <w:sz w:val="20"/>
          <w:szCs w:val="20"/>
        </w:rPr>
        <w:t>Funct</w:t>
      </w:r>
      <w:proofErr w:type="spellEnd"/>
      <w:r w:rsidRPr="00842D97">
        <w:rPr>
          <w:rFonts w:ascii="Arial Nova Light" w:hAnsi="Arial Nova Light"/>
          <w:i/>
          <w:iCs/>
          <w:sz w:val="20"/>
          <w:szCs w:val="20"/>
        </w:rPr>
        <w:t>. Imaging Lab.</w:t>
      </w:r>
      <w:r w:rsidRPr="00842D97">
        <w:rPr>
          <w:rFonts w:ascii="Arial Nova Light" w:hAnsi="Arial Nova Light"/>
          <w:sz w:val="20"/>
          <w:szCs w:val="20"/>
        </w:rPr>
        <w:t xml:space="preserve"> 475–1 (2013) doi:10.1111/j.1365-294X.2006.02813.x.</w:t>
      </w:r>
    </w:p>
    <w:p w14:paraId="023CE7C1" w14:textId="77777777" w:rsidR="00FE72C4" w:rsidRPr="00842D97" w:rsidRDefault="00FE72C4" w:rsidP="00FE72C4">
      <w:pPr>
        <w:pStyle w:val="Bibliography"/>
        <w:rPr>
          <w:rFonts w:ascii="Arial Nova Light" w:hAnsi="Arial Nova Light"/>
          <w:sz w:val="20"/>
          <w:szCs w:val="20"/>
        </w:rPr>
      </w:pPr>
      <w:r w:rsidRPr="00842D97">
        <w:rPr>
          <w:rFonts w:ascii="Arial Nova Light" w:hAnsi="Arial Nova Light"/>
          <w:sz w:val="20"/>
          <w:szCs w:val="20"/>
        </w:rPr>
        <w:t>86.</w:t>
      </w:r>
      <w:r w:rsidRPr="00842D97">
        <w:rPr>
          <w:rFonts w:ascii="Arial Nova Light" w:hAnsi="Arial Nova Light"/>
          <w:sz w:val="20"/>
          <w:szCs w:val="20"/>
        </w:rPr>
        <w:tab/>
        <w:t xml:space="preserve">Uddin, L. Q., Yeo, B. T. T. &amp; Spreng, R. N. Towards a Universal Taxonomy of Macro-scale Functional Human Brain Networks. </w:t>
      </w:r>
      <w:r w:rsidRPr="00842D97">
        <w:rPr>
          <w:rFonts w:ascii="Arial Nova Light" w:hAnsi="Arial Nova Light"/>
          <w:i/>
          <w:iCs/>
          <w:sz w:val="20"/>
          <w:szCs w:val="20"/>
        </w:rPr>
        <w:t xml:space="preserve">Brain </w:t>
      </w:r>
      <w:proofErr w:type="spellStart"/>
      <w:r w:rsidRPr="00842D97">
        <w:rPr>
          <w:rFonts w:ascii="Arial Nova Light" w:hAnsi="Arial Nova Light"/>
          <w:i/>
          <w:iCs/>
          <w:sz w:val="20"/>
          <w:szCs w:val="20"/>
        </w:rPr>
        <w:t>Topogr</w:t>
      </w:r>
      <w:proofErr w:type="spellEnd"/>
      <w:r w:rsidRPr="00842D97">
        <w:rPr>
          <w:rFonts w:ascii="Arial Nova Light" w:hAnsi="Arial Nova Light"/>
          <w:i/>
          <w:iCs/>
          <w:sz w:val="20"/>
          <w:szCs w:val="20"/>
        </w:rPr>
        <w:t>.</w:t>
      </w:r>
      <w:r w:rsidRPr="00842D97">
        <w:rPr>
          <w:rFonts w:ascii="Arial Nova Light" w:hAnsi="Arial Nova Light"/>
          <w:sz w:val="20"/>
          <w:szCs w:val="20"/>
        </w:rPr>
        <w:t xml:space="preserve"> </w:t>
      </w:r>
      <w:r w:rsidRPr="00842D97">
        <w:rPr>
          <w:rFonts w:ascii="Arial Nova Light" w:hAnsi="Arial Nova Light"/>
          <w:b/>
          <w:bCs/>
          <w:sz w:val="20"/>
          <w:szCs w:val="20"/>
        </w:rPr>
        <w:t>32</w:t>
      </w:r>
      <w:r w:rsidRPr="00842D97">
        <w:rPr>
          <w:rFonts w:ascii="Arial Nova Light" w:hAnsi="Arial Nova Light"/>
          <w:sz w:val="20"/>
          <w:szCs w:val="20"/>
        </w:rPr>
        <w:t>, 926–942 (2019).</w:t>
      </w:r>
    </w:p>
    <w:p w14:paraId="759397A0" w14:textId="77777777" w:rsidR="00FE72C4" w:rsidRPr="00842D97" w:rsidRDefault="00FE72C4" w:rsidP="00FE72C4">
      <w:pPr>
        <w:pStyle w:val="Bibliography"/>
        <w:rPr>
          <w:rFonts w:ascii="Arial Nova Light" w:hAnsi="Arial Nova Light"/>
          <w:sz w:val="20"/>
          <w:szCs w:val="20"/>
        </w:rPr>
      </w:pPr>
      <w:r w:rsidRPr="00842D97">
        <w:rPr>
          <w:rFonts w:ascii="Arial Nova Light" w:hAnsi="Arial Nova Light"/>
          <w:sz w:val="20"/>
          <w:szCs w:val="20"/>
        </w:rPr>
        <w:t>87.</w:t>
      </w:r>
      <w:r w:rsidRPr="00842D97">
        <w:rPr>
          <w:rFonts w:ascii="Arial Nova Light" w:hAnsi="Arial Nova Light"/>
          <w:sz w:val="20"/>
          <w:szCs w:val="20"/>
        </w:rPr>
        <w:tab/>
        <w:t xml:space="preserve">Buckner, R. L. &amp; DiNicola, L. M. The brain’s default network: updated anatomy, physiology and evolving insights. </w:t>
      </w:r>
      <w:r w:rsidRPr="00842D97">
        <w:rPr>
          <w:rFonts w:ascii="Arial Nova Light" w:hAnsi="Arial Nova Light"/>
          <w:i/>
          <w:iCs/>
          <w:sz w:val="20"/>
          <w:szCs w:val="20"/>
        </w:rPr>
        <w:t xml:space="preserve">Nat. Rev. </w:t>
      </w:r>
      <w:proofErr w:type="spellStart"/>
      <w:r w:rsidRPr="00842D97">
        <w:rPr>
          <w:rFonts w:ascii="Arial Nova Light" w:hAnsi="Arial Nova Light"/>
          <w:i/>
          <w:iCs/>
          <w:sz w:val="20"/>
          <w:szCs w:val="20"/>
        </w:rPr>
        <w:t>Neurosci</w:t>
      </w:r>
      <w:proofErr w:type="spellEnd"/>
      <w:r w:rsidRPr="00842D97">
        <w:rPr>
          <w:rFonts w:ascii="Arial Nova Light" w:hAnsi="Arial Nova Light"/>
          <w:i/>
          <w:iCs/>
          <w:sz w:val="20"/>
          <w:szCs w:val="20"/>
        </w:rPr>
        <w:t>.</w:t>
      </w:r>
      <w:r w:rsidRPr="00842D97">
        <w:rPr>
          <w:rFonts w:ascii="Arial Nova Light" w:hAnsi="Arial Nova Light"/>
          <w:sz w:val="20"/>
          <w:szCs w:val="20"/>
        </w:rPr>
        <w:t xml:space="preserve"> (2019) doi:10.1038/s41583-019-0212-7.</w:t>
      </w:r>
    </w:p>
    <w:p w14:paraId="3A2CBE07" w14:textId="77777777" w:rsidR="00FE72C4" w:rsidRPr="00842D97" w:rsidRDefault="00FE72C4" w:rsidP="00FE72C4">
      <w:pPr>
        <w:pStyle w:val="Bibliography"/>
        <w:rPr>
          <w:rFonts w:ascii="Arial Nova Light" w:hAnsi="Arial Nova Light"/>
          <w:sz w:val="20"/>
          <w:szCs w:val="20"/>
        </w:rPr>
      </w:pPr>
      <w:r w:rsidRPr="00842D97">
        <w:rPr>
          <w:rFonts w:ascii="Arial Nova Light" w:hAnsi="Arial Nova Light"/>
          <w:sz w:val="20"/>
          <w:szCs w:val="20"/>
        </w:rPr>
        <w:t>88.</w:t>
      </w:r>
      <w:r w:rsidRPr="00842D97">
        <w:rPr>
          <w:rFonts w:ascii="Arial Nova Light" w:hAnsi="Arial Nova Light"/>
          <w:sz w:val="20"/>
          <w:szCs w:val="20"/>
        </w:rPr>
        <w:tab/>
        <w:t xml:space="preserve">Bassett, D. S., Yang, M., Wymbs, N. F. &amp; Grafton, S. T. Learning-induced autonomy of sensorimotor systems. </w:t>
      </w:r>
      <w:r w:rsidRPr="00842D97">
        <w:rPr>
          <w:rFonts w:ascii="Arial Nova Light" w:hAnsi="Arial Nova Light"/>
          <w:i/>
          <w:iCs/>
          <w:sz w:val="20"/>
          <w:szCs w:val="20"/>
        </w:rPr>
        <w:t xml:space="preserve">Nat. </w:t>
      </w:r>
      <w:proofErr w:type="spellStart"/>
      <w:r w:rsidRPr="00842D97">
        <w:rPr>
          <w:rFonts w:ascii="Arial Nova Light" w:hAnsi="Arial Nova Light"/>
          <w:i/>
          <w:iCs/>
          <w:sz w:val="20"/>
          <w:szCs w:val="20"/>
        </w:rPr>
        <w:t>Neurosci</w:t>
      </w:r>
      <w:proofErr w:type="spellEnd"/>
      <w:r w:rsidRPr="00842D97">
        <w:rPr>
          <w:rFonts w:ascii="Arial Nova Light" w:hAnsi="Arial Nova Light"/>
          <w:i/>
          <w:iCs/>
          <w:sz w:val="20"/>
          <w:szCs w:val="20"/>
        </w:rPr>
        <w:t>.</w:t>
      </w:r>
      <w:r w:rsidRPr="00842D97">
        <w:rPr>
          <w:rFonts w:ascii="Arial Nova Light" w:hAnsi="Arial Nova Light"/>
          <w:sz w:val="20"/>
          <w:szCs w:val="20"/>
        </w:rPr>
        <w:t xml:space="preserve"> </w:t>
      </w:r>
      <w:r w:rsidRPr="00842D97">
        <w:rPr>
          <w:rFonts w:ascii="Arial Nova Light" w:hAnsi="Arial Nova Light"/>
          <w:b/>
          <w:bCs/>
          <w:sz w:val="20"/>
          <w:szCs w:val="20"/>
        </w:rPr>
        <w:t>18</w:t>
      </w:r>
      <w:r w:rsidRPr="00842D97">
        <w:rPr>
          <w:rFonts w:ascii="Arial Nova Light" w:hAnsi="Arial Nova Light"/>
          <w:sz w:val="20"/>
          <w:szCs w:val="20"/>
        </w:rPr>
        <w:t>, 744–751 (2015).</w:t>
      </w:r>
    </w:p>
    <w:p w14:paraId="6182E87C" w14:textId="77777777" w:rsidR="00FE72C4" w:rsidRPr="00842D97" w:rsidRDefault="00FE72C4" w:rsidP="00FE72C4">
      <w:pPr>
        <w:pStyle w:val="Bibliography"/>
        <w:rPr>
          <w:rFonts w:ascii="Arial Nova Light" w:hAnsi="Arial Nova Light"/>
          <w:sz w:val="20"/>
          <w:szCs w:val="20"/>
        </w:rPr>
      </w:pPr>
      <w:r w:rsidRPr="00842D97">
        <w:rPr>
          <w:rFonts w:ascii="Arial Nova Light" w:hAnsi="Arial Nova Light"/>
          <w:sz w:val="20"/>
          <w:szCs w:val="20"/>
        </w:rPr>
        <w:t>89.</w:t>
      </w:r>
      <w:r w:rsidRPr="00842D97">
        <w:rPr>
          <w:rFonts w:ascii="Arial Nova Light" w:hAnsi="Arial Nova Light"/>
          <w:sz w:val="20"/>
          <w:szCs w:val="20"/>
        </w:rPr>
        <w:tab/>
        <w:t xml:space="preserve">Seeley, W. W. The Salience Network: A Neural System for Perceiving and Responding to Homeostatic Demands. </w:t>
      </w:r>
      <w:r w:rsidRPr="00842D97">
        <w:rPr>
          <w:rFonts w:ascii="Arial Nova Light" w:hAnsi="Arial Nova Light"/>
          <w:i/>
          <w:iCs/>
          <w:sz w:val="20"/>
          <w:szCs w:val="20"/>
        </w:rPr>
        <w:t xml:space="preserve">J. </w:t>
      </w:r>
      <w:proofErr w:type="spellStart"/>
      <w:r w:rsidRPr="00842D97">
        <w:rPr>
          <w:rFonts w:ascii="Arial Nova Light" w:hAnsi="Arial Nova Light"/>
          <w:i/>
          <w:iCs/>
          <w:sz w:val="20"/>
          <w:szCs w:val="20"/>
        </w:rPr>
        <w:t>Neurosci</w:t>
      </w:r>
      <w:proofErr w:type="spellEnd"/>
      <w:r w:rsidRPr="00842D97">
        <w:rPr>
          <w:rFonts w:ascii="Arial Nova Light" w:hAnsi="Arial Nova Light"/>
          <w:i/>
          <w:iCs/>
          <w:sz w:val="20"/>
          <w:szCs w:val="20"/>
        </w:rPr>
        <w:t xml:space="preserve">. Off. J. Soc. </w:t>
      </w:r>
      <w:proofErr w:type="spellStart"/>
      <w:r w:rsidRPr="00842D97">
        <w:rPr>
          <w:rFonts w:ascii="Arial Nova Light" w:hAnsi="Arial Nova Light"/>
          <w:i/>
          <w:iCs/>
          <w:sz w:val="20"/>
          <w:szCs w:val="20"/>
        </w:rPr>
        <w:t>Neurosci</w:t>
      </w:r>
      <w:proofErr w:type="spellEnd"/>
      <w:r w:rsidRPr="00842D97">
        <w:rPr>
          <w:rFonts w:ascii="Arial Nova Light" w:hAnsi="Arial Nova Light"/>
          <w:i/>
          <w:iCs/>
          <w:sz w:val="20"/>
          <w:szCs w:val="20"/>
        </w:rPr>
        <w:t>.</w:t>
      </w:r>
      <w:r w:rsidRPr="00842D97">
        <w:rPr>
          <w:rFonts w:ascii="Arial Nova Light" w:hAnsi="Arial Nova Light"/>
          <w:sz w:val="20"/>
          <w:szCs w:val="20"/>
        </w:rPr>
        <w:t xml:space="preserve"> </w:t>
      </w:r>
      <w:r w:rsidRPr="00842D97">
        <w:rPr>
          <w:rFonts w:ascii="Arial Nova Light" w:hAnsi="Arial Nova Light"/>
          <w:b/>
          <w:bCs/>
          <w:sz w:val="20"/>
          <w:szCs w:val="20"/>
        </w:rPr>
        <w:t>39</w:t>
      </w:r>
      <w:r w:rsidRPr="00842D97">
        <w:rPr>
          <w:rFonts w:ascii="Arial Nova Light" w:hAnsi="Arial Nova Light"/>
          <w:sz w:val="20"/>
          <w:szCs w:val="20"/>
        </w:rPr>
        <w:t>, 9878–9882 (2019).</w:t>
      </w:r>
    </w:p>
    <w:p w14:paraId="761DC3FF" w14:textId="77777777" w:rsidR="00FE72C4" w:rsidRPr="00842D97" w:rsidRDefault="00FE72C4" w:rsidP="00FE72C4">
      <w:pPr>
        <w:pStyle w:val="Bibliography"/>
        <w:rPr>
          <w:rFonts w:ascii="Arial Nova Light" w:hAnsi="Arial Nova Light"/>
          <w:sz w:val="20"/>
          <w:szCs w:val="20"/>
        </w:rPr>
      </w:pPr>
      <w:r w:rsidRPr="00842D97">
        <w:rPr>
          <w:rFonts w:ascii="Arial Nova Light" w:hAnsi="Arial Nova Light"/>
          <w:sz w:val="20"/>
          <w:szCs w:val="20"/>
        </w:rPr>
        <w:t>90.</w:t>
      </w:r>
      <w:r w:rsidRPr="00842D97">
        <w:rPr>
          <w:rFonts w:ascii="Arial Nova Light" w:hAnsi="Arial Nova Light"/>
          <w:sz w:val="20"/>
          <w:szCs w:val="20"/>
        </w:rPr>
        <w:tab/>
        <w:t xml:space="preserve">Kragel, P. A., Reddan, M. C., LaBar, K. S. &amp; Wager, T. D. Emotion schemas are embedded in the human visual system. </w:t>
      </w:r>
      <w:r w:rsidRPr="00842D97">
        <w:rPr>
          <w:rFonts w:ascii="Arial Nova Light" w:hAnsi="Arial Nova Light"/>
          <w:i/>
          <w:iCs/>
          <w:sz w:val="20"/>
          <w:szCs w:val="20"/>
        </w:rPr>
        <w:t>Sci. Adv.</w:t>
      </w:r>
      <w:r w:rsidRPr="00842D97">
        <w:rPr>
          <w:rFonts w:ascii="Arial Nova Light" w:hAnsi="Arial Nova Light"/>
          <w:sz w:val="20"/>
          <w:szCs w:val="20"/>
        </w:rPr>
        <w:t xml:space="preserve"> </w:t>
      </w:r>
      <w:r w:rsidRPr="00842D97">
        <w:rPr>
          <w:rFonts w:ascii="Arial Nova Light" w:hAnsi="Arial Nova Light"/>
          <w:b/>
          <w:bCs/>
          <w:sz w:val="20"/>
          <w:szCs w:val="20"/>
        </w:rPr>
        <w:t>5</w:t>
      </w:r>
      <w:r w:rsidRPr="00842D97">
        <w:rPr>
          <w:rFonts w:ascii="Arial Nova Light" w:hAnsi="Arial Nova Light"/>
          <w:sz w:val="20"/>
          <w:szCs w:val="20"/>
        </w:rPr>
        <w:t>, (2019).</w:t>
      </w:r>
    </w:p>
    <w:p w14:paraId="6EF4FD81" w14:textId="77777777" w:rsidR="00FE72C4" w:rsidRPr="00842D97" w:rsidRDefault="00FE72C4" w:rsidP="00FE72C4">
      <w:pPr>
        <w:pStyle w:val="Bibliography"/>
        <w:rPr>
          <w:rFonts w:ascii="Arial Nova Light" w:hAnsi="Arial Nova Light"/>
          <w:sz w:val="20"/>
          <w:szCs w:val="20"/>
        </w:rPr>
      </w:pPr>
      <w:r w:rsidRPr="00842D97">
        <w:rPr>
          <w:rFonts w:ascii="Arial Nova Light" w:hAnsi="Arial Nova Light"/>
          <w:sz w:val="20"/>
          <w:szCs w:val="20"/>
        </w:rPr>
        <w:t>91.</w:t>
      </w:r>
      <w:r w:rsidRPr="00842D97">
        <w:rPr>
          <w:rFonts w:ascii="Arial Nova Light" w:hAnsi="Arial Nova Light"/>
          <w:sz w:val="20"/>
          <w:szCs w:val="20"/>
        </w:rPr>
        <w:tab/>
        <w:t xml:space="preserve">Niendam, T. A. </w:t>
      </w:r>
      <w:r w:rsidRPr="00842D97">
        <w:rPr>
          <w:rFonts w:ascii="Arial Nova Light" w:hAnsi="Arial Nova Light"/>
          <w:i/>
          <w:iCs/>
          <w:sz w:val="20"/>
          <w:szCs w:val="20"/>
        </w:rPr>
        <w:t>et al.</w:t>
      </w:r>
      <w:r w:rsidRPr="00842D97">
        <w:rPr>
          <w:rFonts w:ascii="Arial Nova Light" w:hAnsi="Arial Nova Light"/>
          <w:sz w:val="20"/>
          <w:szCs w:val="20"/>
        </w:rPr>
        <w:t xml:space="preserve"> Meta-analytic evidence for a superordinate cognitive control network subserving diverse executive functions. </w:t>
      </w:r>
      <w:proofErr w:type="spellStart"/>
      <w:r w:rsidRPr="00842D97">
        <w:rPr>
          <w:rFonts w:ascii="Arial Nova Light" w:hAnsi="Arial Nova Light"/>
          <w:i/>
          <w:iCs/>
          <w:sz w:val="20"/>
          <w:szCs w:val="20"/>
        </w:rPr>
        <w:t>Cogn</w:t>
      </w:r>
      <w:proofErr w:type="spellEnd"/>
      <w:r w:rsidRPr="00842D97">
        <w:rPr>
          <w:rFonts w:ascii="Arial Nova Light" w:hAnsi="Arial Nova Light"/>
          <w:i/>
          <w:iCs/>
          <w:sz w:val="20"/>
          <w:szCs w:val="20"/>
        </w:rPr>
        <w:t xml:space="preserve">. </w:t>
      </w:r>
      <w:proofErr w:type="gramStart"/>
      <w:r w:rsidRPr="00842D97">
        <w:rPr>
          <w:rFonts w:ascii="Arial Nova Light" w:hAnsi="Arial Nova Light"/>
          <w:i/>
          <w:iCs/>
          <w:sz w:val="20"/>
          <w:szCs w:val="20"/>
        </w:rPr>
        <w:t>Affect</w:t>
      </w:r>
      <w:proofErr w:type="gramEnd"/>
      <w:r w:rsidRPr="00842D97">
        <w:rPr>
          <w:rFonts w:ascii="Arial Nova Light" w:hAnsi="Arial Nova Light"/>
          <w:i/>
          <w:iCs/>
          <w:sz w:val="20"/>
          <w:szCs w:val="20"/>
        </w:rPr>
        <w:t xml:space="preserve">. Behav. </w:t>
      </w:r>
      <w:proofErr w:type="spellStart"/>
      <w:r w:rsidRPr="00842D97">
        <w:rPr>
          <w:rFonts w:ascii="Arial Nova Light" w:hAnsi="Arial Nova Light"/>
          <w:i/>
          <w:iCs/>
          <w:sz w:val="20"/>
          <w:szCs w:val="20"/>
        </w:rPr>
        <w:t>Neurosci</w:t>
      </w:r>
      <w:proofErr w:type="spellEnd"/>
      <w:r w:rsidRPr="00842D97">
        <w:rPr>
          <w:rFonts w:ascii="Arial Nova Light" w:hAnsi="Arial Nova Light"/>
          <w:i/>
          <w:iCs/>
          <w:sz w:val="20"/>
          <w:szCs w:val="20"/>
        </w:rPr>
        <w:t>.</w:t>
      </w:r>
      <w:r w:rsidRPr="00842D97">
        <w:rPr>
          <w:rFonts w:ascii="Arial Nova Light" w:hAnsi="Arial Nova Light"/>
          <w:sz w:val="20"/>
          <w:szCs w:val="20"/>
        </w:rPr>
        <w:t xml:space="preserve"> </w:t>
      </w:r>
      <w:r w:rsidRPr="00842D97">
        <w:rPr>
          <w:rFonts w:ascii="Arial Nova Light" w:hAnsi="Arial Nova Light"/>
          <w:b/>
          <w:bCs/>
          <w:sz w:val="20"/>
          <w:szCs w:val="20"/>
        </w:rPr>
        <w:t>12</w:t>
      </w:r>
      <w:r w:rsidRPr="00842D97">
        <w:rPr>
          <w:rFonts w:ascii="Arial Nova Light" w:hAnsi="Arial Nova Light"/>
          <w:sz w:val="20"/>
          <w:szCs w:val="20"/>
        </w:rPr>
        <w:t>, 241–268 (2012).</w:t>
      </w:r>
    </w:p>
    <w:p w14:paraId="47AE1F0C" w14:textId="77777777" w:rsidR="00FE72C4" w:rsidRPr="00842D97" w:rsidRDefault="00FE72C4" w:rsidP="00FE72C4">
      <w:pPr>
        <w:pStyle w:val="Bibliography"/>
        <w:rPr>
          <w:rFonts w:ascii="Arial Nova Light" w:hAnsi="Arial Nova Light"/>
          <w:sz w:val="20"/>
          <w:szCs w:val="20"/>
        </w:rPr>
      </w:pPr>
      <w:r w:rsidRPr="00842D97">
        <w:rPr>
          <w:rFonts w:ascii="Arial Nova Light" w:hAnsi="Arial Nova Light"/>
          <w:sz w:val="20"/>
          <w:szCs w:val="20"/>
        </w:rPr>
        <w:t>92.</w:t>
      </w:r>
      <w:r w:rsidRPr="00842D97">
        <w:rPr>
          <w:rFonts w:ascii="Arial Nova Light" w:hAnsi="Arial Nova Light"/>
          <w:sz w:val="20"/>
          <w:szCs w:val="20"/>
        </w:rPr>
        <w:tab/>
        <w:t xml:space="preserve">Cole, M. W., Ito, T., Bassett, D. S. &amp; Schultz, D. H. Activity flow over resting-state networks shapes cognitive task activations. </w:t>
      </w:r>
      <w:r w:rsidRPr="00842D97">
        <w:rPr>
          <w:rFonts w:ascii="Arial Nova Light" w:hAnsi="Arial Nova Light"/>
          <w:i/>
          <w:iCs/>
          <w:sz w:val="20"/>
          <w:szCs w:val="20"/>
        </w:rPr>
        <w:t xml:space="preserve">Nat. </w:t>
      </w:r>
      <w:proofErr w:type="spellStart"/>
      <w:r w:rsidRPr="00842D97">
        <w:rPr>
          <w:rFonts w:ascii="Arial Nova Light" w:hAnsi="Arial Nova Light"/>
          <w:i/>
          <w:iCs/>
          <w:sz w:val="20"/>
          <w:szCs w:val="20"/>
        </w:rPr>
        <w:t>Neurosci</w:t>
      </w:r>
      <w:proofErr w:type="spellEnd"/>
      <w:r w:rsidRPr="00842D97">
        <w:rPr>
          <w:rFonts w:ascii="Arial Nova Light" w:hAnsi="Arial Nova Light"/>
          <w:i/>
          <w:iCs/>
          <w:sz w:val="20"/>
          <w:szCs w:val="20"/>
        </w:rPr>
        <w:t>.</w:t>
      </w:r>
      <w:r w:rsidRPr="00842D97">
        <w:rPr>
          <w:rFonts w:ascii="Arial Nova Light" w:hAnsi="Arial Nova Light"/>
          <w:sz w:val="20"/>
          <w:szCs w:val="20"/>
        </w:rPr>
        <w:t xml:space="preserve"> </w:t>
      </w:r>
      <w:r w:rsidRPr="00842D97">
        <w:rPr>
          <w:rFonts w:ascii="Arial Nova Light" w:hAnsi="Arial Nova Light"/>
          <w:b/>
          <w:bCs/>
          <w:sz w:val="20"/>
          <w:szCs w:val="20"/>
        </w:rPr>
        <w:t>19</w:t>
      </w:r>
      <w:r w:rsidRPr="00842D97">
        <w:rPr>
          <w:rFonts w:ascii="Arial Nova Light" w:hAnsi="Arial Nova Light"/>
          <w:sz w:val="20"/>
          <w:szCs w:val="20"/>
        </w:rPr>
        <w:t>, (2016).</w:t>
      </w:r>
    </w:p>
    <w:p w14:paraId="7DE9D976" w14:textId="77777777" w:rsidR="00FE72C4" w:rsidRPr="00842D97" w:rsidRDefault="00FE72C4" w:rsidP="00FE72C4">
      <w:pPr>
        <w:pStyle w:val="Bibliography"/>
        <w:rPr>
          <w:rFonts w:ascii="Arial Nova Light" w:hAnsi="Arial Nova Light"/>
          <w:sz w:val="20"/>
          <w:szCs w:val="20"/>
        </w:rPr>
      </w:pPr>
      <w:r w:rsidRPr="00842D97">
        <w:rPr>
          <w:rFonts w:ascii="Arial Nova Light" w:hAnsi="Arial Nova Light"/>
          <w:sz w:val="20"/>
          <w:szCs w:val="20"/>
        </w:rPr>
        <w:t>93.</w:t>
      </w:r>
      <w:r w:rsidRPr="00842D97">
        <w:rPr>
          <w:rFonts w:ascii="Arial Nova Light" w:hAnsi="Arial Nova Light"/>
          <w:sz w:val="20"/>
          <w:szCs w:val="20"/>
        </w:rPr>
        <w:tab/>
        <w:t xml:space="preserve">Widaman, K. F., Ferrer, E. &amp; Conger, R. D. Factorial Invariance Within Longitudinal Structural Equation Models: Measuring the Same Construct Across Time. </w:t>
      </w:r>
      <w:r w:rsidRPr="00842D97">
        <w:rPr>
          <w:rFonts w:ascii="Arial Nova Light" w:hAnsi="Arial Nova Light"/>
          <w:i/>
          <w:iCs/>
          <w:sz w:val="20"/>
          <w:szCs w:val="20"/>
        </w:rPr>
        <w:t xml:space="preserve">Child Dev. </w:t>
      </w:r>
      <w:proofErr w:type="spellStart"/>
      <w:r w:rsidRPr="00842D97">
        <w:rPr>
          <w:rFonts w:ascii="Arial Nova Light" w:hAnsi="Arial Nova Light"/>
          <w:i/>
          <w:iCs/>
          <w:sz w:val="20"/>
          <w:szCs w:val="20"/>
        </w:rPr>
        <w:t>Perspect</w:t>
      </w:r>
      <w:proofErr w:type="spellEnd"/>
      <w:r w:rsidRPr="00842D97">
        <w:rPr>
          <w:rFonts w:ascii="Arial Nova Light" w:hAnsi="Arial Nova Light"/>
          <w:i/>
          <w:iCs/>
          <w:sz w:val="20"/>
          <w:szCs w:val="20"/>
        </w:rPr>
        <w:t>.</w:t>
      </w:r>
      <w:r w:rsidRPr="00842D97">
        <w:rPr>
          <w:rFonts w:ascii="Arial Nova Light" w:hAnsi="Arial Nova Light"/>
          <w:sz w:val="20"/>
          <w:szCs w:val="20"/>
        </w:rPr>
        <w:t xml:space="preserve"> </w:t>
      </w:r>
      <w:r w:rsidRPr="00842D97">
        <w:rPr>
          <w:rFonts w:ascii="Arial Nova Light" w:hAnsi="Arial Nova Light"/>
          <w:b/>
          <w:bCs/>
          <w:sz w:val="20"/>
          <w:szCs w:val="20"/>
        </w:rPr>
        <w:t>4</w:t>
      </w:r>
      <w:r w:rsidRPr="00842D97">
        <w:rPr>
          <w:rFonts w:ascii="Arial Nova Light" w:hAnsi="Arial Nova Light"/>
          <w:sz w:val="20"/>
          <w:szCs w:val="20"/>
        </w:rPr>
        <w:t>, 10–18 (2010).</w:t>
      </w:r>
    </w:p>
    <w:p w14:paraId="0F48765C" w14:textId="77777777" w:rsidR="00FE72C4" w:rsidRPr="00842D97" w:rsidRDefault="00FE72C4" w:rsidP="00FE72C4">
      <w:pPr>
        <w:pStyle w:val="Bibliography"/>
        <w:rPr>
          <w:rFonts w:ascii="Arial Nova Light" w:hAnsi="Arial Nova Light"/>
          <w:sz w:val="20"/>
          <w:szCs w:val="20"/>
        </w:rPr>
      </w:pPr>
      <w:r w:rsidRPr="00842D97">
        <w:rPr>
          <w:rFonts w:ascii="Arial Nova Light" w:hAnsi="Arial Nova Light"/>
          <w:sz w:val="20"/>
          <w:szCs w:val="20"/>
        </w:rPr>
        <w:t>94.</w:t>
      </w:r>
      <w:r w:rsidRPr="00842D97">
        <w:rPr>
          <w:rFonts w:ascii="Arial Nova Light" w:hAnsi="Arial Nova Light"/>
          <w:sz w:val="20"/>
          <w:szCs w:val="20"/>
        </w:rPr>
        <w:tab/>
        <w:t xml:space="preserve">Kruschke, J. K. Rejecting or Accepting Parameter Values in Bayesian Estimation. </w:t>
      </w:r>
      <w:r w:rsidRPr="00842D97">
        <w:rPr>
          <w:rFonts w:ascii="Arial Nova Light" w:hAnsi="Arial Nova Light"/>
          <w:i/>
          <w:iCs/>
          <w:sz w:val="20"/>
          <w:szCs w:val="20"/>
        </w:rPr>
        <w:t xml:space="preserve">Adv. Methods </w:t>
      </w:r>
      <w:proofErr w:type="spellStart"/>
      <w:r w:rsidRPr="00842D97">
        <w:rPr>
          <w:rFonts w:ascii="Arial Nova Light" w:hAnsi="Arial Nova Light"/>
          <w:i/>
          <w:iCs/>
          <w:sz w:val="20"/>
          <w:szCs w:val="20"/>
        </w:rPr>
        <w:t>Pract</w:t>
      </w:r>
      <w:proofErr w:type="spellEnd"/>
      <w:r w:rsidRPr="00842D97">
        <w:rPr>
          <w:rFonts w:ascii="Arial Nova Light" w:hAnsi="Arial Nova Light"/>
          <w:i/>
          <w:iCs/>
          <w:sz w:val="20"/>
          <w:szCs w:val="20"/>
        </w:rPr>
        <w:t>. Psychol. Sci.</w:t>
      </w:r>
      <w:r w:rsidRPr="00842D97">
        <w:rPr>
          <w:rFonts w:ascii="Arial Nova Light" w:hAnsi="Arial Nova Light"/>
          <w:sz w:val="20"/>
          <w:szCs w:val="20"/>
        </w:rPr>
        <w:t xml:space="preserve"> </w:t>
      </w:r>
      <w:r w:rsidRPr="00842D97">
        <w:rPr>
          <w:rFonts w:ascii="Arial Nova Light" w:hAnsi="Arial Nova Light"/>
          <w:b/>
          <w:bCs/>
          <w:sz w:val="20"/>
          <w:szCs w:val="20"/>
        </w:rPr>
        <w:t>1</w:t>
      </w:r>
      <w:r w:rsidRPr="00842D97">
        <w:rPr>
          <w:rFonts w:ascii="Arial Nova Light" w:hAnsi="Arial Nova Light"/>
          <w:sz w:val="20"/>
          <w:szCs w:val="20"/>
        </w:rPr>
        <w:t>, 270–280 (2018).</w:t>
      </w:r>
    </w:p>
    <w:p w14:paraId="69F16FE0" w14:textId="77777777" w:rsidR="00FE72C4" w:rsidRPr="00842D97" w:rsidRDefault="00FE72C4" w:rsidP="00FE72C4">
      <w:pPr>
        <w:pStyle w:val="Bibliography"/>
        <w:rPr>
          <w:rFonts w:ascii="Arial Nova Light" w:hAnsi="Arial Nova Light"/>
          <w:sz w:val="20"/>
          <w:szCs w:val="20"/>
        </w:rPr>
      </w:pPr>
      <w:r w:rsidRPr="00842D97">
        <w:rPr>
          <w:rFonts w:ascii="Arial Nova Light" w:hAnsi="Arial Nova Light"/>
          <w:sz w:val="20"/>
          <w:szCs w:val="20"/>
        </w:rPr>
        <w:t>95.</w:t>
      </w:r>
      <w:r w:rsidRPr="00842D97">
        <w:rPr>
          <w:rFonts w:ascii="Arial Nova Light" w:hAnsi="Arial Nova Light"/>
          <w:sz w:val="20"/>
          <w:szCs w:val="20"/>
        </w:rPr>
        <w:tab/>
        <w:t xml:space="preserve">Makowski, D., Ben-Shachar, M. S., Chen, S. H. A. &amp; </w:t>
      </w:r>
      <w:proofErr w:type="spellStart"/>
      <w:r w:rsidRPr="00842D97">
        <w:rPr>
          <w:rFonts w:ascii="Arial Nova Light" w:hAnsi="Arial Nova Light"/>
          <w:sz w:val="20"/>
          <w:szCs w:val="20"/>
        </w:rPr>
        <w:t>Lüdecke</w:t>
      </w:r>
      <w:proofErr w:type="spellEnd"/>
      <w:r w:rsidRPr="00842D97">
        <w:rPr>
          <w:rFonts w:ascii="Arial Nova Light" w:hAnsi="Arial Nova Light"/>
          <w:sz w:val="20"/>
          <w:szCs w:val="20"/>
        </w:rPr>
        <w:t xml:space="preserve">, D. Indices of Effect Existence and Significance in the Bayesian Framework. </w:t>
      </w:r>
      <w:r w:rsidRPr="00842D97">
        <w:rPr>
          <w:rFonts w:ascii="Arial Nova Light" w:hAnsi="Arial Nova Light"/>
          <w:i/>
          <w:iCs/>
          <w:sz w:val="20"/>
          <w:szCs w:val="20"/>
        </w:rPr>
        <w:t>Front. Psychol.</w:t>
      </w:r>
      <w:r w:rsidRPr="00842D97">
        <w:rPr>
          <w:rFonts w:ascii="Arial Nova Light" w:hAnsi="Arial Nova Light"/>
          <w:sz w:val="20"/>
          <w:szCs w:val="20"/>
        </w:rPr>
        <w:t xml:space="preserve"> </w:t>
      </w:r>
      <w:r w:rsidRPr="00842D97">
        <w:rPr>
          <w:rFonts w:ascii="Arial Nova Light" w:hAnsi="Arial Nova Light"/>
          <w:b/>
          <w:bCs/>
          <w:sz w:val="20"/>
          <w:szCs w:val="20"/>
        </w:rPr>
        <w:t>10</w:t>
      </w:r>
      <w:r w:rsidRPr="00842D97">
        <w:rPr>
          <w:rFonts w:ascii="Arial Nova Light" w:hAnsi="Arial Nova Light"/>
          <w:sz w:val="20"/>
          <w:szCs w:val="20"/>
        </w:rPr>
        <w:t>, 1–14 (2019).</w:t>
      </w:r>
    </w:p>
    <w:p w14:paraId="6E5DD703" w14:textId="77777777" w:rsidR="00FE72C4" w:rsidRPr="00842D97" w:rsidRDefault="00FE72C4" w:rsidP="00FE72C4">
      <w:pPr>
        <w:pStyle w:val="Bibliography"/>
        <w:rPr>
          <w:rFonts w:ascii="Arial Nova Light" w:hAnsi="Arial Nova Light"/>
          <w:sz w:val="20"/>
          <w:szCs w:val="20"/>
        </w:rPr>
      </w:pPr>
      <w:r w:rsidRPr="00842D97">
        <w:rPr>
          <w:rFonts w:ascii="Arial Nova Light" w:hAnsi="Arial Nova Light"/>
          <w:sz w:val="20"/>
          <w:szCs w:val="20"/>
        </w:rPr>
        <w:t>96.</w:t>
      </w:r>
      <w:r w:rsidRPr="00842D97">
        <w:rPr>
          <w:rFonts w:ascii="Arial Nova Light" w:hAnsi="Arial Nova Light"/>
          <w:sz w:val="20"/>
          <w:szCs w:val="20"/>
        </w:rPr>
        <w:tab/>
        <w:t xml:space="preserve">Bassett, D. S., Yang, M., Wymbs, N. F. &amp; Grafton, S. T. Learning-induced autonomy of sensorimotor systems. </w:t>
      </w:r>
      <w:r w:rsidRPr="00842D97">
        <w:rPr>
          <w:rFonts w:ascii="Arial Nova Light" w:hAnsi="Arial Nova Light"/>
          <w:i/>
          <w:iCs/>
          <w:sz w:val="20"/>
          <w:szCs w:val="20"/>
        </w:rPr>
        <w:t xml:space="preserve">Nat. </w:t>
      </w:r>
      <w:proofErr w:type="spellStart"/>
      <w:r w:rsidRPr="00842D97">
        <w:rPr>
          <w:rFonts w:ascii="Arial Nova Light" w:hAnsi="Arial Nova Light"/>
          <w:i/>
          <w:iCs/>
          <w:sz w:val="20"/>
          <w:szCs w:val="20"/>
        </w:rPr>
        <w:t>Neurosci</w:t>
      </w:r>
      <w:proofErr w:type="spellEnd"/>
      <w:r w:rsidRPr="00842D97">
        <w:rPr>
          <w:rFonts w:ascii="Arial Nova Light" w:hAnsi="Arial Nova Light"/>
          <w:i/>
          <w:iCs/>
          <w:sz w:val="20"/>
          <w:szCs w:val="20"/>
        </w:rPr>
        <w:t>.</w:t>
      </w:r>
      <w:r w:rsidRPr="00842D97">
        <w:rPr>
          <w:rFonts w:ascii="Arial Nova Light" w:hAnsi="Arial Nova Light"/>
          <w:sz w:val="20"/>
          <w:szCs w:val="20"/>
        </w:rPr>
        <w:t xml:space="preserve"> </w:t>
      </w:r>
      <w:r w:rsidRPr="00842D97">
        <w:rPr>
          <w:rFonts w:ascii="Arial Nova Light" w:hAnsi="Arial Nova Light"/>
          <w:b/>
          <w:bCs/>
          <w:sz w:val="20"/>
          <w:szCs w:val="20"/>
        </w:rPr>
        <w:t>18</w:t>
      </w:r>
      <w:r w:rsidRPr="00842D97">
        <w:rPr>
          <w:rFonts w:ascii="Arial Nova Light" w:hAnsi="Arial Nova Light"/>
          <w:sz w:val="20"/>
          <w:szCs w:val="20"/>
        </w:rPr>
        <w:t>, (2015).</w:t>
      </w:r>
    </w:p>
    <w:p w14:paraId="210E8AD9" w14:textId="77777777" w:rsidR="00FE72C4" w:rsidRPr="00842D97" w:rsidRDefault="00FE72C4" w:rsidP="00FE72C4">
      <w:pPr>
        <w:pStyle w:val="Bibliography"/>
        <w:rPr>
          <w:rFonts w:ascii="Arial Nova Light" w:hAnsi="Arial Nova Light"/>
          <w:sz w:val="20"/>
          <w:szCs w:val="20"/>
        </w:rPr>
      </w:pPr>
      <w:r w:rsidRPr="00842D97">
        <w:rPr>
          <w:rFonts w:ascii="Arial Nova Light" w:hAnsi="Arial Nova Light"/>
          <w:sz w:val="20"/>
          <w:szCs w:val="20"/>
        </w:rPr>
        <w:t>97.</w:t>
      </w:r>
      <w:r w:rsidRPr="00842D97">
        <w:rPr>
          <w:rFonts w:ascii="Arial Nova Light" w:hAnsi="Arial Nova Light"/>
          <w:sz w:val="20"/>
          <w:szCs w:val="20"/>
        </w:rPr>
        <w:tab/>
        <w:t xml:space="preserve">Cole, M. W., </w:t>
      </w:r>
      <w:proofErr w:type="spellStart"/>
      <w:r w:rsidRPr="00842D97">
        <w:rPr>
          <w:rFonts w:ascii="Arial Nova Light" w:hAnsi="Arial Nova Light"/>
          <w:sz w:val="20"/>
          <w:szCs w:val="20"/>
        </w:rPr>
        <w:t>Repovš</w:t>
      </w:r>
      <w:proofErr w:type="spellEnd"/>
      <w:r w:rsidRPr="00842D97">
        <w:rPr>
          <w:rFonts w:ascii="Arial Nova Light" w:hAnsi="Arial Nova Light"/>
          <w:sz w:val="20"/>
          <w:szCs w:val="20"/>
        </w:rPr>
        <w:t xml:space="preserve">, G. &amp; </w:t>
      </w:r>
      <w:proofErr w:type="spellStart"/>
      <w:r w:rsidRPr="00842D97">
        <w:rPr>
          <w:rFonts w:ascii="Arial Nova Light" w:hAnsi="Arial Nova Light"/>
          <w:sz w:val="20"/>
          <w:szCs w:val="20"/>
        </w:rPr>
        <w:t>Anticevic</w:t>
      </w:r>
      <w:proofErr w:type="spellEnd"/>
      <w:r w:rsidRPr="00842D97">
        <w:rPr>
          <w:rFonts w:ascii="Arial Nova Light" w:hAnsi="Arial Nova Light"/>
          <w:sz w:val="20"/>
          <w:szCs w:val="20"/>
        </w:rPr>
        <w:t xml:space="preserve">, A. The frontoparietal control system: A central role in mental health. </w:t>
      </w:r>
      <w:r w:rsidRPr="00842D97">
        <w:rPr>
          <w:rFonts w:ascii="Arial Nova Light" w:hAnsi="Arial Nova Light"/>
          <w:i/>
          <w:iCs/>
          <w:sz w:val="20"/>
          <w:szCs w:val="20"/>
        </w:rPr>
        <w:t>Neuroscientist</w:t>
      </w:r>
      <w:r w:rsidRPr="00842D97">
        <w:rPr>
          <w:rFonts w:ascii="Arial Nova Light" w:hAnsi="Arial Nova Light"/>
          <w:sz w:val="20"/>
          <w:szCs w:val="20"/>
        </w:rPr>
        <w:t xml:space="preserve"> </w:t>
      </w:r>
      <w:r w:rsidRPr="00842D97">
        <w:rPr>
          <w:rFonts w:ascii="Arial Nova Light" w:hAnsi="Arial Nova Light"/>
          <w:b/>
          <w:bCs/>
          <w:sz w:val="20"/>
          <w:szCs w:val="20"/>
        </w:rPr>
        <w:t>20</w:t>
      </w:r>
      <w:r w:rsidRPr="00842D97">
        <w:rPr>
          <w:rFonts w:ascii="Arial Nova Light" w:hAnsi="Arial Nova Light"/>
          <w:sz w:val="20"/>
          <w:szCs w:val="20"/>
        </w:rPr>
        <w:t>, 652–664 (2014).</w:t>
      </w:r>
    </w:p>
    <w:p w14:paraId="45F16AF1" w14:textId="77777777" w:rsidR="00FE72C4" w:rsidRPr="00842D97" w:rsidRDefault="00FE72C4" w:rsidP="00FE72C4">
      <w:pPr>
        <w:pStyle w:val="Bibliography"/>
        <w:rPr>
          <w:rFonts w:ascii="Arial Nova Light" w:hAnsi="Arial Nova Light"/>
          <w:sz w:val="20"/>
          <w:szCs w:val="20"/>
        </w:rPr>
      </w:pPr>
      <w:r w:rsidRPr="00842D97">
        <w:rPr>
          <w:rFonts w:ascii="Arial Nova Light" w:hAnsi="Arial Nova Light"/>
          <w:sz w:val="20"/>
          <w:szCs w:val="20"/>
        </w:rPr>
        <w:t>98.</w:t>
      </w:r>
      <w:r w:rsidRPr="00842D97">
        <w:rPr>
          <w:rFonts w:ascii="Arial Nova Light" w:hAnsi="Arial Nova Light"/>
          <w:sz w:val="20"/>
          <w:szCs w:val="20"/>
        </w:rPr>
        <w:tab/>
        <w:t xml:space="preserve">Dixon, M. L. </w:t>
      </w:r>
      <w:r w:rsidRPr="00842D97">
        <w:rPr>
          <w:rFonts w:ascii="Arial Nova Light" w:hAnsi="Arial Nova Light"/>
          <w:i/>
          <w:iCs/>
          <w:sz w:val="20"/>
          <w:szCs w:val="20"/>
        </w:rPr>
        <w:t>et al.</w:t>
      </w:r>
      <w:r w:rsidRPr="00842D97">
        <w:rPr>
          <w:rFonts w:ascii="Arial Nova Light" w:hAnsi="Arial Nova Light"/>
          <w:sz w:val="20"/>
          <w:szCs w:val="20"/>
        </w:rPr>
        <w:t xml:space="preserve"> Interactions between the default network and dorsal attention network vary across default subsystems, time, and cognitive states. </w:t>
      </w:r>
      <w:r w:rsidRPr="00842D97">
        <w:rPr>
          <w:rFonts w:ascii="Arial Nova Light" w:hAnsi="Arial Nova Light"/>
          <w:i/>
          <w:iCs/>
          <w:sz w:val="20"/>
          <w:szCs w:val="20"/>
        </w:rPr>
        <w:t>NeuroImage</w:t>
      </w:r>
      <w:r w:rsidRPr="00842D97">
        <w:rPr>
          <w:rFonts w:ascii="Arial Nova Light" w:hAnsi="Arial Nova Light"/>
          <w:sz w:val="20"/>
          <w:szCs w:val="20"/>
        </w:rPr>
        <w:t xml:space="preserve"> </w:t>
      </w:r>
      <w:r w:rsidRPr="00842D97">
        <w:rPr>
          <w:rFonts w:ascii="Arial Nova Light" w:hAnsi="Arial Nova Light"/>
          <w:b/>
          <w:bCs/>
          <w:sz w:val="20"/>
          <w:szCs w:val="20"/>
        </w:rPr>
        <w:t>147</w:t>
      </w:r>
      <w:r w:rsidRPr="00842D97">
        <w:rPr>
          <w:rFonts w:ascii="Arial Nova Light" w:hAnsi="Arial Nova Light"/>
          <w:sz w:val="20"/>
          <w:szCs w:val="20"/>
        </w:rPr>
        <w:t>, 632–649 (2017).</w:t>
      </w:r>
    </w:p>
    <w:p w14:paraId="59A07DA9" w14:textId="77777777" w:rsidR="00FE72C4" w:rsidRPr="00842D97" w:rsidRDefault="00FE72C4" w:rsidP="00FE72C4">
      <w:pPr>
        <w:pStyle w:val="Bibliography"/>
        <w:rPr>
          <w:rFonts w:ascii="Arial Nova Light" w:hAnsi="Arial Nova Light"/>
          <w:sz w:val="20"/>
          <w:szCs w:val="20"/>
        </w:rPr>
      </w:pPr>
      <w:r w:rsidRPr="00842D97">
        <w:rPr>
          <w:rFonts w:ascii="Arial Nova Light" w:hAnsi="Arial Nova Light"/>
          <w:sz w:val="20"/>
          <w:szCs w:val="20"/>
        </w:rPr>
        <w:t>99.</w:t>
      </w:r>
      <w:r w:rsidRPr="00842D97">
        <w:rPr>
          <w:rFonts w:ascii="Arial Nova Light" w:hAnsi="Arial Nova Light"/>
          <w:sz w:val="20"/>
          <w:szCs w:val="20"/>
        </w:rPr>
        <w:tab/>
        <w:t xml:space="preserve">Fox, M. D. </w:t>
      </w:r>
      <w:r w:rsidRPr="00842D97">
        <w:rPr>
          <w:rFonts w:ascii="Arial Nova Light" w:hAnsi="Arial Nova Light"/>
          <w:i/>
          <w:iCs/>
          <w:sz w:val="20"/>
          <w:szCs w:val="20"/>
        </w:rPr>
        <w:t>et al.</w:t>
      </w:r>
      <w:r w:rsidRPr="00842D97">
        <w:rPr>
          <w:rFonts w:ascii="Arial Nova Light" w:hAnsi="Arial Nova Light"/>
          <w:sz w:val="20"/>
          <w:szCs w:val="20"/>
        </w:rPr>
        <w:t xml:space="preserve"> The human brain is intrinsically organized into dynamic, anticorrelated functional networks. </w:t>
      </w:r>
      <w:r w:rsidRPr="00842D97">
        <w:rPr>
          <w:rFonts w:ascii="Arial Nova Light" w:hAnsi="Arial Nova Light"/>
          <w:i/>
          <w:iCs/>
          <w:sz w:val="20"/>
          <w:szCs w:val="20"/>
        </w:rPr>
        <w:t>Proc. Natl. Acad. Sci.</w:t>
      </w:r>
      <w:r w:rsidRPr="00842D97">
        <w:rPr>
          <w:rFonts w:ascii="Arial Nova Light" w:hAnsi="Arial Nova Light"/>
          <w:sz w:val="20"/>
          <w:szCs w:val="20"/>
        </w:rPr>
        <w:t xml:space="preserve"> </w:t>
      </w:r>
      <w:r w:rsidRPr="00842D97">
        <w:rPr>
          <w:rFonts w:ascii="Arial Nova Light" w:hAnsi="Arial Nova Light"/>
          <w:b/>
          <w:bCs/>
          <w:sz w:val="20"/>
          <w:szCs w:val="20"/>
        </w:rPr>
        <w:t>102</w:t>
      </w:r>
      <w:r w:rsidRPr="00842D97">
        <w:rPr>
          <w:rFonts w:ascii="Arial Nova Light" w:hAnsi="Arial Nova Light"/>
          <w:sz w:val="20"/>
          <w:szCs w:val="20"/>
        </w:rPr>
        <w:t>, 9673–9678 (2005).</w:t>
      </w:r>
    </w:p>
    <w:p w14:paraId="7D019BA0" w14:textId="77777777" w:rsidR="00FE72C4" w:rsidRPr="00842D97" w:rsidRDefault="00FE72C4" w:rsidP="00FE72C4">
      <w:pPr>
        <w:pStyle w:val="Bibliography"/>
        <w:rPr>
          <w:rFonts w:ascii="Arial Nova Light" w:hAnsi="Arial Nova Light"/>
          <w:sz w:val="20"/>
          <w:szCs w:val="20"/>
        </w:rPr>
      </w:pPr>
      <w:r w:rsidRPr="00842D97">
        <w:rPr>
          <w:rFonts w:ascii="Arial Nova Light" w:hAnsi="Arial Nova Light"/>
          <w:sz w:val="20"/>
          <w:szCs w:val="20"/>
        </w:rPr>
        <w:t>100.</w:t>
      </w:r>
      <w:r w:rsidRPr="00842D97">
        <w:rPr>
          <w:rFonts w:ascii="Arial Nova Light" w:hAnsi="Arial Nova Light"/>
          <w:sz w:val="20"/>
          <w:szCs w:val="20"/>
        </w:rPr>
        <w:tab/>
        <w:t xml:space="preserve">Waugh, C. E., Shing, E. Z. &amp; Avery, B. M. Temporal Dynamics of Emotional Processing in the Brain. </w:t>
      </w:r>
      <w:proofErr w:type="spellStart"/>
      <w:r w:rsidRPr="00842D97">
        <w:rPr>
          <w:rFonts w:ascii="Arial Nova Light" w:hAnsi="Arial Nova Light"/>
          <w:i/>
          <w:iCs/>
          <w:sz w:val="20"/>
          <w:szCs w:val="20"/>
        </w:rPr>
        <w:t>Emot</w:t>
      </w:r>
      <w:proofErr w:type="spellEnd"/>
      <w:r w:rsidRPr="00842D97">
        <w:rPr>
          <w:rFonts w:ascii="Arial Nova Light" w:hAnsi="Arial Nova Light"/>
          <w:i/>
          <w:iCs/>
          <w:sz w:val="20"/>
          <w:szCs w:val="20"/>
        </w:rPr>
        <w:t>. Rev.</w:t>
      </w:r>
      <w:r w:rsidRPr="00842D97">
        <w:rPr>
          <w:rFonts w:ascii="Arial Nova Light" w:hAnsi="Arial Nova Light"/>
          <w:sz w:val="20"/>
          <w:szCs w:val="20"/>
        </w:rPr>
        <w:t xml:space="preserve"> </w:t>
      </w:r>
      <w:r w:rsidRPr="00842D97">
        <w:rPr>
          <w:rFonts w:ascii="Arial Nova Light" w:hAnsi="Arial Nova Light"/>
          <w:b/>
          <w:bCs/>
          <w:sz w:val="20"/>
          <w:szCs w:val="20"/>
        </w:rPr>
        <w:t>7</w:t>
      </w:r>
      <w:r w:rsidRPr="00842D97">
        <w:rPr>
          <w:rFonts w:ascii="Arial Nova Light" w:hAnsi="Arial Nova Light"/>
          <w:sz w:val="20"/>
          <w:szCs w:val="20"/>
        </w:rPr>
        <w:t>, 323–329 (2015).</w:t>
      </w:r>
    </w:p>
    <w:p w14:paraId="41BC4428" w14:textId="77777777" w:rsidR="00FE72C4" w:rsidRPr="00842D97" w:rsidRDefault="00FE72C4" w:rsidP="00FE72C4">
      <w:pPr>
        <w:pStyle w:val="Bibliography"/>
        <w:rPr>
          <w:rFonts w:ascii="Arial Nova Light" w:hAnsi="Arial Nova Light"/>
          <w:sz w:val="20"/>
          <w:szCs w:val="20"/>
          <w:lang w:val="fr-FR"/>
        </w:rPr>
      </w:pPr>
      <w:r w:rsidRPr="00842D97">
        <w:rPr>
          <w:rFonts w:ascii="Arial Nova Light" w:hAnsi="Arial Nova Light"/>
          <w:sz w:val="20"/>
          <w:szCs w:val="20"/>
        </w:rPr>
        <w:t>101.</w:t>
      </w:r>
      <w:r w:rsidRPr="00842D97">
        <w:rPr>
          <w:rFonts w:ascii="Arial Nova Light" w:hAnsi="Arial Nova Light"/>
          <w:sz w:val="20"/>
          <w:szCs w:val="20"/>
        </w:rPr>
        <w:tab/>
        <w:t xml:space="preserve">Andrews-Hanna, J. R., Smallwood, J. &amp; Spreng, R. N. The default network and self-generated thought: Component processes, dynamic control, and clinical relevance. </w:t>
      </w:r>
      <w:r w:rsidRPr="00842D97">
        <w:rPr>
          <w:rFonts w:ascii="Arial Nova Light" w:hAnsi="Arial Nova Light"/>
          <w:i/>
          <w:iCs/>
          <w:sz w:val="20"/>
          <w:szCs w:val="20"/>
          <w:lang w:val="fr-FR"/>
        </w:rPr>
        <w:t>Ann. N. Y. Acad. Sci.</w:t>
      </w:r>
      <w:r w:rsidRPr="00842D97">
        <w:rPr>
          <w:rFonts w:ascii="Arial Nova Light" w:hAnsi="Arial Nova Light"/>
          <w:sz w:val="20"/>
          <w:szCs w:val="20"/>
          <w:lang w:val="fr-FR"/>
        </w:rPr>
        <w:t xml:space="preserve"> </w:t>
      </w:r>
      <w:r w:rsidRPr="00842D97">
        <w:rPr>
          <w:rFonts w:ascii="Arial Nova Light" w:hAnsi="Arial Nova Light"/>
          <w:b/>
          <w:bCs/>
          <w:sz w:val="20"/>
          <w:szCs w:val="20"/>
          <w:lang w:val="fr-FR"/>
        </w:rPr>
        <w:t>1316</w:t>
      </w:r>
      <w:r w:rsidRPr="00842D97">
        <w:rPr>
          <w:rFonts w:ascii="Arial Nova Light" w:hAnsi="Arial Nova Light"/>
          <w:sz w:val="20"/>
          <w:szCs w:val="20"/>
          <w:lang w:val="fr-FR"/>
        </w:rPr>
        <w:t>, 29–52 (2014).</w:t>
      </w:r>
    </w:p>
    <w:p w14:paraId="6E8F9642" w14:textId="77777777" w:rsidR="00FE72C4" w:rsidRPr="00842D97" w:rsidRDefault="00FE72C4" w:rsidP="00FE72C4">
      <w:pPr>
        <w:pStyle w:val="Bibliography"/>
        <w:rPr>
          <w:rFonts w:ascii="Arial Nova Light" w:hAnsi="Arial Nova Light"/>
          <w:sz w:val="20"/>
          <w:szCs w:val="20"/>
        </w:rPr>
      </w:pPr>
      <w:r w:rsidRPr="00842D97">
        <w:rPr>
          <w:rFonts w:ascii="Arial Nova Light" w:hAnsi="Arial Nova Light"/>
          <w:sz w:val="20"/>
          <w:szCs w:val="20"/>
          <w:lang w:val="fr-FR"/>
        </w:rPr>
        <w:t>102.</w:t>
      </w:r>
      <w:r w:rsidRPr="00842D97">
        <w:rPr>
          <w:rFonts w:ascii="Arial Nova Light" w:hAnsi="Arial Nova Light"/>
          <w:sz w:val="20"/>
          <w:szCs w:val="20"/>
          <w:lang w:val="fr-FR"/>
        </w:rPr>
        <w:tab/>
        <w:t xml:space="preserve">Fox, K. C. R. </w:t>
      </w:r>
      <w:r w:rsidRPr="00842D97">
        <w:rPr>
          <w:rFonts w:ascii="Arial Nova Light" w:hAnsi="Arial Nova Light"/>
          <w:i/>
          <w:iCs/>
          <w:sz w:val="20"/>
          <w:szCs w:val="20"/>
          <w:lang w:val="fr-FR"/>
        </w:rPr>
        <w:t>et al.</w:t>
      </w:r>
      <w:r w:rsidRPr="00842D97">
        <w:rPr>
          <w:rFonts w:ascii="Arial Nova Light" w:hAnsi="Arial Nova Light"/>
          <w:sz w:val="20"/>
          <w:szCs w:val="20"/>
          <w:lang w:val="fr-FR"/>
        </w:rPr>
        <w:t xml:space="preserve"> </w:t>
      </w:r>
      <w:r w:rsidRPr="00842D97">
        <w:rPr>
          <w:rFonts w:ascii="Arial Nova Light" w:hAnsi="Arial Nova Light"/>
          <w:sz w:val="20"/>
          <w:szCs w:val="20"/>
        </w:rPr>
        <w:t xml:space="preserve">Affective neuroscience of self-generated thought. </w:t>
      </w:r>
      <w:r w:rsidRPr="00842D97">
        <w:rPr>
          <w:rFonts w:ascii="Arial Nova Light" w:hAnsi="Arial Nova Light"/>
          <w:i/>
          <w:iCs/>
          <w:sz w:val="20"/>
          <w:szCs w:val="20"/>
        </w:rPr>
        <w:t>Ann. N. Y. Acad. Sci.</w:t>
      </w:r>
      <w:r w:rsidRPr="00842D97">
        <w:rPr>
          <w:rFonts w:ascii="Arial Nova Light" w:hAnsi="Arial Nova Light"/>
          <w:sz w:val="20"/>
          <w:szCs w:val="20"/>
        </w:rPr>
        <w:t xml:space="preserve"> </w:t>
      </w:r>
      <w:r w:rsidRPr="00842D97">
        <w:rPr>
          <w:rFonts w:ascii="Arial Nova Light" w:hAnsi="Arial Nova Light"/>
          <w:b/>
          <w:bCs/>
          <w:sz w:val="20"/>
          <w:szCs w:val="20"/>
        </w:rPr>
        <w:t>1426</w:t>
      </w:r>
      <w:r w:rsidRPr="00842D97">
        <w:rPr>
          <w:rFonts w:ascii="Arial Nova Light" w:hAnsi="Arial Nova Light"/>
          <w:sz w:val="20"/>
          <w:szCs w:val="20"/>
        </w:rPr>
        <w:t>, 25–51 (2018).</w:t>
      </w:r>
    </w:p>
    <w:p w14:paraId="1584591E" w14:textId="77777777" w:rsidR="00FE72C4" w:rsidRPr="00842D97" w:rsidRDefault="00FE72C4" w:rsidP="00FE72C4">
      <w:pPr>
        <w:pStyle w:val="Bibliography"/>
        <w:rPr>
          <w:rFonts w:ascii="Arial Nova Light" w:hAnsi="Arial Nova Light"/>
          <w:sz w:val="20"/>
          <w:szCs w:val="20"/>
        </w:rPr>
      </w:pPr>
      <w:r w:rsidRPr="00842D97">
        <w:rPr>
          <w:rFonts w:ascii="Arial Nova Light" w:hAnsi="Arial Nova Light"/>
          <w:sz w:val="20"/>
          <w:szCs w:val="20"/>
        </w:rPr>
        <w:t>103.</w:t>
      </w:r>
      <w:r w:rsidRPr="00842D97">
        <w:rPr>
          <w:rFonts w:ascii="Arial Nova Light" w:hAnsi="Arial Nova Light"/>
          <w:sz w:val="20"/>
          <w:szCs w:val="20"/>
        </w:rPr>
        <w:tab/>
      </w:r>
      <w:proofErr w:type="spellStart"/>
      <w:r w:rsidRPr="00842D97">
        <w:rPr>
          <w:rFonts w:ascii="Arial Nova Light" w:hAnsi="Arial Nova Light"/>
          <w:sz w:val="20"/>
          <w:szCs w:val="20"/>
        </w:rPr>
        <w:t>Kuppens</w:t>
      </w:r>
      <w:proofErr w:type="spellEnd"/>
      <w:r w:rsidRPr="00842D97">
        <w:rPr>
          <w:rFonts w:ascii="Arial Nova Light" w:hAnsi="Arial Nova Light"/>
          <w:sz w:val="20"/>
          <w:szCs w:val="20"/>
        </w:rPr>
        <w:t xml:space="preserve">, P. </w:t>
      </w:r>
      <w:proofErr w:type="spellStart"/>
      <w:r w:rsidRPr="00842D97">
        <w:rPr>
          <w:rFonts w:ascii="Arial Nova Light" w:hAnsi="Arial Nova Light"/>
          <w:sz w:val="20"/>
          <w:szCs w:val="20"/>
        </w:rPr>
        <w:t>Its</w:t>
      </w:r>
      <w:proofErr w:type="spellEnd"/>
      <w:r w:rsidRPr="00842D97">
        <w:rPr>
          <w:rFonts w:ascii="Arial Nova Light" w:hAnsi="Arial Nova Light"/>
          <w:sz w:val="20"/>
          <w:szCs w:val="20"/>
        </w:rPr>
        <w:t xml:space="preserve"> about Time: A Special Section on Affect Dynamics. </w:t>
      </w:r>
      <w:proofErr w:type="spellStart"/>
      <w:r w:rsidRPr="00842D97">
        <w:rPr>
          <w:rFonts w:ascii="Arial Nova Light" w:hAnsi="Arial Nova Light"/>
          <w:i/>
          <w:iCs/>
          <w:sz w:val="20"/>
          <w:szCs w:val="20"/>
        </w:rPr>
        <w:t>Emot</w:t>
      </w:r>
      <w:proofErr w:type="spellEnd"/>
      <w:r w:rsidRPr="00842D97">
        <w:rPr>
          <w:rFonts w:ascii="Arial Nova Light" w:hAnsi="Arial Nova Light"/>
          <w:i/>
          <w:iCs/>
          <w:sz w:val="20"/>
          <w:szCs w:val="20"/>
        </w:rPr>
        <w:t>. Rev.</w:t>
      </w:r>
      <w:r w:rsidRPr="00842D97">
        <w:rPr>
          <w:rFonts w:ascii="Arial Nova Light" w:hAnsi="Arial Nova Light"/>
          <w:sz w:val="20"/>
          <w:szCs w:val="20"/>
        </w:rPr>
        <w:t xml:space="preserve"> </w:t>
      </w:r>
      <w:r w:rsidRPr="00842D97">
        <w:rPr>
          <w:rFonts w:ascii="Arial Nova Light" w:hAnsi="Arial Nova Light"/>
          <w:b/>
          <w:bCs/>
          <w:sz w:val="20"/>
          <w:szCs w:val="20"/>
        </w:rPr>
        <w:t>7</w:t>
      </w:r>
      <w:r w:rsidRPr="00842D97">
        <w:rPr>
          <w:rFonts w:ascii="Arial Nova Light" w:hAnsi="Arial Nova Light"/>
          <w:sz w:val="20"/>
          <w:szCs w:val="20"/>
        </w:rPr>
        <w:t>, 297–300 (2015).</w:t>
      </w:r>
    </w:p>
    <w:p w14:paraId="115B802F" w14:textId="77777777" w:rsidR="00FE72C4" w:rsidRPr="00842D97" w:rsidRDefault="00FE72C4" w:rsidP="00FE72C4">
      <w:pPr>
        <w:pStyle w:val="Bibliography"/>
        <w:rPr>
          <w:rFonts w:ascii="Arial Nova Light" w:hAnsi="Arial Nova Light"/>
          <w:sz w:val="20"/>
          <w:szCs w:val="20"/>
        </w:rPr>
      </w:pPr>
      <w:r w:rsidRPr="00842D97">
        <w:rPr>
          <w:rFonts w:ascii="Arial Nova Light" w:hAnsi="Arial Nova Light"/>
          <w:sz w:val="20"/>
          <w:szCs w:val="20"/>
        </w:rPr>
        <w:t>104.</w:t>
      </w:r>
      <w:r w:rsidRPr="00842D97">
        <w:rPr>
          <w:rFonts w:ascii="Arial Nova Light" w:hAnsi="Arial Nova Light"/>
          <w:sz w:val="20"/>
          <w:szCs w:val="20"/>
        </w:rPr>
        <w:tab/>
        <w:t xml:space="preserve">Waugh, C. E., Hamilton, J. P. &amp; Gotlib, I. H. The neural temporal dynamics of the intensity of emotional experience. </w:t>
      </w:r>
      <w:r w:rsidRPr="00842D97">
        <w:rPr>
          <w:rFonts w:ascii="Arial Nova Light" w:hAnsi="Arial Nova Light"/>
          <w:i/>
          <w:iCs/>
          <w:sz w:val="20"/>
          <w:szCs w:val="20"/>
        </w:rPr>
        <w:t>NeuroImage</w:t>
      </w:r>
      <w:r w:rsidRPr="00842D97">
        <w:rPr>
          <w:rFonts w:ascii="Arial Nova Light" w:hAnsi="Arial Nova Light"/>
          <w:sz w:val="20"/>
          <w:szCs w:val="20"/>
        </w:rPr>
        <w:t xml:space="preserve"> </w:t>
      </w:r>
      <w:r w:rsidRPr="00842D97">
        <w:rPr>
          <w:rFonts w:ascii="Arial Nova Light" w:hAnsi="Arial Nova Light"/>
          <w:b/>
          <w:bCs/>
          <w:sz w:val="20"/>
          <w:szCs w:val="20"/>
        </w:rPr>
        <w:t>49</w:t>
      </w:r>
      <w:r w:rsidRPr="00842D97">
        <w:rPr>
          <w:rFonts w:ascii="Arial Nova Light" w:hAnsi="Arial Nova Light"/>
          <w:sz w:val="20"/>
          <w:szCs w:val="20"/>
        </w:rPr>
        <w:t>, 1699–1707 (2010).</w:t>
      </w:r>
    </w:p>
    <w:p w14:paraId="7E514BF5" w14:textId="77777777" w:rsidR="00FE72C4" w:rsidRPr="00842D97" w:rsidRDefault="00FE72C4" w:rsidP="00FE72C4">
      <w:pPr>
        <w:pStyle w:val="Bibliography"/>
        <w:rPr>
          <w:rFonts w:ascii="Arial Nova Light" w:hAnsi="Arial Nova Light"/>
          <w:sz w:val="20"/>
          <w:szCs w:val="20"/>
        </w:rPr>
      </w:pPr>
      <w:r w:rsidRPr="00842D97">
        <w:rPr>
          <w:rFonts w:ascii="Arial Nova Light" w:hAnsi="Arial Nova Light"/>
          <w:sz w:val="20"/>
          <w:szCs w:val="20"/>
        </w:rPr>
        <w:t>105.</w:t>
      </w:r>
      <w:r w:rsidRPr="00842D97">
        <w:rPr>
          <w:rFonts w:ascii="Arial Nova Light" w:hAnsi="Arial Nova Light"/>
          <w:sz w:val="20"/>
          <w:szCs w:val="20"/>
        </w:rPr>
        <w:tab/>
        <w:t xml:space="preserve">Uddin, L. Q. Salience processing and insular cortical function and dysfunction. </w:t>
      </w:r>
      <w:r w:rsidRPr="00842D97">
        <w:rPr>
          <w:rFonts w:ascii="Arial Nova Light" w:hAnsi="Arial Nova Light"/>
          <w:i/>
          <w:iCs/>
          <w:sz w:val="20"/>
          <w:szCs w:val="20"/>
        </w:rPr>
        <w:t xml:space="preserve">Nat. Rev. </w:t>
      </w:r>
      <w:proofErr w:type="spellStart"/>
      <w:r w:rsidRPr="00842D97">
        <w:rPr>
          <w:rFonts w:ascii="Arial Nova Light" w:hAnsi="Arial Nova Light"/>
          <w:i/>
          <w:iCs/>
          <w:sz w:val="20"/>
          <w:szCs w:val="20"/>
        </w:rPr>
        <w:t>Neurosci</w:t>
      </w:r>
      <w:proofErr w:type="spellEnd"/>
      <w:r w:rsidRPr="00842D97">
        <w:rPr>
          <w:rFonts w:ascii="Arial Nova Light" w:hAnsi="Arial Nova Light"/>
          <w:i/>
          <w:iCs/>
          <w:sz w:val="20"/>
          <w:szCs w:val="20"/>
        </w:rPr>
        <w:t>.</w:t>
      </w:r>
      <w:r w:rsidRPr="00842D97">
        <w:rPr>
          <w:rFonts w:ascii="Arial Nova Light" w:hAnsi="Arial Nova Light"/>
          <w:sz w:val="20"/>
          <w:szCs w:val="20"/>
        </w:rPr>
        <w:t xml:space="preserve"> </w:t>
      </w:r>
      <w:r w:rsidRPr="00842D97">
        <w:rPr>
          <w:rFonts w:ascii="Arial Nova Light" w:hAnsi="Arial Nova Light"/>
          <w:b/>
          <w:bCs/>
          <w:sz w:val="20"/>
          <w:szCs w:val="20"/>
        </w:rPr>
        <w:t>16</w:t>
      </w:r>
      <w:r w:rsidRPr="00842D97">
        <w:rPr>
          <w:rFonts w:ascii="Arial Nova Light" w:hAnsi="Arial Nova Light"/>
          <w:sz w:val="20"/>
          <w:szCs w:val="20"/>
        </w:rPr>
        <w:t>, 55–61 (2015).</w:t>
      </w:r>
    </w:p>
    <w:p w14:paraId="0FDC01C0" w14:textId="77777777" w:rsidR="00FE72C4" w:rsidRPr="00842D97" w:rsidRDefault="00FE72C4" w:rsidP="00FE72C4">
      <w:pPr>
        <w:pStyle w:val="Bibliography"/>
        <w:rPr>
          <w:rFonts w:ascii="Arial Nova Light" w:hAnsi="Arial Nova Light"/>
          <w:sz w:val="20"/>
          <w:szCs w:val="20"/>
        </w:rPr>
      </w:pPr>
      <w:r w:rsidRPr="00842D97">
        <w:rPr>
          <w:rFonts w:ascii="Arial Nova Light" w:hAnsi="Arial Nova Light"/>
          <w:sz w:val="20"/>
          <w:szCs w:val="20"/>
        </w:rPr>
        <w:t>106.</w:t>
      </w:r>
      <w:r w:rsidRPr="00842D97">
        <w:rPr>
          <w:rFonts w:ascii="Arial Nova Light" w:hAnsi="Arial Nova Light"/>
          <w:sz w:val="20"/>
          <w:szCs w:val="20"/>
        </w:rPr>
        <w:tab/>
        <w:t xml:space="preserve">Underwood, R., </w:t>
      </w:r>
      <w:proofErr w:type="spellStart"/>
      <w:r w:rsidRPr="00842D97">
        <w:rPr>
          <w:rFonts w:ascii="Arial Nova Light" w:hAnsi="Arial Nova Light"/>
          <w:sz w:val="20"/>
          <w:szCs w:val="20"/>
        </w:rPr>
        <w:t>Tolmeijer</w:t>
      </w:r>
      <w:proofErr w:type="spellEnd"/>
      <w:r w:rsidRPr="00842D97">
        <w:rPr>
          <w:rFonts w:ascii="Arial Nova Light" w:hAnsi="Arial Nova Light"/>
          <w:sz w:val="20"/>
          <w:szCs w:val="20"/>
        </w:rPr>
        <w:t xml:space="preserve">, E., Wibroe, J., Peters, E. &amp; Mason, L. Networks underpinning emotion: A systematic review and synthesis of functional and effective connectivity. </w:t>
      </w:r>
      <w:r w:rsidRPr="00842D97">
        <w:rPr>
          <w:rFonts w:ascii="Arial Nova Light" w:hAnsi="Arial Nova Light"/>
          <w:i/>
          <w:iCs/>
          <w:sz w:val="20"/>
          <w:szCs w:val="20"/>
        </w:rPr>
        <w:t>NeuroImage</w:t>
      </w:r>
      <w:r w:rsidRPr="00842D97">
        <w:rPr>
          <w:rFonts w:ascii="Arial Nova Light" w:hAnsi="Arial Nova Light"/>
          <w:sz w:val="20"/>
          <w:szCs w:val="20"/>
        </w:rPr>
        <w:t xml:space="preserve"> </w:t>
      </w:r>
      <w:r w:rsidRPr="00842D97">
        <w:rPr>
          <w:rFonts w:ascii="Arial Nova Light" w:hAnsi="Arial Nova Light"/>
          <w:b/>
          <w:bCs/>
          <w:sz w:val="20"/>
          <w:szCs w:val="20"/>
        </w:rPr>
        <w:t>243</w:t>
      </w:r>
      <w:r w:rsidRPr="00842D97">
        <w:rPr>
          <w:rFonts w:ascii="Arial Nova Light" w:hAnsi="Arial Nova Light"/>
          <w:sz w:val="20"/>
          <w:szCs w:val="20"/>
        </w:rPr>
        <w:t>, 118486 (2021).</w:t>
      </w:r>
    </w:p>
    <w:p w14:paraId="063BCD17" w14:textId="77777777" w:rsidR="00FE72C4" w:rsidRPr="00842D97" w:rsidRDefault="00FE72C4" w:rsidP="00FE72C4">
      <w:pPr>
        <w:pStyle w:val="Bibliography"/>
        <w:rPr>
          <w:rFonts w:ascii="Arial Nova Light" w:hAnsi="Arial Nova Light"/>
          <w:sz w:val="20"/>
          <w:szCs w:val="20"/>
        </w:rPr>
      </w:pPr>
      <w:r w:rsidRPr="00842D97">
        <w:rPr>
          <w:rFonts w:ascii="Arial Nova Light" w:hAnsi="Arial Nova Light"/>
          <w:sz w:val="20"/>
          <w:szCs w:val="20"/>
        </w:rPr>
        <w:t>107.</w:t>
      </w:r>
      <w:r w:rsidRPr="00842D97">
        <w:rPr>
          <w:rFonts w:ascii="Arial Nova Light" w:hAnsi="Arial Nova Light"/>
          <w:sz w:val="20"/>
          <w:szCs w:val="20"/>
        </w:rPr>
        <w:tab/>
        <w:t xml:space="preserve">Critchley, H. D., Wiens, S., </w:t>
      </w:r>
      <w:proofErr w:type="spellStart"/>
      <w:r w:rsidRPr="00842D97">
        <w:rPr>
          <w:rFonts w:ascii="Arial Nova Light" w:hAnsi="Arial Nova Light"/>
          <w:sz w:val="20"/>
          <w:szCs w:val="20"/>
        </w:rPr>
        <w:t>Rotshtein</w:t>
      </w:r>
      <w:proofErr w:type="spellEnd"/>
      <w:r w:rsidRPr="00842D97">
        <w:rPr>
          <w:rFonts w:ascii="Arial Nova Light" w:hAnsi="Arial Nova Light"/>
          <w:sz w:val="20"/>
          <w:szCs w:val="20"/>
        </w:rPr>
        <w:t xml:space="preserve">, P., Öhman, A. &amp; Dolan, R. J. Neural systems supporting interoceptive awareness. </w:t>
      </w:r>
      <w:r w:rsidRPr="00842D97">
        <w:rPr>
          <w:rFonts w:ascii="Arial Nova Light" w:hAnsi="Arial Nova Light"/>
          <w:i/>
          <w:iCs/>
          <w:sz w:val="20"/>
          <w:szCs w:val="20"/>
        </w:rPr>
        <w:t xml:space="preserve">Nat. </w:t>
      </w:r>
      <w:proofErr w:type="spellStart"/>
      <w:r w:rsidRPr="00842D97">
        <w:rPr>
          <w:rFonts w:ascii="Arial Nova Light" w:hAnsi="Arial Nova Light"/>
          <w:i/>
          <w:iCs/>
          <w:sz w:val="20"/>
          <w:szCs w:val="20"/>
        </w:rPr>
        <w:t>Neurosci</w:t>
      </w:r>
      <w:proofErr w:type="spellEnd"/>
      <w:r w:rsidRPr="00842D97">
        <w:rPr>
          <w:rFonts w:ascii="Arial Nova Light" w:hAnsi="Arial Nova Light"/>
          <w:i/>
          <w:iCs/>
          <w:sz w:val="20"/>
          <w:szCs w:val="20"/>
        </w:rPr>
        <w:t>.</w:t>
      </w:r>
      <w:r w:rsidRPr="00842D97">
        <w:rPr>
          <w:rFonts w:ascii="Arial Nova Light" w:hAnsi="Arial Nova Light"/>
          <w:sz w:val="20"/>
          <w:szCs w:val="20"/>
        </w:rPr>
        <w:t xml:space="preserve"> </w:t>
      </w:r>
      <w:r w:rsidRPr="00842D97">
        <w:rPr>
          <w:rFonts w:ascii="Arial Nova Light" w:hAnsi="Arial Nova Light"/>
          <w:b/>
          <w:bCs/>
          <w:sz w:val="20"/>
          <w:szCs w:val="20"/>
        </w:rPr>
        <w:t>7</w:t>
      </w:r>
      <w:r w:rsidRPr="00842D97">
        <w:rPr>
          <w:rFonts w:ascii="Arial Nova Light" w:hAnsi="Arial Nova Light"/>
          <w:sz w:val="20"/>
          <w:szCs w:val="20"/>
        </w:rPr>
        <w:t>, 189–195 (2004).</w:t>
      </w:r>
    </w:p>
    <w:p w14:paraId="3F379085" w14:textId="77777777" w:rsidR="00FE72C4" w:rsidRPr="00842D97" w:rsidRDefault="00FE72C4" w:rsidP="00FE72C4">
      <w:pPr>
        <w:pStyle w:val="Bibliography"/>
        <w:rPr>
          <w:rFonts w:ascii="Arial Nova Light" w:hAnsi="Arial Nova Light"/>
          <w:sz w:val="20"/>
          <w:szCs w:val="20"/>
        </w:rPr>
      </w:pPr>
      <w:r w:rsidRPr="00842D97">
        <w:rPr>
          <w:rFonts w:ascii="Arial Nova Light" w:hAnsi="Arial Nova Light"/>
          <w:sz w:val="20"/>
          <w:szCs w:val="20"/>
        </w:rPr>
        <w:t>108.</w:t>
      </w:r>
      <w:r w:rsidRPr="00842D97">
        <w:rPr>
          <w:rFonts w:ascii="Arial Nova Light" w:hAnsi="Arial Nova Light"/>
          <w:sz w:val="20"/>
          <w:szCs w:val="20"/>
        </w:rPr>
        <w:tab/>
        <w:t xml:space="preserve">Adolphs, R., Tranel, D. &amp; Damasio, A. R. Dissociable neural systems for recognizing emotions. </w:t>
      </w:r>
      <w:r w:rsidRPr="00842D97">
        <w:rPr>
          <w:rFonts w:ascii="Arial Nova Light" w:hAnsi="Arial Nova Light"/>
          <w:i/>
          <w:iCs/>
          <w:sz w:val="20"/>
          <w:szCs w:val="20"/>
        </w:rPr>
        <w:t xml:space="preserve">Brain </w:t>
      </w:r>
      <w:proofErr w:type="spellStart"/>
      <w:r w:rsidRPr="00842D97">
        <w:rPr>
          <w:rFonts w:ascii="Arial Nova Light" w:hAnsi="Arial Nova Light"/>
          <w:i/>
          <w:iCs/>
          <w:sz w:val="20"/>
          <w:szCs w:val="20"/>
        </w:rPr>
        <w:t>Cogn</w:t>
      </w:r>
      <w:proofErr w:type="spellEnd"/>
      <w:r w:rsidRPr="00842D97">
        <w:rPr>
          <w:rFonts w:ascii="Arial Nova Light" w:hAnsi="Arial Nova Light"/>
          <w:i/>
          <w:iCs/>
          <w:sz w:val="20"/>
          <w:szCs w:val="20"/>
        </w:rPr>
        <w:t>.</w:t>
      </w:r>
      <w:r w:rsidRPr="00842D97">
        <w:rPr>
          <w:rFonts w:ascii="Arial Nova Light" w:hAnsi="Arial Nova Light"/>
          <w:sz w:val="20"/>
          <w:szCs w:val="20"/>
        </w:rPr>
        <w:t xml:space="preserve"> </w:t>
      </w:r>
      <w:r w:rsidRPr="00842D97">
        <w:rPr>
          <w:rFonts w:ascii="Arial Nova Light" w:hAnsi="Arial Nova Light"/>
          <w:b/>
          <w:bCs/>
          <w:sz w:val="20"/>
          <w:szCs w:val="20"/>
        </w:rPr>
        <w:t>52</w:t>
      </w:r>
      <w:r w:rsidRPr="00842D97">
        <w:rPr>
          <w:rFonts w:ascii="Arial Nova Light" w:hAnsi="Arial Nova Light"/>
          <w:sz w:val="20"/>
          <w:szCs w:val="20"/>
        </w:rPr>
        <w:t>, 61–69 (2003).</w:t>
      </w:r>
    </w:p>
    <w:p w14:paraId="51B01BC0" w14:textId="77777777" w:rsidR="00FE72C4" w:rsidRPr="00842D97" w:rsidRDefault="00FE72C4" w:rsidP="00FE72C4">
      <w:pPr>
        <w:pStyle w:val="Bibliography"/>
        <w:rPr>
          <w:rFonts w:ascii="Arial Nova Light" w:hAnsi="Arial Nova Light"/>
          <w:sz w:val="20"/>
          <w:szCs w:val="20"/>
        </w:rPr>
      </w:pPr>
      <w:r w:rsidRPr="00842D97">
        <w:rPr>
          <w:rFonts w:ascii="Arial Nova Light" w:hAnsi="Arial Nova Light"/>
          <w:sz w:val="20"/>
          <w:szCs w:val="20"/>
        </w:rPr>
        <w:t>109.</w:t>
      </w:r>
      <w:r w:rsidRPr="00842D97">
        <w:rPr>
          <w:rFonts w:ascii="Arial Nova Light" w:hAnsi="Arial Nova Light"/>
          <w:sz w:val="20"/>
          <w:szCs w:val="20"/>
        </w:rPr>
        <w:tab/>
        <w:t xml:space="preserve">Piguet, C. </w:t>
      </w:r>
      <w:r w:rsidRPr="00842D97">
        <w:rPr>
          <w:rFonts w:ascii="Arial Nova Light" w:hAnsi="Arial Nova Light"/>
          <w:i/>
          <w:iCs/>
          <w:sz w:val="20"/>
          <w:szCs w:val="20"/>
        </w:rPr>
        <w:t>et al.</w:t>
      </w:r>
      <w:r w:rsidRPr="00842D97">
        <w:rPr>
          <w:rFonts w:ascii="Arial Nova Light" w:hAnsi="Arial Nova Light"/>
          <w:sz w:val="20"/>
          <w:szCs w:val="20"/>
        </w:rPr>
        <w:t xml:space="preserve"> Neural substrates of rumination tendency in non-depressed individuals. </w:t>
      </w:r>
      <w:r w:rsidRPr="00842D97">
        <w:rPr>
          <w:rFonts w:ascii="Arial Nova Light" w:hAnsi="Arial Nova Light"/>
          <w:i/>
          <w:iCs/>
          <w:sz w:val="20"/>
          <w:szCs w:val="20"/>
        </w:rPr>
        <w:t>Biol. Psychol.</w:t>
      </w:r>
      <w:r w:rsidRPr="00842D97">
        <w:rPr>
          <w:rFonts w:ascii="Arial Nova Light" w:hAnsi="Arial Nova Light"/>
          <w:sz w:val="20"/>
          <w:szCs w:val="20"/>
        </w:rPr>
        <w:t xml:space="preserve"> </w:t>
      </w:r>
      <w:r w:rsidRPr="00842D97">
        <w:rPr>
          <w:rFonts w:ascii="Arial Nova Light" w:hAnsi="Arial Nova Light"/>
          <w:b/>
          <w:bCs/>
          <w:sz w:val="20"/>
          <w:szCs w:val="20"/>
        </w:rPr>
        <w:t>103</w:t>
      </w:r>
      <w:r w:rsidRPr="00842D97">
        <w:rPr>
          <w:rFonts w:ascii="Arial Nova Light" w:hAnsi="Arial Nova Light"/>
          <w:sz w:val="20"/>
          <w:szCs w:val="20"/>
        </w:rPr>
        <w:t>, 195–202 (2014).</w:t>
      </w:r>
    </w:p>
    <w:p w14:paraId="6C2581FE" w14:textId="77777777" w:rsidR="00FE72C4" w:rsidRPr="00842D97" w:rsidRDefault="00FE72C4" w:rsidP="00FE72C4">
      <w:pPr>
        <w:pStyle w:val="Bibliography"/>
        <w:rPr>
          <w:rFonts w:ascii="Arial Nova Light" w:hAnsi="Arial Nova Light"/>
          <w:sz w:val="20"/>
          <w:szCs w:val="20"/>
        </w:rPr>
      </w:pPr>
      <w:r w:rsidRPr="00842D97">
        <w:rPr>
          <w:rFonts w:ascii="Arial Nova Light" w:hAnsi="Arial Nova Light"/>
          <w:sz w:val="20"/>
          <w:szCs w:val="20"/>
        </w:rPr>
        <w:t>110.</w:t>
      </w:r>
      <w:r w:rsidRPr="00842D97">
        <w:rPr>
          <w:rFonts w:ascii="Arial Nova Light" w:hAnsi="Arial Nova Light"/>
          <w:sz w:val="20"/>
          <w:szCs w:val="20"/>
        </w:rPr>
        <w:tab/>
        <w:t xml:space="preserve">Critchley, H. D. &amp; Garfinkel, S. N. Interoception and emotion. </w:t>
      </w:r>
      <w:r w:rsidRPr="00842D97">
        <w:rPr>
          <w:rFonts w:ascii="Arial Nova Light" w:hAnsi="Arial Nova Light"/>
          <w:i/>
          <w:iCs/>
          <w:sz w:val="20"/>
          <w:szCs w:val="20"/>
        </w:rPr>
        <w:t xml:space="preserve">Curr. </w:t>
      </w:r>
      <w:proofErr w:type="spellStart"/>
      <w:r w:rsidRPr="00842D97">
        <w:rPr>
          <w:rFonts w:ascii="Arial Nova Light" w:hAnsi="Arial Nova Light"/>
          <w:i/>
          <w:iCs/>
          <w:sz w:val="20"/>
          <w:szCs w:val="20"/>
        </w:rPr>
        <w:t>Opin</w:t>
      </w:r>
      <w:proofErr w:type="spellEnd"/>
      <w:r w:rsidRPr="00842D97">
        <w:rPr>
          <w:rFonts w:ascii="Arial Nova Light" w:hAnsi="Arial Nova Light"/>
          <w:i/>
          <w:iCs/>
          <w:sz w:val="20"/>
          <w:szCs w:val="20"/>
        </w:rPr>
        <w:t>. Psychol.</w:t>
      </w:r>
      <w:r w:rsidRPr="00842D97">
        <w:rPr>
          <w:rFonts w:ascii="Arial Nova Light" w:hAnsi="Arial Nova Light"/>
          <w:sz w:val="20"/>
          <w:szCs w:val="20"/>
        </w:rPr>
        <w:t xml:space="preserve"> </w:t>
      </w:r>
      <w:r w:rsidRPr="00842D97">
        <w:rPr>
          <w:rFonts w:ascii="Arial Nova Light" w:hAnsi="Arial Nova Light"/>
          <w:b/>
          <w:bCs/>
          <w:sz w:val="20"/>
          <w:szCs w:val="20"/>
        </w:rPr>
        <w:t>17</w:t>
      </w:r>
      <w:r w:rsidRPr="00842D97">
        <w:rPr>
          <w:rFonts w:ascii="Arial Nova Light" w:hAnsi="Arial Nova Light"/>
          <w:sz w:val="20"/>
          <w:szCs w:val="20"/>
        </w:rPr>
        <w:t>, 7–14 (2017).</w:t>
      </w:r>
    </w:p>
    <w:p w14:paraId="75F8E707" w14:textId="77777777" w:rsidR="00FE72C4" w:rsidRPr="00842D97" w:rsidRDefault="00FE72C4" w:rsidP="00FE72C4">
      <w:pPr>
        <w:pStyle w:val="Bibliography"/>
        <w:rPr>
          <w:rFonts w:ascii="Arial Nova Light" w:hAnsi="Arial Nova Light"/>
          <w:sz w:val="20"/>
          <w:szCs w:val="20"/>
        </w:rPr>
      </w:pPr>
      <w:r w:rsidRPr="00842D97">
        <w:rPr>
          <w:rFonts w:ascii="Arial Nova Light" w:hAnsi="Arial Nova Light"/>
          <w:sz w:val="20"/>
          <w:szCs w:val="20"/>
        </w:rPr>
        <w:t>111.</w:t>
      </w:r>
      <w:r w:rsidRPr="00842D97">
        <w:rPr>
          <w:rFonts w:ascii="Arial Nova Light" w:hAnsi="Arial Nova Light"/>
          <w:sz w:val="20"/>
          <w:szCs w:val="20"/>
        </w:rPr>
        <w:tab/>
        <w:t xml:space="preserve">Posner, J., Rusell, J. A. &amp; Peterson, B. S. The circumplex model of affect: An integrative approach to affective neuroscience, cognitive development, and psychopathology. </w:t>
      </w:r>
      <w:r w:rsidRPr="00842D97">
        <w:rPr>
          <w:rFonts w:ascii="Arial Nova Light" w:hAnsi="Arial Nova Light"/>
          <w:i/>
          <w:iCs/>
          <w:sz w:val="20"/>
          <w:szCs w:val="20"/>
        </w:rPr>
        <w:t xml:space="preserve">Dev. </w:t>
      </w:r>
      <w:proofErr w:type="spellStart"/>
      <w:r w:rsidRPr="00842D97">
        <w:rPr>
          <w:rFonts w:ascii="Arial Nova Light" w:hAnsi="Arial Nova Light"/>
          <w:i/>
          <w:iCs/>
          <w:sz w:val="20"/>
          <w:szCs w:val="20"/>
        </w:rPr>
        <w:t>Psychopathol</w:t>
      </w:r>
      <w:proofErr w:type="spellEnd"/>
      <w:r w:rsidRPr="00842D97">
        <w:rPr>
          <w:rFonts w:ascii="Arial Nova Light" w:hAnsi="Arial Nova Light"/>
          <w:i/>
          <w:iCs/>
          <w:sz w:val="20"/>
          <w:szCs w:val="20"/>
        </w:rPr>
        <w:t>.</w:t>
      </w:r>
      <w:r w:rsidRPr="00842D97">
        <w:rPr>
          <w:rFonts w:ascii="Arial Nova Light" w:hAnsi="Arial Nova Light"/>
          <w:sz w:val="20"/>
          <w:szCs w:val="20"/>
        </w:rPr>
        <w:t xml:space="preserve"> </w:t>
      </w:r>
      <w:r w:rsidRPr="00842D97">
        <w:rPr>
          <w:rFonts w:ascii="Arial Nova Light" w:hAnsi="Arial Nova Light"/>
          <w:b/>
          <w:bCs/>
          <w:sz w:val="20"/>
          <w:szCs w:val="20"/>
        </w:rPr>
        <w:t>17</w:t>
      </w:r>
      <w:r w:rsidRPr="00842D97">
        <w:rPr>
          <w:rFonts w:ascii="Arial Nova Light" w:hAnsi="Arial Nova Light"/>
          <w:sz w:val="20"/>
          <w:szCs w:val="20"/>
        </w:rPr>
        <w:t>, 715–734 (2005).</w:t>
      </w:r>
    </w:p>
    <w:p w14:paraId="68C3FE30" w14:textId="77777777" w:rsidR="00FE72C4" w:rsidRPr="00842D97" w:rsidRDefault="00FE72C4" w:rsidP="00FE72C4">
      <w:pPr>
        <w:pStyle w:val="Bibliography"/>
        <w:rPr>
          <w:rFonts w:ascii="Arial Nova Light" w:hAnsi="Arial Nova Light"/>
          <w:sz w:val="20"/>
          <w:szCs w:val="20"/>
        </w:rPr>
      </w:pPr>
      <w:r w:rsidRPr="00842D97">
        <w:rPr>
          <w:rFonts w:ascii="Arial Nova Light" w:hAnsi="Arial Nova Light"/>
          <w:sz w:val="20"/>
          <w:szCs w:val="20"/>
        </w:rPr>
        <w:t>112.</w:t>
      </w:r>
      <w:r w:rsidRPr="00842D97">
        <w:rPr>
          <w:rFonts w:ascii="Arial Nova Light" w:hAnsi="Arial Nova Light"/>
          <w:sz w:val="20"/>
          <w:szCs w:val="20"/>
        </w:rPr>
        <w:tab/>
        <w:t xml:space="preserve">Satpute, A. B., Shu, J., Weber, J., Roy, M. &amp; Ochsner, K. N. The Functional Neural Architecture of Self-Reports of Affective Experience. </w:t>
      </w:r>
      <w:r w:rsidRPr="00842D97">
        <w:rPr>
          <w:rFonts w:ascii="Arial Nova Light" w:hAnsi="Arial Nova Light"/>
          <w:i/>
          <w:iCs/>
          <w:sz w:val="20"/>
          <w:szCs w:val="20"/>
        </w:rPr>
        <w:t>Biol. Psychiatry</w:t>
      </w:r>
      <w:r w:rsidRPr="00842D97">
        <w:rPr>
          <w:rFonts w:ascii="Arial Nova Light" w:hAnsi="Arial Nova Light"/>
          <w:sz w:val="20"/>
          <w:szCs w:val="20"/>
        </w:rPr>
        <w:t xml:space="preserve"> </w:t>
      </w:r>
      <w:r w:rsidRPr="00842D97">
        <w:rPr>
          <w:rFonts w:ascii="Arial Nova Light" w:hAnsi="Arial Nova Light"/>
          <w:b/>
          <w:bCs/>
          <w:sz w:val="20"/>
          <w:szCs w:val="20"/>
        </w:rPr>
        <w:t>73</w:t>
      </w:r>
      <w:r w:rsidRPr="00842D97">
        <w:rPr>
          <w:rFonts w:ascii="Arial Nova Light" w:hAnsi="Arial Nova Light"/>
          <w:sz w:val="20"/>
          <w:szCs w:val="20"/>
        </w:rPr>
        <w:t>, 631–638 (2013).</w:t>
      </w:r>
    </w:p>
    <w:p w14:paraId="41FB6103" w14:textId="77777777" w:rsidR="00FE72C4" w:rsidRPr="00842D97" w:rsidRDefault="00FE72C4" w:rsidP="00FE72C4">
      <w:pPr>
        <w:pStyle w:val="Bibliography"/>
        <w:rPr>
          <w:rFonts w:ascii="Arial Nova Light" w:hAnsi="Arial Nova Light"/>
          <w:sz w:val="20"/>
          <w:szCs w:val="20"/>
        </w:rPr>
      </w:pPr>
      <w:r w:rsidRPr="00842D97">
        <w:rPr>
          <w:rFonts w:ascii="Arial Nova Light" w:hAnsi="Arial Nova Light"/>
          <w:sz w:val="20"/>
          <w:szCs w:val="20"/>
        </w:rPr>
        <w:t>113.</w:t>
      </w:r>
      <w:r w:rsidRPr="00842D97">
        <w:rPr>
          <w:rFonts w:ascii="Arial Nova Light" w:hAnsi="Arial Nova Light"/>
          <w:sz w:val="20"/>
          <w:szCs w:val="20"/>
        </w:rPr>
        <w:tab/>
        <w:t xml:space="preserve">Grimm, C. </w:t>
      </w:r>
      <w:r w:rsidRPr="00842D97">
        <w:rPr>
          <w:rFonts w:ascii="Arial Nova Light" w:hAnsi="Arial Nova Light"/>
          <w:i/>
          <w:iCs/>
          <w:sz w:val="20"/>
          <w:szCs w:val="20"/>
        </w:rPr>
        <w:t>et al.</w:t>
      </w:r>
      <w:r w:rsidRPr="00842D97">
        <w:rPr>
          <w:rFonts w:ascii="Arial Nova Light" w:hAnsi="Arial Nova Light"/>
          <w:sz w:val="20"/>
          <w:szCs w:val="20"/>
        </w:rPr>
        <w:t xml:space="preserve"> Tonic and burst-like locus coeruleus stimulation distinctly shift network activity across the cortical hierarchy. </w:t>
      </w:r>
      <w:r w:rsidRPr="00842D97">
        <w:rPr>
          <w:rFonts w:ascii="Arial Nova Light" w:hAnsi="Arial Nova Light"/>
          <w:i/>
          <w:iCs/>
          <w:sz w:val="20"/>
          <w:szCs w:val="20"/>
        </w:rPr>
        <w:t xml:space="preserve">Nat. </w:t>
      </w:r>
      <w:proofErr w:type="spellStart"/>
      <w:r w:rsidRPr="00842D97">
        <w:rPr>
          <w:rFonts w:ascii="Arial Nova Light" w:hAnsi="Arial Nova Light"/>
          <w:i/>
          <w:iCs/>
          <w:sz w:val="20"/>
          <w:szCs w:val="20"/>
        </w:rPr>
        <w:t>Neurosci</w:t>
      </w:r>
      <w:proofErr w:type="spellEnd"/>
      <w:r w:rsidRPr="00842D97">
        <w:rPr>
          <w:rFonts w:ascii="Arial Nova Light" w:hAnsi="Arial Nova Light"/>
          <w:i/>
          <w:iCs/>
          <w:sz w:val="20"/>
          <w:szCs w:val="20"/>
        </w:rPr>
        <w:t>.</w:t>
      </w:r>
      <w:r w:rsidRPr="00842D97">
        <w:rPr>
          <w:rFonts w:ascii="Arial Nova Light" w:hAnsi="Arial Nova Light"/>
          <w:sz w:val="20"/>
          <w:szCs w:val="20"/>
        </w:rPr>
        <w:t xml:space="preserve"> </w:t>
      </w:r>
      <w:r w:rsidRPr="00842D97">
        <w:rPr>
          <w:rFonts w:ascii="Arial Nova Light" w:hAnsi="Arial Nova Light"/>
          <w:b/>
          <w:bCs/>
          <w:sz w:val="20"/>
          <w:szCs w:val="20"/>
        </w:rPr>
        <w:t>27</w:t>
      </w:r>
      <w:r w:rsidRPr="00842D97">
        <w:rPr>
          <w:rFonts w:ascii="Arial Nova Light" w:hAnsi="Arial Nova Light"/>
          <w:sz w:val="20"/>
          <w:szCs w:val="20"/>
        </w:rPr>
        <w:t>, 2167–2177 (2024).</w:t>
      </w:r>
    </w:p>
    <w:p w14:paraId="63C5874E" w14:textId="77777777" w:rsidR="00FE72C4" w:rsidRPr="00842D97" w:rsidRDefault="00FE72C4" w:rsidP="00FE72C4">
      <w:pPr>
        <w:pStyle w:val="Bibliography"/>
        <w:rPr>
          <w:rFonts w:ascii="Arial Nova Light" w:hAnsi="Arial Nova Light"/>
          <w:sz w:val="20"/>
          <w:szCs w:val="20"/>
        </w:rPr>
      </w:pPr>
      <w:r w:rsidRPr="00842D97">
        <w:rPr>
          <w:rFonts w:ascii="Arial Nova Light" w:hAnsi="Arial Nova Light"/>
          <w:sz w:val="20"/>
          <w:szCs w:val="20"/>
        </w:rPr>
        <w:t>114.</w:t>
      </w:r>
      <w:r w:rsidRPr="00842D97">
        <w:rPr>
          <w:rFonts w:ascii="Arial Nova Light" w:hAnsi="Arial Nova Light"/>
          <w:sz w:val="20"/>
          <w:szCs w:val="20"/>
        </w:rPr>
        <w:tab/>
        <w:t xml:space="preserve">Blakemore, R. L. &amp; Vuilleumier, P. An emotional call to action: Integrating affective neuroscience </w:t>
      </w:r>
      <w:proofErr w:type="gramStart"/>
      <w:r w:rsidRPr="00842D97">
        <w:rPr>
          <w:rFonts w:ascii="Arial Nova Light" w:hAnsi="Arial Nova Light"/>
          <w:sz w:val="20"/>
          <w:szCs w:val="20"/>
        </w:rPr>
        <w:t>in</w:t>
      </w:r>
      <w:proofErr w:type="gramEnd"/>
      <w:r w:rsidRPr="00842D97">
        <w:rPr>
          <w:rFonts w:ascii="Arial Nova Light" w:hAnsi="Arial Nova Light"/>
          <w:sz w:val="20"/>
          <w:szCs w:val="20"/>
        </w:rPr>
        <w:t xml:space="preserve"> models of motor control. </w:t>
      </w:r>
      <w:proofErr w:type="spellStart"/>
      <w:r w:rsidRPr="00842D97">
        <w:rPr>
          <w:rFonts w:ascii="Arial Nova Light" w:hAnsi="Arial Nova Light"/>
          <w:i/>
          <w:iCs/>
          <w:sz w:val="20"/>
          <w:szCs w:val="20"/>
        </w:rPr>
        <w:t>Emot</w:t>
      </w:r>
      <w:proofErr w:type="spellEnd"/>
      <w:r w:rsidRPr="00842D97">
        <w:rPr>
          <w:rFonts w:ascii="Arial Nova Light" w:hAnsi="Arial Nova Light"/>
          <w:i/>
          <w:iCs/>
          <w:sz w:val="20"/>
          <w:szCs w:val="20"/>
        </w:rPr>
        <w:t>. Rev.</w:t>
      </w:r>
      <w:r w:rsidRPr="00842D97">
        <w:rPr>
          <w:rFonts w:ascii="Arial Nova Light" w:hAnsi="Arial Nova Light"/>
          <w:sz w:val="20"/>
          <w:szCs w:val="20"/>
        </w:rPr>
        <w:t xml:space="preserve"> </w:t>
      </w:r>
      <w:r w:rsidRPr="00842D97">
        <w:rPr>
          <w:rFonts w:ascii="Arial Nova Light" w:hAnsi="Arial Nova Light"/>
          <w:b/>
          <w:bCs/>
          <w:sz w:val="20"/>
          <w:szCs w:val="20"/>
        </w:rPr>
        <w:t>9</w:t>
      </w:r>
      <w:r w:rsidRPr="00842D97">
        <w:rPr>
          <w:rFonts w:ascii="Arial Nova Light" w:hAnsi="Arial Nova Light"/>
          <w:sz w:val="20"/>
          <w:szCs w:val="20"/>
        </w:rPr>
        <w:t>, 299–309 (2017).</w:t>
      </w:r>
    </w:p>
    <w:p w14:paraId="2BE4A5A9" w14:textId="77777777" w:rsidR="00FE72C4" w:rsidRPr="00842D97" w:rsidRDefault="00FE72C4" w:rsidP="00FE72C4">
      <w:pPr>
        <w:pStyle w:val="Bibliography"/>
        <w:rPr>
          <w:rFonts w:ascii="Arial Nova Light" w:hAnsi="Arial Nova Light"/>
          <w:sz w:val="20"/>
          <w:szCs w:val="20"/>
        </w:rPr>
      </w:pPr>
      <w:r w:rsidRPr="00842D97">
        <w:rPr>
          <w:rFonts w:ascii="Arial Nova Light" w:hAnsi="Arial Nova Light"/>
          <w:sz w:val="20"/>
          <w:szCs w:val="20"/>
        </w:rPr>
        <w:t>115.</w:t>
      </w:r>
      <w:r w:rsidRPr="00842D97">
        <w:rPr>
          <w:rFonts w:ascii="Arial Nova Light" w:hAnsi="Arial Nova Light"/>
          <w:sz w:val="20"/>
          <w:szCs w:val="20"/>
        </w:rPr>
        <w:tab/>
        <w:t xml:space="preserve">Cai, W., </w:t>
      </w:r>
      <w:proofErr w:type="spellStart"/>
      <w:r w:rsidRPr="00842D97">
        <w:rPr>
          <w:rFonts w:ascii="Arial Nova Light" w:hAnsi="Arial Nova Light"/>
          <w:sz w:val="20"/>
          <w:szCs w:val="20"/>
        </w:rPr>
        <w:t>Ryali</w:t>
      </w:r>
      <w:proofErr w:type="spellEnd"/>
      <w:r w:rsidRPr="00842D97">
        <w:rPr>
          <w:rFonts w:ascii="Arial Nova Light" w:hAnsi="Arial Nova Light"/>
          <w:sz w:val="20"/>
          <w:szCs w:val="20"/>
        </w:rPr>
        <w:t xml:space="preserve">, S., Chen, T., Li, C. S. R. &amp; Menon, V. Dissociable roles of right inferior frontal cortex and anterior insula in inhibitory control: Evidence from intrinsic and task-related functional parcellation, Connectivity, And response profile analyses across multiple datasets. </w:t>
      </w:r>
      <w:r w:rsidRPr="00842D97">
        <w:rPr>
          <w:rFonts w:ascii="Arial Nova Light" w:hAnsi="Arial Nova Light"/>
          <w:i/>
          <w:iCs/>
          <w:sz w:val="20"/>
          <w:szCs w:val="20"/>
        </w:rPr>
        <w:t xml:space="preserve">J. </w:t>
      </w:r>
      <w:proofErr w:type="spellStart"/>
      <w:r w:rsidRPr="00842D97">
        <w:rPr>
          <w:rFonts w:ascii="Arial Nova Light" w:hAnsi="Arial Nova Light"/>
          <w:i/>
          <w:iCs/>
          <w:sz w:val="20"/>
          <w:szCs w:val="20"/>
        </w:rPr>
        <w:t>Neurosci</w:t>
      </w:r>
      <w:proofErr w:type="spellEnd"/>
      <w:r w:rsidRPr="00842D97">
        <w:rPr>
          <w:rFonts w:ascii="Arial Nova Light" w:hAnsi="Arial Nova Light"/>
          <w:i/>
          <w:iCs/>
          <w:sz w:val="20"/>
          <w:szCs w:val="20"/>
        </w:rPr>
        <w:t>.</w:t>
      </w:r>
      <w:r w:rsidRPr="00842D97">
        <w:rPr>
          <w:rFonts w:ascii="Arial Nova Light" w:hAnsi="Arial Nova Light"/>
          <w:sz w:val="20"/>
          <w:szCs w:val="20"/>
        </w:rPr>
        <w:t xml:space="preserve"> (2014) doi:10.1523/JNEUROSCI.3048-14.2014.</w:t>
      </w:r>
    </w:p>
    <w:p w14:paraId="7DB41490" w14:textId="77777777" w:rsidR="00FE72C4" w:rsidRPr="00842D97" w:rsidRDefault="00FE72C4" w:rsidP="00FE72C4">
      <w:pPr>
        <w:pStyle w:val="Bibliography"/>
        <w:rPr>
          <w:rFonts w:ascii="Arial Nova Light" w:hAnsi="Arial Nova Light"/>
          <w:sz w:val="20"/>
          <w:szCs w:val="20"/>
        </w:rPr>
      </w:pPr>
      <w:r w:rsidRPr="00842D97">
        <w:rPr>
          <w:rFonts w:ascii="Arial Nova Light" w:hAnsi="Arial Nova Light"/>
          <w:sz w:val="20"/>
          <w:szCs w:val="20"/>
        </w:rPr>
        <w:t>116.</w:t>
      </w:r>
      <w:r w:rsidRPr="00842D97">
        <w:rPr>
          <w:rFonts w:ascii="Arial Nova Light" w:hAnsi="Arial Nova Light"/>
          <w:sz w:val="20"/>
          <w:szCs w:val="20"/>
        </w:rPr>
        <w:tab/>
        <w:t xml:space="preserve">Cai, W. </w:t>
      </w:r>
      <w:r w:rsidRPr="00842D97">
        <w:rPr>
          <w:rFonts w:ascii="Arial Nova Light" w:hAnsi="Arial Nova Light"/>
          <w:i/>
          <w:iCs/>
          <w:sz w:val="20"/>
          <w:szCs w:val="20"/>
        </w:rPr>
        <w:t>et al.</w:t>
      </w:r>
      <w:r w:rsidRPr="00842D97">
        <w:rPr>
          <w:rFonts w:ascii="Arial Nova Light" w:hAnsi="Arial Nova Light"/>
          <w:sz w:val="20"/>
          <w:szCs w:val="20"/>
        </w:rPr>
        <w:t xml:space="preserve"> Causal Interactions Within a Frontal-Cingulate-Parietal Network During Cognitive Control: Convergent Evidence from a Multisite–Multitask Investigation. </w:t>
      </w:r>
      <w:proofErr w:type="spellStart"/>
      <w:r w:rsidRPr="00842D97">
        <w:rPr>
          <w:rFonts w:ascii="Arial Nova Light" w:hAnsi="Arial Nova Light"/>
          <w:i/>
          <w:iCs/>
          <w:sz w:val="20"/>
          <w:szCs w:val="20"/>
        </w:rPr>
        <w:t>Cereb</w:t>
      </w:r>
      <w:proofErr w:type="spellEnd"/>
      <w:r w:rsidRPr="00842D97">
        <w:rPr>
          <w:rFonts w:ascii="Arial Nova Light" w:hAnsi="Arial Nova Light"/>
          <w:i/>
          <w:iCs/>
          <w:sz w:val="20"/>
          <w:szCs w:val="20"/>
        </w:rPr>
        <w:t>. Cortex</w:t>
      </w:r>
      <w:r w:rsidRPr="00842D97">
        <w:rPr>
          <w:rFonts w:ascii="Arial Nova Light" w:hAnsi="Arial Nova Light"/>
          <w:sz w:val="20"/>
          <w:szCs w:val="20"/>
        </w:rPr>
        <w:t xml:space="preserve"> </w:t>
      </w:r>
      <w:r w:rsidRPr="00842D97">
        <w:rPr>
          <w:rFonts w:ascii="Arial Nova Light" w:hAnsi="Arial Nova Light"/>
          <w:b/>
          <w:bCs/>
          <w:sz w:val="20"/>
          <w:szCs w:val="20"/>
        </w:rPr>
        <w:t>26</w:t>
      </w:r>
      <w:r w:rsidRPr="00842D97">
        <w:rPr>
          <w:rFonts w:ascii="Arial Nova Light" w:hAnsi="Arial Nova Light"/>
          <w:sz w:val="20"/>
          <w:szCs w:val="20"/>
        </w:rPr>
        <w:t>, 2140–2153 (2016).</w:t>
      </w:r>
    </w:p>
    <w:p w14:paraId="0085E628" w14:textId="77777777" w:rsidR="00FE72C4" w:rsidRPr="00842D97" w:rsidRDefault="00FE72C4" w:rsidP="00FE72C4">
      <w:pPr>
        <w:pStyle w:val="Bibliography"/>
        <w:rPr>
          <w:rFonts w:ascii="Arial Nova Light" w:hAnsi="Arial Nova Light"/>
          <w:sz w:val="20"/>
          <w:szCs w:val="20"/>
        </w:rPr>
      </w:pPr>
      <w:r w:rsidRPr="00842D97">
        <w:rPr>
          <w:rFonts w:ascii="Arial Nova Light" w:hAnsi="Arial Nova Light"/>
          <w:sz w:val="20"/>
          <w:szCs w:val="20"/>
        </w:rPr>
        <w:t>117.</w:t>
      </w:r>
      <w:r w:rsidRPr="00842D97">
        <w:rPr>
          <w:rFonts w:ascii="Arial Nova Light" w:hAnsi="Arial Nova Light"/>
          <w:sz w:val="20"/>
          <w:szCs w:val="20"/>
        </w:rPr>
        <w:tab/>
      </w:r>
      <w:proofErr w:type="spellStart"/>
      <w:r w:rsidRPr="00842D97">
        <w:rPr>
          <w:rFonts w:ascii="Arial Nova Light" w:hAnsi="Arial Nova Light"/>
          <w:sz w:val="20"/>
          <w:szCs w:val="20"/>
        </w:rPr>
        <w:t>Pievsky</w:t>
      </w:r>
      <w:proofErr w:type="spellEnd"/>
      <w:r w:rsidRPr="00842D97">
        <w:rPr>
          <w:rFonts w:ascii="Arial Nova Light" w:hAnsi="Arial Nova Light"/>
          <w:sz w:val="20"/>
          <w:szCs w:val="20"/>
        </w:rPr>
        <w:t xml:space="preserve">, M. A. &amp; McGrath, R. E. The Neurocognitive Profile of Attention-Deficit/Hyperactivity Disorder: A Review of Meta-Analyses. </w:t>
      </w:r>
      <w:r w:rsidRPr="00842D97">
        <w:rPr>
          <w:rFonts w:ascii="Arial Nova Light" w:hAnsi="Arial Nova Light"/>
          <w:i/>
          <w:iCs/>
          <w:sz w:val="20"/>
          <w:szCs w:val="20"/>
        </w:rPr>
        <w:t xml:space="preserve">Arch. Clin. </w:t>
      </w:r>
      <w:proofErr w:type="spellStart"/>
      <w:r w:rsidRPr="00842D97">
        <w:rPr>
          <w:rFonts w:ascii="Arial Nova Light" w:hAnsi="Arial Nova Light"/>
          <w:i/>
          <w:iCs/>
          <w:sz w:val="20"/>
          <w:szCs w:val="20"/>
        </w:rPr>
        <w:t>Neuropsychol</w:t>
      </w:r>
      <w:proofErr w:type="spellEnd"/>
      <w:r w:rsidRPr="00842D97">
        <w:rPr>
          <w:rFonts w:ascii="Arial Nova Light" w:hAnsi="Arial Nova Light"/>
          <w:i/>
          <w:iCs/>
          <w:sz w:val="20"/>
          <w:szCs w:val="20"/>
        </w:rPr>
        <w:t>.</w:t>
      </w:r>
      <w:r w:rsidRPr="00842D97">
        <w:rPr>
          <w:rFonts w:ascii="Arial Nova Light" w:hAnsi="Arial Nova Light"/>
          <w:sz w:val="20"/>
          <w:szCs w:val="20"/>
        </w:rPr>
        <w:t xml:space="preserve"> </w:t>
      </w:r>
      <w:r w:rsidRPr="00842D97">
        <w:rPr>
          <w:rFonts w:ascii="Arial Nova Light" w:hAnsi="Arial Nova Light"/>
          <w:b/>
          <w:bCs/>
          <w:sz w:val="20"/>
          <w:szCs w:val="20"/>
        </w:rPr>
        <w:t>33</w:t>
      </w:r>
      <w:r w:rsidRPr="00842D97">
        <w:rPr>
          <w:rFonts w:ascii="Arial Nova Light" w:hAnsi="Arial Nova Light"/>
          <w:sz w:val="20"/>
          <w:szCs w:val="20"/>
        </w:rPr>
        <w:t>, 143–157 (2018).</w:t>
      </w:r>
    </w:p>
    <w:p w14:paraId="2BDB3A2A" w14:textId="77777777" w:rsidR="00FE72C4" w:rsidRPr="00842D97" w:rsidRDefault="00FE72C4" w:rsidP="00FE72C4">
      <w:pPr>
        <w:pStyle w:val="Bibliography"/>
        <w:rPr>
          <w:rFonts w:ascii="Arial Nova Light" w:hAnsi="Arial Nova Light"/>
          <w:sz w:val="20"/>
          <w:szCs w:val="20"/>
        </w:rPr>
      </w:pPr>
      <w:r w:rsidRPr="00842D97">
        <w:rPr>
          <w:rFonts w:ascii="Arial Nova Light" w:hAnsi="Arial Nova Light"/>
          <w:sz w:val="20"/>
          <w:szCs w:val="20"/>
        </w:rPr>
        <w:t>118.</w:t>
      </w:r>
      <w:r w:rsidRPr="00842D97">
        <w:rPr>
          <w:rFonts w:ascii="Arial Nova Light" w:hAnsi="Arial Nova Light"/>
          <w:sz w:val="20"/>
          <w:szCs w:val="20"/>
        </w:rPr>
        <w:tab/>
      </w:r>
      <w:proofErr w:type="spellStart"/>
      <w:r w:rsidRPr="00842D97">
        <w:rPr>
          <w:rFonts w:ascii="Arial Nova Light" w:hAnsi="Arial Nova Light"/>
          <w:sz w:val="20"/>
          <w:szCs w:val="20"/>
        </w:rPr>
        <w:t>Dosenbach</w:t>
      </w:r>
      <w:proofErr w:type="spellEnd"/>
      <w:r w:rsidRPr="00842D97">
        <w:rPr>
          <w:rFonts w:ascii="Arial Nova Light" w:hAnsi="Arial Nova Light"/>
          <w:sz w:val="20"/>
          <w:szCs w:val="20"/>
        </w:rPr>
        <w:t xml:space="preserve">, N. U. F., Fair, D. A., Cohen, A. L., </w:t>
      </w:r>
      <w:proofErr w:type="spellStart"/>
      <w:r w:rsidRPr="00842D97">
        <w:rPr>
          <w:rFonts w:ascii="Arial Nova Light" w:hAnsi="Arial Nova Light"/>
          <w:sz w:val="20"/>
          <w:szCs w:val="20"/>
        </w:rPr>
        <w:t>Schlaggar</w:t>
      </w:r>
      <w:proofErr w:type="spellEnd"/>
      <w:r w:rsidRPr="00842D97">
        <w:rPr>
          <w:rFonts w:ascii="Arial Nova Light" w:hAnsi="Arial Nova Light"/>
          <w:sz w:val="20"/>
          <w:szCs w:val="20"/>
        </w:rPr>
        <w:t xml:space="preserve">, B. L. &amp; Petersen, S. E. A dual-networks architecture of top-down control. </w:t>
      </w:r>
      <w:r w:rsidRPr="00842D97">
        <w:rPr>
          <w:rFonts w:ascii="Arial Nova Light" w:hAnsi="Arial Nova Light"/>
          <w:i/>
          <w:iCs/>
          <w:sz w:val="20"/>
          <w:szCs w:val="20"/>
        </w:rPr>
        <w:t xml:space="preserve">Trends </w:t>
      </w:r>
      <w:proofErr w:type="spellStart"/>
      <w:r w:rsidRPr="00842D97">
        <w:rPr>
          <w:rFonts w:ascii="Arial Nova Light" w:hAnsi="Arial Nova Light"/>
          <w:i/>
          <w:iCs/>
          <w:sz w:val="20"/>
          <w:szCs w:val="20"/>
        </w:rPr>
        <w:t>Cogn</w:t>
      </w:r>
      <w:proofErr w:type="spellEnd"/>
      <w:r w:rsidRPr="00842D97">
        <w:rPr>
          <w:rFonts w:ascii="Arial Nova Light" w:hAnsi="Arial Nova Light"/>
          <w:i/>
          <w:iCs/>
          <w:sz w:val="20"/>
          <w:szCs w:val="20"/>
        </w:rPr>
        <w:t>. Sci.</w:t>
      </w:r>
      <w:r w:rsidRPr="00842D97">
        <w:rPr>
          <w:rFonts w:ascii="Arial Nova Light" w:hAnsi="Arial Nova Light"/>
          <w:sz w:val="20"/>
          <w:szCs w:val="20"/>
        </w:rPr>
        <w:t xml:space="preserve"> </w:t>
      </w:r>
      <w:r w:rsidRPr="00842D97">
        <w:rPr>
          <w:rFonts w:ascii="Arial Nova Light" w:hAnsi="Arial Nova Light"/>
          <w:b/>
          <w:bCs/>
          <w:sz w:val="20"/>
          <w:szCs w:val="20"/>
        </w:rPr>
        <w:t>12</w:t>
      </w:r>
      <w:r w:rsidRPr="00842D97">
        <w:rPr>
          <w:rFonts w:ascii="Arial Nova Light" w:hAnsi="Arial Nova Light"/>
          <w:sz w:val="20"/>
          <w:szCs w:val="20"/>
        </w:rPr>
        <w:t>, 99–105 (2008).</w:t>
      </w:r>
    </w:p>
    <w:p w14:paraId="1453287D" w14:textId="77777777" w:rsidR="00FE72C4" w:rsidRPr="00842D97" w:rsidRDefault="00FE72C4" w:rsidP="00FE72C4">
      <w:pPr>
        <w:pStyle w:val="Bibliography"/>
        <w:rPr>
          <w:rFonts w:ascii="Arial Nova Light" w:hAnsi="Arial Nova Light"/>
          <w:sz w:val="20"/>
          <w:szCs w:val="20"/>
        </w:rPr>
      </w:pPr>
      <w:r w:rsidRPr="00842D97">
        <w:rPr>
          <w:rFonts w:ascii="Arial Nova Light" w:hAnsi="Arial Nova Light"/>
          <w:sz w:val="20"/>
          <w:szCs w:val="20"/>
        </w:rPr>
        <w:t>119.</w:t>
      </w:r>
      <w:r w:rsidRPr="00842D97">
        <w:rPr>
          <w:rFonts w:ascii="Arial Nova Light" w:hAnsi="Arial Nova Light"/>
          <w:sz w:val="20"/>
          <w:szCs w:val="20"/>
        </w:rPr>
        <w:tab/>
      </w:r>
      <w:proofErr w:type="spellStart"/>
      <w:r w:rsidRPr="00842D97">
        <w:rPr>
          <w:rFonts w:ascii="Arial Nova Light" w:hAnsi="Arial Nova Light"/>
          <w:sz w:val="20"/>
          <w:szCs w:val="20"/>
        </w:rPr>
        <w:t>Corbetta</w:t>
      </w:r>
      <w:proofErr w:type="spellEnd"/>
      <w:r w:rsidRPr="00842D97">
        <w:rPr>
          <w:rFonts w:ascii="Arial Nova Light" w:hAnsi="Arial Nova Light"/>
          <w:sz w:val="20"/>
          <w:szCs w:val="20"/>
        </w:rPr>
        <w:t xml:space="preserve">, M. &amp; Shulman, G. L. Control of goal-directed and stimulus-driven attention in the brain. </w:t>
      </w:r>
      <w:r w:rsidRPr="00842D97">
        <w:rPr>
          <w:rFonts w:ascii="Arial Nova Light" w:hAnsi="Arial Nova Light"/>
          <w:i/>
          <w:iCs/>
          <w:sz w:val="20"/>
          <w:szCs w:val="20"/>
        </w:rPr>
        <w:t xml:space="preserve">Nat. Rev. </w:t>
      </w:r>
      <w:proofErr w:type="spellStart"/>
      <w:r w:rsidRPr="00842D97">
        <w:rPr>
          <w:rFonts w:ascii="Arial Nova Light" w:hAnsi="Arial Nova Light"/>
          <w:i/>
          <w:iCs/>
          <w:sz w:val="20"/>
          <w:szCs w:val="20"/>
        </w:rPr>
        <w:t>Neurosci</w:t>
      </w:r>
      <w:proofErr w:type="spellEnd"/>
      <w:r w:rsidRPr="00842D97">
        <w:rPr>
          <w:rFonts w:ascii="Arial Nova Light" w:hAnsi="Arial Nova Light"/>
          <w:i/>
          <w:iCs/>
          <w:sz w:val="20"/>
          <w:szCs w:val="20"/>
        </w:rPr>
        <w:t>.</w:t>
      </w:r>
      <w:r w:rsidRPr="00842D97">
        <w:rPr>
          <w:rFonts w:ascii="Arial Nova Light" w:hAnsi="Arial Nova Light"/>
          <w:sz w:val="20"/>
          <w:szCs w:val="20"/>
        </w:rPr>
        <w:t xml:space="preserve"> </w:t>
      </w:r>
      <w:r w:rsidRPr="00842D97">
        <w:rPr>
          <w:rFonts w:ascii="Arial Nova Light" w:hAnsi="Arial Nova Light"/>
          <w:b/>
          <w:bCs/>
          <w:sz w:val="20"/>
          <w:szCs w:val="20"/>
        </w:rPr>
        <w:t>3</w:t>
      </w:r>
      <w:r w:rsidRPr="00842D97">
        <w:rPr>
          <w:rFonts w:ascii="Arial Nova Light" w:hAnsi="Arial Nova Light"/>
          <w:sz w:val="20"/>
          <w:szCs w:val="20"/>
        </w:rPr>
        <w:t>, 201–215 (2002).</w:t>
      </w:r>
    </w:p>
    <w:p w14:paraId="55451079" w14:textId="77777777" w:rsidR="00FE72C4" w:rsidRPr="00842D97" w:rsidRDefault="00FE72C4" w:rsidP="00FE72C4">
      <w:pPr>
        <w:pStyle w:val="Bibliography"/>
        <w:rPr>
          <w:rFonts w:ascii="Arial Nova Light" w:hAnsi="Arial Nova Light"/>
          <w:sz w:val="20"/>
          <w:szCs w:val="20"/>
        </w:rPr>
      </w:pPr>
      <w:r w:rsidRPr="00842D97">
        <w:rPr>
          <w:rFonts w:ascii="Arial Nova Light" w:hAnsi="Arial Nova Light"/>
          <w:sz w:val="20"/>
          <w:szCs w:val="20"/>
        </w:rPr>
        <w:t>120.</w:t>
      </w:r>
      <w:r w:rsidRPr="00842D97">
        <w:rPr>
          <w:rFonts w:ascii="Arial Nova Light" w:hAnsi="Arial Nova Light"/>
          <w:sz w:val="20"/>
          <w:szCs w:val="20"/>
        </w:rPr>
        <w:tab/>
        <w:t xml:space="preserve">Hermans, E. J., </w:t>
      </w:r>
      <w:proofErr w:type="spellStart"/>
      <w:r w:rsidRPr="00842D97">
        <w:rPr>
          <w:rFonts w:ascii="Arial Nova Light" w:hAnsi="Arial Nova Light"/>
          <w:sz w:val="20"/>
          <w:szCs w:val="20"/>
        </w:rPr>
        <w:t>Henckens</w:t>
      </w:r>
      <w:proofErr w:type="spellEnd"/>
      <w:r w:rsidRPr="00842D97">
        <w:rPr>
          <w:rFonts w:ascii="Arial Nova Light" w:hAnsi="Arial Nova Light"/>
          <w:sz w:val="20"/>
          <w:szCs w:val="20"/>
        </w:rPr>
        <w:t xml:space="preserve">, M. J. a G., </w:t>
      </w:r>
      <w:proofErr w:type="spellStart"/>
      <w:r w:rsidRPr="00842D97">
        <w:rPr>
          <w:rFonts w:ascii="Arial Nova Light" w:hAnsi="Arial Nova Light"/>
          <w:sz w:val="20"/>
          <w:szCs w:val="20"/>
        </w:rPr>
        <w:t>Joëls</w:t>
      </w:r>
      <w:proofErr w:type="spellEnd"/>
      <w:r w:rsidRPr="00842D97">
        <w:rPr>
          <w:rFonts w:ascii="Arial Nova Light" w:hAnsi="Arial Nova Light"/>
          <w:sz w:val="20"/>
          <w:szCs w:val="20"/>
        </w:rPr>
        <w:t xml:space="preserve">, M. &amp; Fernández, G. Dynamic adaptation of large-scale brain networks in response to acute stressors. </w:t>
      </w:r>
      <w:r w:rsidRPr="00842D97">
        <w:rPr>
          <w:rFonts w:ascii="Arial Nova Light" w:hAnsi="Arial Nova Light"/>
          <w:i/>
          <w:iCs/>
          <w:sz w:val="20"/>
          <w:szCs w:val="20"/>
        </w:rPr>
        <w:t xml:space="preserve">Trends </w:t>
      </w:r>
      <w:proofErr w:type="spellStart"/>
      <w:r w:rsidRPr="00842D97">
        <w:rPr>
          <w:rFonts w:ascii="Arial Nova Light" w:hAnsi="Arial Nova Light"/>
          <w:i/>
          <w:iCs/>
          <w:sz w:val="20"/>
          <w:szCs w:val="20"/>
        </w:rPr>
        <w:t>Neurosci</w:t>
      </w:r>
      <w:proofErr w:type="spellEnd"/>
      <w:r w:rsidRPr="00842D97">
        <w:rPr>
          <w:rFonts w:ascii="Arial Nova Light" w:hAnsi="Arial Nova Light"/>
          <w:i/>
          <w:iCs/>
          <w:sz w:val="20"/>
          <w:szCs w:val="20"/>
        </w:rPr>
        <w:t>.</w:t>
      </w:r>
      <w:r w:rsidRPr="00842D97">
        <w:rPr>
          <w:rFonts w:ascii="Arial Nova Light" w:hAnsi="Arial Nova Light"/>
          <w:sz w:val="20"/>
          <w:szCs w:val="20"/>
        </w:rPr>
        <w:t xml:space="preserve"> </w:t>
      </w:r>
      <w:r w:rsidRPr="00842D97">
        <w:rPr>
          <w:rFonts w:ascii="Arial Nova Light" w:hAnsi="Arial Nova Light"/>
          <w:b/>
          <w:bCs/>
          <w:sz w:val="20"/>
          <w:szCs w:val="20"/>
        </w:rPr>
        <w:t>37</w:t>
      </w:r>
      <w:r w:rsidRPr="00842D97">
        <w:rPr>
          <w:rFonts w:ascii="Arial Nova Light" w:hAnsi="Arial Nova Light"/>
          <w:sz w:val="20"/>
          <w:szCs w:val="20"/>
        </w:rPr>
        <w:t>, 304–14 (2014).</w:t>
      </w:r>
    </w:p>
    <w:p w14:paraId="5595D7F9" w14:textId="77777777" w:rsidR="00FE72C4" w:rsidRPr="00842D97" w:rsidRDefault="00FE72C4" w:rsidP="00FE72C4">
      <w:pPr>
        <w:pStyle w:val="Bibliography"/>
        <w:rPr>
          <w:rFonts w:ascii="Arial Nova Light" w:hAnsi="Arial Nova Light"/>
          <w:sz w:val="20"/>
          <w:szCs w:val="20"/>
        </w:rPr>
      </w:pPr>
      <w:r w:rsidRPr="00842D97">
        <w:rPr>
          <w:rFonts w:ascii="Arial Nova Light" w:hAnsi="Arial Nova Light"/>
          <w:sz w:val="20"/>
          <w:szCs w:val="20"/>
        </w:rPr>
        <w:t>121.</w:t>
      </w:r>
      <w:r w:rsidRPr="00842D97">
        <w:rPr>
          <w:rFonts w:ascii="Arial Nova Light" w:hAnsi="Arial Nova Light"/>
          <w:sz w:val="20"/>
          <w:szCs w:val="20"/>
        </w:rPr>
        <w:tab/>
        <w:t xml:space="preserve">van Oort, J. </w:t>
      </w:r>
      <w:r w:rsidRPr="00842D97">
        <w:rPr>
          <w:rFonts w:ascii="Arial Nova Light" w:hAnsi="Arial Nova Light"/>
          <w:i/>
          <w:iCs/>
          <w:sz w:val="20"/>
          <w:szCs w:val="20"/>
        </w:rPr>
        <w:t>et al.</w:t>
      </w:r>
      <w:r w:rsidRPr="00842D97">
        <w:rPr>
          <w:rFonts w:ascii="Arial Nova Light" w:hAnsi="Arial Nova Light"/>
          <w:sz w:val="20"/>
          <w:szCs w:val="20"/>
        </w:rPr>
        <w:t xml:space="preserve"> How the brain connects in response to acute stress: A review at the human brain systems level. </w:t>
      </w:r>
      <w:proofErr w:type="spellStart"/>
      <w:r w:rsidRPr="00842D97">
        <w:rPr>
          <w:rFonts w:ascii="Arial Nova Light" w:hAnsi="Arial Nova Light"/>
          <w:i/>
          <w:iCs/>
          <w:sz w:val="20"/>
          <w:szCs w:val="20"/>
        </w:rPr>
        <w:t>Neurosci</w:t>
      </w:r>
      <w:proofErr w:type="spellEnd"/>
      <w:r w:rsidRPr="00842D97">
        <w:rPr>
          <w:rFonts w:ascii="Arial Nova Light" w:hAnsi="Arial Nova Light"/>
          <w:i/>
          <w:iCs/>
          <w:sz w:val="20"/>
          <w:szCs w:val="20"/>
        </w:rPr>
        <w:t xml:space="preserve">. </w:t>
      </w:r>
      <w:proofErr w:type="spellStart"/>
      <w:r w:rsidRPr="00842D97">
        <w:rPr>
          <w:rFonts w:ascii="Arial Nova Light" w:hAnsi="Arial Nova Light"/>
          <w:i/>
          <w:iCs/>
          <w:sz w:val="20"/>
          <w:szCs w:val="20"/>
        </w:rPr>
        <w:t>Biobehav</w:t>
      </w:r>
      <w:proofErr w:type="spellEnd"/>
      <w:r w:rsidRPr="00842D97">
        <w:rPr>
          <w:rFonts w:ascii="Arial Nova Light" w:hAnsi="Arial Nova Light"/>
          <w:i/>
          <w:iCs/>
          <w:sz w:val="20"/>
          <w:szCs w:val="20"/>
        </w:rPr>
        <w:t>. Rev.</w:t>
      </w:r>
      <w:r w:rsidRPr="00842D97">
        <w:rPr>
          <w:rFonts w:ascii="Arial Nova Light" w:hAnsi="Arial Nova Light"/>
          <w:sz w:val="20"/>
          <w:szCs w:val="20"/>
        </w:rPr>
        <w:t xml:space="preserve"> (2017) doi:10.1016/j.neubiorev.2017.10.015.</w:t>
      </w:r>
    </w:p>
    <w:p w14:paraId="708B3DBA" w14:textId="77777777" w:rsidR="00FE72C4" w:rsidRPr="00842D97" w:rsidRDefault="00FE72C4" w:rsidP="00FE72C4">
      <w:pPr>
        <w:pStyle w:val="Bibliography"/>
        <w:rPr>
          <w:rFonts w:ascii="Arial Nova Light" w:hAnsi="Arial Nova Light"/>
          <w:sz w:val="20"/>
          <w:szCs w:val="20"/>
        </w:rPr>
      </w:pPr>
      <w:r w:rsidRPr="00842D97">
        <w:rPr>
          <w:rFonts w:ascii="Arial Nova Light" w:hAnsi="Arial Nova Light"/>
          <w:sz w:val="20"/>
          <w:szCs w:val="20"/>
        </w:rPr>
        <w:t>122.</w:t>
      </w:r>
      <w:r w:rsidRPr="00842D97">
        <w:rPr>
          <w:rFonts w:ascii="Arial Nova Light" w:hAnsi="Arial Nova Light"/>
          <w:sz w:val="20"/>
          <w:szCs w:val="20"/>
        </w:rPr>
        <w:tab/>
      </w:r>
      <w:proofErr w:type="spellStart"/>
      <w:r w:rsidRPr="00842D97">
        <w:rPr>
          <w:rFonts w:ascii="Arial Nova Light" w:hAnsi="Arial Nova Light"/>
          <w:sz w:val="20"/>
          <w:szCs w:val="20"/>
        </w:rPr>
        <w:t>Chepenik</w:t>
      </w:r>
      <w:proofErr w:type="spellEnd"/>
      <w:r w:rsidRPr="00842D97">
        <w:rPr>
          <w:rFonts w:ascii="Arial Nova Light" w:hAnsi="Arial Nova Light"/>
          <w:sz w:val="20"/>
          <w:szCs w:val="20"/>
        </w:rPr>
        <w:t xml:space="preserve">, L. G., </w:t>
      </w:r>
      <w:proofErr w:type="spellStart"/>
      <w:r w:rsidRPr="00842D97">
        <w:rPr>
          <w:rFonts w:ascii="Arial Nova Light" w:hAnsi="Arial Nova Light"/>
          <w:sz w:val="20"/>
          <w:szCs w:val="20"/>
        </w:rPr>
        <w:t>Cornew</w:t>
      </w:r>
      <w:proofErr w:type="spellEnd"/>
      <w:r w:rsidRPr="00842D97">
        <w:rPr>
          <w:rFonts w:ascii="Arial Nova Light" w:hAnsi="Arial Nova Light"/>
          <w:sz w:val="20"/>
          <w:szCs w:val="20"/>
        </w:rPr>
        <w:t xml:space="preserve">, L. A. &amp; Farah, M. J. The influence of sad mood on cognition. </w:t>
      </w:r>
      <w:r w:rsidRPr="00842D97">
        <w:rPr>
          <w:rFonts w:ascii="Arial Nova Light" w:hAnsi="Arial Nova Light"/>
          <w:i/>
          <w:iCs/>
          <w:sz w:val="20"/>
          <w:szCs w:val="20"/>
        </w:rPr>
        <w:t>Emotion</w:t>
      </w:r>
      <w:r w:rsidRPr="00842D97">
        <w:rPr>
          <w:rFonts w:ascii="Arial Nova Light" w:hAnsi="Arial Nova Light"/>
          <w:sz w:val="20"/>
          <w:szCs w:val="20"/>
        </w:rPr>
        <w:t xml:space="preserve"> </w:t>
      </w:r>
      <w:r w:rsidRPr="00842D97">
        <w:rPr>
          <w:rFonts w:ascii="Arial Nova Light" w:hAnsi="Arial Nova Light"/>
          <w:b/>
          <w:bCs/>
          <w:sz w:val="20"/>
          <w:szCs w:val="20"/>
        </w:rPr>
        <w:t>7</w:t>
      </w:r>
      <w:r w:rsidRPr="00842D97">
        <w:rPr>
          <w:rFonts w:ascii="Arial Nova Light" w:hAnsi="Arial Nova Light"/>
          <w:sz w:val="20"/>
          <w:szCs w:val="20"/>
        </w:rPr>
        <w:t>, 802–811 (2007).</w:t>
      </w:r>
    </w:p>
    <w:p w14:paraId="28CBF358" w14:textId="77777777" w:rsidR="00FE72C4" w:rsidRPr="00842D97" w:rsidRDefault="00FE72C4" w:rsidP="00FE72C4">
      <w:pPr>
        <w:pStyle w:val="Bibliography"/>
        <w:rPr>
          <w:rFonts w:ascii="Arial Nova Light" w:hAnsi="Arial Nova Light"/>
          <w:sz w:val="20"/>
          <w:szCs w:val="20"/>
        </w:rPr>
      </w:pPr>
      <w:r w:rsidRPr="00842D97">
        <w:rPr>
          <w:rFonts w:ascii="Arial Nova Light" w:hAnsi="Arial Nova Light"/>
          <w:sz w:val="20"/>
          <w:szCs w:val="20"/>
        </w:rPr>
        <w:t>123.</w:t>
      </w:r>
      <w:r w:rsidRPr="00842D97">
        <w:rPr>
          <w:rFonts w:ascii="Arial Nova Light" w:hAnsi="Arial Nova Light"/>
          <w:sz w:val="20"/>
          <w:szCs w:val="20"/>
        </w:rPr>
        <w:tab/>
        <w:t xml:space="preserve">Song, S. </w:t>
      </w:r>
      <w:r w:rsidRPr="00842D97">
        <w:rPr>
          <w:rFonts w:ascii="Arial Nova Light" w:hAnsi="Arial Nova Light"/>
          <w:i/>
          <w:iCs/>
          <w:sz w:val="20"/>
          <w:szCs w:val="20"/>
        </w:rPr>
        <w:t>et al.</w:t>
      </w:r>
      <w:r w:rsidRPr="00842D97">
        <w:rPr>
          <w:rFonts w:ascii="Arial Nova Light" w:hAnsi="Arial Nova Light"/>
          <w:sz w:val="20"/>
          <w:szCs w:val="20"/>
        </w:rPr>
        <w:t xml:space="preserve"> The influence of emotional interference on cognitive control: A meta-analysis of neuroimaging studies using the emotional Stroop task. </w:t>
      </w:r>
      <w:r w:rsidRPr="00842D97">
        <w:rPr>
          <w:rFonts w:ascii="Arial Nova Light" w:hAnsi="Arial Nova Light"/>
          <w:i/>
          <w:iCs/>
          <w:sz w:val="20"/>
          <w:szCs w:val="20"/>
        </w:rPr>
        <w:t>Sci. Rep.</w:t>
      </w:r>
      <w:r w:rsidRPr="00842D97">
        <w:rPr>
          <w:rFonts w:ascii="Arial Nova Light" w:hAnsi="Arial Nova Light"/>
          <w:sz w:val="20"/>
          <w:szCs w:val="20"/>
        </w:rPr>
        <w:t xml:space="preserve"> </w:t>
      </w:r>
      <w:r w:rsidRPr="00842D97">
        <w:rPr>
          <w:rFonts w:ascii="Arial Nova Light" w:hAnsi="Arial Nova Light"/>
          <w:b/>
          <w:bCs/>
          <w:sz w:val="20"/>
          <w:szCs w:val="20"/>
        </w:rPr>
        <w:t>7</w:t>
      </w:r>
      <w:r w:rsidRPr="00842D97">
        <w:rPr>
          <w:rFonts w:ascii="Arial Nova Light" w:hAnsi="Arial Nova Light"/>
          <w:sz w:val="20"/>
          <w:szCs w:val="20"/>
        </w:rPr>
        <w:t>, 1–9 (2017).</w:t>
      </w:r>
    </w:p>
    <w:p w14:paraId="33434AAA" w14:textId="77777777" w:rsidR="00FE72C4" w:rsidRPr="00842D97" w:rsidRDefault="00FE72C4" w:rsidP="00FE72C4">
      <w:pPr>
        <w:pStyle w:val="Bibliography"/>
        <w:rPr>
          <w:rFonts w:ascii="Arial Nova Light" w:hAnsi="Arial Nova Light"/>
          <w:sz w:val="20"/>
          <w:szCs w:val="20"/>
        </w:rPr>
      </w:pPr>
      <w:r w:rsidRPr="00842D97">
        <w:rPr>
          <w:rFonts w:ascii="Arial Nova Light" w:hAnsi="Arial Nova Light"/>
          <w:sz w:val="20"/>
          <w:szCs w:val="20"/>
        </w:rPr>
        <w:t>124.</w:t>
      </w:r>
      <w:r w:rsidRPr="00842D97">
        <w:rPr>
          <w:rFonts w:ascii="Arial Nova Light" w:hAnsi="Arial Nova Light"/>
          <w:sz w:val="20"/>
          <w:szCs w:val="20"/>
        </w:rPr>
        <w:tab/>
        <w:t xml:space="preserve">Öhman, A., Flykt, A. &amp; Esteves, F. Emotion drives attention: Detecting the snake in the grass. </w:t>
      </w:r>
      <w:r w:rsidRPr="00842D97">
        <w:rPr>
          <w:rFonts w:ascii="Arial Nova Light" w:hAnsi="Arial Nova Light"/>
          <w:i/>
          <w:iCs/>
          <w:sz w:val="20"/>
          <w:szCs w:val="20"/>
        </w:rPr>
        <w:t>J. Exp. Psychol. Gen.</w:t>
      </w:r>
      <w:r w:rsidRPr="00842D97">
        <w:rPr>
          <w:rFonts w:ascii="Arial Nova Light" w:hAnsi="Arial Nova Light"/>
          <w:sz w:val="20"/>
          <w:szCs w:val="20"/>
        </w:rPr>
        <w:t xml:space="preserve"> </w:t>
      </w:r>
      <w:r w:rsidRPr="00842D97">
        <w:rPr>
          <w:rFonts w:ascii="Arial Nova Light" w:hAnsi="Arial Nova Light"/>
          <w:b/>
          <w:bCs/>
          <w:sz w:val="20"/>
          <w:szCs w:val="20"/>
        </w:rPr>
        <w:t>130</w:t>
      </w:r>
      <w:r w:rsidRPr="00842D97">
        <w:rPr>
          <w:rFonts w:ascii="Arial Nova Light" w:hAnsi="Arial Nova Light"/>
          <w:sz w:val="20"/>
          <w:szCs w:val="20"/>
        </w:rPr>
        <w:t>, 466–478 (2001).</w:t>
      </w:r>
    </w:p>
    <w:p w14:paraId="3794317A" w14:textId="77777777" w:rsidR="00FE72C4" w:rsidRPr="00842D97" w:rsidRDefault="00FE72C4" w:rsidP="00FE72C4">
      <w:pPr>
        <w:pStyle w:val="Bibliography"/>
        <w:rPr>
          <w:rFonts w:ascii="Arial Nova Light" w:hAnsi="Arial Nova Light"/>
          <w:sz w:val="20"/>
          <w:szCs w:val="20"/>
        </w:rPr>
      </w:pPr>
      <w:r w:rsidRPr="00842D97">
        <w:rPr>
          <w:rFonts w:ascii="Arial Nova Light" w:hAnsi="Arial Nova Light"/>
          <w:sz w:val="20"/>
          <w:szCs w:val="20"/>
        </w:rPr>
        <w:t>125.</w:t>
      </w:r>
      <w:r w:rsidRPr="00842D97">
        <w:rPr>
          <w:rFonts w:ascii="Arial Nova Light" w:hAnsi="Arial Nova Light"/>
          <w:sz w:val="20"/>
          <w:szCs w:val="20"/>
        </w:rPr>
        <w:tab/>
        <w:t xml:space="preserve">Bernstein-Eliav, M. &amp; Tavor, I. The Prediction of Brain Activity from Connectivity: Advances and Applications. </w:t>
      </w:r>
      <w:r w:rsidRPr="00842D97">
        <w:rPr>
          <w:rFonts w:ascii="Arial Nova Light" w:hAnsi="Arial Nova Light"/>
          <w:i/>
          <w:iCs/>
          <w:sz w:val="20"/>
          <w:szCs w:val="20"/>
        </w:rPr>
        <w:t>Neuroscientist</w:t>
      </w:r>
      <w:r w:rsidRPr="00842D97">
        <w:rPr>
          <w:rFonts w:ascii="Arial Nova Light" w:hAnsi="Arial Nova Light"/>
          <w:sz w:val="20"/>
          <w:szCs w:val="20"/>
        </w:rPr>
        <w:t xml:space="preserve"> (2022) doi:10.1177/10738584221130974.</w:t>
      </w:r>
    </w:p>
    <w:p w14:paraId="4B3AE75E" w14:textId="77777777" w:rsidR="00FE72C4" w:rsidRPr="00842D97" w:rsidRDefault="00FE72C4" w:rsidP="00FE72C4">
      <w:pPr>
        <w:pStyle w:val="Bibliography"/>
        <w:rPr>
          <w:rFonts w:ascii="Arial Nova Light" w:hAnsi="Arial Nova Light"/>
          <w:sz w:val="20"/>
          <w:szCs w:val="20"/>
        </w:rPr>
      </w:pPr>
      <w:r w:rsidRPr="00842D97">
        <w:rPr>
          <w:rFonts w:ascii="Arial Nova Light" w:hAnsi="Arial Nova Light"/>
          <w:sz w:val="20"/>
          <w:szCs w:val="20"/>
        </w:rPr>
        <w:t>126.</w:t>
      </w:r>
      <w:r w:rsidRPr="00842D97">
        <w:rPr>
          <w:rFonts w:ascii="Arial Nova Light" w:hAnsi="Arial Nova Light"/>
          <w:sz w:val="20"/>
          <w:szCs w:val="20"/>
        </w:rPr>
        <w:tab/>
        <w:t xml:space="preserve">Tavor, I. </w:t>
      </w:r>
      <w:r w:rsidRPr="00842D97">
        <w:rPr>
          <w:rFonts w:ascii="Arial Nova Light" w:hAnsi="Arial Nova Light"/>
          <w:i/>
          <w:iCs/>
          <w:sz w:val="20"/>
          <w:szCs w:val="20"/>
        </w:rPr>
        <w:t>et al.</w:t>
      </w:r>
      <w:r w:rsidRPr="00842D97">
        <w:rPr>
          <w:rFonts w:ascii="Arial Nova Light" w:hAnsi="Arial Nova Light"/>
          <w:sz w:val="20"/>
          <w:szCs w:val="20"/>
        </w:rPr>
        <w:t xml:space="preserve"> Task-free MRI predicts individual differences in brain activity during task performance. </w:t>
      </w:r>
      <w:r w:rsidRPr="00842D97">
        <w:rPr>
          <w:rFonts w:ascii="Arial Nova Light" w:hAnsi="Arial Nova Light"/>
          <w:i/>
          <w:iCs/>
          <w:sz w:val="20"/>
          <w:szCs w:val="20"/>
        </w:rPr>
        <w:t>Science</w:t>
      </w:r>
      <w:r w:rsidRPr="00842D97">
        <w:rPr>
          <w:rFonts w:ascii="Arial Nova Light" w:hAnsi="Arial Nova Light"/>
          <w:sz w:val="20"/>
          <w:szCs w:val="20"/>
        </w:rPr>
        <w:t xml:space="preserve"> </w:t>
      </w:r>
      <w:r w:rsidRPr="00842D97">
        <w:rPr>
          <w:rFonts w:ascii="Arial Nova Light" w:hAnsi="Arial Nova Light"/>
          <w:b/>
          <w:bCs/>
          <w:sz w:val="20"/>
          <w:szCs w:val="20"/>
        </w:rPr>
        <w:t>352</w:t>
      </w:r>
      <w:r w:rsidRPr="00842D97">
        <w:rPr>
          <w:rFonts w:ascii="Arial Nova Light" w:hAnsi="Arial Nova Light"/>
          <w:sz w:val="20"/>
          <w:szCs w:val="20"/>
        </w:rPr>
        <w:t>, 1773–1776 (2016).</w:t>
      </w:r>
    </w:p>
    <w:p w14:paraId="2DCAD705" w14:textId="77777777" w:rsidR="00FE72C4" w:rsidRPr="00842D97" w:rsidRDefault="00FE72C4" w:rsidP="00FE72C4">
      <w:pPr>
        <w:pStyle w:val="Bibliography"/>
        <w:rPr>
          <w:rFonts w:ascii="Arial Nova Light" w:hAnsi="Arial Nova Light"/>
          <w:sz w:val="20"/>
          <w:szCs w:val="20"/>
        </w:rPr>
      </w:pPr>
      <w:r w:rsidRPr="00842D97">
        <w:rPr>
          <w:rFonts w:ascii="Arial Nova Light" w:hAnsi="Arial Nova Light"/>
          <w:sz w:val="20"/>
          <w:szCs w:val="20"/>
        </w:rPr>
        <w:t>127.</w:t>
      </w:r>
      <w:r w:rsidRPr="00842D97">
        <w:rPr>
          <w:rFonts w:ascii="Arial Nova Light" w:hAnsi="Arial Nova Light"/>
          <w:sz w:val="20"/>
          <w:szCs w:val="20"/>
        </w:rPr>
        <w:tab/>
        <w:t xml:space="preserve">Brown, J. A. </w:t>
      </w:r>
      <w:r w:rsidRPr="00842D97">
        <w:rPr>
          <w:rFonts w:ascii="Arial Nova Light" w:hAnsi="Arial Nova Light"/>
          <w:i/>
          <w:iCs/>
          <w:sz w:val="20"/>
          <w:szCs w:val="20"/>
        </w:rPr>
        <w:t>et al.</w:t>
      </w:r>
      <w:r w:rsidRPr="00842D97">
        <w:rPr>
          <w:rFonts w:ascii="Arial Nova Light" w:hAnsi="Arial Nova Light"/>
          <w:sz w:val="20"/>
          <w:szCs w:val="20"/>
        </w:rPr>
        <w:t xml:space="preserve"> Patient-Tailored, Connectivity-Based Forecasts of Spreading Brain Atrophy. </w:t>
      </w:r>
      <w:r w:rsidRPr="00842D97">
        <w:rPr>
          <w:rFonts w:ascii="Arial Nova Light" w:hAnsi="Arial Nova Light"/>
          <w:i/>
          <w:iCs/>
          <w:sz w:val="20"/>
          <w:szCs w:val="20"/>
        </w:rPr>
        <w:t>Neuron</w:t>
      </w:r>
      <w:r w:rsidRPr="00842D97">
        <w:rPr>
          <w:rFonts w:ascii="Arial Nova Light" w:hAnsi="Arial Nova Light"/>
          <w:sz w:val="20"/>
          <w:szCs w:val="20"/>
        </w:rPr>
        <w:t xml:space="preserve"> </w:t>
      </w:r>
      <w:r w:rsidRPr="00842D97">
        <w:rPr>
          <w:rFonts w:ascii="Arial Nova Light" w:hAnsi="Arial Nova Light"/>
          <w:b/>
          <w:bCs/>
          <w:sz w:val="20"/>
          <w:szCs w:val="20"/>
        </w:rPr>
        <w:t>104</w:t>
      </w:r>
      <w:r w:rsidRPr="00842D97">
        <w:rPr>
          <w:rFonts w:ascii="Arial Nova Light" w:hAnsi="Arial Nova Light"/>
          <w:sz w:val="20"/>
          <w:szCs w:val="20"/>
        </w:rPr>
        <w:t>, 856-868.e5 (2019).</w:t>
      </w:r>
    </w:p>
    <w:p w14:paraId="59A7946F" w14:textId="77777777" w:rsidR="00FE72C4" w:rsidRPr="00842D97" w:rsidRDefault="00FE72C4" w:rsidP="00FE72C4">
      <w:pPr>
        <w:pStyle w:val="Bibliography"/>
        <w:rPr>
          <w:rFonts w:ascii="Arial Nova Light" w:hAnsi="Arial Nova Light"/>
          <w:sz w:val="20"/>
          <w:szCs w:val="20"/>
        </w:rPr>
      </w:pPr>
      <w:r w:rsidRPr="00842D97">
        <w:rPr>
          <w:rFonts w:ascii="Arial Nova Light" w:hAnsi="Arial Nova Light"/>
          <w:sz w:val="20"/>
          <w:szCs w:val="20"/>
        </w:rPr>
        <w:t>128.</w:t>
      </w:r>
      <w:r w:rsidRPr="00842D97">
        <w:rPr>
          <w:rFonts w:ascii="Arial Nova Light" w:hAnsi="Arial Nova Light"/>
          <w:sz w:val="20"/>
          <w:szCs w:val="20"/>
        </w:rPr>
        <w:tab/>
        <w:t xml:space="preserve">Finn, E. S. </w:t>
      </w:r>
      <w:r w:rsidRPr="00842D97">
        <w:rPr>
          <w:rFonts w:ascii="Arial Nova Light" w:hAnsi="Arial Nova Light"/>
          <w:i/>
          <w:iCs/>
          <w:sz w:val="20"/>
          <w:szCs w:val="20"/>
        </w:rPr>
        <w:t>et al.</w:t>
      </w:r>
      <w:r w:rsidRPr="00842D97">
        <w:rPr>
          <w:rFonts w:ascii="Arial Nova Light" w:hAnsi="Arial Nova Light"/>
          <w:sz w:val="20"/>
          <w:szCs w:val="20"/>
        </w:rPr>
        <w:t xml:space="preserve"> Functional connectome fingerprinting: identifying individuals using patterns of brain connectivity. </w:t>
      </w:r>
      <w:r w:rsidRPr="00842D97">
        <w:rPr>
          <w:rFonts w:ascii="Arial Nova Light" w:hAnsi="Arial Nova Light"/>
          <w:i/>
          <w:iCs/>
          <w:sz w:val="20"/>
          <w:szCs w:val="20"/>
        </w:rPr>
        <w:t xml:space="preserve">Nat. </w:t>
      </w:r>
      <w:proofErr w:type="spellStart"/>
      <w:r w:rsidRPr="00842D97">
        <w:rPr>
          <w:rFonts w:ascii="Arial Nova Light" w:hAnsi="Arial Nova Light"/>
          <w:i/>
          <w:iCs/>
          <w:sz w:val="20"/>
          <w:szCs w:val="20"/>
        </w:rPr>
        <w:t>Neurosci</w:t>
      </w:r>
      <w:proofErr w:type="spellEnd"/>
      <w:r w:rsidRPr="00842D97">
        <w:rPr>
          <w:rFonts w:ascii="Arial Nova Light" w:hAnsi="Arial Nova Light"/>
          <w:i/>
          <w:iCs/>
          <w:sz w:val="20"/>
          <w:szCs w:val="20"/>
        </w:rPr>
        <w:t>.</w:t>
      </w:r>
      <w:r w:rsidRPr="00842D97">
        <w:rPr>
          <w:rFonts w:ascii="Arial Nova Light" w:hAnsi="Arial Nova Light"/>
          <w:sz w:val="20"/>
          <w:szCs w:val="20"/>
        </w:rPr>
        <w:t xml:space="preserve"> </w:t>
      </w:r>
      <w:r w:rsidRPr="00842D97">
        <w:rPr>
          <w:rFonts w:ascii="Arial Nova Light" w:hAnsi="Arial Nova Light"/>
          <w:b/>
          <w:bCs/>
          <w:sz w:val="20"/>
          <w:szCs w:val="20"/>
        </w:rPr>
        <w:t>18</w:t>
      </w:r>
      <w:r w:rsidRPr="00842D97">
        <w:rPr>
          <w:rFonts w:ascii="Arial Nova Light" w:hAnsi="Arial Nova Light"/>
          <w:sz w:val="20"/>
          <w:szCs w:val="20"/>
        </w:rPr>
        <w:t>, 1–11 (2015).</w:t>
      </w:r>
    </w:p>
    <w:p w14:paraId="0CF65A51" w14:textId="77777777" w:rsidR="00FE72C4" w:rsidRPr="00842D97" w:rsidRDefault="00FE72C4" w:rsidP="00FE72C4">
      <w:pPr>
        <w:pStyle w:val="Bibliography"/>
        <w:rPr>
          <w:rFonts w:ascii="Arial Nova Light" w:hAnsi="Arial Nova Light"/>
          <w:sz w:val="20"/>
          <w:szCs w:val="20"/>
        </w:rPr>
      </w:pPr>
      <w:r w:rsidRPr="00842D97">
        <w:rPr>
          <w:rFonts w:ascii="Arial Nova Light" w:hAnsi="Arial Nova Light"/>
          <w:sz w:val="20"/>
          <w:szCs w:val="20"/>
        </w:rPr>
        <w:t>129.</w:t>
      </w:r>
      <w:r w:rsidRPr="00842D97">
        <w:rPr>
          <w:rFonts w:ascii="Arial Nova Light" w:hAnsi="Arial Nova Light"/>
          <w:sz w:val="20"/>
          <w:szCs w:val="20"/>
        </w:rPr>
        <w:tab/>
      </w:r>
      <w:proofErr w:type="spellStart"/>
      <w:r w:rsidRPr="00842D97">
        <w:rPr>
          <w:rFonts w:ascii="Arial Nova Light" w:hAnsi="Arial Nova Light"/>
          <w:sz w:val="20"/>
          <w:szCs w:val="20"/>
        </w:rPr>
        <w:t>Vrtička</w:t>
      </w:r>
      <w:proofErr w:type="spellEnd"/>
      <w:r w:rsidRPr="00842D97">
        <w:rPr>
          <w:rFonts w:ascii="Arial Nova Light" w:hAnsi="Arial Nova Light"/>
          <w:sz w:val="20"/>
          <w:szCs w:val="20"/>
        </w:rPr>
        <w:t xml:space="preserve">, P., Bondolfi, G., Sander, D. &amp; Vuilleumier, P. The neural substrates of social emotion perception and regulation are modulated by adult attachment style. </w:t>
      </w:r>
      <w:r w:rsidRPr="00842D97">
        <w:rPr>
          <w:rFonts w:ascii="Arial Nova Light" w:hAnsi="Arial Nova Light"/>
          <w:i/>
          <w:iCs/>
          <w:sz w:val="20"/>
          <w:szCs w:val="20"/>
        </w:rPr>
        <w:t xml:space="preserve">Soc. </w:t>
      </w:r>
      <w:proofErr w:type="spellStart"/>
      <w:r w:rsidRPr="00842D97">
        <w:rPr>
          <w:rFonts w:ascii="Arial Nova Light" w:hAnsi="Arial Nova Light"/>
          <w:i/>
          <w:iCs/>
          <w:sz w:val="20"/>
          <w:szCs w:val="20"/>
        </w:rPr>
        <w:t>Neurosci</w:t>
      </w:r>
      <w:proofErr w:type="spellEnd"/>
      <w:r w:rsidRPr="00842D97">
        <w:rPr>
          <w:rFonts w:ascii="Arial Nova Light" w:hAnsi="Arial Nova Light"/>
          <w:i/>
          <w:iCs/>
          <w:sz w:val="20"/>
          <w:szCs w:val="20"/>
        </w:rPr>
        <w:t>.</w:t>
      </w:r>
      <w:r w:rsidRPr="00842D97">
        <w:rPr>
          <w:rFonts w:ascii="Arial Nova Light" w:hAnsi="Arial Nova Light"/>
          <w:sz w:val="20"/>
          <w:szCs w:val="20"/>
        </w:rPr>
        <w:t xml:space="preserve"> </w:t>
      </w:r>
      <w:r w:rsidRPr="00842D97">
        <w:rPr>
          <w:rFonts w:ascii="Arial Nova Light" w:hAnsi="Arial Nova Light"/>
          <w:b/>
          <w:bCs/>
          <w:sz w:val="20"/>
          <w:szCs w:val="20"/>
        </w:rPr>
        <w:t>7</w:t>
      </w:r>
      <w:r w:rsidRPr="00842D97">
        <w:rPr>
          <w:rFonts w:ascii="Arial Nova Light" w:hAnsi="Arial Nova Light"/>
          <w:sz w:val="20"/>
          <w:szCs w:val="20"/>
        </w:rPr>
        <w:t>, 473–493 (2012).</w:t>
      </w:r>
    </w:p>
    <w:p w14:paraId="61F38FCB" w14:textId="77777777" w:rsidR="00FE72C4" w:rsidRPr="00842D97" w:rsidRDefault="00FE72C4" w:rsidP="00FE72C4">
      <w:pPr>
        <w:pStyle w:val="Bibliography"/>
        <w:rPr>
          <w:rFonts w:ascii="Arial Nova Light" w:hAnsi="Arial Nova Light"/>
          <w:sz w:val="20"/>
          <w:szCs w:val="20"/>
        </w:rPr>
      </w:pPr>
      <w:r w:rsidRPr="00842D97">
        <w:rPr>
          <w:rFonts w:ascii="Arial Nova Light" w:hAnsi="Arial Nova Light"/>
          <w:sz w:val="20"/>
          <w:szCs w:val="20"/>
        </w:rPr>
        <w:t>130.</w:t>
      </w:r>
      <w:r w:rsidRPr="00842D97">
        <w:rPr>
          <w:rFonts w:ascii="Arial Nova Light" w:hAnsi="Arial Nova Light"/>
          <w:sz w:val="20"/>
          <w:szCs w:val="20"/>
        </w:rPr>
        <w:tab/>
        <w:t xml:space="preserve">Young, C. B. </w:t>
      </w:r>
      <w:r w:rsidRPr="00842D97">
        <w:rPr>
          <w:rFonts w:ascii="Arial Nova Light" w:hAnsi="Arial Nova Light"/>
          <w:i/>
          <w:iCs/>
          <w:sz w:val="20"/>
          <w:szCs w:val="20"/>
        </w:rPr>
        <w:t>et al.</w:t>
      </w:r>
      <w:r w:rsidRPr="00842D97">
        <w:rPr>
          <w:rFonts w:ascii="Arial Nova Light" w:hAnsi="Arial Nova Light"/>
          <w:sz w:val="20"/>
          <w:szCs w:val="20"/>
        </w:rPr>
        <w:t xml:space="preserve"> Dynamic Shifts in Large-Scale Brain Network Balance </w:t>
      </w:r>
      <w:proofErr w:type="gramStart"/>
      <w:r w:rsidRPr="00842D97">
        <w:rPr>
          <w:rFonts w:ascii="Arial Nova Light" w:hAnsi="Arial Nova Light"/>
          <w:sz w:val="20"/>
          <w:szCs w:val="20"/>
        </w:rPr>
        <w:t>As</w:t>
      </w:r>
      <w:proofErr w:type="gramEnd"/>
      <w:r w:rsidRPr="00842D97">
        <w:rPr>
          <w:rFonts w:ascii="Arial Nova Light" w:hAnsi="Arial Nova Light"/>
          <w:sz w:val="20"/>
          <w:szCs w:val="20"/>
        </w:rPr>
        <w:t xml:space="preserve"> a Function of Arousal. </w:t>
      </w:r>
      <w:r w:rsidRPr="00842D97">
        <w:rPr>
          <w:rFonts w:ascii="Arial Nova Light" w:hAnsi="Arial Nova Light"/>
          <w:i/>
          <w:iCs/>
          <w:sz w:val="20"/>
          <w:szCs w:val="20"/>
        </w:rPr>
        <w:t xml:space="preserve">J. </w:t>
      </w:r>
      <w:proofErr w:type="spellStart"/>
      <w:r w:rsidRPr="00842D97">
        <w:rPr>
          <w:rFonts w:ascii="Arial Nova Light" w:hAnsi="Arial Nova Light"/>
          <w:i/>
          <w:iCs/>
          <w:sz w:val="20"/>
          <w:szCs w:val="20"/>
        </w:rPr>
        <w:t>Neurosci</w:t>
      </w:r>
      <w:proofErr w:type="spellEnd"/>
      <w:r w:rsidRPr="00842D97">
        <w:rPr>
          <w:rFonts w:ascii="Arial Nova Light" w:hAnsi="Arial Nova Light"/>
          <w:i/>
          <w:iCs/>
          <w:sz w:val="20"/>
          <w:szCs w:val="20"/>
        </w:rPr>
        <w:t>.</w:t>
      </w:r>
      <w:r w:rsidRPr="00842D97">
        <w:rPr>
          <w:rFonts w:ascii="Arial Nova Light" w:hAnsi="Arial Nova Light"/>
          <w:sz w:val="20"/>
          <w:szCs w:val="20"/>
        </w:rPr>
        <w:t xml:space="preserve"> </w:t>
      </w:r>
      <w:r w:rsidRPr="00842D97">
        <w:rPr>
          <w:rFonts w:ascii="Arial Nova Light" w:hAnsi="Arial Nova Light"/>
          <w:b/>
          <w:bCs/>
          <w:sz w:val="20"/>
          <w:szCs w:val="20"/>
        </w:rPr>
        <w:t>37</w:t>
      </w:r>
      <w:r w:rsidRPr="00842D97">
        <w:rPr>
          <w:rFonts w:ascii="Arial Nova Light" w:hAnsi="Arial Nova Light"/>
          <w:sz w:val="20"/>
          <w:szCs w:val="20"/>
        </w:rPr>
        <w:t>, 281–290 (2017).</w:t>
      </w:r>
    </w:p>
    <w:p w14:paraId="57E04BB1" w14:textId="77777777" w:rsidR="00FE72C4" w:rsidRPr="00842D97" w:rsidRDefault="00FE72C4" w:rsidP="00FE72C4">
      <w:pPr>
        <w:pStyle w:val="Bibliography"/>
        <w:rPr>
          <w:rFonts w:ascii="Arial Nova Light" w:hAnsi="Arial Nova Light"/>
          <w:sz w:val="20"/>
          <w:szCs w:val="20"/>
        </w:rPr>
      </w:pPr>
      <w:r w:rsidRPr="00842D97">
        <w:rPr>
          <w:rFonts w:ascii="Arial Nova Light" w:hAnsi="Arial Nova Light"/>
          <w:sz w:val="20"/>
          <w:szCs w:val="20"/>
        </w:rPr>
        <w:t>131.</w:t>
      </w:r>
      <w:r w:rsidRPr="00842D97">
        <w:rPr>
          <w:rFonts w:ascii="Arial Nova Light" w:hAnsi="Arial Nova Light"/>
          <w:sz w:val="20"/>
          <w:szCs w:val="20"/>
        </w:rPr>
        <w:tab/>
        <w:t xml:space="preserve">Aubry, J.-M. </w:t>
      </w:r>
      <w:r w:rsidRPr="00842D97">
        <w:rPr>
          <w:rFonts w:ascii="Arial Nova Light" w:hAnsi="Arial Nova Light"/>
          <w:i/>
          <w:iCs/>
          <w:sz w:val="20"/>
          <w:szCs w:val="20"/>
        </w:rPr>
        <w:t>et al.</w:t>
      </w:r>
      <w:r w:rsidRPr="00842D97">
        <w:rPr>
          <w:rFonts w:ascii="Arial Nova Light" w:hAnsi="Arial Nova Light"/>
          <w:sz w:val="20"/>
          <w:szCs w:val="20"/>
        </w:rPr>
        <w:t xml:space="preserve"> Resting-state functional connectivity of emotion regulation networks in euthymic and non-euthymic bipolar disorder patients. </w:t>
      </w:r>
      <w:r w:rsidRPr="00842D97">
        <w:rPr>
          <w:rFonts w:ascii="Arial Nova Light" w:hAnsi="Arial Nova Light"/>
          <w:i/>
          <w:iCs/>
          <w:sz w:val="20"/>
          <w:szCs w:val="20"/>
        </w:rPr>
        <w:t>Eur. Psychiatry</w:t>
      </w:r>
      <w:r w:rsidRPr="00842D97">
        <w:rPr>
          <w:rFonts w:ascii="Arial Nova Light" w:hAnsi="Arial Nova Light"/>
          <w:sz w:val="20"/>
          <w:szCs w:val="20"/>
        </w:rPr>
        <w:t xml:space="preserve"> </w:t>
      </w:r>
      <w:r w:rsidRPr="00842D97">
        <w:rPr>
          <w:rFonts w:ascii="Arial Nova Light" w:hAnsi="Arial Nova Light"/>
          <w:b/>
          <w:bCs/>
          <w:sz w:val="20"/>
          <w:szCs w:val="20"/>
        </w:rPr>
        <w:t>34</w:t>
      </w:r>
      <w:r w:rsidRPr="00842D97">
        <w:rPr>
          <w:rFonts w:ascii="Arial Nova Light" w:hAnsi="Arial Nova Light"/>
          <w:sz w:val="20"/>
          <w:szCs w:val="20"/>
        </w:rPr>
        <w:t>, 56–63 (2016).</w:t>
      </w:r>
    </w:p>
    <w:p w14:paraId="52C4A32F" w14:textId="77777777" w:rsidR="00FE72C4" w:rsidRPr="00842D97" w:rsidRDefault="00FE72C4" w:rsidP="00FE72C4">
      <w:pPr>
        <w:pStyle w:val="Bibliography"/>
        <w:rPr>
          <w:rFonts w:ascii="Arial Nova Light" w:hAnsi="Arial Nova Light"/>
          <w:sz w:val="20"/>
          <w:szCs w:val="20"/>
        </w:rPr>
      </w:pPr>
      <w:r w:rsidRPr="00842D97">
        <w:rPr>
          <w:rFonts w:ascii="Arial Nova Light" w:hAnsi="Arial Nova Light"/>
          <w:sz w:val="20"/>
          <w:szCs w:val="20"/>
        </w:rPr>
        <w:t>132.</w:t>
      </w:r>
      <w:r w:rsidRPr="00842D97">
        <w:rPr>
          <w:rFonts w:ascii="Arial Nova Light" w:hAnsi="Arial Nova Light"/>
          <w:sz w:val="20"/>
          <w:szCs w:val="20"/>
        </w:rPr>
        <w:tab/>
        <w:t xml:space="preserve">Garfinkel, S. N., Critchley, H. D. &amp; </w:t>
      </w:r>
      <w:proofErr w:type="spellStart"/>
      <w:r w:rsidRPr="00842D97">
        <w:rPr>
          <w:rFonts w:ascii="Arial Nova Light" w:hAnsi="Arial Nova Light"/>
          <w:sz w:val="20"/>
          <w:szCs w:val="20"/>
        </w:rPr>
        <w:t>Pollatos</w:t>
      </w:r>
      <w:proofErr w:type="spellEnd"/>
      <w:r w:rsidRPr="00842D97">
        <w:rPr>
          <w:rFonts w:ascii="Arial Nova Light" w:hAnsi="Arial Nova Light"/>
          <w:sz w:val="20"/>
          <w:szCs w:val="20"/>
        </w:rPr>
        <w:t xml:space="preserve">, O. The interoceptive system: Implications for cognition, emotion, and health. </w:t>
      </w:r>
      <w:proofErr w:type="spellStart"/>
      <w:r w:rsidRPr="00842D97">
        <w:rPr>
          <w:rFonts w:ascii="Arial Nova Light" w:hAnsi="Arial Nova Light"/>
          <w:i/>
          <w:iCs/>
          <w:sz w:val="20"/>
          <w:szCs w:val="20"/>
        </w:rPr>
        <w:t>Handb</w:t>
      </w:r>
      <w:proofErr w:type="spellEnd"/>
      <w:r w:rsidRPr="00842D97">
        <w:rPr>
          <w:rFonts w:ascii="Arial Nova Light" w:hAnsi="Arial Nova Light"/>
          <w:i/>
          <w:iCs/>
          <w:sz w:val="20"/>
          <w:szCs w:val="20"/>
        </w:rPr>
        <w:t xml:space="preserve">. </w:t>
      </w:r>
      <w:proofErr w:type="spellStart"/>
      <w:r w:rsidRPr="00842D97">
        <w:rPr>
          <w:rFonts w:ascii="Arial Nova Light" w:hAnsi="Arial Nova Light"/>
          <w:i/>
          <w:iCs/>
          <w:sz w:val="20"/>
          <w:szCs w:val="20"/>
        </w:rPr>
        <w:t>Psychophysiol</w:t>
      </w:r>
      <w:proofErr w:type="spellEnd"/>
      <w:r w:rsidRPr="00842D97">
        <w:rPr>
          <w:rFonts w:ascii="Arial Nova Light" w:hAnsi="Arial Nova Light"/>
          <w:i/>
          <w:iCs/>
          <w:sz w:val="20"/>
          <w:szCs w:val="20"/>
        </w:rPr>
        <w:t>. Fourth Ed.</w:t>
      </w:r>
      <w:r w:rsidRPr="00842D97">
        <w:rPr>
          <w:rFonts w:ascii="Arial Nova Light" w:hAnsi="Arial Nova Light"/>
          <w:sz w:val="20"/>
          <w:szCs w:val="20"/>
        </w:rPr>
        <w:t xml:space="preserve"> 427–443 (2016) doi:10.1017/9781107415782.019.</w:t>
      </w:r>
    </w:p>
    <w:p w14:paraId="5CB532C4" w14:textId="77777777" w:rsidR="00FE72C4" w:rsidRPr="00842D97" w:rsidRDefault="00FE72C4" w:rsidP="00FE72C4">
      <w:pPr>
        <w:pStyle w:val="Bibliography"/>
        <w:rPr>
          <w:rFonts w:ascii="Arial Nova Light" w:hAnsi="Arial Nova Light"/>
          <w:sz w:val="20"/>
          <w:szCs w:val="20"/>
        </w:rPr>
      </w:pPr>
      <w:r w:rsidRPr="00842D97">
        <w:rPr>
          <w:rFonts w:ascii="Arial Nova Light" w:hAnsi="Arial Nova Light"/>
          <w:sz w:val="20"/>
          <w:szCs w:val="20"/>
        </w:rPr>
        <w:t>133.</w:t>
      </w:r>
      <w:r w:rsidRPr="00842D97">
        <w:rPr>
          <w:rFonts w:ascii="Arial Nova Light" w:hAnsi="Arial Nova Light"/>
          <w:sz w:val="20"/>
          <w:szCs w:val="20"/>
        </w:rPr>
        <w:tab/>
        <w:t xml:space="preserve">Harrison, B. J. </w:t>
      </w:r>
      <w:r w:rsidRPr="00842D97">
        <w:rPr>
          <w:rFonts w:ascii="Arial Nova Light" w:hAnsi="Arial Nova Light"/>
          <w:i/>
          <w:iCs/>
          <w:sz w:val="20"/>
          <w:szCs w:val="20"/>
        </w:rPr>
        <w:t>et al.</w:t>
      </w:r>
      <w:r w:rsidRPr="00842D97">
        <w:rPr>
          <w:rFonts w:ascii="Arial Nova Light" w:hAnsi="Arial Nova Light"/>
          <w:sz w:val="20"/>
          <w:szCs w:val="20"/>
        </w:rPr>
        <w:t xml:space="preserve"> Modulation of Brain Resting-State Networks by Sad Mood Induction. </w:t>
      </w:r>
      <w:proofErr w:type="spellStart"/>
      <w:proofErr w:type="gramStart"/>
      <w:r w:rsidRPr="00842D97">
        <w:rPr>
          <w:rFonts w:ascii="Arial Nova Light" w:hAnsi="Arial Nova Light"/>
          <w:i/>
          <w:iCs/>
          <w:sz w:val="20"/>
          <w:szCs w:val="20"/>
        </w:rPr>
        <w:t>PLoS</w:t>
      </w:r>
      <w:proofErr w:type="spellEnd"/>
      <w:proofErr w:type="gramEnd"/>
      <w:r w:rsidRPr="00842D97">
        <w:rPr>
          <w:rFonts w:ascii="Arial Nova Light" w:hAnsi="Arial Nova Light"/>
          <w:i/>
          <w:iCs/>
          <w:sz w:val="20"/>
          <w:szCs w:val="20"/>
        </w:rPr>
        <w:t xml:space="preserve"> ONE</w:t>
      </w:r>
      <w:r w:rsidRPr="00842D97">
        <w:rPr>
          <w:rFonts w:ascii="Arial Nova Light" w:hAnsi="Arial Nova Light"/>
          <w:sz w:val="20"/>
          <w:szCs w:val="20"/>
        </w:rPr>
        <w:t xml:space="preserve"> </w:t>
      </w:r>
      <w:r w:rsidRPr="00842D97">
        <w:rPr>
          <w:rFonts w:ascii="Arial Nova Light" w:hAnsi="Arial Nova Light"/>
          <w:b/>
          <w:bCs/>
          <w:sz w:val="20"/>
          <w:szCs w:val="20"/>
        </w:rPr>
        <w:t>3</w:t>
      </w:r>
      <w:r w:rsidRPr="00842D97">
        <w:rPr>
          <w:rFonts w:ascii="Arial Nova Light" w:hAnsi="Arial Nova Light"/>
          <w:sz w:val="20"/>
          <w:szCs w:val="20"/>
        </w:rPr>
        <w:t>, e1794 (2008).</w:t>
      </w:r>
    </w:p>
    <w:p w14:paraId="2E696A3D" w14:textId="77777777" w:rsidR="00FE72C4" w:rsidRPr="00842D97" w:rsidRDefault="00FE72C4" w:rsidP="00FE72C4">
      <w:pPr>
        <w:pStyle w:val="Bibliography"/>
        <w:rPr>
          <w:rFonts w:ascii="Arial Nova Light" w:hAnsi="Arial Nova Light"/>
          <w:sz w:val="20"/>
          <w:szCs w:val="20"/>
        </w:rPr>
      </w:pPr>
      <w:r w:rsidRPr="00842D97">
        <w:rPr>
          <w:rFonts w:ascii="Arial Nova Light" w:hAnsi="Arial Nova Light"/>
          <w:sz w:val="20"/>
          <w:szCs w:val="20"/>
        </w:rPr>
        <w:t>134.</w:t>
      </w:r>
      <w:r w:rsidRPr="00842D97">
        <w:rPr>
          <w:rFonts w:ascii="Arial Nova Light" w:hAnsi="Arial Nova Light"/>
          <w:sz w:val="20"/>
          <w:szCs w:val="20"/>
        </w:rPr>
        <w:tab/>
      </w:r>
      <w:proofErr w:type="spellStart"/>
      <w:r w:rsidRPr="00842D97">
        <w:rPr>
          <w:rFonts w:ascii="Arial Nova Light" w:hAnsi="Arial Nova Light"/>
          <w:sz w:val="20"/>
          <w:szCs w:val="20"/>
        </w:rPr>
        <w:t>Gorgolewski</w:t>
      </w:r>
      <w:proofErr w:type="spellEnd"/>
      <w:r w:rsidRPr="00842D97">
        <w:rPr>
          <w:rFonts w:ascii="Arial Nova Light" w:hAnsi="Arial Nova Light"/>
          <w:sz w:val="20"/>
          <w:szCs w:val="20"/>
        </w:rPr>
        <w:t xml:space="preserve">, K. J. </w:t>
      </w:r>
      <w:r w:rsidRPr="00842D97">
        <w:rPr>
          <w:rFonts w:ascii="Arial Nova Light" w:hAnsi="Arial Nova Light"/>
          <w:i/>
          <w:iCs/>
          <w:sz w:val="20"/>
          <w:szCs w:val="20"/>
        </w:rPr>
        <w:t>et al.</w:t>
      </w:r>
      <w:r w:rsidRPr="00842D97">
        <w:rPr>
          <w:rFonts w:ascii="Arial Nova Light" w:hAnsi="Arial Nova Light"/>
          <w:sz w:val="20"/>
          <w:szCs w:val="20"/>
        </w:rPr>
        <w:t xml:space="preserve"> The brain imaging data structure, a format for organizing and describing outputs of neuroimaging experiments. </w:t>
      </w:r>
      <w:r w:rsidRPr="00842D97">
        <w:rPr>
          <w:rFonts w:ascii="Arial Nova Light" w:hAnsi="Arial Nova Light"/>
          <w:i/>
          <w:iCs/>
          <w:sz w:val="20"/>
          <w:szCs w:val="20"/>
        </w:rPr>
        <w:t>Sci. Data</w:t>
      </w:r>
      <w:r w:rsidRPr="00842D97">
        <w:rPr>
          <w:rFonts w:ascii="Arial Nova Light" w:hAnsi="Arial Nova Light"/>
          <w:sz w:val="20"/>
          <w:szCs w:val="20"/>
        </w:rPr>
        <w:t xml:space="preserve"> </w:t>
      </w:r>
      <w:r w:rsidRPr="00842D97">
        <w:rPr>
          <w:rFonts w:ascii="Arial Nova Light" w:hAnsi="Arial Nova Light"/>
          <w:b/>
          <w:bCs/>
          <w:sz w:val="20"/>
          <w:szCs w:val="20"/>
        </w:rPr>
        <w:t>3</w:t>
      </w:r>
      <w:r w:rsidRPr="00842D97">
        <w:rPr>
          <w:rFonts w:ascii="Arial Nova Light" w:hAnsi="Arial Nova Light"/>
          <w:sz w:val="20"/>
          <w:szCs w:val="20"/>
        </w:rPr>
        <w:t>, 160044 (2016).</w:t>
      </w:r>
    </w:p>
    <w:p w14:paraId="1D1D6241" w14:textId="77777777" w:rsidR="00FE72C4" w:rsidRPr="00842D97" w:rsidRDefault="00FE72C4" w:rsidP="00FE72C4">
      <w:pPr>
        <w:pStyle w:val="Bibliography"/>
        <w:rPr>
          <w:rFonts w:ascii="Arial Nova Light" w:hAnsi="Arial Nova Light"/>
          <w:sz w:val="20"/>
          <w:szCs w:val="20"/>
        </w:rPr>
      </w:pPr>
      <w:r w:rsidRPr="00842D97">
        <w:rPr>
          <w:rFonts w:ascii="Arial Nova Light" w:hAnsi="Arial Nova Light"/>
          <w:sz w:val="20"/>
          <w:szCs w:val="20"/>
        </w:rPr>
        <w:t>135.</w:t>
      </w:r>
      <w:r w:rsidRPr="00842D97">
        <w:rPr>
          <w:rFonts w:ascii="Arial Nova Light" w:hAnsi="Arial Nova Light"/>
          <w:sz w:val="20"/>
          <w:szCs w:val="20"/>
        </w:rPr>
        <w:tab/>
        <w:t xml:space="preserve">Wilkinson, M. D. </w:t>
      </w:r>
      <w:r w:rsidRPr="00842D97">
        <w:rPr>
          <w:rFonts w:ascii="Arial Nova Light" w:hAnsi="Arial Nova Light"/>
          <w:i/>
          <w:iCs/>
          <w:sz w:val="20"/>
          <w:szCs w:val="20"/>
        </w:rPr>
        <w:t>et al.</w:t>
      </w:r>
      <w:r w:rsidRPr="00842D97">
        <w:rPr>
          <w:rFonts w:ascii="Arial Nova Light" w:hAnsi="Arial Nova Light"/>
          <w:sz w:val="20"/>
          <w:szCs w:val="20"/>
        </w:rPr>
        <w:t xml:space="preserve"> The FAIR Guiding Principles for scientific data management and stewardship. </w:t>
      </w:r>
      <w:r w:rsidRPr="00842D97">
        <w:rPr>
          <w:rFonts w:ascii="Arial Nova Light" w:hAnsi="Arial Nova Light"/>
          <w:i/>
          <w:iCs/>
          <w:sz w:val="20"/>
          <w:szCs w:val="20"/>
        </w:rPr>
        <w:t>Sci. Data</w:t>
      </w:r>
      <w:r w:rsidRPr="00842D97">
        <w:rPr>
          <w:rFonts w:ascii="Arial Nova Light" w:hAnsi="Arial Nova Light"/>
          <w:sz w:val="20"/>
          <w:szCs w:val="20"/>
        </w:rPr>
        <w:t xml:space="preserve"> </w:t>
      </w:r>
      <w:r w:rsidRPr="00842D97">
        <w:rPr>
          <w:rFonts w:ascii="Arial Nova Light" w:hAnsi="Arial Nova Light"/>
          <w:b/>
          <w:bCs/>
          <w:sz w:val="20"/>
          <w:szCs w:val="20"/>
        </w:rPr>
        <w:t>3</w:t>
      </w:r>
      <w:r w:rsidRPr="00842D97">
        <w:rPr>
          <w:rFonts w:ascii="Arial Nova Light" w:hAnsi="Arial Nova Light"/>
          <w:sz w:val="20"/>
          <w:szCs w:val="20"/>
        </w:rPr>
        <w:t>, 160018 (2016).</w:t>
      </w:r>
    </w:p>
    <w:p w14:paraId="74B8A27C" w14:textId="764BD647" w:rsidR="00764C48" w:rsidRPr="00764C48" w:rsidRDefault="005964FE" w:rsidP="00764C48">
      <w:pPr>
        <w:spacing w:line="360" w:lineRule="auto"/>
        <w:jc w:val="both"/>
        <w:rPr>
          <w:rFonts w:ascii="Arial Nova" w:eastAsiaTheme="minorHAnsi" w:hAnsi="Arial Nova" w:cstheme="minorBidi"/>
          <w:b/>
          <w:bCs/>
          <w:sz w:val="23"/>
          <w:szCs w:val="23"/>
        </w:rPr>
      </w:pPr>
      <w:r w:rsidRPr="00842D97">
        <w:rPr>
          <w:rFonts w:ascii="Arial Nova Light" w:eastAsiaTheme="minorHAnsi" w:hAnsi="Arial Nova Light" w:cstheme="minorBidi"/>
          <w:b/>
          <w:bCs/>
          <w:sz w:val="20"/>
          <w:szCs w:val="20"/>
        </w:rPr>
        <w:fldChar w:fldCharType="end"/>
      </w:r>
    </w:p>
    <w:sectPr w:rsidR="00764C48" w:rsidRPr="00764C48" w:rsidSect="006E5DCE">
      <w:footerReference w:type="default" r:id="rId22"/>
      <w:pgSz w:w="12240" w:h="15840"/>
      <w:pgMar w:top="1440" w:right="1440" w:bottom="1440" w:left="1440" w:header="708" w:footer="708"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1" w:author="Patrik Vuilleumier" w:date="2025-06-29T03:46:00Z" w:initials="pv">
    <w:p w14:paraId="50178FE7" w14:textId="7AF18DAA" w:rsidR="008E5CA2" w:rsidRDefault="008E5CA2">
      <w:pPr>
        <w:pStyle w:val="CommentText"/>
      </w:pPr>
      <w:r>
        <w:rPr>
          <w:rStyle w:val="CommentReference"/>
        </w:rPr>
        <w:annotationRef/>
      </w:r>
      <w:r>
        <w:t>Make sure to add the various clarifications / justifications asked by the reviewer as we describe in the rebuttal</w:t>
      </w:r>
    </w:p>
  </w:comment>
  <w:comment w:id="13" w:author="Patrik Vuilleumier" w:date="2025-06-29T03:01:00Z" w:initials="pv">
    <w:p w14:paraId="53BE77D0" w14:textId="77777777" w:rsidR="00060DDD" w:rsidRDefault="008E5CA2" w:rsidP="00060DDD">
      <w:pPr>
        <w:pStyle w:val="CommentText"/>
      </w:pPr>
      <w:r>
        <w:rPr>
          <w:rStyle w:val="CommentReference"/>
        </w:rPr>
        <w:annotationRef/>
      </w:r>
      <w:r w:rsidR="00060DDD">
        <w:t>Change the x axis of congruency graph as discussed</w:t>
      </w:r>
    </w:p>
  </w:comment>
  <w:comment w:id="19" w:author="Patrik Vuilleumier" w:date="2025-06-29T04:02:00Z" w:initials="pv">
    <w:p w14:paraId="367C1840" w14:textId="5C945C4A" w:rsidR="008E5CA2" w:rsidRDefault="008E5CA2">
      <w:pPr>
        <w:pStyle w:val="CommentText"/>
      </w:pPr>
      <w:r>
        <w:rPr>
          <w:rStyle w:val="CommentReference"/>
        </w:rPr>
        <w:annotationRef/>
      </w:r>
      <w:r>
        <w:t>Is this what you meant? Not just assessing?</w:t>
      </w:r>
    </w:p>
  </w:comment>
  <w:comment w:id="32" w:author="Patrik Vuilleumier" w:date="2025-06-29T04:14:00Z" w:initials="pv">
    <w:p w14:paraId="10801F6F" w14:textId="57D97D77" w:rsidR="008E5CA2" w:rsidRDefault="008E5CA2">
      <w:pPr>
        <w:pStyle w:val="CommentText"/>
      </w:pPr>
      <w:r>
        <w:rPr>
          <w:rStyle w:val="CommentReference"/>
        </w:rPr>
        <w:annotationRef/>
      </w:r>
      <w:r>
        <w:t>Can we also say that they confirm that both tasks engaged similar / same network?</w:t>
      </w:r>
    </w:p>
  </w:comment>
  <w:comment w:id="33" w:author="Julian Gaviria Lopez" w:date="2025-08-14T16:13:00Z" w:initials="JG">
    <w:p w14:paraId="7AE4FB4A" w14:textId="77777777" w:rsidR="005400F2" w:rsidRDefault="005400F2" w:rsidP="005400F2">
      <w:pPr>
        <w:pStyle w:val="CommentText"/>
      </w:pPr>
      <w:r>
        <w:rPr>
          <w:rStyle w:val="CommentReference"/>
        </w:rPr>
        <w:annotationRef/>
      </w:r>
      <w:r>
        <w:t xml:space="preserve">I think it’s better as it is. Cf., response to question 16. </w:t>
      </w:r>
    </w:p>
  </w:comment>
  <w:comment w:id="40" w:author="Patrik Vuilleumier" w:date="2025-06-29T04:27:00Z" w:initials="pv">
    <w:p w14:paraId="6032C4B9" w14:textId="17296B24" w:rsidR="008E5CA2" w:rsidRDefault="008E5CA2">
      <w:pPr>
        <w:pStyle w:val="CommentText"/>
      </w:pPr>
      <w:r>
        <w:rPr>
          <w:rStyle w:val="CommentReference"/>
        </w:rPr>
        <w:annotationRef/>
      </w:r>
      <w:r>
        <w:t xml:space="preserve">Should probably go in the suppl  mat!? </w:t>
      </w:r>
    </w:p>
  </w:comment>
  <w:comment w:id="41" w:author="Julian Gaviria Lopez" w:date="2025-08-14T16:54:00Z" w:initials="JG">
    <w:p w14:paraId="4E98F246" w14:textId="77777777" w:rsidR="009A4542" w:rsidRDefault="009A4542" w:rsidP="009A4542">
      <w:pPr>
        <w:pStyle w:val="CommentText"/>
      </w:pPr>
      <w:r>
        <w:rPr>
          <w:rStyle w:val="CommentReference"/>
        </w:rPr>
        <w:annotationRef/>
      </w:r>
      <w:r>
        <w:t>Moving these tables to the main manuscript was suggested by reviewer 3. Cf. Question 53.</w:t>
      </w:r>
    </w:p>
  </w:comment>
  <w:comment w:id="55" w:author="Patrik Vuilleumier" w:date="2025-06-29T05:09:00Z" w:initials="pv">
    <w:p w14:paraId="1F4172A9" w14:textId="6EEEB03D" w:rsidR="008E5CA2" w:rsidRDefault="008E5CA2">
      <w:pPr>
        <w:pStyle w:val="CommentText"/>
      </w:pPr>
      <w:r>
        <w:rPr>
          <w:rStyle w:val="CommentReference"/>
        </w:rPr>
        <w:annotationRef/>
      </w:r>
      <w:r>
        <w:t>Maybe a few places where we could shorten if we have to add our responses to the reviewers…</w:t>
      </w:r>
    </w:p>
  </w:comment>
  <w:comment w:id="57" w:author="Julian Gaviria Lopez" w:date="2023-05-11T17:08:00Z" w:initials="JGL">
    <w:p w14:paraId="2FC7872D" w14:textId="44AB315F" w:rsidR="008E5CA2" w:rsidRDefault="008E5CA2">
      <w:pPr>
        <w:pStyle w:val="CommentText"/>
      </w:pPr>
      <w:r>
        <w:rPr>
          <w:rStyle w:val="CommentReference"/>
        </w:rPr>
        <w:annotationRef/>
      </w:r>
      <w:r w:rsidRPr="00D92FA4">
        <w:rPr>
          <w:rFonts w:ascii="Arial Nova Light" w:eastAsiaTheme="minorHAnsi" w:hAnsi="Arial Nova Light" w:cstheme="minorBidi"/>
        </w:rPr>
        <w:t>(it can be supported by linking DMN</w:t>
      </w:r>
      <w:r>
        <w:rPr>
          <w:rFonts w:ascii="Arial Nova Light" w:eastAsiaTheme="minorHAnsi" w:hAnsi="Arial Nova Light" w:cstheme="minorBidi"/>
        </w:rPr>
        <w:t xml:space="preserve"> and</w:t>
      </w:r>
      <w:r w:rsidRPr="00D92FA4">
        <w:rPr>
          <w:rFonts w:ascii="Arial Nova Light" w:eastAsiaTheme="minorHAnsi" w:hAnsi="Arial Nova Light" w:cstheme="minorBidi"/>
        </w:rPr>
        <w:t xml:space="preserve">  negative score)</w:t>
      </w:r>
    </w:p>
  </w:comment>
  <w:comment w:id="58" w:author="Julian Gaviria Lopez" w:date="2023-05-11T17:13:00Z" w:initials="JGL">
    <w:p w14:paraId="7691D530" w14:textId="7BD05165" w:rsidR="008E5CA2" w:rsidRDefault="008E5CA2">
      <w:pPr>
        <w:pStyle w:val="CommentText"/>
      </w:pPr>
      <w:r>
        <w:rPr>
          <w:rStyle w:val="CommentReference"/>
        </w:rPr>
        <w:annotationRef/>
      </w:r>
      <w:r>
        <w:t xml:space="preserve"> </w:t>
      </w:r>
      <w:r w:rsidRPr="00D92FA4">
        <w:rPr>
          <w:rFonts w:ascii="Arial Nova Light" w:eastAsiaTheme="minorHAnsi" w:hAnsi="Arial Nova Light" w:cstheme="minorBidi"/>
        </w:rPr>
        <w:t>supported by linking DMN</w:t>
      </w:r>
      <w:r>
        <w:rPr>
          <w:rFonts w:ascii="Arial Nova Light" w:eastAsiaTheme="minorHAnsi" w:hAnsi="Arial Nova Light" w:cstheme="minorBidi"/>
        </w:rPr>
        <w:t xml:space="preserve"> and</w:t>
      </w:r>
      <w:r w:rsidRPr="00D92FA4">
        <w:rPr>
          <w:rFonts w:ascii="Arial Nova Light" w:eastAsiaTheme="minorHAnsi" w:hAnsi="Arial Nova Light" w:cstheme="minorBidi"/>
        </w:rPr>
        <w:t xml:space="preserve">  negative score)</w:t>
      </w:r>
    </w:p>
  </w:comment>
  <w:comment w:id="59" w:author="Patrik Vuilleumier" w:date="2025-06-29T06:15:00Z" w:initials="pv">
    <w:p w14:paraId="710A0484" w14:textId="6214A9FC" w:rsidR="00AE190E" w:rsidRDefault="00AE190E">
      <w:pPr>
        <w:pStyle w:val="CommentText"/>
      </w:pPr>
      <w:r>
        <w:rPr>
          <w:rStyle w:val="CommentReference"/>
        </w:rPr>
        <w:annotationRef/>
      </w:r>
      <w:r>
        <w:t>Seems a bit redundant and could be cut</w:t>
      </w:r>
    </w:p>
  </w:comment>
  <w:comment w:id="60" w:author="Julian Gaviria Lopez" w:date="2025-08-12T15:20:00Z" w:initials="JG">
    <w:p w14:paraId="5529F711" w14:textId="77777777" w:rsidR="002F40B0" w:rsidRDefault="002F40B0" w:rsidP="002F40B0">
      <w:pPr>
        <w:pStyle w:val="CommentText"/>
      </w:pPr>
      <w:r>
        <w:rPr>
          <w:rStyle w:val="CommentReference"/>
        </w:rPr>
        <w:annotationRef/>
      </w:r>
      <w:r>
        <w:t>It was edited</w:t>
      </w:r>
    </w:p>
  </w:comment>
  <w:comment w:id="62" w:author="Julian Gaviria Lopez" w:date="2025-08-13T15:05:00Z" w:initials="JG">
    <w:p w14:paraId="200CD945" w14:textId="77777777" w:rsidR="00645542" w:rsidRDefault="00645542" w:rsidP="00645542">
      <w:pPr>
        <w:pStyle w:val="CommentText"/>
      </w:pPr>
      <w:r>
        <w:rPr>
          <w:rStyle w:val="CommentReference"/>
        </w:rPr>
        <w:annotationRef/>
      </w:r>
      <w:r>
        <w:t xml:space="preserve">I don’t see how to add Lane et al., 2021 </w:t>
      </w:r>
      <w:r>
        <w:rPr>
          <w:color w:val="1B1B1B"/>
          <w:highlight w:val="white"/>
        </w:rPr>
        <w:t>doi: </w:t>
      </w:r>
      <w:hyperlink r:id="rId1" w:history="1">
        <w:r w:rsidRPr="00E01C60">
          <w:rPr>
            <w:rStyle w:val="Hyperlink"/>
          </w:rPr>
          <w:t>10.3390/jintelligence9030042</w:t>
        </w:r>
      </w:hyperlink>
      <w:r>
        <w:t xml:space="preserve">  Unless you refer to another paper. If so, please add the respective doi. It saves me precious time</w:t>
      </w:r>
    </w:p>
  </w:comment>
  <w:comment w:id="64" w:author="Julian Gaviria Lopez" w:date="2023-10-02T11:32:00Z" w:initials="JG">
    <w:p w14:paraId="2345A307" w14:textId="5391B00E" w:rsidR="008E5CA2" w:rsidRDefault="008E5CA2" w:rsidP="00D63210">
      <w:pPr>
        <w:pStyle w:val="CommentText"/>
      </w:pPr>
      <w:r>
        <w:rPr>
          <w:rStyle w:val="CommentReference"/>
        </w:rPr>
        <w:annotationRef/>
      </w:r>
      <w:r>
        <w:t xml:space="preserve">Patrik: Interpreting SN-SMN occurrences in MOVIE2 and affective arousal makes more sense here than SN-SMN occurrences in REST1 and affective arousal. See response to </w:t>
      </w:r>
      <w:r>
        <w:rPr>
          <w:b/>
          <w:bCs/>
        </w:rPr>
        <w:t>question 25</w:t>
      </w:r>
    </w:p>
  </w:comment>
  <w:comment w:id="65" w:author="Patrik Vuilleumier" w:date="2025-06-29T06:23:00Z" w:initials="pv">
    <w:p w14:paraId="1F4655C6" w14:textId="26CB2D27" w:rsidR="00A92217" w:rsidRDefault="00A92217">
      <w:pPr>
        <w:pStyle w:val="CommentText"/>
      </w:pPr>
      <w:r>
        <w:rPr>
          <w:rStyle w:val="CommentReference"/>
        </w:rPr>
        <w:annotationRef/>
      </w:r>
      <w:r>
        <w:t>ok</w:t>
      </w:r>
    </w:p>
  </w:comment>
  <w:comment w:id="66" w:author="Patrik Vuilleumier" w:date="2025-06-29T06:32:00Z" w:initials="pv">
    <w:p w14:paraId="77A6EC40" w14:textId="05A68CBE" w:rsidR="000C3714" w:rsidRDefault="000C3714">
      <w:pPr>
        <w:pStyle w:val="CommentText"/>
      </w:pPr>
      <w:r>
        <w:rPr>
          <w:rStyle w:val="CommentReference"/>
        </w:rPr>
        <w:annotationRef/>
      </w:r>
      <w:r>
        <w:t>which ? FPN or SN-SMN? Please rephrase to clarity (itself or SN-SMN)</w:t>
      </w:r>
    </w:p>
  </w:comment>
  <w:comment w:id="67" w:author="Julian Gaviria Lopez" w:date="2025-08-13T13:09:00Z" w:initials="JG">
    <w:p w14:paraId="49B7D892" w14:textId="77777777" w:rsidR="0036341F" w:rsidRDefault="0036341F" w:rsidP="0036341F">
      <w:pPr>
        <w:pStyle w:val="CommentText"/>
      </w:pPr>
      <w:r>
        <w:rPr>
          <w:rStyle w:val="CommentReference"/>
        </w:rPr>
        <w:annotationRef/>
      </w:r>
      <w:r>
        <w:t xml:space="preserve">Cf. Response to question 22.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0178FE7" w15:done="1"/>
  <w15:commentEx w15:paraId="53BE77D0" w15:done="1"/>
  <w15:commentEx w15:paraId="367C1840" w15:done="1"/>
  <w15:commentEx w15:paraId="10801F6F" w15:done="1"/>
  <w15:commentEx w15:paraId="7AE4FB4A" w15:paraIdParent="10801F6F" w15:done="1"/>
  <w15:commentEx w15:paraId="6032C4B9" w15:done="1"/>
  <w15:commentEx w15:paraId="4E98F246" w15:paraIdParent="6032C4B9" w15:done="1"/>
  <w15:commentEx w15:paraId="1F4172A9" w15:done="1"/>
  <w15:commentEx w15:paraId="2FC7872D" w15:done="1"/>
  <w15:commentEx w15:paraId="7691D530" w15:done="1"/>
  <w15:commentEx w15:paraId="710A0484" w15:done="1"/>
  <w15:commentEx w15:paraId="5529F711" w15:paraIdParent="710A0484" w15:done="1"/>
  <w15:commentEx w15:paraId="200CD945" w15:done="1"/>
  <w15:commentEx w15:paraId="2345A307" w15:done="1"/>
  <w15:commentEx w15:paraId="1F4655C6" w15:paraIdParent="2345A307" w15:done="1"/>
  <w15:commentEx w15:paraId="77A6EC40" w15:done="1"/>
  <w15:commentEx w15:paraId="49B7D892" w15:paraIdParent="77A6EC40"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5C40C96" w16cex:dateUtc="2025-08-14T14:13:00Z"/>
  <w16cex:commentExtensible w16cex:durableId="09597D6B" w16cex:dateUtc="2025-08-14T14:54:00Z"/>
  <w16cex:commentExtensible w16cex:durableId="28079F93" w16cex:dateUtc="2023-05-11T15:08:00Z"/>
  <w16cex:commentExtensible w16cex:durableId="2807A0D4" w16cex:dateUtc="2023-05-11T15:13:00Z"/>
  <w16cex:commentExtensible w16cex:durableId="255A8739" w16cex:dateUtc="2025-08-12T13:20:00Z"/>
  <w16cex:commentExtensible w16cex:durableId="2ECC27BD" w16cex:dateUtc="2025-08-13T13:05:00Z"/>
  <w16cex:commentExtensible w16cex:durableId="6AD18C20" w16cex:dateUtc="2023-10-02T09:32:00Z"/>
  <w16cex:commentExtensible w16cex:durableId="2BAC6E1A" w16cex:dateUtc="2025-08-13T11: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0178FE7" w16cid:durableId="50178FE7"/>
  <w16cid:commentId w16cid:paraId="53BE77D0" w16cid:durableId="53BE77D0"/>
  <w16cid:commentId w16cid:paraId="367C1840" w16cid:durableId="367C1840"/>
  <w16cid:commentId w16cid:paraId="10801F6F" w16cid:durableId="10801F6F"/>
  <w16cid:commentId w16cid:paraId="7AE4FB4A" w16cid:durableId="25C40C96"/>
  <w16cid:commentId w16cid:paraId="6032C4B9" w16cid:durableId="6032C4B9"/>
  <w16cid:commentId w16cid:paraId="4E98F246" w16cid:durableId="09597D6B"/>
  <w16cid:commentId w16cid:paraId="1F4172A9" w16cid:durableId="1F4172A9"/>
  <w16cid:commentId w16cid:paraId="2FC7872D" w16cid:durableId="28079F93"/>
  <w16cid:commentId w16cid:paraId="7691D530" w16cid:durableId="2807A0D4"/>
  <w16cid:commentId w16cid:paraId="710A0484" w16cid:durableId="710A0484"/>
  <w16cid:commentId w16cid:paraId="5529F711" w16cid:durableId="255A8739"/>
  <w16cid:commentId w16cid:paraId="200CD945" w16cid:durableId="2ECC27BD"/>
  <w16cid:commentId w16cid:paraId="2345A307" w16cid:durableId="6AD18C20"/>
  <w16cid:commentId w16cid:paraId="1F4655C6" w16cid:durableId="1F4655C6"/>
  <w16cid:commentId w16cid:paraId="77A6EC40" w16cid:durableId="77A6EC40"/>
  <w16cid:commentId w16cid:paraId="49B7D892" w16cid:durableId="2BAC6E1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D745F8" w14:textId="77777777" w:rsidR="00AD436D" w:rsidRDefault="00AD436D" w:rsidP="00330136">
      <w:pPr>
        <w:spacing w:after="0" w:line="240" w:lineRule="auto"/>
      </w:pPr>
      <w:r>
        <w:separator/>
      </w:r>
    </w:p>
  </w:endnote>
  <w:endnote w:type="continuationSeparator" w:id="0">
    <w:p w14:paraId="2843E866" w14:textId="77777777" w:rsidR="00AD436D" w:rsidRDefault="00AD436D" w:rsidP="003301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ode">
    <w:altName w:val="Arial"/>
    <w:charset w:val="00"/>
    <w:family w:val="swiss"/>
    <w:pitch w:val="default"/>
  </w:font>
  <w:font w:name="Yu Mincho">
    <w:charset w:val="80"/>
    <w:family w:val="roman"/>
    <w:pitch w:val="variable"/>
    <w:sig w:usb0="800002E7" w:usb1="2AC7FCFF" w:usb2="00000012" w:usb3="00000000" w:csb0="0002009F" w:csb1="00000000"/>
  </w:font>
  <w:font w:name="Arial Nova">
    <w:altName w:val="Arial"/>
    <w:charset w:val="00"/>
    <w:family w:val="swiss"/>
    <w:pitch w:val="variable"/>
    <w:sig w:usb0="0000028F" w:usb1="00000002" w:usb2="00000000" w:usb3="00000000" w:csb0="0000019F" w:csb1="00000000"/>
  </w:font>
  <w:font w:name="Arial Nova Light">
    <w:altName w:val="Arial"/>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ED401B" w14:textId="586C9BF1" w:rsidR="008E5CA2" w:rsidRDefault="008E5CA2">
    <w:pPr>
      <w:pStyle w:val="Footer"/>
      <w:jc w:val="right"/>
    </w:pPr>
  </w:p>
  <w:p w14:paraId="18FAE769" w14:textId="77777777" w:rsidR="008E5CA2" w:rsidRDefault="008E5C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E2F5A7" w14:textId="58565704" w:rsidR="008E5CA2" w:rsidRDefault="008E5CA2">
    <w:pPr>
      <w:pStyle w:val="Footer"/>
      <w:jc w:val="right"/>
    </w:pPr>
  </w:p>
  <w:p w14:paraId="79115BE6" w14:textId="77777777" w:rsidR="008E5CA2" w:rsidRDefault="008E5CA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36986226"/>
      <w:docPartObj>
        <w:docPartGallery w:val="Page Numbers (Bottom of Page)"/>
        <w:docPartUnique/>
      </w:docPartObj>
    </w:sdtPr>
    <w:sdtEndPr>
      <w:rPr>
        <w:noProof/>
      </w:rPr>
    </w:sdtEndPr>
    <w:sdtContent>
      <w:p w14:paraId="7466EC29" w14:textId="2833974A" w:rsidR="008E5CA2" w:rsidRDefault="008E5CA2">
        <w:pPr>
          <w:pStyle w:val="Footer"/>
          <w:jc w:val="right"/>
        </w:pPr>
        <w:r>
          <w:fldChar w:fldCharType="begin"/>
        </w:r>
        <w:r>
          <w:instrText xml:space="preserve"> PAGE   \* MERGEFORMAT </w:instrText>
        </w:r>
        <w:r>
          <w:fldChar w:fldCharType="separate"/>
        </w:r>
        <w:r w:rsidR="00181AF4">
          <w:rPr>
            <w:noProof/>
          </w:rPr>
          <w:t>1</w:t>
        </w:r>
        <w:r>
          <w:rPr>
            <w:noProof/>
          </w:rPr>
          <w:fldChar w:fldCharType="end"/>
        </w:r>
      </w:p>
    </w:sdtContent>
  </w:sdt>
  <w:p w14:paraId="2B7EC7EC" w14:textId="77777777" w:rsidR="008E5CA2" w:rsidRDefault="008E5C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515BD4" w14:textId="77777777" w:rsidR="00AD436D" w:rsidRDefault="00AD436D" w:rsidP="00330136">
      <w:pPr>
        <w:spacing w:after="0" w:line="240" w:lineRule="auto"/>
      </w:pPr>
      <w:r>
        <w:separator/>
      </w:r>
    </w:p>
  </w:footnote>
  <w:footnote w:type="continuationSeparator" w:id="0">
    <w:p w14:paraId="4740F44D" w14:textId="77777777" w:rsidR="00AD436D" w:rsidRDefault="00AD436D" w:rsidP="0033013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A7005A"/>
    <w:multiLevelType w:val="hybridMultilevel"/>
    <w:tmpl w:val="F6CEE68E"/>
    <w:lvl w:ilvl="0" w:tplc="04090001">
      <w:start w:val="1"/>
      <w:numFmt w:val="bullet"/>
      <w:lvlText w:val=""/>
      <w:lvlJc w:val="left"/>
      <w:pPr>
        <w:ind w:left="717" w:hanging="360"/>
      </w:pPr>
      <w:rPr>
        <w:rFonts w:ascii="Symbol" w:hAnsi="Symbol" w:hint="default"/>
      </w:rPr>
    </w:lvl>
    <w:lvl w:ilvl="1" w:tplc="04090003" w:tentative="1">
      <w:start w:val="1"/>
      <w:numFmt w:val="bullet"/>
      <w:lvlText w:val="o"/>
      <w:lvlJc w:val="left"/>
      <w:pPr>
        <w:ind w:left="1437" w:hanging="360"/>
      </w:pPr>
      <w:rPr>
        <w:rFonts w:ascii="Courier New" w:hAnsi="Courier New" w:cs="Courier New" w:hint="default"/>
      </w:rPr>
    </w:lvl>
    <w:lvl w:ilvl="2" w:tplc="04090005" w:tentative="1">
      <w:start w:val="1"/>
      <w:numFmt w:val="bullet"/>
      <w:lvlText w:val=""/>
      <w:lvlJc w:val="left"/>
      <w:pPr>
        <w:ind w:left="2157" w:hanging="360"/>
      </w:pPr>
      <w:rPr>
        <w:rFonts w:ascii="Wingdings" w:hAnsi="Wingdings" w:hint="default"/>
      </w:rPr>
    </w:lvl>
    <w:lvl w:ilvl="3" w:tplc="04090001" w:tentative="1">
      <w:start w:val="1"/>
      <w:numFmt w:val="bullet"/>
      <w:lvlText w:val=""/>
      <w:lvlJc w:val="left"/>
      <w:pPr>
        <w:ind w:left="2877" w:hanging="360"/>
      </w:pPr>
      <w:rPr>
        <w:rFonts w:ascii="Symbol" w:hAnsi="Symbol" w:hint="default"/>
      </w:rPr>
    </w:lvl>
    <w:lvl w:ilvl="4" w:tplc="04090003" w:tentative="1">
      <w:start w:val="1"/>
      <w:numFmt w:val="bullet"/>
      <w:lvlText w:val="o"/>
      <w:lvlJc w:val="left"/>
      <w:pPr>
        <w:ind w:left="3597" w:hanging="360"/>
      </w:pPr>
      <w:rPr>
        <w:rFonts w:ascii="Courier New" w:hAnsi="Courier New" w:cs="Courier New" w:hint="default"/>
      </w:rPr>
    </w:lvl>
    <w:lvl w:ilvl="5" w:tplc="04090005" w:tentative="1">
      <w:start w:val="1"/>
      <w:numFmt w:val="bullet"/>
      <w:lvlText w:val=""/>
      <w:lvlJc w:val="left"/>
      <w:pPr>
        <w:ind w:left="4317" w:hanging="360"/>
      </w:pPr>
      <w:rPr>
        <w:rFonts w:ascii="Wingdings" w:hAnsi="Wingdings" w:hint="default"/>
      </w:rPr>
    </w:lvl>
    <w:lvl w:ilvl="6" w:tplc="04090001" w:tentative="1">
      <w:start w:val="1"/>
      <w:numFmt w:val="bullet"/>
      <w:lvlText w:val=""/>
      <w:lvlJc w:val="left"/>
      <w:pPr>
        <w:ind w:left="5037" w:hanging="360"/>
      </w:pPr>
      <w:rPr>
        <w:rFonts w:ascii="Symbol" w:hAnsi="Symbol" w:hint="default"/>
      </w:rPr>
    </w:lvl>
    <w:lvl w:ilvl="7" w:tplc="04090003" w:tentative="1">
      <w:start w:val="1"/>
      <w:numFmt w:val="bullet"/>
      <w:lvlText w:val="o"/>
      <w:lvlJc w:val="left"/>
      <w:pPr>
        <w:ind w:left="5757" w:hanging="360"/>
      </w:pPr>
      <w:rPr>
        <w:rFonts w:ascii="Courier New" w:hAnsi="Courier New" w:cs="Courier New" w:hint="default"/>
      </w:rPr>
    </w:lvl>
    <w:lvl w:ilvl="8" w:tplc="04090005" w:tentative="1">
      <w:start w:val="1"/>
      <w:numFmt w:val="bullet"/>
      <w:lvlText w:val=""/>
      <w:lvlJc w:val="left"/>
      <w:pPr>
        <w:ind w:left="6477" w:hanging="360"/>
      </w:pPr>
      <w:rPr>
        <w:rFonts w:ascii="Wingdings" w:hAnsi="Wingdings" w:hint="default"/>
      </w:rPr>
    </w:lvl>
  </w:abstractNum>
  <w:abstractNum w:abstractNumId="1" w15:restartNumberingAfterBreak="0">
    <w:nsid w:val="1C941B8B"/>
    <w:multiLevelType w:val="hybridMultilevel"/>
    <w:tmpl w:val="27D8EC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AC5390"/>
    <w:multiLevelType w:val="multilevel"/>
    <w:tmpl w:val="E0FCC29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37613E6A"/>
    <w:multiLevelType w:val="hybridMultilevel"/>
    <w:tmpl w:val="8264AAEA"/>
    <w:lvl w:ilvl="0" w:tplc="56E868C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8D4926"/>
    <w:multiLevelType w:val="hybridMultilevel"/>
    <w:tmpl w:val="180283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F8360C"/>
    <w:multiLevelType w:val="hybridMultilevel"/>
    <w:tmpl w:val="39AA9EAA"/>
    <w:lvl w:ilvl="0" w:tplc="44001C9E">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55EE54B6"/>
    <w:multiLevelType w:val="hybridMultilevel"/>
    <w:tmpl w:val="E7322A72"/>
    <w:lvl w:ilvl="0" w:tplc="3294E7A2">
      <w:numFmt w:val="bullet"/>
      <w:lvlText w:val=""/>
      <w:lvlJc w:val="left"/>
      <w:pPr>
        <w:ind w:left="720" w:hanging="360"/>
      </w:pPr>
      <w:rPr>
        <w:rFonts w:ascii="Symbol" w:eastAsiaTheme="minorHAnsi" w:hAnsi="Symbol"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57755930"/>
    <w:multiLevelType w:val="hybridMultilevel"/>
    <w:tmpl w:val="632CF8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D821249"/>
    <w:multiLevelType w:val="hybridMultilevel"/>
    <w:tmpl w:val="7DEA1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581BE2"/>
    <w:multiLevelType w:val="hybridMultilevel"/>
    <w:tmpl w:val="2968E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CF76A9D"/>
    <w:multiLevelType w:val="hybridMultilevel"/>
    <w:tmpl w:val="98D007B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16cid:durableId="942690518">
    <w:abstractNumId w:val="7"/>
  </w:num>
  <w:num w:numId="2" w16cid:durableId="908924929">
    <w:abstractNumId w:val="10"/>
  </w:num>
  <w:num w:numId="3" w16cid:durableId="432091841">
    <w:abstractNumId w:val="1"/>
  </w:num>
  <w:num w:numId="4" w16cid:durableId="1521042448">
    <w:abstractNumId w:val="5"/>
  </w:num>
  <w:num w:numId="5" w16cid:durableId="348799921">
    <w:abstractNumId w:val="6"/>
  </w:num>
  <w:num w:numId="6" w16cid:durableId="1817336354">
    <w:abstractNumId w:val="2"/>
  </w:num>
  <w:num w:numId="7" w16cid:durableId="897591161">
    <w:abstractNumId w:val="4"/>
  </w:num>
  <w:num w:numId="8" w16cid:durableId="1319916696">
    <w:abstractNumId w:val="0"/>
  </w:num>
  <w:num w:numId="9" w16cid:durableId="958292772">
    <w:abstractNumId w:val="8"/>
  </w:num>
  <w:num w:numId="10" w16cid:durableId="1646927789">
    <w:abstractNumId w:val="9"/>
  </w:num>
  <w:num w:numId="11" w16cid:durableId="1044519992">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Patrik Vuilleumier">
    <w15:presenceInfo w15:providerId="None" w15:userId="Patrik Vuilleumier"/>
  </w15:person>
  <w15:person w15:author="Julian Gaviria Lopez">
    <w15:presenceInfo w15:providerId="AD" w15:userId="S::Julian.GaviriaLopez@unige.ch::c83f810c-48ed-4965-acc1-2b617265a9b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5"/>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61D4"/>
    <w:rsid w:val="000018A7"/>
    <w:rsid w:val="000019D5"/>
    <w:rsid w:val="00001D0A"/>
    <w:rsid w:val="00001FE0"/>
    <w:rsid w:val="00002D66"/>
    <w:rsid w:val="00003622"/>
    <w:rsid w:val="00004971"/>
    <w:rsid w:val="0000504D"/>
    <w:rsid w:val="00005371"/>
    <w:rsid w:val="000056F1"/>
    <w:rsid w:val="000065D1"/>
    <w:rsid w:val="00006E88"/>
    <w:rsid w:val="0001063A"/>
    <w:rsid w:val="00011851"/>
    <w:rsid w:val="000134E7"/>
    <w:rsid w:val="000136E8"/>
    <w:rsid w:val="00016D87"/>
    <w:rsid w:val="0001712B"/>
    <w:rsid w:val="00020204"/>
    <w:rsid w:val="00020321"/>
    <w:rsid w:val="000223F1"/>
    <w:rsid w:val="000237D8"/>
    <w:rsid w:val="00024592"/>
    <w:rsid w:val="00024A19"/>
    <w:rsid w:val="00025EE0"/>
    <w:rsid w:val="0003118C"/>
    <w:rsid w:val="000312C8"/>
    <w:rsid w:val="0003267D"/>
    <w:rsid w:val="00032AA3"/>
    <w:rsid w:val="000331B2"/>
    <w:rsid w:val="00034BAA"/>
    <w:rsid w:val="00037434"/>
    <w:rsid w:val="00037BE8"/>
    <w:rsid w:val="00040182"/>
    <w:rsid w:val="0004185F"/>
    <w:rsid w:val="00042131"/>
    <w:rsid w:val="00042DBE"/>
    <w:rsid w:val="000444F5"/>
    <w:rsid w:val="000451CF"/>
    <w:rsid w:val="00051843"/>
    <w:rsid w:val="00053EE2"/>
    <w:rsid w:val="00055C85"/>
    <w:rsid w:val="000576F5"/>
    <w:rsid w:val="00057F34"/>
    <w:rsid w:val="00060766"/>
    <w:rsid w:val="00060ADB"/>
    <w:rsid w:val="00060DDD"/>
    <w:rsid w:val="000610FD"/>
    <w:rsid w:val="000613FF"/>
    <w:rsid w:val="000619F9"/>
    <w:rsid w:val="00062A60"/>
    <w:rsid w:val="00063270"/>
    <w:rsid w:val="000636D9"/>
    <w:rsid w:val="00063CFD"/>
    <w:rsid w:val="00064C15"/>
    <w:rsid w:val="00067697"/>
    <w:rsid w:val="000677A7"/>
    <w:rsid w:val="00071599"/>
    <w:rsid w:val="00074BC9"/>
    <w:rsid w:val="00075A19"/>
    <w:rsid w:val="00075C76"/>
    <w:rsid w:val="00082906"/>
    <w:rsid w:val="000835D0"/>
    <w:rsid w:val="0008428C"/>
    <w:rsid w:val="0009050A"/>
    <w:rsid w:val="00092CC9"/>
    <w:rsid w:val="000934E3"/>
    <w:rsid w:val="000942FE"/>
    <w:rsid w:val="00094448"/>
    <w:rsid w:val="000A10FF"/>
    <w:rsid w:val="000A27ED"/>
    <w:rsid w:val="000A32DD"/>
    <w:rsid w:val="000A4BE7"/>
    <w:rsid w:val="000A6926"/>
    <w:rsid w:val="000A7301"/>
    <w:rsid w:val="000B04C5"/>
    <w:rsid w:val="000B0CEB"/>
    <w:rsid w:val="000B1F6B"/>
    <w:rsid w:val="000B28BA"/>
    <w:rsid w:val="000B549D"/>
    <w:rsid w:val="000B649A"/>
    <w:rsid w:val="000B74BC"/>
    <w:rsid w:val="000C182B"/>
    <w:rsid w:val="000C29A6"/>
    <w:rsid w:val="000C306B"/>
    <w:rsid w:val="000C3714"/>
    <w:rsid w:val="000C3C66"/>
    <w:rsid w:val="000C4EEA"/>
    <w:rsid w:val="000C69BF"/>
    <w:rsid w:val="000C7D43"/>
    <w:rsid w:val="000D0D70"/>
    <w:rsid w:val="000D5BFA"/>
    <w:rsid w:val="000D5F8C"/>
    <w:rsid w:val="000E3D5A"/>
    <w:rsid w:val="000E418A"/>
    <w:rsid w:val="000E4A92"/>
    <w:rsid w:val="000E52F4"/>
    <w:rsid w:val="000E5CBA"/>
    <w:rsid w:val="000E7C64"/>
    <w:rsid w:val="000E7F1B"/>
    <w:rsid w:val="000F2521"/>
    <w:rsid w:val="000F2CBB"/>
    <w:rsid w:val="000F2E3B"/>
    <w:rsid w:val="000F41C3"/>
    <w:rsid w:val="000F5443"/>
    <w:rsid w:val="000F55CA"/>
    <w:rsid w:val="000F661B"/>
    <w:rsid w:val="001024A0"/>
    <w:rsid w:val="00102BF0"/>
    <w:rsid w:val="001035D4"/>
    <w:rsid w:val="00103799"/>
    <w:rsid w:val="00104FAE"/>
    <w:rsid w:val="00107528"/>
    <w:rsid w:val="00107C01"/>
    <w:rsid w:val="001121F0"/>
    <w:rsid w:val="001148C2"/>
    <w:rsid w:val="0011539D"/>
    <w:rsid w:val="00116306"/>
    <w:rsid w:val="00116F79"/>
    <w:rsid w:val="001203B8"/>
    <w:rsid w:val="001208BD"/>
    <w:rsid w:val="00122C90"/>
    <w:rsid w:val="00122F5B"/>
    <w:rsid w:val="001306D5"/>
    <w:rsid w:val="00130BEC"/>
    <w:rsid w:val="00131967"/>
    <w:rsid w:val="0013291C"/>
    <w:rsid w:val="00132CF9"/>
    <w:rsid w:val="001439A5"/>
    <w:rsid w:val="00144962"/>
    <w:rsid w:val="00144E62"/>
    <w:rsid w:val="0014514C"/>
    <w:rsid w:val="00145B62"/>
    <w:rsid w:val="0015002A"/>
    <w:rsid w:val="00150BA9"/>
    <w:rsid w:val="001512E1"/>
    <w:rsid w:val="001521EB"/>
    <w:rsid w:val="0015237A"/>
    <w:rsid w:val="00153158"/>
    <w:rsid w:val="001571FE"/>
    <w:rsid w:val="001573CC"/>
    <w:rsid w:val="00157755"/>
    <w:rsid w:val="00157D5D"/>
    <w:rsid w:val="00161B0C"/>
    <w:rsid w:val="00162538"/>
    <w:rsid w:val="00162C04"/>
    <w:rsid w:val="001703A5"/>
    <w:rsid w:val="00172937"/>
    <w:rsid w:val="0017390E"/>
    <w:rsid w:val="00174092"/>
    <w:rsid w:val="00174EBD"/>
    <w:rsid w:val="00175565"/>
    <w:rsid w:val="00177AA7"/>
    <w:rsid w:val="00181AF4"/>
    <w:rsid w:val="001824E1"/>
    <w:rsid w:val="0018392D"/>
    <w:rsid w:val="00183E41"/>
    <w:rsid w:val="00184943"/>
    <w:rsid w:val="00186A11"/>
    <w:rsid w:val="00190756"/>
    <w:rsid w:val="00191BC4"/>
    <w:rsid w:val="00192478"/>
    <w:rsid w:val="0019257D"/>
    <w:rsid w:val="001949AE"/>
    <w:rsid w:val="00194B43"/>
    <w:rsid w:val="00197ECF"/>
    <w:rsid w:val="001A01B2"/>
    <w:rsid w:val="001A11DB"/>
    <w:rsid w:val="001A202B"/>
    <w:rsid w:val="001A20A5"/>
    <w:rsid w:val="001A5962"/>
    <w:rsid w:val="001A5FAA"/>
    <w:rsid w:val="001A6636"/>
    <w:rsid w:val="001B2E41"/>
    <w:rsid w:val="001B503A"/>
    <w:rsid w:val="001B5B6F"/>
    <w:rsid w:val="001C0E61"/>
    <w:rsid w:val="001C15CE"/>
    <w:rsid w:val="001C2443"/>
    <w:rsid w:val="001C44ED"/>
    <w:rsid w:val="001C71C4"/>
    <w:rsid w:val="001C78A3"/>
    <w:rsid w:val="001D53BE"/>
    <w:rsid w:val="001D53DD"/>
    <w:rsid w:val="001D64AC"/>
    <w:rsid w:val="001D68C9"/>
    <w:rsid w:val="001E0BB5"/>
    <w:rsid w:val="001E41C4"/>
    <w:rsid w:val="001E6121"/>
    <w:rsid w:val="001E6A17"/>
    <w:rsid w:val="001E78E0"/>
    <w:rsid w:val="001F016D"/>
    <w:rsid w:val="001F0D03"/>
    <w:rsid w:val="001F1366"/>
    <w:rsid w:val="001F3AD2"/>
    <w:rsid w:val="001F3C1B"/>
    <w:rsid w:val="001F646D"/>
    <w:rsid w:val="001F65FA"/>
    <w:rsid w:val="001F6EBF"/>
    <w:rsid w:val="00200024"/>
    <w:rsid w:val="002004DA"/>
    <w:rsid w:val="00201459"/>
    <w:rsid w:val="002024E2"/>
    <w:rsid w:val="002027D2"/>
    <w:rsid w:val="00202AED"/>
    <w:rsid w:val="00203414"/>
    <w:rsid w:val="002035D5"/>
    <w:rsid w:val="0020642B"/>
    <w:rsid w:val="0021012D"/>
    <w:rsid w:val="002113EE"/>
    <w:rsid w:val="00211A89"/>
    <w:rsid w:val="002125D9"/>
    <w:rsid w:val="002126E9"/>
    <w:rsid w:val="00213C11"/>
    <w:rsid w:val="0022122C"/>
    <w:rsid w:val="00221409"/>
    <w:rsid w:val="00224E11"/>
    <w:rsid w:val="00226BC9"/>
    <w:rsid w:val="00226DFD"/>
    <w:rsid w:val="002276C6"/>
    <w:rsid w:val="002279D2"/>
    <w:rsid w:val="00227BB1"/>
    <w:rsid w:val="00230441"/>
    <w:rsid w:val="00230AB4"/>
    <w:rsid w:val="002320F0"/>
    <w:rsid w:val="00233F97"/>
    <w:rsid w:val="002347A2"/>
    <w:rsid w:val="0023497E"/>
    <w:rsid w:val="00234B66"/>
    <w:rsid w:val="0023604A"/>
    <w:rsid w:val="002369B2"/>
    <w:rsid w:val="00237B24"/>
    <w:rsid w:val="0024223E"/>
    <w:rsid w:val="002434CB"/>
    <w:rsid w:val="00243636"/>
    <w:rsid w:val="00244D09"/>
    <w:rsid w:val="00246334"/>
    <w:rsid w:val="00251F6F"/>
    <w:rsid w:val="00252C35"/>
    <w:rsid w:val="00253500"/>
    <w:rsid w:val="00253517"/>
    <w:rsid w:val="00255C8B"/>
    <w:rsid w:val="00256A14"/>
    <w:rsid w:val="0026068C"/>
    <w:rsid w:val="00261881"/>
    <w:rsid w:val="00262796"/>
    <w:rsid w:val="00262A6B"/>
    <w:rsid w:val="002631EA"/>
    <w:rsid w:val="002661A2"/>
    <w:rsid w:val="00266705"/>
    <w:rsid w:val="0026798D"/>
    <w:rsid w:val="002702F8"/>
    <w:rsid w:val="00270FE9"/>
    <w:rsid w:val="00271714"/>
    <w:rsid w:val="0027514E"/>
    <w:rsid w:val="0027714E"/>
    <w:rsid w:val="002777A2"/>
    <w:rsid w:val="0028532F"/>
    <w:rsid w:val="00286D58"/>
    <w:rsid w:val="0029019F"/>
    <w:rsid w:val="002903DD"/>
    <w:rsid w:val="00290CDC"/>
    <w:rsid w:val="0029158E"/>
    <w:rsid w:val="00292DEE"/>
    <w:rsid w:val="00293FAD"/>
    <w:rsid w:val="002943D0"/>
    <w:rsid w:val="00294927"/>
    <w:rsid w:val="00295029"/>
    <w:rsid w:val="002964F1"/>
    <w:rsid w:val="00297FBD"/>
    <w:rsid w:val="002A286D"/>
    <w:rsid w:val="002A317F"/>
    <w:rsid w:val="002A3E0A"/>
    <w:rsid w:val="002A3EF2"/>
    <w:rsid w:val="002A5CFA"/>
    <w:rsid w:val="002A5E64"/>
    <w:rsid w:val="002A7A2E"/>
    <w:rsid w:val="002A7E48"/>
    <w:rsid w:val="002A7EA1"/>
    <w:rsid w:val="002B1E19"/>
    <w:rsid w:val="002B3480"/>
    <w:rsid w:val="002B403B"/>
    <w:rsid w:val="002B6DBF"/>
    <w:rsid w:val="002B7FD6"/>
    <w:rsid w:val="002C1AF5"/>
    <w:rsid w:val="002C34DF"/>
    <w:rsid w:val="002C429E"/>
    <w:rsid w:val="002C74B8"/>
    <w:rsid w:val="002C79BB"/>
    <w:rsid w:val="002C7F5C"/>
    <w:rsid w:val="002D11DD"/>
    <w:rsid w:val="002D4BB9"/>
    <w:rsid w:val="002E104D"/>
    <w:rsid w:val="002E10EB"/>
    <w:rsid w:val="002E2DC8"/>
    <w:rsid w:val="002E323D"/>
    <w:rsid w:val="002E4F61"/>
    <w:rsid w:val="002E5798"/>
    <w:rsid w:val="002E651E"/>
    <w:rsid w:val="002E6B26"/>
    <w:rsid w:val="002E7E2E"/>
    <w:rsid w:val="002F0A63"/>
    <w:rsid w:val="002F40B0"/>
    <w:rsid w:val="002F7008"/>
    <w:rsid w:val="00301E29"/>
    <w:rsid w:val="003022F8"/>
    <w:rsid w:val="00303F57"/>
    <w:rsid w:val="00304448"/>
    <w:rsid w:val="00305E79"/>
    <w:rsid w:val="00305F31"/>
    <w:rsid w:val="003074D4"/>
    <w:rsid w:val="00307815"/>
    <w:rsid w:val="00311316"/>
    <w:rsid w:val="003121FF"/>
    <w:rsid w:val="003122A0"/>
    <w:rsid w:val="00313689"/>
    <w:rsid w:val="0031592B"/>
    <w:rsid w:val="00315E03"/>
    <w:rsid w:val="00323284"/>
    <w:rsid w:val="0032704B"/>
    <w:rsid w:val="00330136"/>
    <w:rsid w:val="00331AFA"/>
    <w:rsid w:val="00336EC0"/>
    <w:rsid w:val="00337ECC"/>
    <w:rsid w:val="00340002"/>
    <w:rsid w:val="003415AB"/>
    <w:rsid w:val="003423C6"/>
    <w:rsid w:val="00343259"/>
    <w:rsid w:val="00344243"/>
    <w:rsid w:val="003449FD"/>
    <w:rsid w:val="00345302"/>
    <w:rsid w:val="003477B7"/>
    <w:rsid w:val="00350F56"/>
    <w:rsid w:val="00353CDB"/>
    <w:rsid w:val="0035716A"/>
    <w:rsid w:val="003600D7"/>
    <w:rsid w:val="00360452"/>
    <w:rsid w:val="00361D7D"/>
    <w:rsid w:val="00361EC8"/>
    <w:rsid w:val="0036341F"/>
    <w:rsid w:val="00363F4E"/>
    <w:rsid w:val="00364F4B"/>
    <w:rsid w:val="00370BA4"/>
    <w:rsid w:val="00370F76"/>
    <w:rsid w:val="00371680"/>
    <w:rsid w:val="00371DE2"/>
    <w:rsid w:val="00372706"/>
    <w:rsid w:val="00372D58"/>
    <w:rsid w:val="0037342A"/>
    <w:rsid w:val="00373F37"/>
    <w:rsid w:val="003747C9"/>
    <w:rsid w:val="003751F6"/>
    <w:rsid w:val="00381923"/>
    <w:rsid w:val="00383BAB"/>
    <w:rsid w:val="00385042"/>
    <w:rsid w:val="0038594B"/>
    <w:rsid w:val="0039126C"/>
    <w:rsid w:val="00391660"/>
    <w:rsid w:val="00392D12"/>
    <w:rsid w:val="00393917"/>
    <w:rsid w:val="00394359"/>
    <w:rsid w:val="00394A7D"/>
    <w:rsid w:val="00395952"/>
    <w:rsid w:val="00396150"/>
    <w:rsid w:val="003A1397"/>
    <w:rsid w:val="003A2193"/>
    <w:rsid w:val="003A286A"/>
    <w:rsid w:val="003A2B12"/>
    <w:rsid w:val="003A4646"/>
    <w:rsid w:val="003A5638"/>
    <w:rsid w:val="003A5A81"/>
    <w:rsid w:val="003A62CD"/>
    <w:rsid w:val="003A7EF6"/>
    <w:rsid w:val="003B0B38"/>
    <w:rsid w:val="003B163A"/>
    <w:rsid w:val="003B1C5E"/>
    <w:rsid w:val="003B2F84"/>
    <w:rsid w:val="003B339C"/>
    <w:rsid w:val="003B4575"/>
    <w:rsid w:val="003B59C9"/>
    <w:rsid w:val="003B6808"/>
    <w:rsid w:val="003C3258"/>
    <w:rsid w:val="003C6470"/>
    <w:rsid w:val="003C6995"/>
    <w:rsid w:val="003D06F6"/>
    <w:rsid w:val="003D2915"/>
    <w:rsid w:val="003D3748"/>
    <w:rsid w:val="003D3A24"/>
    <w:rsid w:val="003D4D32"/>
    <w:rsid w:val="003D52E2"/>
    <w:rsid w:val="003D5A32"/>
    <w:rsid w:val="003D6D0D"/>
    <w:rsid w:val="003D7EDA"/>
    <w:rsid w:val="003E328E"/>
    <w:rsid w:val="003E42B4"/>
    <w:rsid w:val="003E46A9"/>
    <w:rsid w:val="003E4A8A"/>
    <w:rsid w:val="003E5E4B"/>
    <w:rsid w:val="003E62F1"/>
    <w:rsid w:val="003E6A4C"/>
    <w:rsid w:val="003E78C1"/>
    <w:rsid w:val="003F0D0F"/>
    <w:rsid w:val="003F1BD4"/>
    <w:rsid w:val="003F2FB3"/>
    <w:rsid w:val="003F3050"/>
    <w:rsid w:val="003F3B25"/>
    <w:rsid w:val="003F4133"/>
    <w:rsid w:val="003F581A"/>
    <w:rsid w:val="00402464"/>
    <w:rsid w:val="00402E77"/>
    <w:rsid w:val="004039A0"/>
    <w:rsid w:val="00403A27"/>
    <w:rsid w:val="00405108"/>
    <w:rsid w:val="004060D1"/>
    <w:rsid w:val="00406328"/>
    <w:rsid w:val="0040683E"/>
    <w:rsid w:val="0040714D"/>
    <w:rsid w:val="00411222"/>
    <w:rsid w:val="00414413"/>
    <w:rsid w:val="0041592C"/>
    <w:rsid w:val="00415F18"/>
    <w:rsid w:val="004165BE"/>
    <w:rsid w:val="004174E3"/>
    <w:rsid w:val="004203AD"/>
    <w:rsid w:val="00420472"/>
    <w:rsid w:val="00422362"/>
    <w:rsid w:val="0042341C"/>
    <w:rsid w:val="004241C7"/>
    <w:rsid w:val="00424502"/>
    <w:rsid w:val="00425FB6"/>
    <w:rsid w:val="00426D68"/>
    <w:rsid w:val="00430586"/>
    <w:rsid w:val="0043078B"/>
    <w:rsid w:val="00430AB9"/>
    <w:rsid w:val="00431760"/>
    <w:rsid w:val="00432296"/>
    <w:rsid w:val="00434622"/>
    <w:rsid w:val="00436464"/>
    <w:rsid w:val="004447FB"/>
    <w:rsid w:val="00451DE7"/>
    <w:rsid w:val="00452D41"/>
    <w:rsid w:val="00453F2B"/>
    <w:rsid w:val="00457156"/>
    <w:rsid w:val="00460144"/>
    <w:rsid w:val="00463BFE"/>
    <w:rsid w:val="00464585"/>
    <w:rsid w:val="004655BD"/>
    <w:rsid w:val="00470006"/>
    <w:rsid w:val="0047473F"/>
    <w:rsid w:val="004749B4"/>
    <w:rsid w:val="00475D85"/>
    <w:rsid w:val="004771A6"/>
    <w:rsid w:val="00484118"/>
    <w:rsid w:val="004865DF"/>
    <w:rsid w:val="0048705B"/>
    <w:rsid w:val="00491000"/>
    <w:rsid w:val="00492458"/>
    <w:rsid w:val="00493EA9"/>
    <w:rsid w:val="004A1BC0"/>
    <w:rsid w:val="004A1BE2"/>
    <w:rsid w:val="004A295D"/>
    <w:rsid w:val="004A3770"/>
    <w:rsid w:val="004A6467"/>
    <w:rsid w:val="004B3ADE"/>
    <w:rsid w:val="004B518B"/>
    <w:rsid w:val="004B59AE"/>
    <w:rsid w:val="004B59D4"/>
    <w:rsid w:val="004C02EF"/>
    <w:rsid w:val="004C2B8A"/>
    <w:rsid w:val="004C2B9F"/>
    <w:rsid w:val="004C534E"/>
    <w:rsid w:val="004C7FEB"/>
    <w:rsid w:val="004D213B"/>
    <w:rsid w:val="004D27B0"/>
    <w:rsid w:val="004D3A7A"/>
    <w:rsid w:val="004D4BF8"/>
    <w:rsid w:val="004E1367"/>
    <w:rsid w:val="004E2966"/>
    <w:rsid w:val="004E3528"/>
    <w:rsid w:val="004E53C9"/>
    <w:rsid w:val="004E54DC"/>
    <w:rsid w:val="004E671D"/>
    <w:rsid w:val="004E7474"/>
    <w:rsid w:val="004E7CA2"/>
    <w:rsid w:val="004F1B90"/>
    <w:rsid w:val="004F2CC0"/>
    <w:rsid w:val="004F43C3"/>
    <w:rsid w:val="004F74DD"/>
    <w:rsid w:val="00500520"/>
    <w:rsid w:val="00500854"/>
    <w:rsid w:val="005014F8"/>
    <w:rsid w:val="00502DD6"/>
    <w:rsid w:val="00503B8B"/>
    <w:rsid w:val="005074D1"/>
    <w:rsid w:val="0051119E"/>
    <w:rsid w:val="00512105"/>
    <w:rsid w:val="0051271B"/>
    <w:rsid w:val="00513858"/>
    <w:rsid w:val="00513A7D"/>
    <w:rsid w:val="005147F5"/>
    <w:rsid w:val="00515256"/>
    <w:rsid w:val="00516FE0"/>
    <w:rsid w:val="0051723E"/>
    <w:rsid w:val="00522743"/>
    <w:rsid w:val="00522B7B"/>
    <w:rsid w:val="00526407"/>
    <w:rsid w:val="005269C6"/>
    <w:rsid w:val="005271AE"/>
    <w:rsid w:val="0053062B"/>
    <w:rsid w:val="005319AA"/>
    <w:rsid w:val="00531DC3"/>
    <w:rsid w:val="005334D7"/>
    <w:rsid w:val="005340BA"/>
    <w:rsid w:val="00534842"/>
    <w:rsid w:val="005349B2"/>
    <w:rsid w:val="00535271"/>
    <w:rsid w:val="00536448"/>
    <w:rsid w:val="00536CC1"/>
    <w:rsid w:val="00536E9E"/>
    <w:rsid w:val="005400F2"/>
    <w:rsid w:val="005411D7"/>
    <w:rsid w:val="00542AC7"/>
    <w:rsid w:val="005452C7"/>
    <w:rsid w:val="005458B7"/>
    <w:rsid w:val="005469F3"/>
    <w:rsid w:val="00546E42"/>
    <w:rsid w:val="005503BD"/>
    <w:rsid w:val="00550572"/>
    <w:rsid w:val="005505F7"/>
    <w:rsid w:val="00551E5E"/>
    <w:rsid w:val="005535E5"/>
    <w:rsid w:val="00554766"/>
    <w:rsid w:val="005551C0"/>
    <w:rsid w:val="005557CD"/>
    <w:rsid w:val="00560FAC"/>
    <w:rsid w:val="00561079"/>
    <w:rsid w:val="00562854"/>
    <w:rsid w:val="00562EC5"/>
    <w:rsid w:val="00564702"/>
    <w:rsid w:val="00564D9A"/>
    <w:rsid w:val="0056618A"/>
    <w:rsid w:val="00566CBC"/>
    <w:rsid w:val="00567391"/>
    <w:rsid w:val="0057058A"/>
    <w:rsid w:val="00571313"/>
    <w:rsid w:val="00573064"/>
    <w:rsid w:val="00574828"/>
    <w:rsid w:val="00576D37"/>
    <w:rsid w:val="00577A9F"/>
    <w:rsid w:val="00580E8B"/>
    <w:rsid w:val="00580FF2"/>
    <w:rsid w:val="00581C9D"/>
    <w:rsid w:val="005853B2"/>
    <w:rsid w:val="0058746B"/>
    <w:rsid w:val="005910AD"/>
    <w:rsid w:val="00591CC0"/>
    <w:rsid w:val="00594AB9"/>
    <w:rsid w:val="005964FE"/>
    <w:rsid w:val="005A073C"/>
    <w:rsid w:val="005A39AB"/>
    <w:rsid w:val="005A42FE"/>
    <w:rsid w:val="005A5165"/>
    <w:rsid w:val="005A75F8"/>
    <w:rsid w:val="005A79FF"/>
    <w:rsid w:val="005B1620"/>
    <w:rsid w:val="005B30F3"/>
    <w:rsid w:val="005B3930"/>
    <w:rsid w:val="005B3A1B"/>
    <w:rsid w:val="005B3BB6"/>
    <w:rsid w:val="005B4061"/>
    <w:rsid w:val="005B4936"/>
    <w:rsid w:val="005C0348"/>
    <w:rsid w:val="005C21BA"/>
    <w:rsid w:val="005C2B4B"/>
    <w:rsid w:val="005C5213"/>
    <w:rsid w:val="005C54C9"/>
    <w:rsid w:val="005C55D5"/>
    <w:rsid w:val="005C6770"/>
    <w:rsid w:val="005C6833"/>
    <w:rsid w:val="005D05BA"/>
    <w:rsid w:val="005D4303"/>
    <w:rsid w:val="005D4F34"/>
    <w:rsid w:val="005D6354"/>
    <w:rsid w:val="005D6543"/>
    <w:rsid w:val="005D66A5"/>
    <w:rsid w:val="005D6815"/>
    <w:rsid w:val="005E14C2"/>
    <w:rsid w:val="005E61FE"/>
    <w:rsid w:val="005E63C7"/>
    <w:rsid w:val="005E6A4F"/>
    <w:rsid w:val="005E72F5"/>
    <w:rsid w:val="005F0896"/>
    <w:rsid w:val="005F351F"/>
    <w:rsid w:val="005F6402"/>
    <w:rsid w:val="005F645D"/>
    <w:rsid w:val="005F740B"/>
    <w:rsid w:val="006015EB"/>
    <w:rsid w:val="0060321E"/>
    <w:rsid w:val="00604C5F"/>
    <w:rsid w:val="00605382"/>
    <w:rsid w:val="00605C5A"/>
    <w:rsid w:val="00606E07"/>
    <w:rsid w:val="00607568"/>
    <w:rsid w:val="00610BC4"/>
    <w:rsid w:val="00610C52"/>
    <w:rsid w:val="00611473"/>
    <w:rsid w:val="006121D0"/>
    <w:rsid w:val="00612A40"/>
    <w:rsid w:val="006130DD"/>
    <w:rsid w:val="006159A8"/>
    <w:rsid w:val="00616566"/>
    <w:rsid w:val="006172A6"/>
    <w:rsid w:val="00621401"/>
    <w:rsid w:val="00621BF9"/>
    <w:rsid w:val="0062236E"/>
    <w:rsid w:val="00623FA8"/>
    <w:rsid w:val="00625837"/>
    <w:rsid w:val="006303CC"/>
    <w:rsid w:val="00632580"/>
    <w:rsid w:val="00632D87"/>
    <w:rsid w:val="006343E0"/>
    <w:rsid w:val="00634D1B"/>
    <w:rsid w:val="00635581"/>
    <w:rsid w:val="00635713"/>
    <w:rsid w:val="00635838"/>
    <w:rsid w:val="00635FE9"/>
    <w:rsid w:val="006368E1"/>
    <w:rsid w:val="00645542"/>
    <w:rsid w:val="006502C1"/>
    <w:rsid w:val="00650B00"/>
    <w:rsid w:val="00651F14"/>
    <w:rsid w:val="006548F4"/>
    <w:rsid w:val="00656977"/>
    <w:rsid w:val="00657545"/>
    <w:rsid w:val="006623DA"/>
    <w:rsid w:val="0066296C"/>
    <w:rsid w:val="00663124"/>
    <w:rsid w:val="00664805"/>
    <w:rsid w:val="006655E4"/>
    <w:rsid w:val="00670D7A"/>
    <w:rsid w:val="00671CF5"/>
    <w:rsid w:val="00673C65"/>
    <w:rsid w:val="0067538A"/>
    <w:rsid w:val="00677281"/>
    <w:rsid w:val="00680E38"/>
    <w:rsid w:val="006815FB"/>
    <w:rsid w:val="00681E7A"/>
    <w:rsid w:val="0068283D"/>
    <w:rsid w:val="00685241"/>
    <w:rsid w:val="00685D91"/>
    <w:rsid w:val="00686CEB"/>
    <w:rsid w:val="00687838"/>
    <w:rsid w:val="00693C5C"/>
    <w:rsid w:val="00694216"/>
    <w:rsid w:val="0069676E"/>
    <w:rsid w:val="00697710"/>
    <w:rsid w:val="00697E0F"/>
    <w:rsid w:val="006A1DBE"/>
    <w:rsid w:val="006A27F9"/>
    <w:rsid w:val="006A2A68"/>
    <w:rsid w:val="006A3F11"/>
    <w:rsid w:val="006A4626"/>
    <w:rsid w:val="006A46B4"/>
    <w:rsid w:val="006A752F"/>
    <w:rsid w:val="006B07CF"/>
    <w:rsid w:val="006B1AE2"/>
    <w:rsid w:val="006B333D"/>
    <w:rsid w:val="006B46AA"/>
    <w:rsid w:val="006B5834"/>
    <w:rsid w:val="006B5941"/>
    <w:rsid w:val="006B78C8"/>
    <w:rsid w:val="006C1C16"/>
    <w:rsid w:val="006C1F12"/>
    <w:rsid w:val="006C4312"/>
    <w:rsid w:val="006C5B43"/>
    <w:rsid w:val="006C5C29"/>
    <w:rsid w:val="006C68E4"/>
    <w:rsid w:val="006C6D17"/>
    <w:rsid w:val="006C7833"/>
    <w:rsid w:val="006D281C"/>
    <w:rsid w:val="006D5338"/>
    <w:rsid w:val="006D7AA8"/>
    <w:rsid w:val="006E12B3"/>
    <w:rsid w:val="006E1CBF"/>
    <w:rsid w:val="006E307A"/>
    <w:rsid w:val="006E3ABD"/>
    <w:rsid w:val="006E5C62"/>
    <w:rsid w:val="006E5DCE"/>
    <w:rsid w:val="006E5E3C"/>
    <w:rsid w:val="006E75EB"/>
    <w:rsid w:val="006F020A"/>
    <w:rsid w:val="006F32BC"/>
    <w:rsid w:val="006F429B"/>
    <w:rsid w:val="007022CB"/>
    <w:rsid w:val="007032A9"/>
    <w:rsid w:val="00703624"/>
    <w:rsid w:val="00704D60"/>
    <w:rsid w:val="0070553D"/>
    <w:rsid w:val="0070659E"/>
    <w:rsid w:val="00710156"/>
    <w:rsid w:val="00710D51"/>
    <w:rsid w:val="007129CE"/>
    <w:rsid w:val="00713DE6"/>
    <w:rsid w:val="00714854"/>
    <w:rsid w:val="00715AD9"/>
    <w:rsid w:val="007163F4"/>
    <w:rsid w:val="00716E28"/>
    <w:rsid w:val="007176F0"/>
    <w:rsid w:val="00720020"/>
    <w:rsid w:val="007203BA"/>
    <w:rsid w:val="0072171D"/>
    <w:rsid w:val="00723A0A"/>
    <w:rsid w:val="00723A7C"/>
    <w:rsid w:val="007243D1"/>
    <w:rsid w:val="00726C54"/>
    <w:rsid w:val="007303BE"/>
    <w:rsid w:val="0073081A"/>
    <w:rsid w:val="0073536C"/>
    <w:rsid w:val="0073592B"/>
    <w:rsid w:val="007370AA"/>
    <w:rsid w:val="00737BD9"/>
    <w:rsid w:val="00741CF1"/>
    <w:rsid w:val="00744800"/>
    <w:rsid w:val="00744B3C"/>
    <w:rsid w:val="00750D43"/>
    <w:rsid w:val="007524D7"/>
    <w:rsid w:val="007526BD"/>
    <w:rsid w:val="0075354A"/>
    <w:rsid w:val="0075444B"/>
    <w:rsid w:val="00756809"/>
    <w:rsid w:val="00760548"/>
    <w:rsid w:val="007631DE"/>
    <w:rsid w:val="00764184"/>
    <w:rsid w:val="00764C48"/>
    <w:rsid w:val="00775E72"/>
    <w:rsid w:val="00776A27"/>
    <w:rsid w:val="00776B73"/>
    <w:rsid w:val="0078024C"/>
    <w:rsid w:val="0078066C"/>
    <w:rsid w:val="00781B8D"/>
    <w:rsid w:val="00781BAC"/>
    <w:rsid w:val="007848EB"/>
    <w:rsid w:val="007853AB"/>
    <w:rsid w:val="007869FA"/>
    <w:rsid w:val="00791317"/>
    <w:rsid w:val="0079240A"/>
    <w:rsid w:val="0079451B"/>
    <w:rsid w:val="007965C8"/>
    <w:rsid w:val="007A1997"/>
    <w:rsid w:val="007A2BB9"/>
    <w:rsid w:val="007A383B"/>
    <w:rsid w:val="007A6E04"/>
    <w:rsid w:val="007A7380"/>
    <w:rsid w:val="007A7430"/>
    <w:rsid w:val="007B062E"/>
    <w:rsid w:val="007B153E"/>
    <w:rsid w:val="007B2975"/>
    <w:rsid w:val="007B4427"/>
    <w:rsid w:val="007B4434"/>
    <w:rsid w:val="007B50D1"/>
    <w:rsid w:val="007B560E"/>
    <w:rsid w:val="007B688F"/>
    <w:rsid w:val="007B724A"/>
    <w:rsid w:val="007C0C09"/>
    <w:rsid w:val="007C122D"/>
    <w:rsid w:val="007C212B"/>
    <w:rsid w:val="007C2F5E"/>
    <w:rsid w:val="007C30ED"/>
    <w:rsid w:val="007C35A6"/>
    <w:rsid w:val="007C35F5"/>
    <w:rsid w:val="007C47EB"/>
    <w:rsid w:val="007C4F78"/>
    <w:rsid w:val="007C5318"/>
    <w:rsid w:val="007C58BA"/>
    <w:rsid w:val="007C6738"/>
    <w:rsid w:val="007D1780"/>
    <w:rsid w:val="007D1C82"/>
    <w:rsid w:val="007D2467"/>
    <w:rsid w:val="007D2C71"/>
    <w:rsid w:val="007D3009"/>
    <w:rsid w:val="007D45EC"/>
    <w:rsid w:val="007D5DA8"/>
    <w:rsid w:val="007D69DB"/>
    <w:rsid w:val="007E08E4"/>
    <w:rsid w:val="007E1091"/>
    <w:rsid w:val="007E2011"/>
    <w:rsid w:val="007E4CFE"/>
    <w:rsid w:val="007E5CE2"/>
    <w:rsid w:val="007E6757"/>
    <w:rsid w:val="007E6E0C"/>
    <w:rsid w:val="007F0C20"/>
    <w:rsid w:val="007F3AEF"/>
    <w:rsid w:val="007F5833"/>
    <w:rsid w:val="00801D2D"/>
    <w:rsid w:val="0080211A"/>
    <w:rsid w:val="00804784"/>
    <w:rsid w:val="00804F68"/>
    <w:rsid w:val="0080527D"/>
    <w:rsid w:val="00806773"/>
    <w:rsid w:val="008078FF"/>
    <w:rsid w:val="00811EFF"/>
    <w:rsid w:val="00815C06"/>
    <w:rsid w:val="008167AC"/>
    <w:rsid w:val="00816AC3"/>
    <w:rsid w:val="008200E8"/>
    <w:rsid w:val="00820C54"/>
    <w:rsid w:val="00821F6A"/>
    <w:rsid w:val="00824928"/>
    <w:rsid w:val="00824C5A"/>
    <w:rsid w:val="008253F7"/>
    <w:rsid w:val="00826D20"/>
    <w:rsid w:val="00827C0B"/>
    <w:rsid w:val="00831B78"/>
    <w:rsid w:val="00833E68"/>
    <w:rsid w:val="0083753E"/>
    <w:rsid w:val="00837735"/>
    <w:rsid w:val="008429E8"/>
    <w:rsid w:val="00842D97"/>
    <w:rsid w:val="00842E2C"/>
    <w:rsid w:val="00844457"/>
    <w:rsid w:val="00844721"/>
    <w:rsid w:val="00846C57"/>
    <w:rsid w:val="00846FC3"/>
    <w:rsid w:val="00847393"/>
    <w:rsid w:val="00851255"/>
    <w:rsid w:val="008520BC"/>
    <w:rsid w:val="00854ED6"/>
    <w:rsid w:val="00855E6D"/>
    <w:rsid w:val="00857714"/>
    <w:rsid w:val="00857721"/>
    <w:rsid w:val="00861981"/>
    <w:rsid w:val="00861A44"/>
    <w:rsid w:val="00863495"/>
    <w:rsid w:val="0086518B"/>
    <w:rsid w:val="00865310"/>
    <w:rsid w:val="00866A47"/>
    <w:rsid w:val="00870873"/>
    <w:rsid w:val="00871600"/>
    <w:rsid w:val="008718E8"/>
    <w:rsid w:val="00872A56"/>
    <w:rsid w:val="00873E97"/>
    <w:rsid w:val="00874005"/>
    <w:rsid w:val="00881035"/>
    <w:rsid w:val="0088129D"/>
    <w:rsid w:val="00881415"/>
    <w:rsid w:val="0088578F"/>
    <w:rsid w:val="00885854"/>
    <w:rsid w:val="0088643F"/>
    <w:rsid w:val="00886E49"/>
    <w:rsid w:val="00887588"/>
    <w:rsid w:val="00887F31"/>
    <w:rsid w:val="00890E99"/>
    <w:rsid w:val="008928B0"/>
    <w:rsid w:val="00892B6C"/>
    <w:rsid w:val="00894252"/>
    <w:rsid w:val="00896628"/>
    <w:rsid w:val="00896CA1"/>
    <w:rsid w:val="008A197F"/>
    <w:rsid w:val="008A1D14"/>
    <w:rsid w:val="008A592F"/>
    <w:rsid w:val="008A68B0"/>
    <w:rsid w:val="008B14CF"/>
    <w:rsid w:val="008B1ABF"/>
    <w:rsid w:val="008B3342"/>
    <w:rsid w:val="008B5D9B"/>
    <w:rsid w:val="008B69E7"/>
    <w:rsid w:val="008B6F1F"/>
    <w:rsid w:val="008C02EF"/>
    <w:rsid w:val="008C082A"/>
    <w:rsid w:val="008C5748"/>
    <w:rsid w:val="008C5B24"/>
    <w:rsid w:val="008D07AC"/>
    <w:rsid w:val="008D16C4"/>
    <w:rsid w:val="008D1A3B"/>
    <w:rsid w:val="008D1CDD"/>
    <w:rsid w:val="008D2CAF"/>
    <w:rsid w:val="008D34C7"/>
    <w:rsid w:val="008D461C"/>
    <w:rsid w:val="008E1B53"/>
    <w:rsid w:val="008E5692"/>
    <w:rsid w:val="008E5CA2"/>
    <w:rsid w:val="008E7858"/>
    <w:rsid w:val="008F049C"/>
    <w:rsid w:val="008F071E"/>
    <w:rsid w:val="008F131C"/>
    <w:rsid w:val="008F149D"/>
    <w:rsid w:val="008F3DED"/>
    <w:rsid w:val="008F3E38"/>
    <w:rsid w:val="008F4632"/>
    <w:rsid w:val="008F580A"/>
    <w:rsid w:val="008F62E9"/>
    <w:rsid w:val="008F658A"/>
    <w:rsid w:val="008F6ECD"/>
    <w:rsid w:val="008F730A"/>
    <w:rsid w:val="0090108B"/>
    <w:rsid w:val="009017EE"/>
    <w:rsid w:val="00902E09"/>
    <w:rsid w:val="00905C40"/>
    <w:rsid w:val="0090724F"/>
    <w:rsid w:val="0091093D"/>
    <w:rsid w:val="00914EDF"/>
    <w:rsid w:val="0091564D"/>
    <w:rsid w:val="00921799"/>
    <w:rsid w:val="00923932"/>
    <w:rsid w:val="00925589"/>
    <w:rsid w:val="00925BF4"/>
    <w:rsid w:val="00926239"/>
    <w:rsid w:val="00926C46"/>
    <w:rsid w:val="00936BB5"/>
    <w:rsid w:val="0093767F"/>
    <w:rsid w:val="00944E4A"/>
    <w:rsid w:val="00945E48"/>
    <w:rsid w:val="00950927"/>
    <w:rsid w:val="00950A6B"/>
    <w:rsid w:val="00953B3E"/>
    <w:rsid w:val="009560DF"/>
    <w:rsid w:val="009606E6"/>
    <w:rsid w:val="00960A04"/>
    <w:rsid w:val="00960D61"/>
    <w:rsid w:val="00960F93"/>
    <w:rsid w:val="0096270C"/>
    <w:rsid w:val="00963F3B"/>
    <w:rsid w:val="009640E9"/>
    <w:rsid w:val="009647C2"/>
    <w:rsid w:val="00966032"/>
    <w:rsid w:val="00966AD3"/>
    <w:rsid w:val="009701C6"/>
    <w:rsid w:val="00971BA7"/>
    <w:rsid w:val="00971BCD"/>
    <w:rsid w:val="009741FA"/>
    <w:rsid w:val="00974507"/>
    <w:rsid w:val="0097511F"/>
    <w:rsid w:val="00975820"/>
    <w:rsid w:val="00976614"/>
    <w:rsid w:val="00977174"/>
    <w:rsid w:val="00982F4D"/>
    <w:rsid w:val="00983379"/>
    <w:rsid w:val="0098438B"/>
    <w:rsid w:val="009853C5"/>
    <w:rsid w:val="009864A6"/>
    <w:rsid w:val="009879CC"/>
    <w:rsid w:val="00987D22"/>
    <w:rsid w:val="00987E22"/>
    <w:rsid w:val="009919C2"/>
    <w:rsid w:val="00992723"/>
    <w:rsid w:val="00993076"/>
    <w:rsid w:val="009937FD"/>
    <w:rsid w:val="00993C3B"/>
    <w:rsid w:val="009948C1"/>
    <w:rsid w:val="00994FF5"/>
    <w:rsid w:val="00995A35"/>
    <w:rsid w:val="009968F8"/>
    <w:rsid w:val="00996A17"/>
    <w:rsid w:val="00997B9C"/>
    <w:rsid w:val="00997F85"/>
    <w:rsid w:val="009A0E78"/>
    <w:rsid w:val="009A0F62"/>
    <w:rsid w:val="009A1CFF"/>
    <w:rsid w:val="009A3635"/>
    <w:rsid w:val="009A405E"/>
    <w:rsid w:val="009A42E0"/>
    <w:rsid w:val="009A4542"/>
    <w:rsid w:val="009A6139"/>
    <w:rsid w:val="009A6A70"/>
    <w:rsid w:val="009A7DED"/>
    <w:rsid w:val="009B2C27"/>
    <w:rsid w:val="009B37F5"/>
    <w:rsid w:val="009B3AD4"/>
    <w:rsid w:val="009B3F97"/>
    <w:rsid w:val="009B4106"/>
    <w:rsid w:val="009B4971"/>
    <w:rsid w:val="009B4D1C"/>
    <w:rsid w:val="009B5243"/>
    <w:rsid w:val="009B6FB1"/>
    <w:rsid w:val="009B7F25"/>
    <w:rsid w:val="009C0C3D"/>
    <w:rsid w:val="009C19F5"/>
    <w:rsid w:val="009C2E94"/>
    <w:rsid w:val="009C4411"/>
    <w:rsid w:val="009C5CA3"/>
    <w:rsid w:val="009C602B"/>
    <w:rsid w:val="009C64CD"/>
    <w:rsid w:val="009D15E4"/>
    <w:rsid w:val="009D2793"/>
    <w:rsid w:val="009D34E1"/>
    <w:rsid w:val="009E0233"/>
    <w:rsid w:val="009E1D06"/>
    <w:rsid w:val="009E2811"/>
    <w:rsid w:val="009E3390"/>
    <w:rsid w:val="009E47D9"/>
    <w:rsid w:val="009E4B3F"/>
    <w:rsid w:val="009E6530"/>
    <w:rsid w:val="009E67F7"/>
    <w:rsid w:val="009E6C0B"/>
    <w:rsid w:val="009E6E52"/>
    <w:rsid w:val="009F3764"/>
    <w:rsid w:val="009F77F0"/>
    <w:rsid w:val="00A00586"/>
    <w:rsid w:val="00A0153E"/>
    <w:rsid w:val="00A01AE5"/>
    <w:rsid w:val="00A02D39"/>
    <w:rsid w:val="00A047C3"/>
    <w:rsid w:val="00A04B9B"/>
    <w:rsid w:val="00A05885"/>
    <w:rsid w:val="00A05AEE"/>
    <w:rsid w:val="00A10C67"/>
    <w:rsid w:val="00A11422"/>
    <w:rsid w:val="00A12259"/>
    <w:rsid w:val="00A134DC"/>
    <w:rsid w:val="00A13E8F"/>
    <w:rsid w:val="00A15907"/>
    <w:rsid w:val="00A15A88"/>
    <w:rsid w:val="00A16160"/>
    <w:rsid w:val="00A16FEA"/>
    <w:rsid w:val="00A21FF2"/>
    <w:rsid w:val="00A27529"/>
    <w:rsid w:val="00A30E9D"/>
    <w:rsid w:val="00A31373"/>
    <w:rsid w:val="00A32CD2"/>
    <w:rsid w:val="00A33030"/>
    <w:rsid w:val="00A34860"/>
    <w:rsid w:val="00A34FFA"/>
    <w:rsid w:val="00A35716"/>
    <w:rsid w:val="00A41276"/>
    <w:rsid w:val="00A42669"/>
    <w:rsid w:val="00A4334E"/>
    <w:rsid w:val="00A43BC2"/>
    <w:rsid w:val="00A47AB8"/>
    <w:rsid w:val="00A5045F"/>
    <w:rsid w:val="00A5255A"/>
    <w:rsid w:val="00A53160"/>
    <w:rsid w:val="00A53344"/>
    <w:rsid w:val="00A54CDA"/>
    <w:rsid w:val="00A5588F"/>
    <w:rsid w:val="00A560B2"/>
    <w:rsid w:val="00A57BA5"/>
    <w:rsid w:val="00A57E5A"/>
    <w:rsid w:val="00A6072E"/>
    <w:rsid w:val="00A623BD"/>
    <w:rsid w:val="00A62DBF"/>
    <w:rsid w:val="00A64A46"/>
    <w:rsid w:val="00A650B7"/>
    <w:rsid w:val="00A7075B"/>
    <w:rsid w:val="00A72E78"/>
    <w:rsid w:val="00A741FA"/>
    <w:rsid w:val="00A7681C"/>
    <w:rsid w:val="00A81A9C"/>
    <w:rsid w:val="00A825AD"/>
    <w:rsid w:val="00A83D23"/>
    <w:rsid w:val="00A84AD2"/>
    <w:rsid w:val="00A90CFC"/>
    <w:rsid w:val="00A92217"/>
    <w:rsid w:val="00A922F2"/>
    <w:rsid w:val="00AA0EF8"/>
    <w:rsid w:val="00AA15FF"/>
    <w:rsid w:val="00AA2650"/>
    <w:rsid w:val="00AA2904"/>
    <w:rsid w:val="00AA5651"/>
    <w:rsid w:val="00AB2B6D"/>
    <w:rsid w:val="00AB308A"/>
    <w:rsid w:val="00AB383E"/>
    <w:rsid w:val="00AB3DB4"/>
    <w:rsid w:val="00AB4B0F"/>
    <w:rsid w:val="00AB6C6B"/>
    <w:rsid w:val="00AC0F21"/>
    <w:rsid w:val="00AC503E"/>
    <w:rsid w:val="00AC53DD"/>
    <w:rsid w:val="00AC5B5A"/>
    <w:rsid w:val="00AC6545"/>
    <w:rsid w:val="00AC6CC6"/>
    <w:rsid w:val="00AD113F"/>
    <w:rsid w:val="00AD2B6B"/>
    <w:rsid w:val="00AD38C5"/>
    <w:rsid w:val="00AD436D"/>
    <w:rsid w:val="00AD4EF8"/>
    <w:rsid w:val="00AD6D3A"/>
    <w:rsid w:val="00AD739C"/>
    <w:rsid w:val="00AD748D"/>
    <w:rsid w:val="00AE07FA"/>
    <w:rsid w:val="00AE0921"/>
    <w:rsid w:val="00AE0D3F"/>
    <w:rsid w:val="00AE190E"/>
    <w:rsid w:val="00AE21B0"/>
    <w:rsid w:val="00AE3089"/>
    <w:rsid w:val="00AE3585"/>
    <w:rsid w:val="00AE4E64"/>
    <w:rsid w:val="00AE52C7"/>
    <w:rsid w:val="00AE5A5B"/>
    <w:rsid w:val="00AE5FD3"/>
    <w:rsid w:val="00AE6983"/>
    <w:rsid w:val="00AF29A9"/>
    <w:rsid w:val="00AF3FD0"/>
    <w:rsid w:val="00AF540C"/>
    <w:rsid w:val="00AF546D"/>
    <w:rsid w:val="00AF6F7B"/>
    <w:rsid w:val="00B000C2"/>
    <w:rsid w:val="00B00F6B"/>
    <w:rsid w:val="00B06732"/>
    <w:rsid w:val="00B06CC3"/>
    <w:rsid w:val="00B06E36"/>
    <w:rsid w:val="00B1012A"/>
    <w:rsid w:val="00B108F6"/>
    <w:rsid w:val="00B12F3D"/>
    <w:rsid w:val="00B13574"/>
    <w:rsid w:val="00B13D62"/>
    <w:rsid w:val="00B157FD"/>
    <w:rsid w:val="00B166B2"/>
    <w:rsid w:val="00B21961"/>
    <w:rsid w:val="00B21D77"/>
    <w:rsid w:val="00B22C15"/>
    <w:rsid w:val="00B234FA"/>
    <w:rsid w:val="00B23D91"/>
    <w:rsid w:val="00B24576"/>
    <w:rsid w:val="00B249E9"/>
    <w:rsid w:val="00B24E92"/>
    <w:rsid w:val="00B312EC"/>
    <w:rsid w:val="00B3142A"/>
    <w:rsid w:val="00B3195C"/>
    <w:rsid w:val="00B3260E"/>
    <w:rsid w:val="00B32C6C"/>
    <w:rsid w:val="00B33EA1"/>
    <w:rsid w:val="00B33EBA"/>
    <w:rsid w:val="00B36608"/>
    <w:rsid w:val="00B37CF5"/>
    <w:rsid w:val="00B41A31"/>
    <w:rsid w:val="00B42E8D"/>
    <w:rsid w:val="00B42EE4"/>
    <w:rsid w:val="00B43A1E"/>
    <w:rsid w:val="00B44CD6"/>
    <w:rsid w:val="00B4593C"/>
    <w:rsid w:val="00B4612A"/>
    <w:rsid w:val="00B473D7"/>
    <w:rsid w:val="00B5016C"/>
    <w:rsid w:val="00B518FA"/>
    <w:rsid w:val="00B51A23"/>
    <w:rsid w:val="00B51A43"/>
    <w:rsid w:val="00B51DDB"/>
    <w:rsid w:val="00B5428F"/>
    <w:rsid w:val="00B573E5"/>
    <w:rsid w:val="00B61F1D"/>
    <w:rsid w:val="00B620B5"/>
    <w:rsid w:val="00B63266"/>
    <w:rsid w:val="00B6350E"/>
    <w:rsid w:val="00B644DF"/>
    <w:rsid w:val="00B64821"/>
    <w:rsid w:val="00B64B15"/>
    <w:rsid w:val="00B65291"/>
    <w:rsid w:val="00B65BAC"/>
    <w:rsid w:val="00B65D44"/>
    <w:rsid w:val="00B66104"/>
    <w:rsid w:val="00B70738"/>
    <w:rsid w:val="00B72668"/>
    <w:rsid w:val="00B727D7"/>
    <w:rsid w:val="00B74F4E"/>
    <w:rsid w:val="00B77415"/>
    <w:rsid w:val="00B83029"/>
    <w:rsid w:val="00B831C9"/>
    <w:rsid w:val="00B83291"/>
    <w:rsid w:val="00B85178"/>
    <w:rsid w:val="00B8777F"/>
    <w:rsid w:val="00B908C9"/>
    <w:rsid w:val="00B91D35"/>
    <w:rsid w:val="00B92898"/>
    <w:rsid w:val="00B931D8"/>
    <w:rsid w:val="00B93C83"/>
    <w:rsid w:val="00B93F72"/>
    <w:rsid w:val="00B94924"/>
    <w:rsid w:val="00B9582F"/>
    <w:rsid w:val="00B95948"/>
    <w:rsid w:val="00B95FF3"/>
    <w:rsid w:val="00BA153B"/>
    <w:rsid w:val="00BA2755"/>
    <w:rsid w:val="00BA3977"/>
    <w:rsid w:val="00BA4747"/>
    <w:rsid w:val="00BA48BB"/>
    <w:rsid w:val="00BA6EA9"/>
    <w:rsid w:val="00BB0569"/>
    <w:rsid w:val="00BB0B2B"/>
    <w:rsid w:val="00BB0D50"/>
    <w:rsid w:val="00BB27DA"/>
    <w:rsid w:val="00BB2F82"/>
    <w:rsid w:val="00BB3B2C"/>
    <w:rsid w:val="00BB3BC3"/>
    <w:rsid w:val="00BB543B"/>
    <w:rsid w:val="00BB5973"/>
    <w:rsid w:val="00BB6F52"/>
    <w:rsid w:val="00BB7F1B"/>
    <w:rsid w:val="00BC0BA7"/>
    <w:rsid w:val="00BC133B"/>
    <w:rsid w:val="00BC14C4"/>
    <w:rsid w:val="00BC3059"/>
    <w:rsid w:val="00BC4880"/>
    <w:rsid w:val="00BC5059"/>
    <w:rsid w:val="00BC5792"/>
    <w:rsid w:val="00BC5B9D"/>
    <w:rsid w:val="00BC6288"/>
    <w:rsid w:val="00BC68ED"/>
    <w:rsid w:val="00BC7B29"/>
    <w:rsid w:val="00BD4FC8"/>
    <w:rsid w:val="00BD5268"/>
    <w:rsid w:val="00BD66CB"/>
    <w:rsid w:val="00BD67CF"/>
    <w:rsid w:val="00BD67FC"/>
    <w:rsid w:val="00BD6C7E"/>
    <w:rsid w:val="00BD724D"/>
    <w:rsid w:val="00BE141E"/>
    <w:rsid w:val="00BE5E88"/>
    <w:rsid w:val="00BE6FA5"/>
    <w:rsid w:val="00BF013E"/>
    <w:rsid w:val="00BF18AD"/>
    <w:rsid w:val="00BF679A"/>
    <w:rsid w:val="00BF6DDF"/>
    <w:rsid w:val="00BF7B08"/>
    <w:rsid w:val="00C03836"/>
    <w:rsid w:val="00C0552F"/>
    <w:rsid w:val="00C06AEB"/>
    <w:rsid w:val="00C06C1B"/>
    <w:rsid w:val="00C06E5F"/>
    <w:rsid w:val="00C07B55"/>
    <w:rsid w:val="00C1205D"/>
    <w:rsid w:val="00C15645"/>
    <w:rsid w:val="00C15C54"/>
    <w:rsid w:val="00C16CE7"/>
    <w:rsid w:val="00C26186"/>
    <w:rsid w:val="00C27F0C"/>
    <w:rsid w:val="00C311A3"/>
    <w:rsid w:val="00C31914"/>
    <w:rsid w:val="00C353CA"/>
    <w:rsid w:val="00C361D4"/>
    <w:rsid w:val="00C41F7E"/>
    <w:rsid w:val="00C423F2"/>
    <w:rsid w:val="00C42916"/>
    <w:rsid w:val="00C43143"/>
    <w:rsid w:val="00C44955"/>
    <w:rsid w:val="00C44C4F"/>
    <w:rsid w:val="00C4651D"/>
    <w:rsid w:val="00C466F0"/>
    <w:rsid w:val="00C51CD9"/>
    <w:rsid w:val="00C5253E"/>
    <w:rsid w:val="00C60595"/>
    <w:rsid w:val="00C615D1"/>
    <w:rsid w:val="00C63391"/>
    <w:rsid w:val="00C64AB2"/>
    <w:rsid w:val="00C663E6"/>
    <w:rsid w:val="00C6707E"/>
    <w:rsid w:val="00C70972"/>
    <w:rsid w:val="00C71143"/>
    <w:rsid w:val="00C7115A"/>
    <w:rsid w:val="00C76662"/>
    <w:rsid w:val="00C77DFE"/>
    <w:rsid w:val="00C8045A"/>
    <w:rsid w:val="00C81F9E"/>
    <w:rsid w:val="00C823BF"/>
    <w:rsid w:val="00C83D59"/>
    <w:rsid w:val="00C8413B"/>
    <w:rsid w:val="00C84462"/>
    <w:rsid w:val="00C85D9C"/>
    <w:rsid w:val="00C861F4"/>
    <w:rsid w:val="00C87962"/>
    <w:rsid w:val="00C904C5"/>
    <w:rsid w:val="00C90C03"/>
    <w:rsid w:val="00C91392"/>
    <w:rsid w:val="00C91A9C"/>
    <w:rsid w:val="00C93393"/>
    <w:rsid w:val="00C945E9"/>
    <w:rsid w:val="00C95B07"/>
    <w:rsid w:val="00C96B90"/>
    <w:rsid w:val="00C972B9"/>
    <w:rsid w:val="00C978EB"/>
    <w:rsid w:val="00CA0D7E"/>
    <w:rsid w:val="00CA27CB"/>
    <w:rsid w:val="00CA5AA7"/>
    <w:rsid w:val="00CA5C47"/>
    <w:rsid w:val="00CB0F80"/>
    <w:rsid w:val="00CB1A6B"/>
    <w:rsid w:val="00CB23C4"/>
    <w:rsid w:val="00CB29CF"/>
    <w:rsid w:val="00CB3469"/>
    <w:rsid w:val="00CB414E"/>
    <w:rsid w:val="00CB4A93"/>
    <w:rsid w:val="00CB5B0F"/>
    <w:rsid w:val="00CB5F7F"/>
    <w:rsid w:val="00CC067D"/>
    <w:rsid w:val="00CC0A4B"/>
    <w:rsid w:val="00CC181F"/>
    <w:rsid w:val="00CC1918"/>
    <w:rsid w:val="00CC365E"/>
    <w:rsid w:val="00CC5EB3"/>
    <w:rsid w:val="00CC70A1"/>
    <w:rsid w:val="00CC75E4"/>
    <w:rsid w:val="00CD2E08"/>
    <w:rsid w:val="00CD3BA4"/>
    <w:rsid w:val="00CD4E9E"/>
    <w:rsid w:val="00CD750D"/>
    <w:rsid w:val="00CD77D7"/>
    <w:rsid w:val="00CE16A0"/>
    <w:rsid w:val="00CE31E9"/>
    <w:rsid w:val="00CE4DC3"/>
    <w:rsid w:val="00CE6BD8"/>
    <w:rsid w:val="00CE7798"/>
    <w:rsid w:val="00CF00A8"/>
    <w:rsid w:val="00CF04B7"/>
    <w:rsid w:val="00CF1B28"/>
    <w:rsid w:val="00CF2351"/>
    <w:rsid w:val="00CF4B0B"/>
    <w:rsid w:val="00CF652A"/>
    <w:rsid w:val="00CF7A7F"/>
    <w:rsid w:val="00D0281A"/>
    <w:rsid w:val="00D05C78"/>
    <w:rsid w:val="00D06D63"/>
    <w:rsid w:val="00D10380"/>
    <w:rsid w:val="00D10555"/>
    <w:rsid w:val="00D2110C"/>
    <w:rsid w:val="00D2135E"/>
    <w:rsid w:val="00D22CC0"/>
    <w:rsid w:val="00D26418"/>
    <w:rsid w:val="00D271A7"/>
    <w:rsid w:val="00D30C50"/>
    <w:rsid w:val="00D3108A"/>
    <w:rsid w:val="00D33B90"/>
    <w:rsid w:val="00D353D1"/>
    <w:rsid w:val="00D3637C"/>
    <w:rsid w:val="00D4165D"/>
    <w:rsid w:val="00D41702"/>
    <w:rsid w:val="00D41AB3"/>
    <w:rsid w:val="00D41C74"/>
    <w:rsid w:val="00D4349A"/>
    <w:rsid w:val="00D4733B"/>
    <w:rsid w:val="00D47C03"/>
    <w:rsid w:val="00D50456"/>
    <w:rsid w:val="00D5121A"/>
    <w:rsid w:val="00D51D2A"/>
    <w:rsid w:val="00D521F4"/>
    <w:rsid w:val="00D53555"/>
    <w:rsid w:val="00D6151E"/>
    <w:rsid w:val="00D61DF0"/>
    <w:rsid w:val="00D63210"/>
    <w:rsid w:val="00D6332A"/>
    <w:rsid w:val="00D63AF2"/>
    <w:rsid w:val="00D65B4B"/>
    <w:rsid w:val="00D710A5"/>
    <w:rsid w:val="00D711A6"/>
    <w:rsid w:val="00D711B2"/>
    <w:rsid w:val="00D71366"/>
    <w:rsid w:val="00D754FC"/>
    <w:rsid w:val="00D806B9"/>
    <w:rsid w:val="00D80970"/>
    <w:rsid w:val="00D80F86"/>
    <w:rsid w:val="00D816FF"/>
    <w:rsid w:val="00D82D60"/>
    <w:rsid w:val="00D835A6"/>
    <w:rsid w:val="00D84E01"/>
    <w:rsid w:val="00D85A41"/>
    <w:rsid w:val="00D85C9E"/>
    <w:rsid w:val="00D86AD7"/>
    <w:rsid w:val="00D87A1E"/>
    <w:rsid w:val="00D904ED"/>
    <w:rsid w:val="00D9186D"/>
    <w:rsid w:val="00D91F4E"/>
    <w:rsid w:val="00D92C4C"/>
    <w:rsid w:val="00D92FA4"/>
    <w:rsid w:val="00D941B0"/>
    <w:rsid w:val="00D94B90"/>
    <w:rsid w:val="00D97685"/>
    <w:rsid w:val="00DA01CF"/>
    <w:rsid w:val="00DA138D"/>
    <w:rsid w:val="00DA23F2"/>
    <w:rsid w:val="00DA3823"/>
    <w:rsid w:val="00DA5A92"/>
    <w:rsid w:val="00DB11A3"/>
    <w:rsid w:val="00DB11C9"/>
    <w:rsid w:val="00DB2958"/>
    <w:rsid w:val="00DB30C0"/>
    <w:rsid w:val="00DB749E"/>
    <w:rsid w:val="00DC085E"/>
    <w:rsid w:val="00DC0A7D"/>
    <w:rsid w:val="00DC2186"/>
    <w:rsid w:val="00DC40F4"/>
    <w:rsid w:val="00DC5074"/>
    <w:rsid w:val="00DC534D"/>
    <w:rsid w:val="00DC5E7A"/>
    <w:rsid w:val="00DC6E6C"/>
    <w:rsid w:val="00DC77C5"/>
    <w:rsid w:val="00DD1599"/>
    <w:rsid w:val="00DD1904"/>
    <w:rsid w:val="00DD2B85"/>
    <w:rsid w:val="00DD3687"/>
    <w:rsid w:val="00DD3FF4"/>
    <w:rsid w:val="00DD47A2"/>
    <w:rsid w:val="00DD545A"/>
    <w:rsid w:val="00DD55B9"/>
    <w:rsid w:val="00DD5849"/>
    <w:rsid w:val="00DE3722"/>
    <w:rsid w:val="00DE5E72"/>
    <w:rsid w:val="00DE6E7E"/>
    <w:rsid w:val="00DF1ADB"/>
    <w:rsid w:val="00DF46CF"/>
    <w:rsid w:val="00DF5F7C"/>
    <w:rsid w:val="00DF644F"/>
    <w:rsid w:val="00E00065"/>
    <w:rsid w:val="00E009FC"/>
    <w:rsid w:val="00E00B56"/>
    <w:rsid w:val="00E00E7E"/>
    <w:rsid w:val="00E04268"/>
    <w:rsid w:val="00E10A7F"/>
    <w:rsid w:val="00E1123D"/>
    <w:rsid w:val="00E11750"/>
    <w:rsid w:val="00E13DD5"/>
    <w:rsid w:val="00E142F1"/>
    <w:rsid w:val="00E1495B"/>
    <w:rsid w:val="00E17ECC"/>
    <w:rsid w:val="00E203DA"/>
    <w:rsid w:val="00E2045B"/>
    <w:rsid w:val="00E21F10"/>
    <w:rsid w:val="00E224EB"/>
    <w:rsid w:val="00E22C33"/>
    <w:rsid w:val="00E2349B"/>
    <w:rsid w:val="00E25B21"/>
    <w:rsid w:val="00E26557"/>
    <w:rsid w:val="00E27D11"/>
    <w:rsid w:val="00E3073E"/>
    <w:rsid w:val="00E32B8A"/>
    <w:rsid w:val="00E35235"/>
    <w:rsid w:val="00E3553C"/>
    <w:rsid w:val="00E36197"/>
    <w:rsid w:val="00E37A53"/>
    <w:rsid w:val="00E4344E"/>
    <w:rsid w:val="00E44B02"/>
    <w:rsid w:val="00E46059"/>
    <w:rsid w:val="00E46328"/>
    <w:rsid w:val="00E53309"/>
    <w:rsid w:val="00E62A13"/>
    <w:rsid w:val="00E658C1"/>
    <w:rsid w:val="00E662AC"/>
    <w:rsid w:val="00E66C93"/>
    <w:rsid w:val="00E66F47"/>
    <w:rsid w:val="00E67156"/>
    <w:rsid w:val="00E704A9"/>
    <w:rsid w:val="00E718CF"/>
    <w:rsid w:val="00E73469"/>
    <w:rsid w:val="00E7483F"/>
    <w:rsid w:val="00E753CC"/>
    <w:rsid w:val="00E762B6"/>
    <w:rsid w:val="00E77CC2"/>
    <w:rsid w:val="00E81134"/>
    <w:rsid w:val="00E816BD"/>
    <w:rsid w:val="00E826E8"/>
    <w:rsid w:val="00E83A7E"/>
    <w:rsid w:val="00E84861"/>
    <w:rsid w:val="00E85DFF"/>
    <w:rsid w:val="00E85E36"/>
    <w:rsid w:val="00E85F31"/>
    <w:rsid w:val="00E87498"/>
    <w:rsid w:val="00E879C6"/>
    <w:rsid w:val="00E9381E"/>
    <w:rsid w:val="00E94DD7"/>
    <w:rsid w:val="00E953A0"/>
    <w:rsid w:val="00E95FFC"/>
    <w:rsid w:val="00E9601F"/>
    <w:rsid w:val="00E9618B"/>
    <w:rsid w:val="00EA0CA2"/>
    <w:rsid w:val="00EA1965"/>
    <w:rsid w:val="00EB12A9"/>
    <w:rsid w:val="00EB3FCA"/>
    <w:rsid w:val="00EB5240"/>
    <w:rsid w:val="00EB6B9E"/>
    <w:rsid w:val="00EB76D4"/>
    <w:rsid w:val="00EC370A"/>
    <w:rsid w:val="00EC479D"/>
    <w:rsid w:val="00EC47FD"/>
    <w:rsid w:val="00EC518C"/>
    <w:rsid w:val="00EC532C"/>
    <w:rsid w:val="00EC55B5"/>
    <w:rsid w:val="00EC7799"/>
    <w:rsid w:val="00ED0634"/>
    <w:rsid w:val="00ED07ED"/>
    <w:rsid w:val="00ED38D8"/>
    <w:rsid w:val="00ED5EB6"/>
    <w:rsid w:val="00ED78E9"/>
    <w:rsid w:val="00ED78FB"/>
    <w:rsid w:val="00ED7D19"/>
    <w:rsid w:val="00EE1D14"/>
    <w:rsid w:val="00EE3569"/>
    <w:rsid w:val="00EE361C"/>
    <w:rsid w:val="00EE4376"/>
    <w:rsid w:val="00EE52FD"/>
    <w:rsid w:val="00EE71C3"/>
    <w:rsid w:val="00EF099C"/>
    <w:rsid w:val="00EF203C"/>
    <w:rsid w:val="00EF2F05"/>
    <w:rsid w:val="00EF3CB5"/>
    <w:rsid w:val="00EF7F0D"/>
    <w:rsid w:val="00EF7F4C"/>
    <w:rsid w:val="00F00677"/>
    <w:rsid w:val="00F0121C"/>
    <w:rsid w:val="00F02D97"/>
    <w:rsid w:val="00F02E60"/>
    <w:rsid w:val="00F03139"/>
    <w:rsid w:val="00F03C23"/>
    <w:rsid w:val="00F03CAA"/>
    <w:rsid w:val="00F042BD"/>
    <w:rsid w:val="00F10085"/>
    <w:rsid w:val="00F10CEA"/>
    <w:rsid w:val="00F1144F"/>
    <w:rsid w:val="00F12A3D"/>
    <w:rsid w:val="00F14597"/>
    <w:rsid w:val="00F15B51"/>
    <w:rsid w:val="00F15E3B"/>
    <w:rsid w:val="00F1764A"/>
    <w:rsid w:val="00F216B4"/>
    <w:rsid w:val="00F23FF2"/>
    <w:rsid w:val="00F24354"/>
    <w:rsid w:val="00F2613E"/>
    <w:rsid w:val="00F30CE0"/>
    <w:rsid w:val="00F32DD6"/>
    <w:rsid w:val="00F32F01"/>
    <w:rsid w:val="00F43E18"/>
    <w:rsid w:val="00F45D9A"/>
    <w:rsid w:val="00F45F99"/>
    <w:rsid w:val="00F460A8"/>
    <w:rsid w:val="00F461D9"/>
    <w:rsid w:val="00F507D0"/>
    <w:rsid w:val="00F50A0B"/>
    <w:rsid w:val="00F53EEC"/>
    <w:rsid w:val="00F554D5"/>
    <w:rsid w:val="00F56D94"/>
    <w:rsid w:val="00F60611"/>
    <w:rsid w:val="00F61A88"/>
    <w:rsid w:val="00F64DE9"/>
    <w:rsid w:val="00F65DC8"/>
    <w:rsid w:val="00F67163"/>
    <w:rsid w:val="00F6791A"/>
    <w:rsid w:val="00F70814"/>
    <w:rsid w:val="00F70992"/>
    <w:rsid w:val="00F70EB9"/>
    <w:rsid w:val="00F73EA8"/>
    <w:rsid w:val="00F73EC3"/>
    <w:rsid w:val="00F749FA"/>
    <w:rsid w:val="00F74ED8"/>
    <w:rsid w:val="00F77D91"/>
    <w:rsid w:val="00F80B66"/>
    <w:rsid w:val="00F81E9D"/>
    <w:rsid w:val="00F83009"/>
    <w:rsid w:val="00F84193"/>
    <w:rsid w:val="00F842E1"/>
    <w:rsid w:val="00F8480A"/>
    <w:rsid w:val="00F84DAD"/>
    <w:rsid w:val="00F90136"/>
    <w:rsid w:val="00F90B2B"/>
    <w:rsid w:val="00F92C3D"/>
    <w:rsid w:val="00F93EA0"/>
    <w:rsid w:val="00F960FD"/>
    <w:rsid w:val="00F97BCC"/>
    <w:rsid w:val="00FA07B8"/>
    <w:rsid w:val="00FA08E0"/>
    <w:rsid w:val="00FA09BF"/>
    <w:rsid w:val="00FA1DF1"/>
    <w:rsid w:val="00FA2CB4"/>
    <w:rsid w:val="00FA2CD4"/>
    <w:rsid w:val="00FA4EBB"/>
    <w:rsid w:val="00FA4FE0"/>
    <w:rsid w:val="00FA647C"/>
    <w:rsid w:val="00FB0E9B"/>
    <w:rsid w:val="00FB27C1"/>
    <w:rsid w:val="00FB2A01"/>
    <w:rsid w:val="00FB2D1C"/>
    <w:rsid w:val="00FB421E"/>
    <w:rsid w:val="00FB462B"/>
    <w:rsid w:val="00FB4658"/>
    <w:rsid w:val="00FB6060"/>
    <w:rsid w:val="00FB6EDB"/>
    <w:rsid w:val="00FB77CA"/>
    <w:rsid w:val="00FC0E46"/>
    <w:rsid w:val="00FC3079"/>
    <w:rsid w:val="00FC40C1"/>
    <w:rsid w:val="00FC4348"/>
    <w:rsid w:val="00FC4771"/>
    <w:rsid w:val="00FC504B"/>
    <w:rsid w:val="00FC6F96"/>
    <w:rsid w:val="00FD2BED"/>
    <w:rsid w:val="00FD39D7"/>
    <w:rsid w:val="00FD4802"/>
    <w:rsid w:val="00FD5C3E"/>
    <w:rsid w:val="00FE3BC5"/>
    <w:rsid w:val="00FE72C4"/>
    <w:rsid w:val="00FE766F"/>
    <w:rsid w:val="00FF1EF1"/>
    <w:rsid w:val="00FF21C6"/>
    <w:rsid w:val="00FF22C1"/>
    <w:rsid w:val="00FF5BB3"/>
    <w:rsid w:val="00FF68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A7B6E0E"/>
  <w15:chartTrackingRefBased/>
  <w15:docId w15:val="{1578D6D4-0ACD-4194-9DB3-B84A25E7A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B166B2"/>
    <w:rPr>
      <w:rFonts w:ascii="Calibri" w:eastAsia="Calibri" w:hAnsi="Calibri" w:cs="Times New Roman"/>
    </w:rPr>
  </w:style>
  <w:style w:type="paragraph" w:styleId="Heading1">
    <w:name w:val="heading 1"/>
    <w:basedOn w:val="Normal"/>
    <w:next w:val="Normal"/>
    <w:link w:val="Heading1Char"/>
    <w:uiPriority w:val="9"/>
    <w:qFormat/>
    <w:rsid w:val="00B166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166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166B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166B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166B2"/>
    <w:pPr>
      <w:keepNext/>
      <w:keepLines/>
      <w:spacing w:before="40" w:after="0" w:line="240" w:lineRule="auto"/>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66B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166B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166B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B166B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B166B2"/>
    <w:rPr>
      <w:rFonts w:asciiTheme="majorHAnsi" w:eastAsiaTheme="majorEastAsia" w:hAnsiTheme="majorHAnsi" w:cstheme="majorBidi"/>
      <w:color w:val="2F5496" w:themeColor="accent1" w:themeShade="BF"/>
    </w:rPr>
  </w:style>
  <w:style w:type="paragraph" w:styleId="BalloonText">
    <w:name w:val="Balloon Text"/>
    <w:basedOn w:val="Normal"/>
    <w:link w:val="BalloonTextChar"/>
    <w:uiPriority w:val="99"/>
    <w:semiHidden/>
    <w:unhideWhenUsed/>
    <w:rsid w:val="00B166B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66B2"/>
    <w:rPr>
      <w:rFonts w:ascii="Segoe UI" w:eastAsia="Calibri" w:hAnsi="Segoe UI" w:cs="Segoe UI"/>
      <w:sz w:val="18"/>
      <w:szCs w:val="18"/>
    </w:rPr>
  </w:style>
  <w:style w:type="paragraph" w:customStyle="1" w:styleId="Default">
    <w:name w:val="Default"/>
    <w:rsid w:val="00B166B2"/>
    <w:pPr>
      <w:suppressAutoHyphens/>
      <w:autoSpaceDE w:val="0"/>
      <w:autoSpaceDN w:val="0"/>
      <w:spacing w:after="0" w:line="240" w:lineRule="auto"/>
      <w:textAlignment w:val="baseline"/>
    </w:pPr>
    <w:rPr>
      <w:rFonts w:ascii="Code" w:eastAsia="Calibri" w:hAnsi="Code" w:cs="Code"/>
      <w:color w:val="000000"/>
      <w:sz w:val="24"/>
      <w:szCs w:val="24"/>
    </w:rPr>
  </w:style>
  <w:style w:type="paragraph" w:styleId="Header">
    <w:name w:val="header"/>
    <w:basedOn w:val="Normal"/>
    <w:link w:val="HeaderChar"/>
    <w:uiPriority w:val="99"/>
    <w:unhideWhenUsed/>
    <w:rsid w:val="00B166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66B2"/>
    <w:rPr>
      <w:rFonts w:ascii="Calibri" w:eastAsia="Calibri" w:hAnsi="Calibri" w:cs="Times New Roman"/>
    </w:rPr>
  </w:style>
  <w:style w:type="paragraph" w:styleId="Footer">
    <w:name w:val="footer"/>
    <w:basedOn w:val="Normal"/>
    <w:link w:val="FooterChar"/>
    <w:uiPriority w:val="99"/>
    <w:unhideWhenUsed/>
    <w:rsid w:val="00B166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66B2"/>
    <w:rPr>
      <w:rFonts w:ascii="Calibri" w:eastAsia="Calibri" w:hAnsi="Calibri" w:cs="Times New Roman"/>
    </w:rPr>
  </w:style>
  <w:style w:type="paragraph" w:styleId="CommentText">
    <w:name w:val="annotation text"/>
    <w:basedOn w:val="Normal"/>
    <w:link w:val="CommentTextChar1"/>
    <w:uiPriority w:val="99"/>
    <w:rsid w:val="00B166B2"/>
    <w:pPr>
      <w:spacing w:line="240" w:lineRule="auto"/>
    </w:pPr>
    <w:rPr>
      <w:sz w:val="20"/>
      <w:szCs w:val="20"/>
    </w:rPr>
  </w:style>
  <w:style w:type="character" w:customStyle="1" w:styleId="CommentTextChar">
    <w:name w:val="Comment Text Char"/>
    <w:basedOn w:val="DefaultParagraphFont"/>
    <w:uiPriority w:val="99"/>
    <w:rsid w:val="00B166B2"/>
    <w:rPr>
      <w:rFonts w:ascii="Calibri" w:eastAsia="Calibri" w:hAnsi="Calibri" w:cs="Times New Roman"/>
      <w:sz w:val="20"/>
      <w:szCs w:val="20"/>
    </w:rPr>
  </w:style>
  <w:style w:type="character" w:customStyle="1" w:styleId="CommentTextChar1">
    <w:name w:val="Comment Text Char1"/>
    <w:basedOn w:val="DefaultParagraphFont"/>
    <w:link w:val="CommentText"/>
    <w:uiPriority w:val="99"/>
    <w:rsid w:val="00B166B2"/>
    <w:rPr>
      <w:rFonts w:ascii="Calibri" w:eastAsia="Calibri" w:hAnsi="Calibri" w:cs="Times New Roman"/>
      <w:sz w:val="20"/>
      <w:szCs w:val="20"/>
    </w:rPr>
  </w:style>
  <w:style w:type="character" w:styleId="CommentReference">
    <w:name w:val="annotation reference"/>
    <w:basedOn w:val="DefaultParagraphFont"/>
    <w:uiPriority w:val="99"/>
    <w:rsid w:val="00B166B2"/>
    <w:rPr>
      <w:sz w:val="16"/>
      <w:szCs w:val="16"/>
    </w:rPr>
  </w:style>
  <w:style w:type="paragraph" w:styleId="Title">
    <w:name w:val="Title"/>
    <w:basedOn w:val="Normal"/>
    <w:next w:val="Normal"/>
    <w:link w:val="TitleChar"/>
    <w:uiPriority w:val="10"/>
    <w:qFormat/>
    <w:rsid w:val="00B166B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66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66B2"/>
    <w:pPr>
      <w:numPr>
        <w:ilvl w:val="1"/>
      </w:numPr>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B166B2"/>
    <w:rPr>
      <w:rFonts w:eastAsiaTheme="minorEastAsia"/>
      <w:color w:val="5A5A5A" w:themeColor="text1" w:themeTint="A5"/>
      <w:spacing w:val="15"/>
    </w:rPr>
  </w:style>
  <w:style w:type="paragraph" w:styleId="TOCHeading">
    <w:name w:val="TOC Heading"/>
    <w:basedOn w:val="Heading1"/>
    <w:next w:val="Normal"/>
    <w:uiPriority w:val="39"/>
    <w:unhideWhenUsed/>
    <w:qFormat/>
    <w:rsid w:val="00B166B2"/>
    <w:pPr>
      <w:outlineLvl w:val="9"/>
    </w:pPr>
  </w:style>
  <w:style w:type="paragraph" w:styleId="TOC1">
    <w:name w:val="toc 1"/>
    <w:basedOn w:val="Normal"/>
    <w:next w:val="Normal"/>
    <w:autoRedefine/>
    <w:uiPriority w:val="39"/>
    <w:unhideWhenUsed/>
    <w:rsid w:val="00B166B2"/>
    <w:pPr>
      <w:tabs>
        <w:tab w:val="right" w:leader="dot" w:pos="8544"/>
      </w:tabs>
      <w:spacing w:after="100"/>
    </w:pPr>
    <w:rPr>
      <w:rFonts w:ascii="Arial Nova" w:hAnsi="Arial Nova"/>
      <w:b/>
      <w:bCs/>
      <w:noProof/>
      <w:color w:val="7F7F7F" w:themeColor="text1" w:themeTint="80"/>
      <w:sz w:val="24"/>
      <w:szCs w:val="24"/>
    </w:rPr>
  </w:style>
  <w:style w:type="paragraph" w:styleId="TOC2">
    <w:name w:val="toc 2"/>
    <w:basedOn w:val="Normal"/>
    <w:next w:val="Normal"/>
    <w:autoRedefine/>
    <w:uiPriority w:val="39"/>
    <w:unhideWhenUsed/>
    <w:rsid w:val="00B166B2"/>
    <w:pPr>
      <w:tabs>
        <w:tab w:val="right" w:leader="dot" w:pos="8544"/>
      </w:tabs>
      <w:spacing w:after="100" w:line="276" w:lineRule="auto"/>
      <w:ind w:left="220"/>
    </w:pPr>
    <w:rPr>
      <w:rFonts w:ascii="Arial Nova Light" w:hAnsi="Arial Nova Light" w:cs="Arial"/>
      <w:bCs/>
      <w:noProof/>
    </w:rPr>
  </w:style>
  <w:style w:type="character" w:styleId="Hyperlink">
    <w:name w:val="Hyperlink"/>
    <w:basedOn w:val="DefaultParagraphFont"/>
    <w:uiPriority w:val="99"/>
    <w:unhideWhenUsed/>
    <w:rsid w:val="00B166B2"/>
    <w:rPr>
      <w:color w:val="0563C1" w:themeColor="hyperlink"/>
      <w:u w:val="single"/>
    </w:rPr>
  </w:style>
  <w:style w:type="paragraph" w:styleId="TOC3">
    <w:name w:val="toc 3"/>
    <w:basedOn w:val="Normal"/>
    <w:next w:val="Normal"/>
    <w:autoRedefine/>
    <w:uiPriority w:val="39"/>
    <w:unhideWhenUsed/>
    <w:rsid w:val="00B166B2"/>
    <w:pPr>
      <w:tabs>
        <w:tab w:val="right" w:leader="dot" w:pos="8544"/>
      </w:tabs>
      <w:spacing w:after="100"/>
      <w:ind w:left="440"/>
    </w:pPr>
    <w:rPr>
      <w:rFonts w:ascii="Arial Nova Light" w:eastAsiaTheme="minorHAnsi" w:hAnsi="Arial Nova Light"/>
      <w:noProof/>
    </w:rPr>
  </w:style>
  <w:style w:type="paragraph" w:styleId="NoSpacing">
    <w:name w:val="No Spacing"/>
    <w:uiPriority w:val="1"/>
    <w:qFormat/>
    <w:rsid w:val="00B166B2"/>
    <w:pPr>
      <w:suppressAutoHyphens/>
      <w:autoSpaceDN w:val="0"/>
      <w:spacing w:after="0" w:line="240" w:lineRule="auto"/>
      <w:textAlignment w:val="baseline"/>
    </w:pPr>
    <w:rPr>
      <w:rFonts w:ascii="Calibri" w:eastAsia="Calibri" w:hAnsi="Calibri" w:cs="Times New Roman"/>
    </w:rPr>
  </w:style>
  <w:style w:type="character" w:customStyle="1" w:styleId="normaltextrun">
    <w:name w:val="normaltextrun"/>
    <w:basedOn w:val="DefaultParagraphFont"/>
    <w:rsid w:val="00B166B2"/>
  </w:style>
  <w:style w:type="character" w:customStyle="1" w:styleId="findhit">
    <w:name w:val="findhit"/>
    <w:basedOn w:val="DefaultParagraphFont"/>
    <w:rsid w:val="00B166B2"/>
  </w:style>
  <w:style w:type="character" w:customStyle="1" w:styleId="eop">
    <w:name w:val="eop"/>
    <w:basedOn w:val="DefaultParagraphFont"/>
    <w:rsid w:val="00B166B2"/>
  </w:style>
  <w:style w:type="character" w:customStyle="1" w:styleId="UnresolvedMention1">
    <w:name w:val="Unresolved Mention1"/>
    <w:basedOn w:val="DefaultParagraphFont"/>
    <w:uiPriority w:val="99"/>
    <w:semiHidden/>
    <w:unhideWhenUsed/>
    <w:rsid w:val="00B166B2"/>
    <w:rPr>
      <w:color w:val="605E5C"/>
      <w:shd w:val="clear" w:color="auto" w:fill="E1DFDD"/>
    </w:rPr>
  </w:style>
  <w:style w:type="paragraph" w:styleId="ListParagraph">
    <w:name w:val="List Paragraph"/>
    <w:basedOn w:val="Normal"/>
    <w:uiPriority w:val="34"/>
    <w:qFormat/>
    <w:rsid w:val="00B166B2"/>
    <w:pPr>
      <w:ind w:left="720"/>
      <w:contextualSpacing/>
    </w:pPr>
  </w:style>
  <w:style w:type="table" w:styleId="TableGrid">
    <w:name w:val="Table Grid"/>
    <w:basedOn w:val="TableNormal"/>
    <w:uiPriority w:val="39"/>
    <w:rsid w:val="00B166B2"/>
    <w:pPr>
      <w:spacing w:after="0" w:line="240" w:lineRule="auto"/>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166B2"/>
    <w:pPr>
      <w:spacing w:before="100" w:beforeAutospacing="1" w:after="100" w:afterAutospacing="1" w:line="240" w:lineRule="auto"/>
    </w:pPr>
    <w:rPr>
      <w:rFonts w:ascii="Times New Roman" w:eastAsia="Times New Roman" w:hAnsi="Times New Roman"/>
      <w:sz w:val="24"/>
      <w:szCs w:val="24"/>
    </w:rPr>
  </w:style>
  <w:style w:type="character" w:customStyle="1" w:styleId="CommentSubjectChar">
    <w:name w:val="Comment Subject Char"/>
    <w:basedOn w:val="CommentTextChar1"/>
    <w:link w:val="CommentSubject"/>
    <w:uiPriority w:val="99"/>
    <w:semiHidden/>
    <w:rsid w:val="00B166B2"/>
    <w:rPr>
      <w:rFonts w:ascii="Calibri" w:eastAsia="Calibri" w:hAnsi="Calibri" w:cs="Times New Roman"/>
      <w:b/>
      <w:bCs/>
      <w:sz w:val="20"/>
      <w:szCs w:val="20"/>
    </w:rPr>
  </w:style>
  <w:style w:type="paragraph" w:styleId="CommentSubject">
    <w:name w:val="annotation subject"/>
    <w:basedOn w:val="CommentText"/>
    <w:next w:val="CommentText"/>
    <w:link w:val="CommentSubjectChar"/>
    <w:uiPriority w:val="99"/>
    <w:semiHidden/>
    <w:unhideWhenUsed/>
    <w:rsid w:val="00B166B2"/>
    <w:pPr>
      <w:spacing w:after="200"/>
    </w:pPr>
    <w:rPr>
      <w:b/>
      <w:bCs/>
    </w:rPr>
  </w:style>
  <w:style w:type="character" w:customStyle="1" w:styleId="CommentSubjectChar1">
    <w:name w:val="Comment Subject Char1"/>
    <w:basedOn w:val="CommentTextChar"/>
    <w:uiPriority w:val="99"/>
    <w:semiHidden/>
    <w:rsid w:val="00B166B2"/>
    <w:rPr>
      <w:rFonts w:ascii="Calibri" w:eastAsia="Calibri" w:hAnsi="Calibri" w:cs="Times New Roman"/>
      <w:b/>
      <w:bCs/>
      <w:sz w:val="20"/>
      <w:szCs w:val="20"/>
    </w:rPr>
  </w:style>
  <w:style w:type="character" w:styleId="Emphasis">
    <w:name w:val="Emphasis"/>
    <w:basedOn w:val="DefaultParagraphFont"/>
    <w:uiPriority w:val="20"/>
    <w:qFormat/>
    <w:rsid w:val="00B166B2"/>
    <w:rPr>
      <w:i/>
      <w:iCs/>
    </w:rPr>
  </w:style>
  <w:style w:type="character" w:customStyle="1" w:styleId="st">
    <w:name w:val="st"/>
    <w:basedOn w:val="DefaultParagraphFont"/>
    <w:rsid w:val="00B166B2"/>
  </w:style>
  <w:style w:type="paragraph" w:styleId="HTMLPreformatted">
    <w:name w:val="HTML Preformatted"/>
    <w:basedOn w:val="Normal"/>
    <w:link w:val="HTMLPreformattedChar"/>
    <w:uiPriority w:val="99"/>
    <w:unhideWhenUsed/>
    <w:rsid w:val="00B166B2"/>
    <w:pPr>
      <w:spacing w:after="0" w:line="240" w:lineRule="auto"/>
    </w:pPr>
    <w:rPr>
      <w:rFonts w:ascii="Consolas" w:eastAsiaTheme="minorHAnsi" w:hAnsi="Consolas" w:cs="Consolas"/>
      <w:sz w:val="20"/>
      <w:szCs w:val="20"/>
    </w:rPr>
  </w:style>
  <w:style w:type="character" w:customStyle="1" w:styleId="HTMLPreformattedChar">
    <w:name w:val="HTML Preformatted Char"/>
    <w:basedOn w:val="DefaultParagraphFont"/>
    <w:link w:val="HTMLPreformatted"/>
    <w:uiPriority w:val="99"/>
    <w:rsid w:val="00B166B2"/>
    <w:rPr>
      <w:rFonts w:ascii="Consolas" w:hAnsi="Consolas" w:cs="Consolas"/>
      <w:sz w:val="20"/>
      <w:szCs w:val="20"/>
    </w:rPr>
  </w:style>
  <w:style w:type="character" w:customStyle="1" w:styleId="highlight">
    <w:name w:val="highlight"/>
    <w:basedOn w:val="DefaultParagraphFont"/>
    <w:rsid w:val="00B166B2"/>
  </w:style>
  <w:style w:type="character" w:customStyle="1" w:styleId="tlid-translation">
    <w:name w:val="tlid-translation"/>
    <w:basedOn w:val="DefaultParagraphFont"/>
    <w:rsid w:val="00B166B2"/>
  </w:style>
  <w:style w:type="character" w:customStyle="1" w:styleId="il">
    <w:name w:val="il"/>
    <w:basedOn w:val="DefaultParagraphFont"/>
    <w:rsid w:val="00B166B2"/>
  </w:style>
  <w:style w:type="numbering" w:customStyle="1" w:styleId="NoList1">
    <w:name w:val="No List1"/>
    <w:next w:val="NoList"/>
    <w:uiPriority w:val="99"/>
    <w:semiHidden/>
    <w:unhideWhenUsed/>
    <w:rsid w:val="00B166B2"/>
  </w:style>
  <w:style w:type="paragraph" w:customStyle="1" w:styleId="SMcaption">
    <w:name w:val="SM caption"/>
    <w:basedOn w:val="Normal"/>
    <w:qFormat/>
    <w:rsid w:val="00B166B2"/>
    <w:pPr>
      <w:spacing w:after="0" w:line="240" w:lineRule="auto"/>
    </w:pPr>
    <w:rPr>
      <w:rFonts w:ascii="Times New Roman" w:eastAsia="Times New Roman" w:hAnsi="Times New Roman"/>
      <w:sz w:val="24"/>
      <w:szCs w:val="20"/>
    </w:rPr>
  </w:style>
  <w:style w:type="table" w:customStyle="1" w:styleId="TableGrid1">
    <w:name w:val="Table Grid1"/>
    <w:basedOn w:val="TableNormal"/>
    <w:next w:val="TableGrid"/>
    <w:uiPriority w:val="39"/>
    <w:rsid w:val="00B166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B166B2"/>
    <w:rPr>
      <w:b/>
      <w:bCs/>
    </w:rPr>
  </w:style>
  <w:style w:type="character" w:customStyle="1" w:styleId="orcid-id-https">
    <w:name w:val="orcid-id-https"/>
    <w:basedOn w:val="DefaultParagraphFont"/>
    <w:rsid w:val="00B166B2"/>
  </w:style>
  <w:style w:type="paragraph" w:styleId="Revision">
    <w:name w:val="Revision"/>
    <w:hidden/>
    <w:uiPriority w:val="99"/>
    <w:semiHidden/>
    <w:rsid w:val="00B166B2"/>
    <w:pPr>
      <w:spacing w:after="0" w:line="240" w:lineRule="auto"/>
    </w:pPr>
  </w:style>
  <w:style w:type="character" w:customStyle="1" w:styleId="luna-pos">
    <w:name w:val="luna-pos"/>
    <w:basedOn w:val="DefaultParagraphFont"/>
    <w:rsid w:val="00B166B2"/>
  </w:style>
  <w:style w:type="character" w:customStyle="1" w:styleId="css-hy1r8">
    <w:name w:val="css-hy1r8"/>
    <w:basedOn w:val="DefaultParagraphFont"/>
    <w:rsid w:val="00B166B2"/>
  </w:style>
  <w:style w:type="character" w:customStyle="1" w:styleId="luna-inflected-form">
    <w:name w:val="luna-inflected-form"/>
    <w:basedOn w:val="DefaultParagraphFont"/>
    <w:rsid w:val="00B166B2"/>
  </w:style>
  <w:style w:type="character" w:customStyle="1" w:styleId="one-click-content">
    <w:name w:val="one-click-content"/>
    <w:basedOn w:val="DefaultParagraphFont"/>
    <w:rsid w:val="00B166B2"/>
  </w:style>
  <w:style w:type="character" w:customStyle="1" w:styleId="luna-example">
    <w:name w:val="luna-example"/>
    <w:basedOn w:val="DefaultParagraphFont"/>
    <w:rsid w:val="00B166B2"/>
  </w:style>
  <w:style w:type="paragraph" w:customStyle="1" w:styleId="SMHeading">
    <w:name w:val="SM Heading"/>
    <w:basedOn w:val="Heading1"/>
    <w:qFormat/>
    <w:rsid w:val="00B166B2"/>
    <w:pPr>
      <w:keepLines w:val="0"/>
      <w:spacing w:after="60" w:line="240" w:lineRule="auto"/>
    </w:pPr>
    <w:rPr>
      <w:rFonts w:ascii="Times New Roman" w:eastAsia="Times New Roman" w:hAnsi="Times New Roman" w:cs="Times New Roman"/>
      <w:b/>
      <w:bCs/>
      <w:color w:val="auto"/>
      <w:kern w:val="32"/>
      <w:sz w:val="24"/>
      <w:szCs w:val="24"/>
    </w:rPr>
  </w:style>
  <w:style w:type="paragraph" w:customStyle="1" w:styleId="SMText">
    <w:name w:val="SM Text"/>
    <w:basedOn w:val="Normal"/>
    <w:qFormat/>
    <w:rsid w:val="00B166B2"/>
    <w:pPr>
      <w:spacing w:after="0" w:line="240" w:lineRule="auto"/>
      <w:ind w:firstLine="480"/>
    </w:pPr>
    <w:rPr>
      <w:rFonts w:ascii="Times New Roman" w:eastAsia="Times New Roman" w:hAnsi="Times New Roman"/>
      <w:sz w:val="24"/>
      <w:szCs w:val="20"/>
    </w:rPr>
  </w:style>
  <w:style w:type="numbering" w:customStyle="1" w:styleId="NoList2">
    <w:name w:val="No List2"/>
    <w:next w:val="NoList"/>
    <w:uiPriority w:val="99"/>
    <w:semiHidden/>
    <w:unhideWhenUsed/>
    <w:rsid w:val="00B166B2"/>
  </w:style>
  <w:style w:type="table" w:customStyle="1" w:styleId="TableGrid2">
    <w:name w:val="Table Grid2"/>
    <w:basedOn w:val="TableNormal"/>
    <w:next w:val="TableGrid"/>
    <w:uiPriority w:val="39"/>
    <w:rsid w:val="00B166B2"/>
    <w:pPr>
      <w:spacing w:after="0" w:line="240" w:lineRule="auto"/>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
    <w:name w:val="No List11"/>
    <w:next w:val="NoList"/>
    <w:uiPriority w:val="99"/>
    <w:semiHidden/>
    <w:unhideWhenUsed/>
    <w:rsid w:val="00B166B2"/>
  </w:style>
  <w:style w:type="table" w:customStyle="1" w:styleId="TableGrid11">
    <w:name w:val="Table Grid11"/>
    <w:basedOn w:val="TableNormal"/>
    <w:next w:val="TableGrid"/>
    <w:uiPriority w:val="39"/>
    <w:rsid w:val="00B166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B166B2"/>
    <w:pPr>
      <w:spacing w:after="200" w:line="240" w:lineRule="auto"/>
    </w:pPr>
    <w:rPr>
      <w:i/>
      <w:iCs/>
      <w:color w:val="44546A" w:themeColor="text2"/>
      <w:sz w:val="18"/>
      <w:szCs w:val="18"/>
    </w:rPr>
  </w:style>
  <w:style w:type="numbering" w:customStyle="1" w:styleId="NoList3">
    <w:name w:val="No List3"/>
    <w:next w:val="NoList"/>
    <w:uiPriority w:val="99"/>
    <w:semiHidden/>
    <w:unhideWhenUsed/>
    <w:rsid w:val="00B166B2"/>
  </w:style>
  <w:style w:type="character" w:styleId="PlaceholderText">
    <w:name w:val="Placeholder Text"/>
    <w:basedOn w:val="DefaultParagraphFont"/>
    <w:uiPriority w:val="99"/>
    <w:semiHidden/>
    <w:rsid w:val="00A11422"/>
    <w:rPr>
      <w:color w:val="808080"/>
    </w:rPr>
  </w:style>
  <w:style w:type="character" w:customStyle="1" w:styleId="UnresolvedMention2">
    <w:name w:val="Unresolved Mention2"/>
    <w:basedOn w:val="DefaultParagraphFont"/>
    <w:uiPriority w:val="99"/>
    <w:semiHidden/>
    <w:unhideWhenUsed/>
    <w:rsid w:val="008F4632"/>
    <w:rPr>
      <w:color w:val="605E5C"/>
      <w:shd w:val="clear" w:color="auto" w:fill="E1DFDD"/>
    </w:rPr>
  </w:style>
  <w:style w:type="paragraph" w:styleId="Bibliography">
    <w:name w:val="Bibliography"/>
    <w:basedOn w:val="Normal"/>
    <w:next w:val="Normal"/>
    <w:uiPriority w:val="37"/>
    <w:unhideWhenUsed/>
    <w:rsid w:val="001B5B6F"/>
    <w:pPr>
      <w:tabs>
        <w:tab w:val="left" w:pos="504"/>
      </w:tabs>
      <w:spacing w:after="0" w:line="480" w:lineRule="auto"/>
      <w:ind w:left="504" w:hanging="504"/>
    </w:pPr>
  </w:style>
  <w:style w:type="character" w:styleId="UnresolvedMention">
    <w:name w:val="Unresolved Mention"/>
    <w:basedOn w:val="DefaultParagraphFont"/>
    <w:uiPriority w:val="99"/>
    <w:semiHidden/>
    <w:unhideWhenUsed/>
    <w:rsid w:val="006455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9697559">
      <w:bodyDiv w:val="1"/>
      <w:marLeft w:val="0"/>
      <w:marRight w:val="0"/>
      <w:marTop w:val="0"/>
      <w:marBottom w:val="0"/>
      <w:divBdr>
        <w:top w:val="none" w:sz="0" w:space="0" w:color="auto"/>
        <w:left w:val="none" w:sz="0" w:space="0" w:color="auto"/>
        <w:bottom w:val="none" w:sz="0" w:space="0" w:color="auto"/>
        <w:right w:val="none" w:sz="0" w:space="0" w:color="auto"/>
      </w:divBdr>
    </w:div>
    <w:div w:id="1161041510">
      <w:bodyDiv w:val="1"/>
      <w:marLeft w:val="0"/>
      <w:marRight w:val="0"/>
      <w:marTop w:val="0"/>
      <w:marBottom w:val="0"/>
      <w:divBdr>
        <w:top w:val="none" w:sz="0" w:space="0" w:color="auto"/>
        <w:left w:val="none" w:sz="0" w:space="0" w:color="auto"/>
        <w:bottom w:val="none" w:sz="0" w:space="0" w:color="auto"/>
        <w:right w:val="none" w:sz="0" w:space="0" w:color="auto"/>
      </w:divBdr>
    </w:div>
    <w:div w:id="1244342050">
      <w:bodyDiv w:val="1"/>
      <w:marLeft w:val="0"/>
      <w:marRight w:val="0"/>
      <w:marTop w:val="0"/>
      <w:marBottom w:val="0"/>
      <w:divBdr>
        <w:top w:val="none" w:sz="0" w:space="0" w:color="auto"/>
        <w:left w:val="none" w:sz="0" w:space="0" w:color="auto"/>
        <w:bottom w:val="none" w:sz="0" w:space="0" w:color="auto"/>
        <w:right w:val="none" w:sz="0" w:space="0" w:color="auto"/>
      </w:divBdr>
    </w:div>
    <w:div w:id="1624459797">
      <w:bodyDiv w:val="1"/>
      <w:marLeft w:val="0"/>
      <w:marRight w:val="0"/>
      <w:marTop w:val="0"/>
      <w:marBottom w:val="0"/>
      <w:divBdr>
        <w:top w:val="none" w:sz="0" w:space="0" w:color="auto"/>
        <w:left w:val="none" w:sz="0" w:space="0" w:color="auto"/>
        <w:bottom w:val="none" w:sz="0" w:space="0" w:color="auto"/>
        <w:right w:val="none" w:sz="0" w:space="0" w:color="auto"/>
      </w:divBdr>
    </w:div>
    <w:div w:id="2033989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doi.org/10.3390/jintelligence9030042" TargetMode="External"/></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omments" Target="comments.xml"/><Relationship Id="rId18" Type="http://schemas.microsoft.com/office/2018/08/relationships/commentsExtensible" Target="commentsExtensible.xml"/><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settings" Target="setting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24" Type="http://schemas.microsoft.com/office/2011/relationships/people" Target="people.xml"/><Relationship Id="rId5" Type="http://schemas.openxmlformats.org/officeDocument/2006/relationships/numbering" Target="numbering.xml"/><Relationship Id="rId15" Type="http://schemas.microsoft.com/office/2016/09/relationships/commentsIds" Target="commentsIds.xm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commentsExtended" Target="commentsExtended.xm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CFC38685E30F04997DF744F6E01025D" ma:contentTypeVersion="15" ma:contentTypeDescription="Crée un document." ma:contentTypeScope="" ma:versionID="da12c66e9ba7a2aa41bb438f8bb00b61">
  <xsd:schema xmlns:xsd="http://www.w3.org/2001/XMLSchema" xmlns:xs="http://www.w3.org/2001/XMLSchema" xmlns:p="http://schemas.microsoft.com/office/2006/metadata/properties" xmlns:ns3="1832404d-2a62-4bd5-9065-127118fe05a9" xmlns:ns4="d69f99fd-d50b-4ab9-a766-c9dbd63f3634" targetNamespace="http://schemas.microsoft.com/office/2006/metadata/properties" ma:root="true" ma:fieldsID="00f6c310794e69d646e141a847eebe55" ns3:_="" ns4:_="">
    <xsd:import namespace="1832404d-2a62-4bd5-9065-127118fe05a9"/>
    <xsd:import namespace="d69f99fd-d50b-4ab9-a766-c9dbd63f363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4:SharedWithUsers" minOccurs="0"/>
                <xsd:element ref="ns4:SharedWithDetails" minOccurs="0"/>
                <xsd:element ref="ns4:SharingHintHash"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32404d-2a62-4bd5-9065-127118fe05a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9f99fd-d50b-4ab9-a766-c9dbd63f3634" elementFormDefault="qualified">
    <xsd:import namespace="http://schemas.microsoft.com/office/2006/documentManagement/types"/>
    <xsd:import namespace="http://schemas.microsoft.com/office/infopath/2007/PartnerControls"/>
    <xsd:element name="SharedWithUsers" ma:index="1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Partagé avec détails" ma:internalName="SharedWithDetails" ma:readOnly="true">
      <xsd:simpleType>
        <xsd:restriction base="dms:Note">
          <xsd:maxLength value="255"/>
        </xsd:restriction>
      </xsd:simpleType>
    </xsd:element>
    <xsd:element name="SharingHintHash" ma:index="20"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activity xmlns="1832404d-2a62-4bd5-9065-127118fe05a9"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F40B3A1-13DF-4D1D-B2FA-D7B2CB9AD2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32404d-2a62-4bd5-9065-127118fe05a9"/>
    <ds:schemaRef ds:uri="d69f99fd-d50b-4ab9-a766-c9dbd63f36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D26DEFC-F095-4D39-8170-3962BB335E82}">
  <ds:schemaRefs>
    <ds:schemaRef ds:uri="http://schemas.openxmlformats.org/officeDocument/2006/bibliography"/>
  </ds:schemaRefs>
</ds:datastoreItem>
</file>

<file path=customXml/itemProps3.xml><?xml version="1.0" encoding="utf-8"?>
<ds:datastoreItem xmlns:ds="http://schemas.openxmlformats.org/officeDocument/2006/customXml" ds:itemID="{DB7CFC25-D509-4D20-AC5B-F340A486107E}">
  <ds:schemaRefs>
    <ds:schemaRef ds:uri="http://schemas.openxmlformats.org/package/2006/metadata/core-properties"/>
    <ds:schemaRef ds:uri="http://purl.org/dc/dcmitype/"/>
    <ds:schemaRef ds:uri="d69f99fd-d50b-4ab9-a766-c9dbd63f3634"/>
    <ds:schemaRef ds:uri="http://purl.org/dc/elements/1.1/"/>
    <ds:schemaRef ds:uri="http://www.w3.org/XML/1998/namespace"/>
    <ds:schemaRef ds:uri="http://schemas.microsoft.com/office/2006/documentManagement/types"/>
    <ds:schemaRef ds:uri="http://purl.org/dc/terms/"/>
    <ds:schemaRef ds:uri="http://schemas.microsoft.com/office/2006/metadata/properties"/>
    <ds:schemaRef ds:uri="http://schemas.microsoft.com/office/infopath/2007/PartnerControls"/>
    <ds:schemaRef ds:uri="1832404d-2a62-4bd5-9065-127118fe05a9"/>
  </ds:schemaRefs>
</ds:datastoreItem>
</file>

<file path=customXml/itemProps4.xml><?xml version="1.0" encoding="utf-8"?>
<ds:datastoreItem xmlns:ds="http://schemas.openxmlformats.org/officeDocument/2006/customXml" ds:itemID="{F2B5A010-EE0F-4143-8029-315F291F69C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50</Pages>
  <Words>13595</Words>
  <Characters>463976</Characters>
  <Application>Microsoft Office Word</Application>
  <DocSecurity>0</DocSecurity>
  <Lines>8139</Lines>
  <Paragraphs>3041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Gaviria Lopez</dc:creator>
  <cp:keywords/>
  <dc:description/>
  <cp:lastModifiedBy>Julian Gaviria Lopez</cp:lastModifiedBy>
  <cp:revision>105</cp:revision>
  <cp:lastPrinted>2022-09-05T14:16:00Z</cp:lastPrinted>
  <dcterms:created xsi:type="dcterms:W3CDTF">2025-08-14T09:46:00Z</dcterms:created>
  <dcterms:modified xsi:type="dcterms:W3CDTF">2025-08-14T15:04:00Z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http://www.zotero.org/styles/chicago-author-date</vt:lpwstr>
  </property>
  <property fmtid="{D5CDD505-2E9C-101B-9397-08002B2CF9AE}" pid="5" name="Mendeley Recent Style Name 1_1">
    <vt:lpwstr>Chicago Manual of Style 17th edition (author-date)</vt:lpwstr>
  </property>
  <property fmtid="{D5CDD505-2E9C-101B-9397-08002B2CF9AE}" pid="6" name="Mendeley Recent Style Id 2_1">
    <vt:lpwstr>http://www.zotero.org/styles/harvard-cite-them-right</vt:lpwstr>
  </property>
  <property fmtid="{D5CDD505-2E9C-101B-9397-08002B2CF9AE}" pid="7" name="Mendeley Recent Style Name 2_1">
    <vt:lpwstr>Cite Them Right 10th edition - Harvard</vt:lpwstr>
  </property>
  <property fmtid="{D5CDD505-2E9C-101B-9397-08002B2CF9AE}" pid="8" name="Mendeley Recent Style Id 3_1">
    <vt:lpwstr>http://www.zotero.org/styles/human-brain-mapping</vt:lpwstr>
  </property>
  <property fmtid="{D5CDD505-2E9C-101B-9397-08002B2CF9AE}" pid="9" name="Mendeley Recent Style Name 3_1">
    <vt:lpwstr>Human Brain Mapping</vt:lpwstr>
  </property>
  <property fmtid="{D5CDD505-2E9C-101B-9397-08002B2CF9AE}" pid="10" name="Mendeley Recent Style Id 4_1">
    <vt:lpwstr>http://www.zotero.org/styles/ieee</vt:lpwstr>
  </property>
  <property fmtid="{D5CDD505-2E9C-101B-9397-08002B2CF9AE}" pid="11" name="Mendeley Recent Style Name 4_1">
    <vt:lpwstr>IEEE</vt:lpwstr>
  </property>
  <property fmtid="{D5CDD505-2E9C-101B-9397-08002B2CF9AE}" pid="12" name="Mendeley Recent Style Id 5_1">
    <vt:lpwstr>http://www.zotero.org/styles/modern-humanities-research-association</vt:lpwstr>
  </property>
  <property fmtid="{D5CDD505-2E9C-101B-9397-08002B2CF9AE}" pid="13" name="Mendeley Recent Style Name 5_1">
    <vt:lpwstr>Modern Humanities Research Association 3rd edition (note with bibliography)</vt:lpwstr>
  </property>
  <property fmtid="{D5CDD505-2E9C-101B-9397-08002B2CF9AE}" pid="14" name="Mendeley Recent Style Id 6_1">
    <vt:lpwstr>http://www.zotero.org/styles/modern-language-association</vt:lpwstr>
  </property>
  <property fmtid="{D5CDD505-2E9C-101B-9397-08002B2CF9AE}" pid="15" name="Mendeley Recent Style Name 6_1">
    <vt:lpwstr>Modern Language Association 8th edition</vt:lpwstr>
  </property>
  <property fmtid="{D5CDD505-2E9C-101B-9397-08002B2CF9AE}" pid="16" name="Mendeley Recent Style Id 7_1">
    <vt:lpwstr>http://www.zotero.org/styles/nature</vt:lpwstr>
  </property>
  <property fmtid="{D5CDD505-2E9C-101B-9397-08002B2CF9AE}" pid="17" name="Mendeley Recent Style Name 7_1">
    <vt:lpwstr>Nature</vt:lpwstr>
  </property>
  <property fmtid="{D5CDD505-2E9C-101B-9397-08002B2CF9AE}" pid="18" name="Mendeley Recent Style Id 8_1">
    <vt:lpwstr>http://www.zotero.org/styles/neuroimage</vt:lpwstr>
  </property>
  <property fmtid="{D5CDD505-2E9C-101B-9397-08002B2CF9AE}" pid="19" name="Mendeley Recent Style Name 8_1">
    <vt:lpwstr>NeuroImage</vt:lpwstr>
  </property>
  <property fmtid="{D5CDD505-2E9C-101B-9397-08002B2CF9AE}" pid="20" name="Mendeley Recent Style Id 9_1">
    <vt:lpwstr>http://www.zotero.org/styles/pnas</vt:lpwstr>
  </property>
  <property fmtid="{D5CDD505-2E9C-101B-9397-08002B2CF9AE}" pid="21" name="Mendeley Recent Style Name 9_1">
    <vt:lpwstr>Proceedings of the National Academy of Sciences of the United States of America</vt:lpwstr>
  </property>
  <property fmtid="{D5CDD505-2E9C-101B-9397-08002B2CF9AE}" pid="22" name="Mendeley Citation Style_1">
    <vt:lpwstr>http://www.zotero.org/styles/nature</vt:lpwstr>
  </property>
  <property fmtid="{D5CDD505-2E9C-101B-9397-08002B2CF9AE}" pid="23" name="Mendeley Document_1">
    <vt:lpwstr>True</vt:lpwstr>
  </property>
  <property fmtid="{D5CDD505-2E9C-101B-9397-08002B2CF9AE}" pid="24" name="Mendeley Unique User Id_1">
    <vt:lpwstr>ca99d04f-6455-3bcf-b7c9-7f2e0128c1ab</vt:lpwstr>
  </property>
  <property fmtid="{D5CDD505-2E9C-101B-9397-08002B2CF9AE}" pid="25" name="ContentTypeId">
    <vt:lpwstr>0x0101004CFC38685E30F04997DF744F6E01025D</vt:lpwstr>
  </property>
  <property fmtid="{D5CDD505-2E9C-101B-9397-08002B2CF9AE}" pid="26" name="GrammarlyDocumentId">
    <vt:lpwstr>49f62e861e7c46a657a7f0fb45224944570999cc1eacd40ff2989376fa085145</vt:lpwstr>
  </property>
  <property fmtid="{D5CDD505-2E9C-101B-9397-08002B2CF9AE}" pid="27" name="ZOTERO_PREF_1">
    <vt:lpwstr>&lt;data data-version="3" zotero-version="6.0.36"&gt;&lt;session id="qBXtrVOx"/&gt;&lt;style id="http://www.zotero.org/styles/nature" hasBibliography="1" bibliographyStyleHasBeenSet="1"/&gt;&lt;prefs&gt;&lt;pref name="fieldType" value="Field"/&gt;&lt;pref name="automaticJournalAbbreviati</vt:lpwstr>
  </property>
  <property fmtid="{D5CDD505-2E9C-101B-9397-08002B2CF9AE}" pid="28" name="ZOTERO_PREF_2">
    <vt:lpwstr>ons" value="true"/&gt;&lt;pref name="dontAskDelayCitationUpdates" value="true"/&gt;&lt;/prefs&gt;&lt;/data&gt;</vt:lpwstr>
  </property>
</Properties>
</file>